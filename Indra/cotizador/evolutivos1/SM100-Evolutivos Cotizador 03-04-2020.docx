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6CF66" w14:textId="77777777" w:rsidR="00E819D8" w:rsidRPr="000E0F76" w:rsidRDefault="000F6F0E" w:rsidP="00E819D8">
      <w:pPr>
        <w:pStyle w:val="C-MittenteG"/>
        <w:framePr w:h="471" w:hRule="exact" w:wrap="notBeside" w:x="6734" w:y="995"/>
        <w:jc w:val="right"/>
        <w:rPr>
          <w:rFonts w:ascii="Arial" w:hAnsi="Arial" w:cs="Arial"/>
          <w:noProof w:val="0"/>
          <w:sz w:val="20"/>
          <w:lang w:val="es-CO"/>
        </w:rPr>
      </w:pPr>
      <w:r w:rsidRPr="000E0F76">
        <w:rPr>
          <w:rFonts w:ascii="Arial" w:hAnsi="Arial" w:cs="Arial"/>
          <w:sz w:val="20"/>
          <w:lang w:val="es-CO"/>
        </w:rPr>
        <w:fldChar w:fldCharType="begin"/>
      </w:r>
      <w:r w:rsidR="005F7435" w:rsidRPr="000E0F76">
        <w:rPr>
          <w:rFonts w:ascii="Arial" w:hAnsi="Arial" w:cs="Arial"/>
          <w:sz w:val="20"/>
          <w:lang w:val="es-CO"/>
        </w:rPr>
        <w:instrText xml:space="preserve"> DOCPROPERTY "Funzione"  \* MERGEFORMAT </w:instrText>
      </w:r>
      <w:r w:rsidRPr="000E0F76">
        <w:rPr>
          <w:rFonts w:ascii="Arial" w:hAnsi="Arial" w:cs="Arial"/>
          <w:sz w:val="20"/>
          <w:lang w:val="es-CO"/>
        </w:rPr>
        <w:fldChar w:fldCharType="separate"/>
      </w:r>
      <w:r w:rsidR="00131CF4" w:rsidRPr="000E0F76">
        <w:rPr>
          <w:rFonts w:ascii="Arial" w:hAnsi="Arial" w:cs="Arial"/>
          <w:noProof w:val="0"/>
          <w:sz w:val="20"/>
          <w:lang w:val="es-CO"/>
        </w:rPr>
        <w:t>Global ICT</w:t>
      </w:r>
      <w:r w:rsidRPr="000E0F76">
        <w:rPr>
          <w:rFonts w:ascii="Arial" w:hAnsi="Arial" w:cs="Arial"/>
          <w:sz w:val="20"/>
          <w:lang w:val="es-CO"/>
        </w:rPr>
        <w:fldChar w:fldCharType="end"/>
      </w:r>
    </w:p>
    <w:p w14:paraId="726F3ED0" w14:textId="77777777" w:rsidR="007506C3" w:rsidRPr="000E0F76" w:rsidRDefault="0037153C" w:rsidP="00E819D8">
      <w:pPr>
        <w:pStyle w:val="C-MittenteN"/>
        <w:framePr w:h="471" w:hRule="exact" w:wrap="notBeside" w:x="6734" w:y="995"/>
        <w:jc w:val="right"/>
        <w:rPr>
          <w:rFonts w:ascii="Arial" w:hAnsi="Arial" w:cs="Arial"/>
          <w:sz w:val="20"/>
          <w:lang w:val="es-CO"/>
        </w:rPr>
      </w:pPr>
      <w:r w:rsidRPr="000E0F76">
        <w:rPr>
          <w:rFonts w:ascii="Arial" w:hAnsi="Arial" w:cs="Arial"/>
          <w:sz w:val="20"/>
          <w:lang w:val="es-CO"/>
        </w:rPr>
        <w:fldChar w:fldCharType="begin"/>
      </w:r>
      <w:r w:rsidRPr="000E0F76">
        <w:rPr>
          <w:rFonts w:ascii="Arial" w:hAnsi="Arial" w:cs="Arial"/>
          <w:sz w:val="20"/>
          <w:lang w:val="es-CO"/>
        </w:rPr>
        <w:instrText xml:space="preserve"> DOCPROPERTY "Unità"  \* MERGEFORMAT </w:instrText>
      </w:r>
      <w:r w:rsidRPr="000E0F76">
        <w:rPr>
          <w:rFonts w:ascii="Arial" w:hAnsi="Arial" w:cs="Arial"/>
          <w:sz w:val="20"/>
          <w:lang w:val="es-CO"/>
        </w:rPr>
        <w:fldChar w:fldCharType="separate"/>
      </w:r>
      <w:proofErr w:type="spellStart"/>
      <w:r w:rsidR="00131CF4" w:rsidRPr="000E0F76">
        <w:rPr>
          <w:rFonts w:ascii="Arial" w:hAnsi="Arial" w:cs="Arial"/>
          <w:noProof w:val="0"/>
          <w:sz w:val="20"/>
          <w:lang w:val="es-CO"/>
        </w:rPr>
        <w:t>Unit</w:t>
      </w:r>
      <w:proofErr w:type="spellEnd"/>
      <w:r w:rsidR="00131CF4" w:rsidRPr="000E0F76">
        <w:rPr>
          <w:rFonts w:ascii="Arial" w:hAnsi="Arial" w:cs="Arial"/>
          <w:noProof w:val="0"/>
          <w:sz w:val="20"/>
          <w:lang w:val="es-CO"/>
        </w:rPr>
        <w:t xml:space="preserve"> / </w:t>
      </w:r>
      <w:proofErr w:type="spellStart"/>
      <w:r w:rsidR="00131CF4" w:rsidRPr="000E0F76">
        <w:rPr>
          <w:rFonts w:ascii="Arial" w:hAnsi="Arial" w:cs="Arial"/>
          <w:noProof w:val="0"/>
          <w:sz w:val="20"/>
          <w:lang w:val="es-CO"/>
        </w:rPr>
        <w:t>Unit</w:t>
      </w:r>
      <w:proofErr w:type="spellEnd"/>
      <w:r w:rsidRPr="000E0F76">
        <w:rPr>
          <w:rFonts w:ascii="Arial" w:hAnsi="Arial" w:cs="Arial"/>
          <w:noProof w:val="0"/>
          <w:sz w:val="20"/>
          <w:lang w:val="es-CO"/>
        </w:rPr>
        <w:fldChar w:fldCharType="end"/>
      </w:r>
    </w:p>
    <w:tbl>
      <w:tblPr>
        <w:tblW w:w="95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="009A0F9B" w:rsidRPr="000E0F76" w14:paraId="34C37A57" w14:textId="77777777" w:rsidTr="001D3379">
        <w:trPr>
          <w:trHeight w:hRule="exact" w:val="3100"/>
        </w:trPr>
        <w:tc>
          <w:tcPr>
            <w:tcW w:w="9543" w:type="dxa"/>
            <w:tcBorders>
              <w:bottom w:val="nil"/>
            </w:tcBorders>
            <w:vAlign w:val="center"/>
          </w:tcPr>
          <w:p w14:paraId="30C9ABB2" w14:textId="77777777" w:rsidR="00E819D8" w:rsidRPr="000E0F76" w:rsidRDefault="00E819D8" w:rsidP="00AB2AAF">
            <w:pPr>
              <w:pStyle w:val="Normalespaziato"/>
              <w:spacing w:after="0"/>
              <w:jc w:val="center"/>
              <w:rPr>
                <w:rFonts w:ascii="Arial" w:hAnsi="Arial" w:cs="Arial"/>
                <w:sz w:val="20"/>
                <w:lang w:val="es-CO"/>
              </w:rPr>
            </w:pPr>
          </w:p>
          <w:p w14:paraId="43CCA880" w14:textId="77777777" w:rsidR="00E819D8" w:rsidRPr="000E0F76" w:rsidRDefault="00E819D8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1D69125D" w14:textId="77777777" w:rsidR="00E819D8" w:rsidRPr="000E0F76" w:rsidRDefault="00E819D8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62F247C9" w14:textId="77777777" w:rsidR="00E819D8" w:rsidRPr="000E0F76" w:rsidRDefault="00E819D8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03B8C73C" w14:textId="77777777" w:rsidR="00E819D8" w:rsidRPr="000E0F76" w:rsidRDefault="00E819D8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62BFFAC6" w14:textId="77777777" w:rsidR="00E819D8" w:rsidRPr="000E0F76" w:rsidRDefault="00E819D8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7A045DAF" w14:textId="77777777" w:rsidR="00E819D8" w:rsidRPr="000E0F76" w:rsidRDefault="00E819D8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148B0806" w14:textId="77777777" w:rsidR="00E819D8" w:rsidRPr="000E0F76" w:rsidRDefault="00E819D8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34BF94FD" w14:textId="77777777" w:rsidR="009A0F9B" w:rsidRPr="000E0F76" w:rsidRDefault="009A0F9B" w:rsidP="00E819D8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1D3379" w:rsidRPr="000E0F76" w14:paraId="34F0CE0E" w14:textId="77777777" w:rsidTr="001D3379">
        <w:trPr>
          <w:trHeight w:hRule="exact" w:val="1146"/>
        </w:trPr>
        <w:tc>
          <w:tcPr>
            <w:tcW w:w="9543" w:type="dxa"/>
            <w:tcBorders>
              <w:bottom w:val="nil"/>
            </w:tcBorders>
            <w:vAlign w:val="center"/>
          </w:tcPr>
          <w:p w14:paraId="4A391992" w14:textId="77777777" w:rsidR="001D3379" w:rsidRPr="000E0F76" w:rsidRDefault="001D3379" w:rsidP="001D3379">
            <w:pPr>
              <w:pStyle w:val="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  <w:r w:rsidRPr="000E0F76">
              <w:rPr>
                <w:rFonts w:cs="Arial"/>
                <w:sz w:val="20"/>
                <w:lang w:val="es-CO"/>
              </w:rPr>
              <w:t>Requerimiento Funcional</w:t>
            </w:r>
          </w:p>
          <w:p w14:paraId="0B96D833" w14:textId="77777777" w:rsidR="001D3379" w:rsidRPr="000E0F76" w:rsidRDefault="001D3379" w:rsidP="001D3379">
            <w:pPr>
              <w:pStyle w:val="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</w:p>
        </w:tc>
      </w:tr>
      <w:tr w:rsidR="001D3379" w:rsidRPr="000E0F76" w14:paraId="0058765E" w14:textId="77777777" w:rsidTr="001D3379">
        <w:trPr>
          <w:trHeight w:hRule="exact" w:val="1269"/>
        </w:trPr>
        <w:tc>
          <w:tcPr>
            <w:tcW w:w="9543" w:type="dxa"/>
            <w:tcBorders>
              <w:bottom w:val="nil"/>
            </w:tcBorders>
            <w:vAlign w:val="center"/>
          </w:tcPr>
          <w:p w14:paraId="151DCB67" w14:textId="77777777" w:rsidR="00A05B7A" w:rsidRPr="00AB5397" w:rsidRDefault="001D3379" w:rsidP="00A05B7A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sz w:val="36"/>
                <w:lang w:val="es-CO"/>
              </w:rPr>
            </w:pPr>
            <w:r w:rsidRPr="000E0F76">
              <w:rPr>
                <w:rFonts w:cs="Arial"/>
                <w:sz w:val="20"/>
                <w:lang w:val="es-CO"/>
              </w:rPr>
              <w:t xml:space="preserve">SM100 – </w:t>
            </w:r>
            <w:r w:rsidR="008F3CB4">
              <w:rPr>
                <w:rFonts w:cs="Arial"/>
                <w:sz w:val="20"/>
                <w:lang w:val="es-CO"/>
              </w:rPr>
              <w:t xml:space="preserve">Evolutivos </w:t>
            </w:r>
            <w:proofErr w:type="spellStart"/>
            <w:r w:rsidR="008F3CB4">
              <w:rPr>
                <w:rFonts w:cs="Arial"/>
                <w:sz w:val="20"/>
                <w:lang w:val="es-CO"/>
              </w:rPr>
              <w:t>Cotizador</w:t>
            </w:r>
            <w:proofErr w:type="spellEnd"/>
          </w:p>
          <w:p w14:paraId="3310D981" w14:textId="77777777" w:rsidR="001D3379" w:rsidRPr="000E0F76" w:rsidRDefault="001D3379" w:rsidP="001D3379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</w:p>
          <w:p w14:paraId="2874EE59" w14:textId="77777777" w:rsidR="001D3379" w:rsidRPr="000E0F76" w:rsidRDefault="001D3379" w:rsidP="001D3379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</w:p>
          <w:p w14:paraId="28E8A6EC" w14:textId="77777777" w:rsidR="001D3379" w:rsidRPr="000E0F76" w:rsidRDefault="001D3379" w:rsidP="00A05B7A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  <w:r w:rsidRPr="000E0F76">
              <w:rPr>
                <w:rFonts w:cs="Arial"/>
                <w:sz w:val="20"/>
                <w:lang w:val="es-CO"/>
              </w:rPr>
              <w:t xml:space="preserve"> </w:t>
            </w:r>
          </w:p>
        </w:tc>
      </w:tr>
      <w:tr w:rsidR="001D3379" w:rsidRPr="00AE1F4F" w14:paraId="7A1EE6EB" w14:textId="77777777" w:rsidTr="001D3379">
        <w:trPr>
          <w:trHeight w:hRule="exact" w:val="1760"/>
        </w:trPr>
        <w:tc>
          <w:tcPr>
            <w:tcW w:w="9543" w:type="dxa"/>
          </w:tcPr>
          <w:p w14:paraId="5CC1A453" w14:textId="77777777" w:rsidR="001D3379" w:rsidRPr="000E0F76" w:rsidRDefault="001D3379" w:rsidP="001D3379">
            <w:pPr>
              <w:pStyle w:val="DisclaimerCopertina"/>
              <w:rPr>
                <w:rFonts w:cs="Arial"/>
                <w:spacing w:val="-2"/>
                <w:sz w:val="20"/>
                <w:lang w:val="es-CO"/>
              </w:rPr>
            </w:pPr>
          </w:p>
          <w:p w14:paraId="0BC9FC7E" w14:textId="77777777" w:rsidR="001D3379" w:rsidRPr="000E0F76" w:rsidRDefault="001D3379" w:rsidP="001D3379">
            <w:pPr>
              <w:pStyle w:val="DisclaimerCopertina"/>
              <w:rPr>
                <w:rFonts w:cs="Arial"/>
                <w:spacing w:val="-2"/>
                <w:sz w:val="20"/>
                <w:lang w:val="es-CO"/>
              </w:rPr>
            </w:pPr>
          </w:p>
          <w:p w14:paraId="5EE824B2" w14:textId="77777777" w:rsidR="001D3379" w:rsidRPr="000E0F76" w:rsidRDefault="001D3379" w:rsidP="001D3379">
            <w:pPr>
              <w:pStyle w:val="DisclaimerCopertina"/>
              <w:rPr>
                <w:rFonts w:cs="Arial"/>
                <w:spacing w:val="-2"/>
                <w:sz w:val="20"/>
                <w:lang w:val="es-CO"/>
              </w:rPr>
            </w:pPr>
          </w:p>
          <w:p w14:paraId="0AD49FFA" w14:textId="77777777" w:rsidR="001D3379" w:rsidRPr="000E0F76" w:rsidRDefault="001D3379" w:rsidP="001D3379">
            <w:pPr>
              <w:pStyle w:val="DisclaimerCopertina"/>
              <w:rPr>
                <w:rFonts w:cs="Arial"/>
                <w:spacing w:val="-2"/>
                <w:sz w:val="20"/>
                <w:lang w:val="es-CO"/>
              </w:rPr>
            </w:pPr>
          </w:p>
          <w:p w14:paraId="1A09EF19" w14:textId="77777777" w:rsidR="001D3379" w:rsidRPr="000E0F76" w:rsidRDefault="001D3379" w:rsidP="001D3379">
            <w:pPr>
              <w:pStyle w:val="DisclaimerCopertina"/>
              <w:jc w:val="both"/>
              <w:rPr>
                <w:rFonts w:cs="Arial"/>
                <w:spacing w:val="-2"/>
                <w:sz w:val="20"/>
                <w:lang w:val="es-CO"/>
              </w:rPr>
            </w:pPr>
          </w:p>
          <w:p w14:paraId="0A264B2E" w14:textId="77777777" w:rsidR="001D3379" w:rsidRPr="000E0F76" w:rsidRDefault="001D3379" w:rsidP="001D3379">
            <w:pPr>
              <w:pStyle w:val="DisclaimerCopertina"/>
              <w:rPr>
                <w:rFonts w:cs="Arial"/>
                <w:spacing w:val="-2"/>
                <w:sz w:val="20"/>
                <w:lang w:val="es-CO"/>
              </w:rPr>
            </w:pPr>
            <w:r w:rsidRPr="000E0F76">
              <w:rPr>
                <w:rFonts w:cs="Arial"/>
                <w:sz w:val="20"/>
                <w:lang w:val="es-CO"/>
              </w:rPr>
              <w:t xml:space="preserve">Este documento contiene información de propiedad de Enel </w:t>
            </w:r>
            <w:proofErr w:type="spellStart"/>
            <w:r w:rsidRPr="000E0F76">
              <w:rPr>
                <w:rFonts w:cs="Arial"/>
                <w:sz w:val="20"/>
                <w:lang w:val="es-CO"/>
              </w:rPr>
              <w:t>SpA</w:t>
            </w:r>
            <w:proofErr w:type="spellEnd"/>
            <w:r w:rsidRPr="000E0F76">
              <w:rPr>
                <w:rFonts w:cs="Arial"/>
                <w:sz w:val="20"/>
                <w:lang w:val="es-CO"/>
              </w:rPr>
              <w:t>, y debe ser usada solo para los propósitos definidos por el destinatario. Cualquier forma de reproducción o difusión sin el conse</w:t>
            </w:r>
            <w:ins w:id="0" w:author="co13278009" w:date="2017-04-21T08:34:00Z">
              <w:r w:rsidRPr="000E0F76">
                <w:rPr>
                  <w:rFonts w:cs="Arial"/>
                  <w:sz w:val="20"/>
                  <w:lang w:val="es-CO"/>
                </w:rPr>
                <w:t>n</w:t>
              </w:r>
            </w:ins>
            <w:r w:rsidRPr="000E0F76">
              <w:rPr>
                <w:rFonts w:cs="Arial"/>
                <w:sz w:val="20"/>
                <w:lang w:val="es-CO"/>
              </w:rPr>
              <w:t xml:space="preserve">timiento de Enel </w:t>
            </w:r>
            <w:proofErr w:type="spellStart"/>
            <w:r w:rsidRPr="000E0F76">
              <w:rPr>
                <w:rFonts w:cs="Arial"/>
                <w:sz w:val="20"/>
                <w:lang w:val="es-CO"/>
              </w:rPr>
              <w:t>SpA</w:t>
            </w:r>
            <w:proofErr w:type="spellEnd"/>
            <w:r w:rsidRPr="000E0F76">
              <w:rPr>
                <w:rFonts w:cs="Arial"/>
                <w:sz w:val="20"/>
                <w:lang w:val="es-CO"/>
              </w:rPr>
              <w:t>, está prohibida.</w:t>
            </w:r>
          </w:p>
        </w:tc>
      </w:tr>
      <w:tr w:rsidR="001D3379" w:rsidRPr="000E0F76" w14:paraId="220EBA1F" w14:textId="77777777" w:rsidTr="001D3379">
        <w:trPr>
          <w:cantSplit/>
          <w:trHeight w:hRule="exact" w:val="560"/>
        </w:trPr>
        <w:tc>
          <w:tcPr>
            <w:tcW w:w="9543" w:type="dxa"/>
            <w:vAlign w:val="center"/>
          </w:tcPr>
          <w:p w14:paraId="0E8DC2F4" w14:textId="77777777" w:rsidR="001D3379" w:rsidRPr="000E0F76" w:rsidRDefault="001D3379" w:rsidP="001D3379">
            <w:pPr>
              <w:pStyle w:val="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  <w:r w:rsidRPr="000E0F76">
              <w:rPr>
                <w:rFonts w:cs="Arial"/>
                <w:sz w:val="20"/>
                <w:lang w:val="es-CO"/>
              </w:rPr>
              <w:t>Requerimiento Funcional</w:t>
            </w:r>
          </w:p>
          <w:p w14:paraId="6F7CCE99" w14:textId="77777777" w:rsidR="001D3379" w:rsidRPr="000E0F76" w:rsidRDefault="001D3379" w:rsidP="001D3379">
            <w:pPr>
              <w:pStyle w:val="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</w:p>
        </w:tc>
      </w:tr>
      <w:tr w:rsidR="001D3379" w:rsidRPr="000E0F76" w14:paraId="68790E89" w14:textId="77777777" w:rsidTr="001D3379">
        <w:trPr>
          <w:cantSplit/>
          <w:trHeight w:hRule="exact" w:val="560"/>
        </w:trPr>
        <w:tc>
          <w:tcPr>
            <w:tcW w:w="9543" w:type="dxa"/>
            <w:vAlign w:val="center"/>
          </w:tcPr>
          <w:p w14:paraId="2A06F887" w14:textId="77777777" w:rsidR="001D3379" w:rsidRPr="000E0F76" w:rsidRDefault="001D3379" w:rsidP="001D3379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sz w:val="20"/>
                <w:lang w:val="es-CO"/>
              </w:rPr>
            </w:pPr>
          </w:p>
        </w:tc>
      </w:tr>
      <w:tr w:rsidR="001D3379" w:rsidRPr="000E0F76" w14:paraId="44541E9A" w14:textId="77777777" w:rsidTr="001D3379">
        <w:trPr>
          <w:cantSplit/>
          <w:trHeight w:hRule="exact" w:val="560"/>
        </w:trPr>
        <w:tc>
          <w:tcPr>
            <w:tcW w:w="9543" w:type="dxa"/>
          </w:tcPr>
          <w:p w14:paraId="072F8027" w14:textId="77777777" w:rsidR="001D3379" w:rsidRPr="000E0F76" w:rsidRDefault="001D3379" w:rsidP="001D3379">
            <w:pPr>
              <w:pStyle w:val="DisclaimerCopertina"/>
              <w:rPr>
                <w:rFonts w:cs="Arial"/>
                <w:spacing w:val="-2"/>
                <w:sz w:val="20"/>
                <w:lang w:val="es-CO"/>
              </w:rPr>
            </w:pPr>
          </w:p>
        </w:tc>
      </w:tr>
      <w:tr w:rsidR="009A0F9B" w:rsidRPr="000E0F76" w14:paraId="6D1C28C3" w14:textId="77777777" w:rsidTr="001D3379">
        <w:trPr>
          <w:cantSplit/>
          <w:trHeight w:hRule="exact" w:val="560"/>
        </w:trPr>
        <w:tc>
          <w:tcPr>
            <w:tcW w:w="9543" w:type="dxa"/>
          </w:tcPr>
          <w:p w14:paraId="6A26C9E4" w14:textId="77777777" w:rsidR="009A0F9B" w:rsidRPr="000E0F76" w:rsidRDefault="009A0F9B" w:rsidP="00AB2AAF">
            <w:pPr>
              <w:pStyle w:val="Normalespaziato"/>
              <w:spacing w:after="0"/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6C54A11F" w14:textId="77777777" w:rsidR="009A0F9B" w:rsidRPr="000E0F76" w:rsidRDefault="009A0F9B" w:rsidP="009A0F9B">
      <w:pPr>
        <w:rPr>
          <w:rFonts w:ascii="Arial" w:hAnsi="Arial" w:cs="Arial"/>
          <w:sz w:val="20"/>
          <w:lang w:val="es-CO"/>
        </w:rPr>
      </w:pPr>
    </w:p>
    <w:tbl>
      <w:tblPr>
        <w:tblW w:w="95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787"/>
        <w:gridCol w:w="1321"/>
      </w:tblGrid>
      <w:tr w:rsidR="00962080" w:rsidRPr="000E0F76" w14:paraId="43FDAC94" w14:textId="77777777" w:rsidTr="00676B9C">
        <w:trPr>
          <w:trHeight w:val="51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0BD7" w14:textId="77777777" w:rsidR="00962080" w:rsidRPr="000E0F76" w:rsidRDefault="000426C7" w:rsidP="00962080">
            <w:pPr>
              <w:rPr>
                <w:rFonts w:ascii="Arial" w:hAnsi="Arial" w:cs="Arial"/>
                <w:sz w:val="20"/>
                <w:lang w:val="es-CO"/>
              </w:rPr>
            </w:pPr>
            <w:r w:rsidRPr="000E0F76">
              <w:rPr>
                <w:rFonts w:ascii="Arial" w:hAnsi="Arial" w:cs="Arial"/>
                <w:sz w:val="20"/>
                <w:lang w:val="es-CO"/>
              </w:rPr>
              <w:t>Elaborado por: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E809" w14:textId="77777777" w:rsidR="00962080" w:rsidRPr="000E0F76" w:rsidRDefault="00E97C5C" w:rsidP="00962080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 xml:space="preserve">Boris Salas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6C33" w14:textId="055E05BA" w:rsidR="00962080" w:rsidRPr="000E0F76" w:rsidRDefault="003A5E7A" w:rsidP="00E97C5C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03</w:t>
            </w:r>
            <w:r w:rsidR="00E97C5C">
              <w:rPr>
                <w:rFonts w:ascii="Arial" w:hAnsi="Arial" w:cs="Arial"/>
                <w:sz w:val="20"/>
                <w:lang w:val="es-CO"/>
              </w:rPr>
              <w:t>/04</w:t>
            </w:r>
            <w:r w:rsidR="0011101E">
              <w:rPr>
                <w:rFonts w:ascii="Arial" w:hAnsi="Arial" w:cs="Arial"/>
                <w:sz w:val="20"/>
                <w:lang w:val="es-CO"/>
              </w:rPr>
              <w:t>/20</w:t>
            </w:r>
            <w:r w:rsidR="00E97C5C">
              <w:rPr>
                <w:rFonts w:ascii="Arial" w:hAnsi="Arial" w:cs="Arial"/>
                <w:sz w:val="20"/>
                <w:lang w:val="es-CO"/>
              </w:rPr>
              <w:t>20</w:t>
            </w:r>
          </w:p>
        </w:tc>
      </w:tr>
      <w:tr w:rsidR="00962080" w:rsidRPr="000E0F76" w14:paraId="3F9D5B6A" w14:textId="77777777" w:rsidTr="003A5E7A">
        <w:trPr>
          <w:trHeight w:hRule="exact" w:val="51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919D" w14:textId="77777777" w:rsidR="00962080" w:rsidRPr="000E0F76" w:rsidRDefault="000426C7" w:rsidP="00962080">
            <w:pPr>
              <w:rPr>
                <w:rFonts w:ascii="Arial" w:hAnsi="Arial" w:cs="Arial"/>
                <w:sz w:val="20"/>
                <w:lang w:val="es-CO"/>
              </w:rPr>
            </w:pPr>
            <w:r w:rsidRPr="000E0F76">
              <w:rPr>
                <w:rFonts w:ascii="Arial" w:hAnsi="Arial" w:cs="Arial"/>
                <w:sz w:val="20"/>
                <w:lang w:val="es-CO"/>
              </w:rPr>
              <w:t>Verificado por: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2ACC" w14:textId="77777777" w:rsidR="00962080" w:rsidRPr="000E0F76" w:rsidRDefault="00EF09B2" w:rsidP="00962080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Eliana Vargas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AA35" w14:textId="35D7B920" w:rsidR="00962080" w:rsidRPr="000E0F76" w:rsidRDefault="003A5E7A" w:rsidP="00962080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 w:rsidRPr="003A5E7A">
              <w:rPr>
                <w:rFonts w:ascii="Arial" w:hAnsi="Arial" w:cs="Arial"/>
                <w:sz w:val="20"/>
                <w:highlight w:val="cyan"/>
                <w:lang w:val="es-CO"/>
              </w:rPr>
              <w:t>XX</w:t>
            </w:r>
            <w:r w:rsidR="00E97C5C" w:rsidRPr="003A5E7A">
              <w:rPr>
                <w:rFonts w:ascii="Arial" w:hAnsi="Arial" w:cs="Arial"/>
                <w:sz w:val="20"/>
                <w:lang w:val="es-CO"/>
              </w:rPr>
              <w:t>/04</w:t>
            </w:r>
            <w:r w:rsidR="0011101E" w:rsidRPr="003A5E7A">
              <w:rPr>
                <w:rFonts w:ascii="Arial" w:hAnsi="Arial" w:cs="Arial"/>
                <w:sz w:val="20"/>
                <w:lang w:val="es-CO"/>
              </w:rPr>
              <w:t>/20</w:t>
            </w:r>
            <w:r w:rsidR="00E97C5C" w:rsidRPr="003A5E7A">
              <w:rPr>
                <w:rFonts w:ascii="Arial" w:hAnsi="Arial" w:cs="Arial"/>
                <w:sz w:val="20"/>
                <w:lang w:val="es-CO"/>
              </w:rPr>
              <w:t>20</w:t>
            </w:r>
          </w:p>
        </w:tc>
      </w:tr>
      <w:tr w:rsidR="00962080" w:rsidRPr="000E0F76" w14:paraId="382B61A6" w14:textId="77777777" w:rsidTr="00676B9C">
        <w:trPr>
          <w:trHeight w:hRule="exact" w:val="51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D923" w14:textId="77777777" w:rsidR="00962080" w:rsidRPr="000E0F76" w:rsidRDefault="000426C7" w:rsidP="00962080">
            <w:pPr>
              <w:rPr>
                <w:rFonts w:ascii="Arial" w:hAnsi="Arial" w:cs="Arial"/>
                <w:sz w:val="20"/>
                <w:lang w:val="es-CO"/>
              </w:rPr>
            </w:pPr>
            <w:r w:rsidRPr="000E0F76">
              <w:rPr>
                <w:rFonts w:ascii="Arial" w:hAnsi="Arial" w:cs="Arial"/>
                <w:sz w:val="20"/>
                <w:lang w:val="es-CO"/>
              </w:rPr>
              <w:t>Aprobado por: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CF35" w14:textId="77777777" w:rsidR="00962080" w:rsidRPr="000E0F76" w:rsidRDefault="00EF09B2" w:rsidP="00962080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Andrea Leguizamon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6A3" w14:textId="77777777" w:rsidR="00962080" w:rsidRPr="000E0F76" w:rsidRDefault="00962080" w:rsidP="00962080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734DED40" w14:textId="77777777" w:rsidR="009A0F9B" w:rsidRDefault="009A0F9B" w:rsidP="009A0F9B">
      <w:pPr>
        <w:rPr>
          <w:rFonts w:ascii="Arial" w:hAnsi="Arial" w:cs="Arial"/>
          <w:sz w:val="20"/>
          <w:lang w:val="es-CO"/>
        </w:rPr>
      </w:pPr>
    </w:p>
    <w:p w14:paraId="0F93A930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2ECE5082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3BF35C4D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0228BDFC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700D0F03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4005D536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3AD15168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0B2CE5FD" w14:textId="77777777" w:rsidR="00A05B7A" w:rsidRDefault="00A05B7A" w:rsidP="009A0F9B">
      <w:pPr>
        <w:rPr>
          <w:rFonts w:ascii="Arial" w:hAnsi="Arial" w:cs="Arial"/>
          <w:sz w:val="20"/>
          <w:lang w:val="es-CO"/>
        </w:rPr>
      </w:pPr>
    </w:p>
    <w:p w14:paraId="547FE144" w14:textId="77777777" w:rsidR="00A05B7A" w:rsidRPr="000E0F76" w:rsidRDefault="00A05B7A" w:rsidP="009A0F9B">
      <w:pPr>
        <w:rPr>
          <w:rFonts w:ascii="Arial" w:hAnsi="Arial" w:cs="Arial"/>
          <w:sz w:val="20"/>
          <w:lang w:val="es-CO"/>
        </w:rPr>
      </w:pPr>
    </w:p>
    <w:tbl>
      <w:tblPr>
        <w:tblW w:w="9175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0"/>
        <w:gridCol w:w="109"/>
        <w:gridCol w:w="1295"/>
        <w:gridCol w:w="3220"/>
        <w:gridCol w:w="1097"/>
        <w:gridCol w:w="1694"/>
      </w:tblGrid>
      <w:tr w:rsidR="000426C7" w:rsidRPr="000E0F76" w14:paraId="01B9EC0E" w14:textId="77777777" w:rsidTr="000426C7">
        <w:trPr>
          <w:trHeight w:val="245"/>
          <w:jc w:val="center"/>
        </w:trPr>
        <w:tc>
          <w:tcPr>
            <w:tcW w:w="917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48F1DD0C" w14:textId="77777777" w:rsidR="000426C7" w:rsidRPr="000E0F76" w:rsidRDefault="000426C7" w:rsidP="000426C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FFFFFF" w:themeColor="background1"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color w:val="FFFFFF" w:themeColor="background1"/>
                <w:sz w:val="20"/>
                <w:lang w:val="es-CO" w:eastAsia="es-ES"/>
              </w:rPr>
              <w:t>Información de Proyecto</w:t>
            </w:r>
          </w:p>
        </w:tc>
      </w:tr>
      <w:tr w:rsidR="000426C7" w:rsidRPr="000E0F76" w14:paraId="2232AE16" w14:textId="77777777" w:rsidTr="000426C7">
        <w:trPr>
          <w:trHeight w:val="194"/>
          <w:jc w:val="center"/>
        </w:trPr>
        <w:tc>
          <w:tcPr>
            <w:tcW w:w="316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54A18EA1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bdr w:val="none" w:sz="0" w:space="0" w:color="auto" w:frame="1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bdr w:val="none" w:sz="0" w:space="0" w:color="auto" w:frame="1"/>
                <w:lang w:val="es-CO" w:eastAsia="es-ES"/>
              </w:rPr>
              <w:t>Código APM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E9A383" w14:textId="77777777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 w:eastAsia="es-ES"/>
              </w:rPr>
            </w:pPr>
          </w:p>
        </w:tc>
      </w:tr>
      <w:tr w:rsidR="000426C7" w:rsidRPr="000E0F76" w14:paraId="15F07BFE" w14:textId="77777777" w:rsidTr="000426C7">
        <w:trPr>
          <w:trHeight w:val="965"/>
          <w:jc w:val="center"/>
        </w:trPr>
        <w:tc>
          <w:tcPr>
            <w:tcW w:w="316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0D4D3F23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bdr w:val="none" w:sz="0" w:space="0" w:color="auto" w:frame="1"/>
                <w:lang w:val="es-CO" w:eastAsia="es-ES"/>
              </w:rPr>
              <w:t>Solicitante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7BDD95" w14:textId="765E82F7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51pt;height:12.75pt" o:ole="">
                  <v:imagedata r:id="rId12" o:title=""/>
                </v:shape>
                <w:control r:id="rId13" w:name="Low11111" w:shapeid="_x0000_i1085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48" type="#_x0000_t75" style="width:46.5pt;height:12.75pt" o:ole="">
                  <v:imagedata r:id="rId14" o:title=""/>
                </v:shape>
                <w:control r:id="rId15" w:name="Medium11111" w:shapeid="_x0000_i1148"/>
              </w:object>
            </w:r>
          </w:p>
        </w:tc>
      </w:tr>
      <w:tr w:rsidR="000426C7" w:rsidRPr="000E0F76" w14:paraId="2C324C08" w14:textId="77777777" w:rsidTr="000426C7">
        <w:trPr>
          <w:trHeight w:val="530"/>
          <w:jc w:val="center"/>
        </w:trPr>
        <w:tc>
          <w:tcPr>
            <w:tcW w:w="316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45D1711A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Tipo Iniciativa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EECC445" w14:textId="5DB5504C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089" type="#_x0000_t75" style="width:57pt;height:14.25pt" o:ole="">
                  <v:imagedata r:id="rId16" o:title=""/>
                </v:shape>
                <w:control r:id="rId17" w:name="Low1112" w:shapeid="_x0000_i1089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091" type="#_x0000_t75" style="width:75pt;height:12.75pt" o:ole="">
                  <v:imagedata r:id="rId18" o:title=""/>
                </v:shape>
                <w:control r:id="rId19" w:name="Medium1112" w:shapeid="_x0000_i1091"/>
              </w:object>
            </w:r>
          </w:p>
        </w:tc>
      </w:tr>
      <w:tr w:rsidR="000426C7" w:rsidRPr="000E0F76" w14:paraId="563E70D0" w14:textId="77777777" w:rsidTr="000426C7">
        <w:trPr>
          <w:trHeight w:val="1265"/>
          <w:jc w:val="center"/>
        </w:trPr>
        <w:tc>
          <w:tcPr>
            <w:tcW w:w="316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09B94E4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Tipo de Desarrollo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BABBB55" w14:textId="00FF66BE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093" type="#_x0000_t75" style="width:122.25pt;height:14.25pt" o:ole="">
                  <v:imagedata r:id="rId20" o:title=""/>
                </v:shape>
                <w:control r:id="rId21" w:name="Low1111111" w:shapeid="_x0000_i1093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095" type="#_x0000_t75" style="width:108pt;height:12.75pt" o:ole="">
                  <v:imagedata r:id="rId22" o:title=""/>
                </v:shape>
                <w:control r:id="rId23" w:name="Low1111221" w:shapeid="_x0000_i1095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097" type="#_x0000_t75" style="width:108pt;height:14.25pt" o:ole="">
                  <v:imagedata r:id="rId24" o:title=""/>
                </v:shape>
                <w:control r:id="rId25" w:name="Low11112111" w:shapeid="_x0000_i1097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099" type="#_x0000_t75" style="width:108pt;height:12.75pt" o:ole="">
                  <v:imagedata r:id="rId26" o:title=""/>
                </v:shape>
                <w:control r:id="rId27" w:name="Medium1111211" w:shapeid="_x0000_i1099"/>
              </w:object>
            </w:r>
          </w:p>
        </w:tc>
      </w:tr>
      <w:tr w:rsidR="000426C7" w:rsidRPr="000E0F76" w14:paraId="1C5A2FA0" w14:textId="77777777" w:rsidTr="000426C7">
        <w:trPr>
          <w:trHeight w:val="385"/>
          <w:jc w:val="center"/>
        </w:trPr>
        <w:tc>
          <w:tcPr>
            <w:tcW w:w="316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347AB999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Metodología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32EFAD9" w14:textId="203EF509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01" type="#_x0000_t75" style="width:51pt;height:14.25pt" o:ole="">
                  <v:imagedata r:id="rId28" o:title=""/>
                </v:shape>
                <w:control r:id="rId29" w:name="Low112" w:shapeid="_x0000_i1101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03" type="#_x0000_t75" style="width:42pt;height:14.25pt" o:ole="">
                  <v:imagedata r:id="rId30" o:title=""/>
                </v:shape>
                <w:control r:id="rId31" w:name="Medium112" w:shapeid="_x0000_i1103"/>
              </w:object>
            </w:r>
          </w:p>
        </w:tc>
      </w:tr>
      <w:tr w:rsidR="000426C7" w:rsidRPr="000E0F76" w14:paraId="3E3F77F4" w14:textId="77777777" w:rsidTr="000426C7">
        <w:trPr>
          <w:trHeight w:val="657"/>
          <w:jc w:val="center"/>
        </w:trPr>
        <w:tc>
          <w:tcPr>
            <w:tcW w:w="1869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C6C6"/>
            <w:vAlign w:val="center"/>
          </w:tcPr>
          <w:p w14:paraId="4AE1C9F7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Categorización Incidentes (Solo para correctivos)</w:t>
            </w:r>
          </w:p>
        </w:tc>
        <w:tc>
          <w:tcPr>
            <w:tcW w:w="129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530DF573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Impacto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E2C1F" w14:textId="12695529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05" type="#_x0000_t75" style="width:35.25pt;height:14.25pt" o:ole="">
                  <v:imagedata r:id="rId32" o:title=""/>
                </v:shape>
                <w:control r:id="rId33" w:name="Medium121" w:shapeid="_x0000_i1105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07" type="#_x0000_t75" style="width:46.5pt;height:14.25pt" o:ole="">
                  <v:imagedata r:id="rId34" o:title=""/>
                </v:shape>
                <w:control r:id="rId35" w:name="High112" w:shapeid="_x0000_i1107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09" type="#_x0000_t75" style="width:36pt;height:14.25pt" o:ole="">
                  <v:imagedata r:id="rId36" o:title=""/>
                </v:shape>
                <w:control r:id="rId37" w:name="Yes11" w:shapeid="_x0000_i1109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11" type="#_x0000_t75" style="width:108pt;height:14.25pt" o:ole="">
                  <v:imagedata r:id="rId38" o:title=""/>
                </v:shape>
                <w:control r:id="rId39" w:name="No11" w:shapeid="_x0000_i1111"/>
              </w:object>
            </w:r>
          </w:p>
        </w:tc>
      </w:tr>
      <w:tr w:rsidR="000426C7" w:rsidRPr="000E0F76" w14:paraId="468BEF6D" w14:textId="77777777" w:rsidTr="000426C7">
        <w:trPr>
          <w:trHeight w:val="1130"/>
          <w:jc w:val="center"/>
        </w:trPr>
        <w:tc>
          <w:tcPr>
            <w:tcW w:w="1869" w:type="dxa"/>
            <w:gridSpan w:val="2"/>
            <w:vMerge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C6C6C6"/>
            <w:vAlign w:val="center"/>
          </w:tcPr>
          <w:p w14:paraId="23E9AB8D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</w:p>
        </w:tc>
        <w:tc>
          <w:tcPr>
            <w:tcW w:w="12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566706E1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Urgencia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7FCA97" w14:textId="36DF4922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13" type="#_x0000_t75" style="width:36pt;height:14.25pt" o:ole="">
                  <v:imagedata r:id="rId40" o:title=""/>
                </v:shape>
                <w:control r:id="rId41" w:name="CheckBox13" w:shapeid="_x0000_i1113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15" type="#_x0000_t75" style="width:46.5pt;height:14.25pt" o:ole="">
                  <v:imagedata r:id="rId34" o:title=""/>
                </v:shape>
                <w:control r:id="rId42" w:name="CheckBox111" w:shapeid="_x0000_i1115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17" type="#_x0000_t75" style="width:36pt;height:14.25pt" o:ole="">
                  <v:imagedata r:id="rId36" o:title=""/>
                </v:shape>
                <w:control r:id="rId43" w:name="CheckBox121" w:shapeid="_x0000_i1117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19" type="#_x0000_t75" style="width:108pt;height:14.25pt" o:ole="">
                  <v:imagedata r:id="rId38" o:title=""/>
                </v:shape>
                <w:control r:id="rId44" w:name="Low121" w:shapeid="_x0000_i1119"/>
              </w:object>
            </w:r>
          </w:p>
        </w:tc>
      </w:tr>
      <w:tr w:rsidR="000426C7" w:rsidRPr="000E0F76" w14:paraId="728FEDC4" w14:textId="77777777" w:rsidTr="000426C7">
        <w:trPr>
          <w:trHeight w:val="417"/>
          <w:jc w:val="center"/>
        </w:trPr>
        <w:tc>
          <w:tcPr>
            <w:tcW w:w="316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016D0A02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3F144F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Aplica Ley de Protección de Datos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F25A74C" w14:textId="085A67D6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21" type="#_x0000_t75" style="width:36pt;height:12.75pt" o:ole="">
                  <v:imagedata r:id="rId45" o:title=""/>
                </v:shape>
                <w:control r:id="rId46" w:name="Low13" w:shapeid="_x0000_i1121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23" type="#_x0000_t75" style="width:36pt;height:12.75pt" o:ole="">
                  <v:imagedata r:id="rId47" o:title=""/>
                </v:shape>
                <w:control r:id="rId48" w:name="Medium13" w:shapeid="_x0000_i1123"/>
              </w:object>
            </w:r>
          </w:p>
        </w:tc>
      </w:tr>
      <w:tr w:rsidR="000426C7" w:rsidRPr="000E0F76" w14:paraId="4DA4E541" w14:textId="77777777" w:rsidTr="000426C7">
        <w:trPr>
          <w:trHeight w:val="458"/>
          <w:jc w:val="center"/>
        </w:trPr>
        <w:tc>
          <w:tcPr>
            <w:tcW w:w="316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16A177BC" w14:textId="77777777" w:rsidR="000426C7" w:rsidRPr="000E0F76" w:rsidRDefault="000426C7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bCs/>
                <w:iCs/>
                <w:sz w:val="20"/>
                <w:lang w:val="es-CO" w:eastAsia="es-ES"/>
              </w:rPr>
              <w:t>Aplica Segregación de Responsabilidades</w:t>
            </w:r>
          </w:p>
        </w:tc>
        <w:tc>
          <w:tcPr>
            <w:tcW w:w="60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20C4" w14:textId="4E40789D" w:rsidR="000426C7" w:rsidRPr="000E0F76" w:rsidRDefault="000426C7" w:rsidP="000426C7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25" type="#_x0000_t75" style="width:36pt;height:12.75pt" o:ole="">
                  <v:imagedata r:id="rId49" o:title=""/>
                </v:shape>
                <w:control r:id="rId50" w:name="High12" w:shapeid="_x0000_i1125"/>
              </w:object>
            </w:r>
            <w:r w:rsidRPr="000E0F76">
              <w:rPr>
                <w:rFonts w:ascii="Arial" w:hAnsi="Arial" w:cs="Arial"/>
                <w:sz w:val="20"/>
              </w:rPr>
              <w:object w:dxaOrig="1440" w:dyaOrig="1440">
                <v:shape id="_x0000_i1127" type="#_x0000_t75" style="width:36pt;height:12.75pt" o:ole="">
                  <v:imagedata r:id="rId47" o:title=""/>
                </v:shape>
                <w:control r:id="rId51" w:name="High1111" w:shapeid="_x0000_i1127"/>
              </w:object>
            </w:r>
          </w:p>
        </w:tc>
      </w:tr>
      <w:tr w:rsidR="000426C7" w:rsidRPr="000E0F76" w14:paraId="5D8A81B0" w14:textId="77777777" w:rsidTr="000426C7">
        <w:trPr>
          <w:trHeight w:val="209"/>
          <w:jc w:val="center"/>
        </w:trPr>
        <w:tc>
          <w:tcPr>
            <w:tcW w:w="917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49FBD796" w14:textId="77777777" w:rsidR="000426C7" w:rsidRPr="000E0F76" w:rsidRDefault="003F144F" w:rsidP="000426C7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color w:val="FFFFFF" w:themeColor="background1"/>
                <w:sz w:val="20"/>
                <w:lang w:val="es-CO" w:eastAsia="es-ES"/>
              </w:rPr>
              <w:t>Información</w:t>
            </w:r>
            <w:r w:rsidR="000426C7" w:rsidRPr="000E0F76">
              <w:rPr>
                <w:rFonts w:ascii="Arial" w:hAnsi="Arial" w:cs="Arial"/>
                <w:b/>
                <w:color w:val="FFFFFF" w:themeColor="background1"/>
                <w:sz w:val="20"/>
                <w:lang w:val="es-CO" w:eastAsia="es-ES"/>
              </w:rPr>
              <w:t xml:space="preserve"> de Plantilla</w:t>
            </w:r>
          </w:p>
        </w:tc>
      </w:tr>
      <w:tr w:rsidR="000426C7" w:rsidRPr="000E0F76" w14:paraId="2AEB7AC7" w14:textId="77777777" w:rsidTr="000426C7">
        <w:trPr>
          <w:trHeight w:val="269"/>
          <w:jc w:val="center"/>
        </w:trPr>
        <w:tc>
          <w:tcPr>
            <w:tcW w:w="1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59E21DE" w14:textId="77777777" w:rsidR="000426C7" w:rsidRPr="000E0F76" w:rsidRDefault="003F144F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>
              <w:rPr>
                <w:rFonts w:ascii="Arial" w:hAnsi="Arial" w:cs="Arial"/>
                <w:b/>
                <w:sz w:val="20"/>
                <w:lang w:val="es-CO" w:eastAsia="es-ES"/>
              </w:rPr>
              <w:t xml:space="preserve">Nombre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 w:eastAsia="es-ES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0"/>
                <w:lang w:val="es-CO" w:eastAsia="es-ES"/>
              </w:rPr>
              <w:t>:</w:t>
            </w:r>
          </w:p>
        </w:tc>
        <w:tc>
          <w:tcPr>
            <w:tcW w:w="462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860ED3" w14:textId="77777777" w:rsidR="000426C7" w:rsidRPr="000E0F76" w:rsidRDefault="000F73A1" w:rsidP="008F3CB4">
            <w:pPr>
              <w:pStyle w:val="Sottotitolocopertina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s-CO"/>
              </w:rPr>
            </w:pPr>
            <w:r w:rsidRPr="000F73A1">
              <w:rPr>
                <w:rFonts w:cs="Arial"/>
                <w:b w:val="0"/>
                <w:sz w:val="20"/>
                <w:lang w:val="es-CO"/>
              </w:rPr>
              <w:t xml:space="preserve">SM100 – </w:t>
            </w:r>
            <w:r w:rsidR="008F3CB4">
              <w:rPr>
                <w:rFonts w:cs="Arial"/>
                <w:b w:val="0"/>
                <w:sz w:val="20"/>
                <w:lang w:val="es-CO"/>
              </w:rPr>
              <w:t xml:space="preserve">Evolutivos </w:t>
            </w:r>
            <w:proofErr w:type="spellStart"/>
            <w:r w:rsidR="008F3CB4">
              <w:rPr>
                <w:rFonts w:cs="Arial"/>
                <w:b w:val="0"/>
                <w:sz w:val="20"/>
                <w:lang w:val="es-CO"/>
              </w:rPr>
              <w:t>Cotizador</w:t>
            </w:r>
            <w:proofErr w:type="spellEnd"/>
          </w:p>
        </w:tc>
        <w:tc>
          <w:tcPr>
            <w:tcW w:w="1097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37F391F0" w14:textId="77777777" w:rsidR="000426C7" w:rsidRPr="000E0F76" w:rsidRDefault="003F144F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sz w:val="20"/>
                <w:lang w:val="es-CO" w:eastAsia="es-ES"/>
              </w:rPr>
              <w:t>Versión</w:t>
            </w:r>
          </w:p>
        </w:tc>
        <w:tc>
          <w:tcPr>
            <w:tcW w:w="1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328380" w14:textId="77777777" w:rsidR="000426C7" w:rsidRPr="000E0F76" w:rsidRDefault="0011101E" w:rsidP="000426C7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1</w:t>
            </w:r>
            <w:r w:rsidR="000F73A1">
              <w:rPr>
                <w:rFonts w:ascii="Arial" w:hAnsi="Arial" w:cs="Arial"/>
                <w:sz w:val="20"/>
                <w:lang w:val="es-CO"/>
              </w:rPr>
              <w:t>.0</w:t>
            </w:r>
          </w:p>
        </w:tc>
      </w:tr>
      <w:tr w:rsidR="008F3CB4" w:rsidRPr="000E0F76" w14:paraId="03B4D235" w14:textId="77777777" w:rsidTr="000426C7">
        <w:trPr>
          <w:trHeight w:val="269"/>
          <w:jc w:val="center"/>
        </w:trPr>
        <w:tc>
          <w:tcPr>
            <w:tcW w:w="1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6D1DD64" w14:textId="77777777" w:rsidR="008F3CB4" w:rsidRPr="000E0F76" w:rsidRDefault="008F3CB4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sz w:val="20"/>
                <w:lang w:val="es-CO" w:eastAsia="es-ES"/>
              </w:rPr>
              <w:t>Elaborado por:</w:t>
            </w:r>
          </w:p>
        </w:tc>
        <w:tc>
          <w:tcPr>
            <w:tcW w:w="462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27088A" w14:textId="77777777" w:rsidR="008F3CB4" w:rsidRPr="000E0F76" w:rsidRDefault="008F3CB4" w:rsidP="00A05B7A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Boris Salas</w:t>
            </w:r>
          </w:p>
        </w:tc>
        <w:tc>
          <w:tcPr>
            <w:tcW w:w="1097" w:type="dxa"/>
            <w:tcBorders>
              <w:top w:val="nil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607F6D59" w14:textId="77777777" w:rsidR="008F3CB4" w:rsidRPr="000E0F76" w:rsidRDefault="008F3CB4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sz w:val="20"/>
                <w:lang w:val="es-CO" w:eastAsia="es-ES"/>
              </w:rPr>
              <w:t>Date</w:t>
            </w:r>
          </w:p>
        </w:tc>
        <w:tc>
          <w:tcPr>
            <w:tcW w:w="1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392D9A9" w14:textId="6C20D75D" w:rsidR="008F3CB4" w:rsidRPr="000E0F76" w:rsidRDefault="003A5E7A" w:rsidP="00D74854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 w:rsidRPr="003A5E7A">
              <w:rPr>
                <w:rFonts w:ascii="Arial" w:hAnsi="Arial" w:cs="Arial"/>
                <w:sz w:val="20"/>
                <w:lang w:val="es-CO"/>
              </w:rPr>
              <w:t>03</w:t>
            </w:r>
            <w:r w:rsidR="008F3CB4">
              <w:rPr>
                <w:rFonts w:ascii="Arial" w:hAnsi="Arial" w:cs="Arial"/>
                <w:sz w:val="20"/>
                <w:lang w:val="es-CO"/>
              </w:rPr>
              <w:t>/04/2020</w:t>
            </w:r>
          </w:p>
        </w:tc>
      </w:tr>
      <w:tr w:rsidR="008F3CB4" w:rsidRPr="000E0F76" w14:paraId="324D8F86" w14:textId="77777777" w:rsidTr="000426C7">
        <w:trPr>
          <w:trHeight w:val="265"/>
          <w:jc w:val="center"/>
        </w:trPr>
        <w:tc>
          <w:tcPr>
            <w:tcW w:w="1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4AF0FC5E" w14:textId="77777777" w:rsidR="008F3CB4" w:rsidRPr="000E0F76" w:rsidRDefault="008F3CB4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sz w:val="20"/>
                <w:lang w:val="es-CO" w:eastAsia="es-ES"/>
              </w:rPr>
              <w:t>Verificado por:</w:t>
            </w:r>
          </w:p>
        </w:tc>
        <w:tc>
          <w:tcPr>
            <w:tcW w:w="462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A0E7612" w14:textId="77777777" w:rsidR="008F3CB4" w:rsidRPr="000E0F76" w:rsidRDefault="008F3CB4" w:rsidP="00A05B7A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Eliana Vargas</w:t>
            </w:r>
          </w:p>
        </w:tc>
        <w:tc>
          <w:tcPr>
            <w:tcW w:w="1097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37D454CD" w14:textId="77777777" w:rsidR="008F3CB4" w:rsidRPr="000E0F76" w:rsidRDefault="008F3CB4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sz w:val="20"/>
                <w:lang w:val="es-CO" w:eastAsia="es-ES"/>
              </w:rPr>
              <w:t>Date</w:t>
            </w:r>
          </w:p>
        </w:tc>
        <w:tc>
          <w:tcPr>
            <w:tcW w:w="1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C60227" w14:textId="77777777" w:rsidR="008F3CB4" w:rsidRPr="000E0F76" w:rsidRDefault="008F3CB4" w:rsidP="00D74854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 w:rsidRPr="00E97C5C">
              <w:rPr>
                <w:rFonts w:ascii="Arial" w:hAnsi="Arial" w:cs="Arial"/>
                <w:sz w:val="20"/>
                <w:highlight w:val="cyan"/>
                <w:lang w:val="es-CO"/>
              </w:rPr>
              <w:t>XX</w:t>
            </w:r>
            <w:r>
              <w:rPr>
                <w:rFonts w:ascii="Arial" w:hAnsi="Arial" w:cs="Arial"/>
                <w:sz w:val="20"/>
                <w:lang w:val="es-CO"/>
              </w:rPr>
              <w:t>/04/2020</w:t>
            </w:r>
          </w:p>
        </w:tc>
      </w:tr>
      <w:tr w:rsidR="00A05B7A" w:rsidRPr="000E0F76" w14:paraId="430E4C82" w14:textId="77777777" w:rsidTr="000426C7">
        <w:trPr>
          <w:trHeight w:val="265"/>
          <w:jc w:val="center"/>
        </w:trPr>
        <w:tc>
          <w:tcPr>
            <w:tcW w:w="1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6487DD19" w14:textId="77777777" w:rsidR="00A05B7A" w:rsidRPr="000E0F76" w:rsidRDefault="00A05B7A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sz w:val="20"/>
                <w:lang w:val="es-CO" w:eastAsia="es-ES"/>
              </w:rPr>
              <w:t>Aprobado por:</w:t>
            </w:r>
          </w:p>
        </w:tc>
        <w:tc>
          <w:tcPr>
            <w:tcW w:w="462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39E49E" w14:textId="77777777" w:rsidR="00A05B7A" w:rsidRPr="000E0F76" w:rsidRDefault="00007CE5" w:rsidP="00A05B7A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Andrea Leguizamon</w:t>
            </w:r>
          </w:p>
        </w:tc>
        <w:tc>
          <w:tcPr>
            <w:tcW w:w="1097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070467C1" w14:textId="77777777" w:rsidR="00A05B7A" w:rsidRPr="000E0F76" w:rsidRDefault="00A05B7A" w:rsidP="000426C7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20"/>
                <w:lang w:val="es-CO" w:eastAsia="es-ES"/>
              </w:rPr>
            </w:pPr>
            <w:r w:rsidRPr="000E0F76">
              <w:rPr>
                <w:rFonts w:ascii="Arial" w:hAnsi="Arial" w:cs="Arial"/>
                <w:b/>
                <w:sz w:val="20"/>
                <w:lang w:val="es-CO" w:eastAsia="es-ES"/>
              </w:rPr>
              <w:t>Date</w:t>
            </w:r>
          </w:p>
        </w:tc>
        <w:tc>
          <w:tcPr>
            <w:tcW w:w="1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F0D0F3C" w14:textId="77777777" w:rsidR="00A05B7A" w:rsidRPr="000E0F76" w:rsidRDefault="00A05B7A" w:rsidP="00A05B7A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1699FDA8" w14:textId="77777777" w:rsidR="001E30AA" w:rsidRPr="000E0F76" w:rsidRDefault="009A0F9B">
      <w:pPr>
        <w:jc w:val="left"/>
        <w:rPr>
          <w:rFonts w:ascii="Arial" w:hAnsi="Arial" w:cs="Arial"/>
          <w:b/>
          <w:sz w:val="20"/>
          <w:lang w:val="es-CO"/>
        </w:rPr>
      </w:pPr>
      <w:r w:rsidRPr="000E0F76">
        <w:rPr>
          <w:rFonts w:ascii="Arial" w:hAnsi="Arial" w:cs="Arial"/>
          <w:sz w:val="20"/>
          <w:lang w:val="es-CO"/>
        </w:rPr>
        <w:br w:type="page"/>
      </w:r>
      <w:bookmarkStart w:id="1" w:name="_Toc361549740"/>
      <w:bookmarkStart w:id="2" w:name="_Toc365428480"/>
      <w:bookmarkStart w:id="3" w:name="_Toc387717989"/>
      <w:bookmarkStart w:id="4" w:name="_Toc387839736"/>
      <w:bookmarkStart w:id="5" w:name="_Toc389367900"/>
      <w:bookmarkStart w:id="6" w:name="_Toc320594606"/>
      <w:bookmarkStart w:id="7" w:name="_Toc320595209"/>
      <w:bookmarkStart w:id="8" w:name="_Toc320603154"/>
    </w:p>
    <w:p w14:paraId="2CA4D51F" w14:textId="77777777" w:rsidR="000B647F" w:rsidRPr="000E0F76" w:rsidRDefault="000B647F">
      <w:pPr>
        <w:jc w:val="left"/>
        <w:rPr>
          <w:rStyle w:val="hps"/>
          <w:rFonts w:ascii="Arial" w:hAnsi="Arial" w:cs="Arial"/>
          <w:b/>
          <w:sz w:val="20"/>
          <w:lang w:val="es-CO"/>
        </w:rPr>
      </w:pPr>
    </w:p>
    <w:p w14:paraId="4A90DDDA" w14:textId="77777777" w:rsidR="000A1359" w:rsidRPr="000E0F76" w:rsidRDefault="000A1359" w:rsidP="000A1359">
      <w:pPr>
        <w:pStyle w:val="2Copertina"/>
        <w:rPr>
          <w:rFonts w:cs="Arial"/>
          <w:sz w:val="20"/>
          <w:lang w:val="es-CO"/>
        </w:rPr>
      </w:pPr>
      <w:r w:rsidRPr="000E0F76">
        <w:rPr>
          <w:rStyle w:val="hps"/>
          <w:rFonts w:cs="Arial"/>
          <w:sz w:val="20"/>
          <w:lang w:val="es-CO"/>
        </w:rPr>
        <w:t>Lista de Distribución</w:t>
      </w:r>
    </w:p>
    <w:p w14:paraId="329BDB00" w14:textId="77777777" w:rsidR="000A1359" w:rsidRPr="000E0F76" w:rsidRDefault="000A1359" w:rsidP="000A1359">
      <w:pPr>
        <w:rPr>
          <w:rFonts w:ascii="Arial" w:hAnsi="Arial" w:cs="Arial"/>
          <w:i/>
          <w:iCs/>
          <w:sz w:val="20"/>
          <w:lang w:val="es-CO"/>
        </w:rPr>
      </w:pPr>
      <w:r w:rsidRPr="000E0F76">
        <w:rPr>
          <w:rFonts w:ascii="Arial" w:hAnsi="Arial" w:cs="Arial"/>
          <w:sz w:val="20"/>
          <w:lang w:val="es-CO"/>
        </w:rPr>
        <w:t>Recipientes y mecanismos de distribución:</w:t>
      </w:r>
    </w:p>
    <w:p w14:paraId="202D4A92" w14:textId="77777777" w:rsidR="000A1359" w:rsidRPr="000E0F76" w:rsidRDefault="000A1359" w:rsidP="000A1359">
      <w:pPr>
        <w:rPr>
          <w:rFonts w:ascii="Arial" w:hAnsi="Arial" w:cs="Arial"/>
          <w:sz w:val="20"/>
          <w:lang w:val="es-CO"/>
        </w:rPr>
      </w:pPr>
    </w:p>
    <w:tbl>
      <w:tblPr>
        <w:tblW w:w="9412" w:type="dxa"/>
        <w:tblInd w:w="70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7"/>
        <w:gridCol w:w="4775"/>
      </w:tblGrid>
      <w:tr w:rsidR="00152473" w:rsidRPr="000E0F76" w14:paraId="39BEADE2" w14:textId="77777777" w:rsidTr="000A1359">
        <w:trPr>
          <w:trHeight w:val="320"/>
        </w:trPr>
        <w:tc>
          <w:tcPr>
            <w:tcW w:w="4637" w:type="dxa"/>
            <w:shd w:val="clear" w:color="auto" w:fill="0555FA"/>
            <w:vAlign w:val="center"/>
          </w:tcPr>
          <w:p w14:paraId="04928607" w14:textId="77777777" w:rsidR="00152473" w:rsidRPr="000E0F76" w:rsidRDefault="003F144F" w:rsidP="003F144F">
            <w:pPr>
              <w:pStyle w:val="Normalespaziato"/>
              <w:numPr>
                <w:ilvl w:val="12"/>
                <w:numId w:val="0"/>
              </w:num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s-CO"/>
              </w:rPr>
              <w:t>Nombre</w:t>
            </w:r>
          </w:p>
        </w:tc>
        <w:tc>
          <w:tcPr>
            <w:tcW w:w="4775" w:type="dxa"/>
            <w:shd w:val="clear" w:color="auto" w:fill="0555FA"/>
            <w:vAlign w:val="center"/>
          </w:tcPr>
          <w:p w14:paraId="042C7CDC" w14:textId="77777777" w:rsidR="00152473" w:rsidRPr="000E0F76" w:rsidRDefault="003F144F" w:rsidP="003F144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s-CO"/>
              </w:rPr>
              <w:t>Correo</w:t>
            </w:r>
          </w:p>
        </w:tc>
      </w:tr>
      <w:tr w:rsidR="00152473" w:rsidRPr="000E0F76" w14:paraId="4464B6D7" w14:textId="77777777" w:rsidTr="000A1359">
        <w:tc>
          <w:tcPr>
            <w:tcW w:w="4637" w:type="dxa"/>
            <w:vAlign w:val="center"/>
          </w:tcPr>
          <w:p w14:paraId="63218626" w14:textId="77777777" w:rsidR="00F61FF1" w:rsidRPr="000E0F76" w:rsidRDefault="00F61FF1" w:rsidP="00152473">
            <w:pPr>
              <w:pStyle w:val="Normalespaziato"/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4775" w:type="dxa"/>
            <w:vAlign w:val="center"/>
          </w:tcPr>
          <w:p w14:paraId="182451D9" w14:textId="77777777" w:rsidR="00152473" w:rsidRPr="000E0F76" w:rsidRDefault="00152473" w:rsidP="0015247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152473" w:rsidRPr="000E0F76" w14:paraId="45287D97" w14:textId="77777777" w:rsidTr="000A1359">
        <w:tc>
          <w:tcPr>
            <w:tcW w:w="4637" w:type="dxa"/>
            <w:vAlign w:val="center"/>
          </w:tcPr>
          <w:p w14:paraId="66C73B1B" w14:textId="77777777" w:rsidR="00152473" w:rsidRPr="000E0F76" w:rsidRDefault="00152473" w:rsidP="0015247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4775" w:type="dxa"/>
            <w:vAlign w:val="center"/>
          </w:tcPr>
          <w:p w14:paraId="04337552" w14:textId="77777777" w:rsidR="00F61FF1" w:rsidRPr="000E0F76" w:rsidRDefault="00F61FF1" w:rsidP="00F61FF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152473" w:rsidRPr="000E0F76" w14:paraId="76FA011A" w14:textId="77777777" w:rsidTr="000A1359">
        <w:tc>
          <w:tcPr>
            <w:tcW w:w="4637" w:type="dxa"/>
            <w:vAlign w:val="center"/>
          </w:tcPr>
          <w:p w14:paraId="3D66E98A" w14:textId="77777777" w:rsidR="00152473" w:rsidRPr="000E0F76" w:rsidRDefault="00152473" w:rsidP="0015247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4775" w:type="dxa"/>
            <w:vAlign w:val="center"/>
          </w:tcPr>
          <w:p w14:paraId="301A2B40" w14:textId="77777777" w:rsidR="00F61FF1" w:rsidRPr="000E0F76" w:rsidRDefault="00F61FF1" w:rsidP="00F61FF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F61FF1" w:rsidRPr="000E0F76" w14:paraId="48FD9B50" w14:textId="77777777" w:rsidTr="000A1359">
        <w:tc>
          <w:tcPr>
            <w:tcW w:w="4637" w:type="dxa"/>
            <w:vAlign w:val="center"/>
          </w:tcPr>
          <w:p w14:paraId="70092DE4" w14:textId="77777777" w:rsidR="00F61FF1" w:rsidRPr="000E0F76" w:rsidRDefault="00F61FF1" w:rsidP="0015247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4775" w:type="dxa"/>
            <w:vAlign w:val="center"/>
          </w:tcPr>
          <w:p w14:paraId="2B326FF4" w14:textId="77777777" w:rsidR="00F61FF1" w:rsidRPr="000E0F76" w:rsidRDefault="00F61FF1" w:rsidP="00F61FF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F61FF1" w:rsidRPr="000E0F76" w14:paraId="0F9C2A8B" w14:textId="77777777" w:rsidTr="000A1359">
        <w:tc>
          <w:tcPr>
            <w:tcW w:w="4637" w:type="dxa"/>
            <w:vAlign w:val="center"/>
          </w:tcPr>
          <w:p w14:paraId="443C2454" w14:textId="77777777" w:rsidR="00F61FF1" w:rsidRPr="000E0F76" w:rsidRDefault="00F61FF1" w:rsidP="0015247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4775" w:type="dxa"/>
            <w:vAlign w:val="center"/>
          </w:tcPr>
          <w:p w14:paraId="524A834E" w14:textId="77777777" w:rsidR="00F61FF1" w:rsidRPr="000E0F76" w:rsidRDefault="00F61FF1" w:rsidP="00F61FF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F61FF1" w:rsidRPr="000E0F76" w14:paraId="2E7F32FA" w14:textId="77777777" w:rsidTr="000A1359">
        <w:tc>
          <w:tcPr>
            <w:tcW w:w="4637" w:type="dxa"/>
            <w:vAlign w:val="center"/>
          </w:tcPr>
          <w:p w14:paraId="7518DCDA" w14:textId="77777777" w:rsidR="00F61FF1" w:rsidRPr="000E0F76" w:rsidRDefault="00F61FF1" w:rsidP="0015247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4775" w:type="dxa"/>
            <w:vAlign w:val="center"/>
          </w:tcPr>
          <w:p w14:paraId="55DD868A" w14:textId="77777777" w:rsidR="00F61FF1" w:rsidRPr="000E0F76" w:rsidRDefault="00F61FF1" w:rsidP="00F61FF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60D3684D" w14:textId="77777777" w:rsidR="00715CE6" w:rsidRPr="000E0F76" w:rsidRDefault="00715CE6" w:rsidP="00715CE6">
      <w:pPr>
        <w:spacing w:before="120"/>
        <w:rPr>
          <w:rFonts w:ascii="Arial" w:hAnsi="Arial" w:cs="Arial"/>
          <w:i/>
          <w:iCs/>
          <w:sz w:val="20"/>
          <w:lang w:val="es-CO"/>
        </w:rPr>
      </w:pPr>
    </w:p>
    <w:sdt>
      <w:sdtPr>
        <w:rPr>
          <w:rFonts w:ascii="Arial" w:hAnsi="Arial" w:cs="Arial"/>
          <w:i/>
          <w:sz w:val="20"/>
          <w:lang w:val="es-CO"/>
        </w:rPr>
        <w:id w:val="2014565046"/>
        <w:placeholder>
          <w:docPart w:val="7DEBAF1F6F764976A5D3D34A9B671A5D"/>
        </w:placeholder>
        <w:temporary/>
        <w:showingPlcHdr/>
        <w:text/>
      </w:sdtPr>
      <w:sdtContent>
        <w:p w14:paraId="295536C1" w14:textId="77777777" w:rsidR="00B634DE" w:rsidRPr="00A05B7A" w:rsidRDefault="00715CE6" w:rsidP="00B634DE">
          <w:pPr>
            <w:rPr>
              <w:rFonts w:ascii="Arial" w:hAnsi="Arial" w:cs="Arial"/>
              <w:i/>
              <w:sz w:val="20"/>
              <w:lang w:val="en-US"/>
            </w:rPr>
          </w:pPr>
          <w:r w:rsidRPr="00A05B7A">
            <w:rPr>
              <w:rFonts w:ascii="Arial" w:hAnsi="Arial" w:cs="Arial"/>
              <w:i/>
              <w:sz w:val="20"/>
              <w:lang w:val="en-US"/>
            </w:rPr>
            <w:t>The document is sent by mail and is still available on the web site / FTP Server.</w:t>
          </w:r>
        </w:p>
      </w:sdtContent>
    </w:sdt>
    <w:bookmarkEnd w:id="8" w:displacedByCustomXml="prev"/>
    <w:bookmarkEnd w:id="7" w:displacedByCustomXml="prev"/>
    <w:bookmarkEnd w:id="6" w:displacedByCustomXml="prev"/>
    <w:bookmarkEnd w:id="5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p w14:paraId="4522495A" w14:textId="77777777" w:rsidR="00B634DE" w:rsidRPr="00A05B7A" w:rsidRDefault="00B634DE" w:rsidP="00715CE6">
      <w:pPr>
        <w:pStyle w:val="2Copertina"/>
        <w:rPr>
          <w:rFonts w:cs="Arial"/>
          <w:sz w:val="20"/>
          <w:lang w:val="en-US"/>
        </w:rPr>
      </w:pPr>
    </w:p>
    <w:p w14:paraId="4F64E739" w14:textId="77777777" w:rsidR="000A1359" w:rsidRPr="000E0F76" w:rsidRDefault="000A1359" w:rsidP="000A1359">
      <w:pPr>
        <w:pStyle w:val="2Copertina"/>
        <w:rPr>
          <w:rFonts w:cs="Arial"/>
          <w:sz w:val="20"/>
          <w:lang w:val="es-CO"/>
        </w:rPr>
      </w:pPr>
      <w:r w:rsidRPr="000E0F76">
        <w:rPr>
          <w:rFonts w:cs="Arial"/>
          <w:sz w:val="20"/>
          <w:lang w:val="es-CO"/>
        </w:rPr>
        <w:t>Registro de Cambios al Documento</w:t>
      </w:r>
    </w:p>
    <w:tbl>
      <w:tblPr>
        <w:tblW w:w="0" w:type="auto"/>
        <w:jc w:val="center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1E0" w:firstRow="1" w:lastRow="1" w:firstColumn="1" w:lastColumn="1" w:noHBand="0" w:noVBand="0"/>
      </w:tblPr>
      <w:tblGrid>
        <w:gridCol w:w="1217"/>
        <w:gridCol w:w="950"/>
        <w:gridCol w:w="1394"/>
        <w:gridCol w:w="1527"/>
        <w:gridCol w:w="1145"/>
        <w:gridCol w:w="3394"/>
      </w:tblGrid>
      <w:tr w:rsidR="000A1359" w:rsidRPr="000E0F76" w14:paraId="4D389762" w14:textId="77777777" w:rsidTr="00A05B7A">
        <w:trPr>
          <w:jc w:val="center"/>
        </w:trPr>
        <w:tc>
          <w:tcPr>
            <w:tcW w:w="9499" w:type="dxa"/>
            <w:gridSpan w:val="6"/>
            <w:shd w:val="clear" w:color="auto" w:fill="0555FA"/>
            <w:vAlign w:val="center"/>
          </w:tcPr>
          <w:p w14:paraId="6D075444" w14:textId="77777777" w:rsidR="000A1359" w:rsidRPr="000E0F76" w:rsidRDefault="000A1359" w:rsidP="00A05B7A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caps/>
                <w:color w:val="FFFFFF" w:themeColor="background1"/>
                <w:sz w:val="20"/>
                <w:lang w:val="es-CO"/>
              </w:rPr>
              <w:t>CONTROL DE VERSIÓN</w:t>
            </w:r>
          </w:p>
        </w:tc>
      </w:tr>
      <w:tr w:rsidR="000A1359" w:rsidRPr="000E0F76" w14:paraId="1CEC0CD3" w14:textId="77777777" w:rsidTr="00A05B7A">
        <w:trPr>
          <w:jc w:val="center"/>
        </w:trPr>
        <w:tc>
          <w:tcPr>
            <w:tcW w:w="941" w:type="dxa"/>
            <w:shd w:val="clear" w:color="auto" w:fill="C6C6C6"/>
            <w:vAlign w:val="center"/>
          </w:tcPr>
          <w:p w14:paraId="0F146CFC" w14:textId="77777777" w:rsidR="000A1359" w:rsidRPr="000E0F76" w:rsidRDefault="000A1359" w:rsidP="00A05B7A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sz w:val="20"/>
                <w:lang w:val="es-CO"/>
              </w:rPr>
              <w:t>Fecha</w:t>
            </w:r>
          </w:p>
        </w:tc>
        <w:tc>
          <w:tcPr>
            <w:tcW w:w="950" w:type="dxa"/>
            <w:shd w:val="clear" w:color="auto" w:fill="C6C6C6"/>
            <w:vAlign w:val="center"/>
          </w:tcPr>
          <w:p w14:paraId="1DA5C5FB" w14:textId="77777777" w:rsidR="000A1359" w:rsidRPr="000E0F76" w:rsidRDefault="000A1359" w:rsidP="00A05B7A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sz w:val="20"/>
                <w:lang w:val="es-CO"/>
              </w:rPr>
              <w:t>Versión</w:t>
            </w:r>
          </w:p>
        </w:tc>
        <w:tc>
          <w:tcPr>
            <w:tcW w:w="1405" w:type="dxa"/>
            <w:shd w:val="clear" w:color="auto" w:fill="C6C6C6"/>
            <w:vAlign w:val="center"/>
          </w:tcPr>
          <w:p w14:paraId="7BA8FE21" w14:textId="77777777" w:rsidR="000A1359" w:rsidRPr="000E0F76" w:rsidRDefault="000A1359" w:rsidP="00A05B7A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sz w:val="20"/>
                <w:lang w:val="es-CO"/>
              </w:rPr>
              <w:t>Elaborado por</w:t>
            </w:r>
          </w:p>
        </w:tc>
        <w:tc>
          <w:tcPr>
            <w:tcW w:w="1549" w:type="dxa"/>
            <w:shd w:val="clear" w:color="auto" w:fill="C6C6C6"/>
            <w:vAlign w:val="center"/>
          </w:tcPr>
          <w:p w14:paraId="1D2A30ED" w14:textId="77777777" w:rsidR="000A1359" w:rsidRPr="000E0F76" w:rsidRDefault="000A1359" w:rsidP="00A05B7A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sz w:val="20"/>
                <w:lang w:val="es-CO"/>
              </w:rPr>
              <w:t>Revisado por</w:t>
            </w:r>
          </w:p>
        </w:tc>
        <w:tc>
          <w:tcPr>
            <w:tcW w:w="1153" w:type="dxa"/>
            <w:shd w:val="clear" w:color="auto" w:fill="C6C6C6"/>
            <w:vAlign w:val="center"/>
          </w:tcPr>
          <w:p w14:paraId="76A3AE2A" w14:textId="77777777" w:rsidR="000A1359" w:rsidRPr="000E0F76" w:rsidRDefault="000A1359" w:rsidP="00A05B7A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sz w:val="20"/>
                <w:lang w:val="es-CO"/>
              </w:rPr>
              <w:t>Sección</w:t>
            </w:r>
          </w:p>
        </w:tc>
        <w:tc>
          <w:tcPr>
            <w:tcW w:w="3501" w:type="dxa"/>
            <w:shd w:val="clear" w:color="auto" w:fill="C6C6C6"/>
            <w:vAlign w:val="center"/>
          </w:tcPr>
          <w:p w14:paraId="005D78B3" w14:textId="77777777" w:rsidR="000A1359" w:rsidRPr="000E0F76" w:rsidRDefault="000A1359" w:rsidP="00A05B7A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sz w:val="20"/>
                <w:lang w:val="es-CO"/>
              </w:rPr>
              <w:t>Descripción Cambios</w:t>
            </w:r>
          </w:p>
        </w:tc>
      </w:tr>
      <w:tr w:rsidR="00A05B7A" w:rsidRPr="000E0F76" w14:paraId="1A7D00EB" w14:textId="77777777" w:rsidTr="00A05B7A">
        <w:trPr>
          <w:jc w:val="center"/>
        </w:trPr>
        <w:tc>
          <w:tcPr>
            <w:tcW w:w="941" w:type="dxa"/>
            <w:shd w:val="clear" w:color="auto" w:fill="auto"/>
            <w:vAlign w:val="center"/>
          </w:tcPr>
          <w:p w14:paraId="26B4AB0F" w14:textId="152B0CC9" w:rsidR="00A05B7A" w:rsidRPr="00FC01DC" w:rsidRDefault="003A5E7A" w:rsidP="000F73A1">
            <w:pPr>
              <w:rPr>
                <w:rFonts w:ascii="Arial" w:hAnsi="Arial" w:cs="Arial"/>
                <w:sz w:val="20"/>
                <w:lang w:val="es-CO"/>
              </w:rPr>
            </w:pPr>
            <w:r w:rsidRPr="003A5E7A">
              <w:rPr>
                <w:rFonts w:ascii="Arial" w:hAnsi="Arial" w:cs="Arial"/>
                <w:sz w:val="20"/>
                <w:lang w:val="es-CO"/>
              </w:rPr>
              <w:t>03</w:t>
            </w:r>
            <w:r w:rsidR="008F3CB4">
              <w:rPr>
                <w:rFonts w:ascii="Arial" w:hAnsi="Arial" w:cs="Arial"/>
                <w:sz w:val="20"/>
                <w:lang w:val="es-CO"/>
              </w:rPr>
              <w:t>/04</w:t>
            </w:r>
            <w:r w:rsidR="0011101E">
              <w:rPr>
                <w:rFonts w:ascii="Arial" w:hAnsi="Arial" w:cs="Arial"/>
                <w:sz w:val="20"/>
                <w:lang w:val="es-CO"/>
              </w:rPr>
              <w:t>/20</w:t>
            </w:r>
            <w:r w:rsidR="008F3CB4">
              <w:rPr>
                <w:rFonts w:ascii="Arial" w:hAnsi="Arial" w:cs="Arial"/>
                <w:sz w:val="20"/>
                <w:lang w:val="es-CO"/>
              </w:rPr>
              <w:t>20</w:t>
            </w:r>
          </w:p>
        </w:tc>
        <w:tc>
          <w:tcPr>
            <w:tcW w:w="950" w:type="dxa"/>
            <w:vAlign w:val="center"/>
          </w:tcPr>
          <w:p w14:paraId="7C132D58" w14:textId="77777777" w:rsidR="00A05B7A" w:rsidRPr="00FC01DC" w:rsidRDefault="00A05B7A" w:rsidP="00A05B7A">
            <w:pPr>
              <w:rPr>
                <w:rFonts w:ascii="Arial" w:hAnsi="Arial" w:cs="Arial"/>
                <w:sz w:val="20"/>
                <w:lang w:val="es-CO"/>
              </w:rPr>
            </w:pPr>
            <w:r w:rsidRPr="00FC01DC">
              <w:rPr>
                <w:rFonts w:ascii="Arial" w:hAnsi="Arial" w:cs="Arial"/>
                <w:sz w:val="20"/>
                <w:lang w:val="es-CO"/>
              </w:rPr>
              <w:t>1.0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06BF9371" w14:textId="77777777" w:rsidR="00A05B7A" w:rsidRPr="00FC01DC" w:rsidRDefault="008F3CB4" w:rsidP="00A05B7A">
            <w:pPr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Boris Salas</w:t>
            </w:r>
          </w:p>
        </w:tc>
        <w:tc>
          <w:tcPr>
            <w:tcW w:w="1549" w:type="dxa"/>
            <w:vAlign w:val="center"/>
          </w:tcPr>
          <w:p w14:paraId="7E87FCEF" w14:textId="77777777" w:rsidR="00A05B7A" w:rsidRPr="00FC01DC" w:rsidRDefault="00A05B7A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153" w:type="dxa"/>
            <w:vAlign w:val="center"/>
          </w:tcPr>
          <w:p w14:paraId="41FF6771" w14:textId="77777777" w:rsidR="00A05B7A" w:rsidRPr="00FC01DC" w:rsidRDefault="00A05B7A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3501" w:type="dxa"/>
            <w:vAlign w:val="center"/>
          </w:tcPr>
          <w:p w14:paraId="7E303563" w14:textId="77777777" w:rsidR="00A05B7A" w:rsidRPr="00FC01DC" w:rsidRDefault="00A05B7A" w:rsidP="00A05B7A">
            <w:pPr>
              <w:rPr>
                <w:rFonts w:ascii="Arial" w:hAnsi="Arial" w:cs="Arial"/>
                <w:sz w:val="20"/>
                <w:lang w:val="es-CO"/>
              </w:rPr>
            </w:pPr>
            <w:r w:rsidRPr="00FC01DC">
              <w:rPr>
                <w:rFonts w:ascii="Arial" w:hAnsi="Arial" w:cs="Arial"/>
                <w:sz w:val="20"/>
                <w:lang w:val="es-CO"/>
              </w:rPr>
              <w:t>1.0</w:t>
            </w:r>
          </w:p>
        </w:tc>
      </w:tr>
      <w:tr w:rsidR="000A1359" w:rsidRPr="000E0F76" w14:paraId="79D61B06" w14:textId="77777777" w:rsidTr="00A05B7A">
        <w:trPr>
          <w:jc w:val="center"/>
        </w:trPr>
        <w:tc>
          <w:tcPr>
            <w:tcW w:w="941" w:type="dxa"/>
            <w:shd w:val="clear" w:color="auto" w:fill="auto"/>
            <w:vAlign w:val="center"/>
          </w:tcPr>
          <w:p w14:paraId="4898E4DA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2C9062DA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3A2D0F00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549" w:type="dxa"/>
            <w:vAlign w:val="center"/>
          </w:tcPr>
          <w:p w14:paraId="6DA5499D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153" w:type="dxa"/>
            <w:vAlign w:val="center"/>
          </w:tcPr>
          <w:p w14:paraId="79060B56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3501" w:type="dxa"/>
            <w:vAlign w:val="center"/>
          </w:tcPr>
          <w:p w14:paraId="77EDD375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0A1359" w:rsidRPr="000E0F76" w14:paraId="1F4F868A" w14:textId="77777777" w:rsidTr="00A05B7A">
        <w:trPr>
          <w:jc w:val="center"/>
        </w:trPr>
        <w:tc>
          <w:tcPr>
            <w:tcW w:w="941" w:type="dxa"/>
            <w:shd w:val="clear" w:color="auto" w:fill="auto"/>
            <w:vAlign w:val="center"/>
          </w:tcPr>
          <w:p w14:paraId="25D7A832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5D5C591C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3AD363EF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549" w:type="dxa"/>
            <w:vAlign w:val="center"/>
          </w:tcPr>
          <w:p w14:paraId="5AAD9CB7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153" w:type="dxa"/>
            <w:vAlign w:val="center"/>
          </w:tcPr>
          <w:p w14:paraId="516210F7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3501" w:type="dxa"/>
            <w:vAlign w:val="center"/>
          </w:tcPr>
          <w:p w14:paraId="3A31B091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0A1359" w:rsidRPr="000E0F76" w14:paraId="46020528" w14:textId="77777777" w:rsidTr="00A05B7A">
        <w:trPr>
          <w:jc w:val="center"/>
        </w:trPr>
        <w:tc>
          <w:tcPr>
            <w:tcW w:w="941" w:type="dxa"/>
            <w:shd w:val="clear" w:color="auto" w:fill="auto"/>
            <w:vAlign w:val="center"/>
          </w:tcPr>
          <w:p w14:paraId="48E92A22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34023790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541A67A7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549" w:type="dxa"/>
            <w:vAlign w:val="center"/>
          </w:tcPr>
          <w:p w14:paraId="1407516E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153" w:type="dxa"/>
            <w:vAlign w:val="center"/>
          </w:tcPr>
          <w:p w14:paraId="77CBA1AE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3501" w:type="dxa"/>
            <w:vAlign w:val="center"/>
          </w:tcPr>
          <w:p w14:paraId="5A067D4E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0A1359" w:rsidRPr="000E0F76" w14:paraId="5C5BE062" w14:textId="77777777" w:rsidTr="00A05B7A">
        <w:trPr>
          <w:jc w:val="center"/>
        </w:trPr>
        <w:tc>
          <w:tcPr>
            <w:tcW w:w="941" w:type="dxa"/>
            <w:shd w:val="clear" w:color="auto" w:fill="auto"/>
            <w:vAlign w:val="center"/>
          </w:tcPr>
          <w:p w14:paraId="568CB7FB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6F7AF9F6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5BD45424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549" w:type="dxa"/>
            <w:vAlign w:val="center"/>
          </w:tcPr>
          <w:p w14:paraId="7BACD9FE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1153" w:type="dxa"/>
            <w:vAlign w:val="center"/>
          </w:tcPr>
          <w:p w14:paraId="3133DB36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3501" w:type="dxa"/>
            <w:vAlign w:val="center"/>
          </w:tcPr>
          <w:p w14:paraId="2D6D7CDC" w14:textId="77777777" w:rsidR="000A1359" w:rsidRPr="000E0F76" w:rsidRDefault="000A1359" w:rsidP="00A05B7A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4BBBEEFC" w14:textId="77777777" w:rsidR="000A1359" w:rsidRPr="000E0F76" w:rsidRDefault="000A1359" w:rsidP="000A1359">
      <w:pPr>
        <w:pStyle w:val="Epgrafe"/>
        <w:ind w:left="855"/>
        <w:rPr>
          <w:rFonts w:ascii="Arial" w:hAnsi="Arial" w:cs="Arial"/>
          <w:sz w:val="20"/>
          <w:lang w:val="es-CO"/>
        </w:rPr>
      </w:pPr>
      <w:bookmarkStart w:id="9" w:name="_Toc480469007"/>
      <w:r w:rsidRPr="000E0F76">
        <w:rPr>
          <w:rFonts w:ascii="Arial" w:hAnsi="Arial" w:cs="Arial"/>
          <w:sz w:val="20"/>
          <w:lang w:val="es-CO"/>
        </w:rPr>
        <w:t xml:space="preserve">Tabla </w:t>
      </w:r>
      <w:r w:rsidRPr="000E0F76">
        <w:rPr>
          <w:rFonts w:ascii="Arial" w:hAnsi="Arial" w:cs="Arial"/>
          <w:sz w:val="20"/>
          <w:lang w:val="es-CO"/>
        </w:rPr>
        <w:fldChar w:fldCharType="begin"/>
      </w:r>
      <w:r w:rsidRPr="000E0F76">
        <w:rPr>
          <w:rFonts w:ascii="Arial" w:hAnsi="Arial" w:cs="Arial"/>
          <w:sz w:val="20"/>
          <w:lang w:val="es-CO"/>
        </w:rPr>
        <w:instrText xml:space="preserve"> SEQ Tabella \* ARABIC </w:instrText>
      </w:r>
      <w:r w:rsidRPr="000E0F76">
        <w:rPr>
          <w:rFonts w:ascii="Arial" w:hAnsi="Arial" w:cs="Arial"/>
          <w:sz w:val="20"/>
          <w:lang w:val="es-CO"/>
        </w:rPr>
        <w:fldChar w:fldCharType="separate"/>
      </w:r>
      <w:r w:rsidRPr="000E0F76">
        <w:rPr>
          <w:rFonts w:ascii="Arial" w:hAnsi="Arial" w:cs="Arial"/>
          <w:noProof/>
          <w:sz w:val="20"/>
          <w:lang w:val="es-CO"/>
        </w:rPr>
        <w:t>1</w:t>
      </w:r>
      <w:r w:rsidRPr="000E0F76">
        <w:rPr>
          <w:rFonts w:ascii="Arial" w:hAnsi="Arial" w:cs="Arial"/>
          <w:sz w:val="20"/>
          <w:lang w:val="es-CO"/>
        </w:rPr>
        <w:fldChar w:fldCharType="end"/>
      </w:r>
      <w:r w:rsidRPr="000E0F76">
        <w:rPr>
          <w:rFonts w:ascii="Arial" w:hAnsi="Arial" w:cs="Arial"/>
          <w:sz w:val="20"/>
          <w:lang w:val="es-CO"/>
        </w:rPr>
        <w:t xml:space="preserve"> – Control de Versiones</w:t>
      </w:r>
      <w:bookmarkEnd w:id="9"/>
    </w:p>
    <w:p w14:paraId="03CC1C28" w14:textId="77777777" w:rsidR="00693C4E" w:rsidRPr="003F144F" w:rsidRDefault="003F144F" w:rsidP="00715CE6">
      <w:pPr>
        <w:pStyle w:val="Altrotitolo"/>
        <w:rPr>
          <w:rFonts w:cs="Arial"/>
          <w:sz w:val="22"/>
          <w:lang w:val="es-CO"/>
        </w:rPr>
      </w:pPr>
      <w:r>
        <w:rPr>
          <w:rFonts w:cs="Arial"/>
          <w:sz w:val="22"/>
          <w:lang w:val="es-CO"/>
        </w:rPr>
        <w:lastRenderedPageBreak/>
        <w:t>Índice</w:t>
      </w:r>
    </w:p>
    <w:bookmarkStart w:id="10" w:name="_Toc308017921"/>
    <w:bookmarkStart w:id="11" w:name="_Toc320693763"/>
    <w:bookmarkStart w:id="12" w:name="_Toc320693762"/>
    <w:bookmarkStart w:id="13" w:name="_Toc389367910"/>
    <w:bookmarkStart w:id="14" w:name="_Toc494619314"/>
    <w:bookmarkStart w:id="15" w:name="_Toc524512185"/>
    <w:bookmarkStart w:id="16" w:name="_Toc34112118"/>
    <w:bookmarkStart w:id="17" w:name="_Toc93997403"/>
    <w:bookmarkStart w:id="18" w:name="Start"/>
    <w:bookmarkStart w:id="19" w:name="_Toc361549744"/>
    <w:bookmarkStart w:id="20" w:name="_Toc365428484"/>
    <w:bookmarkStart w:id="21" w:name="_Toc387717993"/>
    <w:bookmarkStart w:id="22" w:name="_Toc387839740"/>
    <w:bookmarkStart w:id="23" w:name="_Toc389367904"/>
    <w:bookmarkStart w:id="24" w:name="_Toc494619308"/>
    <w:p w14:paraId="50731D72" w14:textId="058C331B" w:rsidR="001B7886" w:rsidRDefault="000F6F0E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r w:rsidRPr="000E0F76">
        <w:rPr>
          <w:rFonts w:cs="Arial"/>
          <w:b w:val="0"/>
          <w:sz w:val="20"/>
          <w:lang w:val="es-CO"/>
        </w:rPr>
        <w:fldChar w:fldCharType="begin"/>
      </w:r>
      <w:r w:rsidR="00711458" w:rsidRPr="000E0F76">
        <w:rPr>
          <w:rFonts w:cs="Arial"/>
          <w:b w:val="0"/>
          <w:sz w:val="20"/>
          <w:lang w:val="es-CO"/>
        </w:rPr>
        <w:instrText xml:space="preserve"> TOC \o "1-3" \f \h \z \t "Appendice 1;8;Appendice 2;7;Appendice 3;3;Appendice 4;4;Appendice 5;5" </w:instrText>
      </w:r>
      <w:r w:rsidRPr="000E0F76">
        <w:rPr>
          <w:rFonts w:cs="Arial"/>
          <w:b w:val="0"/>
          <w:sz w:val="20"/>
          <w:lang w:val="es-CO"/>
        </w:rPr>
        <w:fldChar w:fldCharType="separate"/>
      </w:r>
      <w:hyperlink w:anchor="_Toc37102568" w:history="1">
        <w:r w:rsidR="001B7886" w:rsidRPr="00FF6B71">
          <w:rPr>
            <w:rStyle w:val="Hipervnculo"/>
            <w:rFonts w:cs="Arial"/>
            <w:lang w:val="es-CO"/>
          </w:rPr>
          <w:t>1.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Acrónimos, abreviaciones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_Toc37102568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6</w:t>
        </w:r>
        <w:r w:rsidR="001B7886">
          <w:rPr>
            <w:webHidden/>
          </w:rPr>
          <w:fldChar w:fldCharType="end"/>
        </w:r>
      </w:hyperlink>
    </w:p>
    <w:p w14:paraId="6B3D7388" w14:textId="7261C681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569" w:history="1">
        <w:r w:rsidR="001B7886" w:rsidRPr="00FF6B71">
          <w:rPr>
            <w:rStyle w:val="Hipervnculo"/>
            <w:rFonts w:cs="Arial"/>
            <w:lang w:val="es-CO"/>
          </w:rPr>
          <w:t>2.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Glosario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_Toc37102569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7</w:t>
        </w:r>
        <w:r w:rsidR="001B7886">
          <w:rPr>
            <w:webHidden/>
          </w:rPr>
          <w:fldChar w:fldCharType="end"/>
        </w:r>
      </w:hyperlink>
    </w:p>
    <w:p w14:paraId="2F860F6F" w14:textId="00DA206A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570" w:history="1">
        <w:r w:rsidR="001B7886" w:rsidRPr="00FF6B71">
          <w:rPr>
            <w:rStyle w:val="Hipervnculo"/>
            <w:rFonts w:cs="Arial"/>
            <w:caps/>
            <w:lang w:val="es-CO"/>
          </w:rPr>
          <w:t>3.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Introducción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_Toc37102570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8</w:t>
        </w:r>
        <w:r w:rsidR="001B7886">
          <w:rPr>
            <w:webHidden/>
          </w:rPr>
          <w:fldChar w:fldCharType="end"/>
        </w:r>
      </w:hyperlink>
    </w:p>
    <w:p w14:paraId="450AE5DF" w14:textId="35133659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571" w:history="1">
        <w:r w:rsidR="001B7886" w:rsidRPr="00FF6B71">
          <w:rPr>
            <w:rStyle w:val="Hipervnculo"/>
            <w:rFonts w:cs="Arial"/>
            <w:lang w:val="es-CO"/>
          </w:rPr>
          <w:t>4.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Fuente de Requerimientos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_Toc37102571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9</w:t>
        </w:r>
        <w:r w:rsidR="001B7886">
          <w:rPr>
            <w:webHidden/>
          </w:rPr>
          <w:fldChar w:fldCharType="end"/>
        </w:r>
      </w:hyperlink>
    </w:p>
    <w:p w14:paraId="4E217FF7" w14:textId="40F195AE" w:rsidR="001B7886" w:rsidRDefault="00306156">
      <w:pPr>
        <w:pStyle w:val="TDC2"/>
        <w:rPr>
          <w:rFonts w:asciiTheme="minorHAnsi" w:eastAsiaTheme="minorEastAsia" w:hAnsiTheme="minorHAnsi" w:cstheme="minorBidi"/>
          <w:szCs w:val="22"/>
          <w:lang w:val="es-CO" w:eastAsia="es-CO"/>
        </w:rPr>
      </w:pPr>
      <w:hyperlink w:anchor="_Toc37102572" w:history="1">
        <w:r w:rsidR="001B7886" w:rsidRPr="00FF6B71">
          <w:rPr>
            <w:rStyle w:val="Hipervnculo"/>
            <w:rFonts w:cs="Arial"/>
            <w:lang w:val="es-CO"/>
          </w:rPr>
          <w:t>4.1.</w:t>
        </w:r>
        <w:r w:rsidR="001B7886">
          <w:rPr>
            <w:rFonts w:asciiTheme="minorHAnsi" w:eastAsiaTheme="minorEastAsia" w:hAnsiTheme="minorHAnsi" w:cstheme="minorBidi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Información de Referencia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_Toc37102572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9</w:t>
        </w:r>
        <w:r w:rsidR="001B7886">
          <w:rPr>
            <w:webHidden/>
          </w:rPr>
          <w:fldChar w:fldCharType="end"/>
        </w:r>
      </w:hyperlink>
    </w:p>
    <w:p w14:paraId="76370C68" w14:textId="10FAE965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573" w:history="1">
        <w:r w:rsidR="001B7886" w:rsidRPr="00FF6B71">
          <w:rPr>
            <w:rStyle w:val="Hipervnculo"/>
            <w:rFonts w:cs="Arial"/>
            <w:lang w:val="es-CO"/>
          </w:rPr>
          <w:t>5.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Hoja de Requerimientos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_Toc37102573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10</w:t>
        </w:r>
        <w:r w:rsidR="001B7886">
          <w:rPr>
            <w:webHidden/>
          </w:rPr>
          <w:fldChar w:fldCharType="end"/>
        </w:r>
      </w:hyperlink>
    </w:p>
    <w:p w14:paraId="38E3DE47" w14:textId="023D6F2A" w:rsidR="001B7886" w:rsidRDefault="00306156">
      <w:pPr>
        <w:pStyle w:val="TDC2"/>
        <w:rPr>
          <w:rFonts w:asciiTheme="minorHAnsi" w:eastAsiaTheme="minorEastAsia" w:hAnsiTheme="minorHAnsi" w:cstheme="minorBidi"/>
          <w:szCs w:val="22"/>
          <w:lang w:val="es-CO" w:eastAsia="es-CO"/>
        </w:rPr>
      </w:pPr>
      <w:hyperlink w:anchor="_Toc37102574" w:history="1">
        <w:r w:rsidR="001B7886" w:rsidRPr="00FF6B71">
          <w:rPr>
            <w:rStyle w:val="Hipervnculo"/>
            <w:rFonts w:cs="Arial"/>
            <w:lang w:val="es-CO"/>
          </w:rPr>
          <w:t>5.1.</w:t>
        </w:r>
        <w:r w:rsidR="001B7886">
          <w:rPr>
            <w:rFonts w:asciiTheme="minorHAnsi" w:eastAsiaTheme="minorEastAsia" w:hAnsiTheme="minorHAnsi" w:cstheme="minorBidi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Relaciones con otros sistemas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_Toc37102574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10</w:t>
        </w:r>
        <w:r w:rsidR="001B7886">
          <w:rPr>
            <w:webHidden/>
          </w:rPr>
          <w:fldChar w:fldCharType="end"/>
        </w:r>
      </w:hyperlink>
    </w:p>
    <w:p w14:paraId="18D3243C" w14:textId="1834CE74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575" w:history="1">
        <w:r w:rsidR="001B7886" w:rsidRPr="00FF6B71">
          <w:rPr>
            <w:rStyle w:val="Hipervnculo"/>
            <w:rFonts w:cs="Arial"/>
            <w:lang w:val="es-CO"/>
          </w:rPr>
          <w:t>6.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Descripción de Requerimientos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_Toc37102575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11</w:t>
        </w:r>
        <w:r w:rsidR="001B7886">
          <w:rPr>
            <w:webHidden/>
          </w:rPr>
          <w:fldChar w:fldCharType="end"/>
        </w:r>
      </w:hyperlink>
    </w:p>
    <w:p w14:paraId="7721CE7C" w14:textId="3B3B6116" w:rsidR="001B7886" w:rsidRDefault="00306156">
      <w:pPr>
        <w:pStyle w:val="TDC2"/>
        <w:rPr>
          <w:rFonts w:asciiTheme="minorHAnsi" w:eastAsiaTheme="minorEastAsia" w:hAnsiTheme="minorHAnsi" w:cstheme="minorBidi"/>
          <w:szCs w:val="22"/>
          <w:lang w:val="es-CO" w:eastAsia="es-CO"/>
        </w:rPr>
      </w:pPr>
      <w:hyperlink w:anchor="_Toc37102576" w:history="1">
        <w:r w:rsidR="001B7886" w:rsidRPr="00FF6B71">
          <w:rPr>
            <w:rStyle w:val="Hipervnculo"/>
            <w:rFonts w:cs="Arial"/>
            <w:lang w:val="es-CO"/>
          </w:rPr>
          <w:t>6.1.</w:t>
        </w:r>
        <w:r w:rsidR="001B7886">
          <w:rPr>
            <w:rFonts w:asciiTheme="minorHAnsi" w:eastAsiaTheme="minorEastAsia" w:hAnsiTheme="minorHAnsi" w:cstheme="minorBidi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Requerimientos Funcionales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_Toc37102576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11</w:t>
        </w:r>
        <w:r w:rsidR="001B7886">
          <w:rPr>
            <w:webHidden/>
          </w:rPr>
          <w:fldChar w:fldCharType="end"/>
        </w:r>
      </w:hyperlink>
    </w:p>
    <w:p w14:paraId="66FB7031" w14:textId="2A7E3F6F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77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6.1.1.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Duplicar Cotizaciones existentes para su reutilización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_Toc37102577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11</w:t>
        </w:r>
        <w:r w:rsidR="001B7886">
          <w:rPr>
            <w:noProof/>
            <w:webHidden/>
          </w:rPr>
          <w:fldChar w:fldCharType="end"/>
        </w:r>
      </w:hyperlink>
    </w:p>
    <w:p w14:paraId="570BFF76" w14:textId="6EA7C829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78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6.1.2.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Relacionar el nombre del cliente en el listado de ofertas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_Toc37102578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11</w:t>
        </w:r>
        <w:r w:rsidR="001B7886">
          <w:rPr>
            <w:noProof/>
            <w:webHidden/>
          </w:rPr>
          <w:fldChar w:fldCharType="end"/>
        </w:r>
      </w:hyperlink>
    </w:p>
    <w:p w14:paraId="72936B1F" w14:textId="739D4346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0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6.1.3.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Buscar y mostrar cotizaciones por coordinador comercial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_Toc37102580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11</w:t>
        </w:r>
        <w:r w:rsidR="001B7886">
          <w:rPr>
            <w:noProof/>
            <w:webHidden/>
          </w:rPr>
          <w:fldChar w:fldCharType="end"/>
        </w:r>
      </w:hyperlink>
    </w:p>
    <w:p w14:paraId="1C817482" w14:textId="5FE4DDB3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1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6.1.4.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Permitir ampliar rango de fecha a más de un año en cotizaciones de Bolsa.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_Toc37102581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2D5F6D87" w14:textId="588845FF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2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6.1.5.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Permitir colocar rango de fechas menores a un año para la visualización de todas las políticas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_Toc37102582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40F9A6C4" w14:textId="3541F31F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3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6.1.6.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Permitir modificar costo de la comercialización, (Modificar fórmula del cálculo)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_Toc37102583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447F750F" w14:textId="7A4F3664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4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6.1.7.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Permitir que se muestren las variables del costo de comercialización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_Toc37102584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68BAA1B4" w14:textId="3BC0BC82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5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6.1.8.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Visualizar solo Políticas de precios activas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_Toc37102585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5ADA6DC0" w14:textId="7DCD9505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6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6.1.9.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Permitir modificar el texto informativo de la cotización y oferta mercantil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_Toc37102586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08B14628" w14:textId="5F9A2672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7" w:history="1">
        <w:r w:rsidR="001B7886" w:rsidRPr="00FF6B71">
          <w:rPr>
            <w:rStyle w:val="Hipervnculo"/>
            <w:noProof/>
            <w:lang w:val="es-CO" w:eastAsia="es-ES"/>
          </w:rPr>
          <w:t>6.1.10.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noProof/>
            <w:lang w:val="es-CO" w:eastAsia="es-ES"/>
          </w:rPr>
          <w:t>Poner el número de radicado de la cotización u oferta mercantil en Pdf, proveniente de Mercurio (Revisar Alcance)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_Toc37102587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13DD131F" w14:textId="06F771E8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8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6.1.11.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Vincular la oferta a IngenPlan, al ser aprobada la oferta (Revisar alcance)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_Toc37102588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233354A5" w14:textId="632541F0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89" w:history="1">
        <w:r w:rsidR="001B7886" w:rsidRPr="00FF6B71">
          <w:rPr>
            <w:rStyle w:val="Hipervnculo"/>
            <w:rFonts w:cs="Arial"/>
            <w:noProof/>
            <w:lang w:val="es-CO" w:eastAsia="es-ES"/>
          </w:rPr>
          <w:t>6.1.12.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 w:eastAsia="es-ES"/>
          </w:rPr>
          <w:t>Vincular Ficha económica ya aprobada a SAP  (Revisar alcance)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_Toc37102589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03430341" w14:textId="2E26DFDE" w:rsidR="001B7886" w:rsidRDefault="00306156">
      <w:pPr>
        <w:pStyle w:val="TDC2"/>
        <w:rPr>
          <w:rFonts w:asciiTheme="minorHAnsi" w:eastAsiaTheme="minorEastAsia" w:hAnsiTheme="minorHAnsi" w:cstheme="minorBidi"/>
          <w:szCs w:val="22"/>
          <w:lang w:val="es-CO" w:eastAsia="es-CO"/>
        </w:rPr>
      </w:pPr>
      <w:hyperlink w:anchor="_Toc37102590" w:history="1">
        <w:r w:rsidR="001B7886" w:rsidRPr="00FF6B71">
          <w:rPr>
            <w:rStyle w:val="Hipervnculo"/>
            <w:rFonts w:cs="Arial"/>
            <w:lang w:val="es-CO"/>
          </w:rPr>
          <w:t>6.2.</w:t>
        </w:r>
        <w:r w:rsidR="001B7886">
          <w:rPr>
            <w:rFonts w:asciiTheme="minorHAnsi" w:eastAsiaTheme="minorEastAsia" w:hAnsiTheme="minorHAnsi" w:cstheme="minorBidi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Requerimientos no funcionales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_Toc37102590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12</w:t>
        </w:r>
        <w:r w:rsidR="001B7886">
          <w:rPr>
            <w:webHidden/>
          </w:rPr>
          <w:fldChar w:fldCharType="end"/>
        </w:r>
      </w:hyperlink>
    </w:p>
    <w:p w14:paraId="3CE088C4" w14:textId="120CEF06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1" w:history="1">
        <w:r w:rsidR="001B7886" w:rsidRPr="00FF6B71">
          <w:rPr>
            <w:rStyle w:val="Hipervnculo"/>
            <w:rFonts w:cs="Arial"/>
            <w:noProof/>
            <w:lang w:val="es-CO"/>
          </w:rPr>
          <w:t>6.2.1.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de Integración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_Toc37102591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12</w:t>
        </w:r>
        <w:r w:rsidR="001B7886">
          <w:rPr>
            <w:noProof/>
            <w:webHidden/>
          </w:rPr>
          <w:fldChar w:fldCharType="end"/>
        </w:r>
      </w:hyperlink>
    </w:p>
    <w:p w14:paraId="0CEB8ADF" w14:textId="4DD7B771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2" w:history="1">
        <w:r w:rsidR="001B7886" w:rsidRPr="00FF6B71">
          <w:rPr>
            <w:rStyle w:val="Hipervnculo"/>
            <w:rFonts w:cs="Arial"/>
            <w:noProof/>
            <w:lang w:val="es-CO"/>
          </w:rPr>
          <w:t>6.2.2.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de Migración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_Toc37102592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13</w:t>
        </w:r>
        <w:r w:rsidR="001B7886">
          <w:rPr>
            <w:noProof/>
            <w:webHidden/>
          </w:rPr>
          <w:fldChar w:fldCharType="end"/>
        </w:r>
      </w:hyperlink>
    </w:p>
    <w:p w14:paraId="433B31F4" w14:textId="3D97637A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3" w:history="1">
        <w:r w:rsidR="001B7886" w:rsidRPr="00FF6B71">
          <w:rPr>
            <w:rStyle w:val="Hipervnculo"/>
            <w:rFonts w:cs="Arial"/>
            <w:noProof/>
            <w:lang w:val="es-CO"/>
          </w:rPr>
          <w:t>6.2.3.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Legales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_Toc37102593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13</w:t>
        </w:r>
        <w:r w:rsidR="001B7886">
          <w:rPr>
            <w:noProof/>
            <w:webHidden/>
          </w:rPr>
          <w:fldChar w:fldCharType="end"/>
        </w:r>
      </w:hyperlink>
    </w:p>
    <w:p w14:paraId="50F8262C" w14:textId="62FAC510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4" w:history="1">
        <w:r w:rsidR="001B7886" w:rsidRPr="00FF6B71">
          <w:rPr>
            <w:rStyle w:val="Hipervnculo"/>
            <w:rFonts w:cs="Arial"/>
            <w:noProof/>
            <w:lang w:val="es-CO"/>
          </w:rPr>
          <w:t>6.2.4.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de Seguridad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_Toc37102594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13</w:t>
        </w:r>
        <w:r w:rsidR="001B7886">
          <w:rPr>
            <w:noProof/>
            <w:webHidden/>
          </w:rPr>
          <w:fldChar w:fldCharType="end"/>
        </w:r>
      </w:hyperlink>
    </w:p>
    <w:p w14:paraId="5ADD393A" w14:textId="33902DC9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5" w:history="1">
        <w:r w:rsidR="001B7886" w:rsidRPr="00FF6B71">
          <w:rPr>
            <w:rStyle w:val="Hipervnculo"/>
            <w:rFonts w:cs="Arial"/>
            <w:noProof/>
            <w:lang w:val="es-CO"/>
          </w:rPr>
          <w:t>6.2.5.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de Infraestructura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_Toc37102595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13</w:t>
        </w:r>
        <w:r w:rsidR="001B7886">
          <w:rPr>
            <w:noProof/>
            <w:webHidden/>
          </w:rPr>
          <w:fldChar w:fldCharType="end"/>
        </w:r>
      </w:hyperlink>
    </w:p>
    <w:p w14:paraId="73E95EB4" w14:textId="69C93C22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6" w:history="1">
        <w:r w:rsidR="001B7886" w:rsidRPr="00FF6B71">
          <w:rPr>
            <w:rStyle w:val="Hipervnculo"/>
            <w:rFonts w:cs="Arial"/>
            <w:noProof/>
            <w:lang w:val="es-CO"/>
          </w:rPr>
          <w:t>6.2.6.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de Operación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_Toc37102596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13</w:t>
        </w:r>
        <w:r w:rsidR="001B7886">
          <w:rPr>
            <w:noProof/>
            <w:webHidden/>
          </w:rPr>
          <w:fldChar w:fldCharType="end"/>
        </w:r>
      </w:hyperlink>
    </w:p>
    <w:p w14:paraId="5AE30A2A" w14:textId="280804B7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7" w:history="1">
        <w:r w:rsidR="001B7886" w:rsidRPr="00FF6B71">
          <w:rPr>
            <w:rStyle w:val="Hipervnculo"/>
            <w:rFonts w:cs="Arial"/>
            <w:noProof/>
            <w:lang w:val="es-CO"/>
          </w:rPr>
          <w:t>6.2.7.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Ergonómicos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_Toc37102597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13</w:t>
        </w:r>
        <w:r w:rsidR="001B7886">
          <w:rPr>
            <w:noProof/>
            <w:webHidden/>
          </w:rPr>
          <w:fldChar w:fldCharType="end"/>
        </w:r>
      </w:hyperlink>
    </w:p>
    <w:p w14:paraId="5309C0F4" w14:textId="3AF78552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8" w:history="1">
        <w:r w:rsidR="001B7886" w:rsidRPr="00FF6B71">
          <w:rPr>
            <w:rStyle w:val="Hipervnculo"/>
            <w:rFonts w:cs="Arial"/>
            <w:noProof/>
            <w:lang w:val="es-CO"/>
          </w:rPr>
          <w:t>6.2.8.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de Entrenamiento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_Toc37102598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13</w:t>
        </w:r>
        <w:r w:rsidR="001B7886">
          <w:rPr>
            <w:noProof/>
            <w:webHidden/>
          </w:rPr>
          <w:fldChar w:fldCharType="end"/>
        </w:r>
      </w:hyperlink>
    </w:p>
    <w:p w14:paraId="383C265C" w14:textId="525C7189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599" w:history="1">
        <w:r w:rsidR="001B7886" w:rsidRPr="00FF6B71">
          <w:rPr>
            <w:rStyle w:val="Hipervnculo"/>
            <w:rFonts w:cs="Arial"/>
            <w:noProof/>
            <w:lang w:val="es-CO"/>
          </w:rPr>
          <w:t>6.2.9.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Requerimientos de Soportes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_Toc37102599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14</w:t>
        </w:r>
        <w:r w:rsidR="001B7886">
          <w:rPr>
            <w:noProof/>
            <w:webHidden/>
          </w:rPr>
          <w:fldChar w:fldCharType="end"/>
        </w:r>
      </w:hyperlink>
    </w:p>
    <w:p w14:paraId="76986977" w14:textId="3D58EDE5" w:rsidR="001B7886" w:rsidRDefault="00306156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37102600" w:history="1">
        <w:r w:rsidR="001B7886" w:rsidRPr="00FF6B71">
          <w:rPr>
            <w:rStyle w:val="Hipervnculo"/>
            <w:rFonts w:cs="Arial"/>
            <w:noProof/>
            <w:lang w:val="es-CO"/>
          </w:rPr>
          <w:t>6.2.10.</w:t>
        </w:r>
        <w:r w:rsidR="001B7886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noProof/>
            <w:lang w:val="es-CO"/>
          </w:rPr>
          <w:t>Otros Requerimientos no Funcionales</w:t>
        </w:r>
        <w:r w:rsidR="001B7886">
          <w:rPr>
            <w:noProof/>
            <w:webHidden/>
          </w:rPr>
          <w:tab/>
        </w:r>
        <w:r w:rsidR="001B7886">
          <w:rPr>
            <w:noProof/>
            <w:webHidden/>
          </w:rPr>
          <w:fldChar w:fldCharType="begin"/>
        </w:r>
        <w:r w:rsidR="001B7886">
          <w:rPr>
            <w:noProof/>
            <w:webHidden/>
          </w:rPr>
          <w:instrText xml:space="preserve"> PAGEREF _Toc37102600 \h </w:instrText>
        </w:r>
        <w:r w:rsidR="001B7886">
          <w:rPr>
            <w:noProof/>
            <w:webHidden/>
          </w:rPr>
        </w:r>
        <w:r w:rsidR="001B7886">
          <w:rPr>
            <w:noProof/>
            <w:webHidden/>
          </w:rPr>
          <w:fldChar w:fldCharType="separate"/>
        </w:r>
        <w:r w:rsidR="001B7886">
          <w:rPr>
            <w:noProof/>
            <w:webHidden/>
          </w:rPr>
          <w:t>14</w:t>
        </w:r>
        <w:r w:rsidR="001B7886">
          <w:rPr>
            <w:noProof/>
            <w:webHidden/>
          </w:rPr>
          <w:fldChar w:fldCharType="end"/>
        </w:r>
      </w:hyperlink>
    </w:p>
    <w:p w14:paraId="5012F676" w14:textId="3FB89F48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601" w:history="1">
        <w:r w:rsidR="001B7886" w:rsidRPr="00FF6B71">
          <w:rPr>
            <w:rStyle w:val="Hipervnculo"/>
            <w:rFonts w:cs="Arial"/>
            <w:lang w:val="es-CO"/>
          </w:rPr>
          <w:t>7.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Plan Alto Nivel de Implementación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_Toc37102601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15</w:t>
        </w:r>
        <w:r w:rsidR="001B7886">
          <w:rPr>
            <w:webHidden/>
          </w:rPr>
          <w:fldChar w:fldCharType="end"/>
        </w:r>
      </w:hyperlink>
    </w:p>
    <w:p w14:paraId="0285ED01" w14:textId="771042AE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602" w:history="1">
        <w:r w:rsidR="001B7886" w:rsidRPr="00FF6B71">
          <w:rPr>
            <w:rStyle w:val="Hipervnculo"/>
            <w:rFonts w:cs="Arial"/>
            <w:lang w:val="es-CO"/>
          </w:rPr>
          <w:t>8.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Revisión de Pares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_Toc37102602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16</w:t>
        </w:r>
        <w:r w:rsidR="001B7886">
          <w:rPr>
            <w:webHidden/>
          </w:rPr>
          <w:fldChar w:fldCharType="end"/>
        </w:r>
      </w:hyperlink>
    </w:p>
    <w:p w14:paraId="66E1F48F" w14:textId="1F406161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603" w:history="1">
        <w:r w:rsidR="001B7886" w:rsidRPr="00FF6B71">
          <w:rPr>
            <w:rStyle w:val="Hipervnculo"/>
            <w:rFonts w:cs="Arial"/>
            <w:lang w:val="es-CO"/>
          </w:rPr>
          <w:t>9.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Segregación de Funciones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_Toc37102603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17</w:t>
        </w:r>
        <w:r w:rsidR="001B7886">
          <w:rPr>
            <w:webHidden/>
          </w:rPr>
          <w:fldChar w:fldCharType="end"/>
        </w:r>
      </w:hyperlink>
    </w:p>
    <w:p w14:paraId="057010CF" w14:textId="66097043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604" w:history="1">
        <w:r w:rsidR="001B7886" w:rsidRPr="00FF6B71">
          <w:rPr>
            <w:rStyle w:val="Hipervnculo"/>
            <w:rFonts w:cs="Arial"/>
            <w:lang w:val="es-CO"/>
          </w:rPr>
          <w:t>10.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Anexos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_Toc37102604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18</w:t>
        </w:r>
        <w:r w:rsidR="001B7886">
          <w:rPr>
            <w:webHidden/>
          </w:rPr>
          <w:fldChar w:fldCharType="end"/>
        </w:r>
      </w:hyperlink>
    </w:p>
    <w:p w14:paraId="37418D2C" w14:textId="19947C3D" w:rsidR="001B7886" w:rsidRDefault="0030615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hyperlink w:anchor="_Toc37102605" w:history="1">
        <w:r w:rsidR="001B7886" w:rsidRPr="00FF6B71">
          <w:rPr>
            <w:rStyle w:val="Hipervnculo"/>
            <w:rFonts w:cs="Arial"/>
            <w:lang w:val="es-CO"/>
          </w:rPr>
          <w:t>11.</w:t>
        </w:r>
        <w:r w:rsidR="001B7886">
          <w:rPr>
            <w:rFonts w:asciiTheme="minorHAnsi" w:eastAsiaTheme="minorEastAsia" w:hAnsiTheme="minorHAnsi" w:cstheme="minorBidi"/>
            <w:b w:val="0"/>
            <w:sz w:val="22"/>
            <w:szCs w:val="22"/>
            <w:lang w:val="es-CO" w:eastAsia="es-CO"/>
          </w:rPr>
          <w:tab/>
        </w:r>
        <w:r w:rsidR="001B7886" w:rsidRPr="00FF6B71">
          <w:rPr>
            <w:rStyle w:val="Hipervnculo"/>
            <w:rFonts w:cs="Arial"/>
            <w:lang w:val="es-CO"/>
          </w:rPr>
          <w:t>Estándares y Lineamientos</w:t>
        </w:r>
        <w:r w:rsidR="001B7886">
          <w:rPr>
            <w:webHidden/>
          </w:rPr>
          <w:tab/>
        </w:r>
        <w:r w:rsidR="001B7886">
          <w:rPr>
            <w:webHidden/>
          </w:rPr>
          <w:fldChar w:fldCharType="begin"/>
        </w:r>
        <w:r w:rsidR="001B7886">
          <w:rPr>
            <w:webHidden/>
          </w:rPr>
          <w:instrText xml:space="preserve"> PAGEREF _Toc37102605 \h </w:instrText>
        </w:r>
        <w:r w:rsidR="001B7886">
          <w:rPr>
            <w:webHidden/>
          </w:rPr>
        </w:r>
        <w:r w:rsidR="001B7886">
          <w:rPr>
            <w:webHidden/>
          </w:rPr>
          <w:fldChar w:fldCharType="separate"/>
        </w:r>
        <w:r w:rsidR="001B7886">
          <w:rPr>
            <w:webHidden/>
          </w:rPr>
          <w:t>19</w:t>
        </w:r>
        <w:r w:rsidR="001B7886">
          <w:rPr>
            <w:webHidden/>
          </w:rPr>
          <w:fldChar w:fldCharType="end"/>
        </w:r>
      </w:hyperlink>
    </w:p>
    <w:p w14:paraId="6B127928" w14:textId="60FFCD48" w:rsidR="008A06C1" w:rsidRPr="000E0F76" w:rsidRDefault="000F6F0E" w:rsidP="008A06C1">
      <w:pPr>
        <w:rPr>
          <w:rFonts w:ascii="Arial" w:hAnsi="Arial" w:cs="Arial"/>
          <w:sz w:val="20"/>
          <w:lang w:val="es-CO"/>
        </w:rPr>
      </w:pPr>
      <w:r w:rsidRPr="000E0F76">
        <w:rPr>
          <w:rFonts w:ascii="Arial" w:hAnsi="Arial" w:cs="Arial"/>
          <w:b/>
          <w:noProof/>
          <w:sz w:val="20"/>
          <w:lang w:val="es-CO"/>
        </w:rPr>
        <w:fldChar w:fldCharType="end"/>
      </w:r>
    </w:p>
    <w:p w14:paraId="3EBEDC22" w14:textId="77777777" w:rsidR="000A1359" w:rsidRPr="000E0F76" w:rsidRDefault="000A1359" w:rsidP="000A1359">
      <w:pPr>
        <w:pStyle w:val="Ttulo1"/>
        <w:rPr>
          <w:rFonts w:cs="Arial"/>
          <w:sz w:val="20"/>
          <w:lang w:val="es-CO"/>
        </w:rPr>
      </w:pPr>
      <w:bookmarkStart w:id="25" w:name="_Toc308017938"/>
      <w:bookmarkStart w:id="26" w:name="_Toc437275956"/>
      <w:bookmarkStart w:id="27" w:name="_Toc480469251"/>
      <w:bookmarkStart w:id="28" w:name="_Toc37102568"/>
      <w:r w:rsidRPr="000E0F76">
        <w:rPr>
          <w:rFonts w:cs="Arial"/>
          <w:sz w:val="20"/>
          <w:lang w:val="es-CO"/>
        </w:rPr>
        <w:lastRenderedPageBreak/>
        <w:t xml:space="preserve">Acrónimos, </w:t>
      </w:r>
      <w:bookmarkEnd w:id="25"/>
      <w:bookmarkEnd w:id="26"/>
      <w:r w:rsidRPr="000E0F76">
        <w:rPr>
          <w:rFonts w:cs="Arial"/>
          <w:sz w:val="20"/>
          <w:lang w:val="es-CO"/>
        </w:rPr>
        <w:t>abreviaciones</w:t>
      </w:r>
      <w:bookmarkEnd w:id="27"/>
      <w:bookmarkEnd w:id="28"/>
    </w:p>
    <w:p w14:paraId="3B0FCDB5" w14:textId="77777777" w:rsidR="000A1359" w:rsidRPr="000E0F76" w:rsidRDefault="000A1359" w:rsidP="000A1359">
      <w:pPr>
        <w:rPr>
          <w:rFonts w:ascii="Arial" w:hAnsi="Arial" w:cs="Arial"/>
          <w:sz w:val="20"/>
          <w:lang w:val="es-CO"/>
        </w:rPr>
      </w:pPr>
    </w:p>
    <w:p w14:paraId="68536BEC" w14:textId="77777777" w:rsidR="000A1359" w:rsidRPr="000E0F76" w:rsidRDefault="000A1359" w:rsidP="000A1359">
      <w:pPr>
        <w:rPr>
          <w:rFonts w:ascii="Arial" w:hAnsi="Arial" w:cs="Arial"/>
          <w:sz w:val="20"/>
          <w:lang w:val="es-CO"/>
        </w:rPr>
      </w:pPr>
      <w:r w:rsidRPr="000E0F76">
        <w:rPr>
          <w:rFonts w:ascii="Arial" w:hAnsi="Arial" w:cs="Arial"/>
          <w:sz w:val="20"/>
          <w:lang w:val="es-CO"/>
        </w:rPr>
        <w:t>Descripción de acrónimos y abreviaciones usadas en el documento:</w:t>
      </w:r>
    </w:p>
    <w:p w14:paraId="63602E66" w14:textId="77777777" w:rsidR="00715CE6" w:rsidRPr="000E0F76" w:rsidRDefault="00715CE6" w:rsidP="00715CE6">
      <w:pPr>
        <w:rPr>
          <w:rFonts w:ascii="Arial" w:hAnsi="Arial" w:cs="Arial"/>
          <w:sz w:val="20"/>
          <w:lang w:val="es-CO"/>
        </w:rPr>
      </w:pPr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0A1359" w:rsidRPr="000E0F76" w14:paraId="70A52506" w14:textId="77777777" w:rsidTr="000C3349">
        <w:trPr>
          <w:trHeight w:val="412"/>
        </w:trPr>
        <w:tc>
          <w:tcPr>
            <w:tcW w:w="2235" w:type="dxa"/>
            <w:shd w:val="clear" w:color="auto" w:fill="0555FA"/>
            <w:vAlign w:val="center"/>
          </w:tcPr>
          <w:p w14:paraId="7BE0EDF2" w14:textId="77777777" w:rsidR="000A1359" w:rsidRPr="000E0F76" w:rsidRDefault="000A1359" w:rsidP="000A13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Acrónimos o Abreviaciones</w:t>
            </w:r>
          </w:p>
        </w:tc>
        <w:tc>
          <w:tcPr>
            <w:tcW w:w="7333" w:type="dxa"/>
            <w:shd w:val="clear" w:color="auto" w:fill="0555FA"/>
            <w:vAlign w:val="center"/>
          </w:tcPr>
          <w:p w14:paraId="7F155685" w14:textId="77777777" w:rsidR="000A1359" w:rsidRPr="000E0F76" w:rsidRDefault="000A1359" w:rsidP="000A13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6F180F" w:rsidRPr="000E0F76" w14:paraId="2647F7AF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0A8A4900" w14:textId="77777777" w:rsidR="006F180F" w:rsidRPr="000E0F76" w:rsidRDefault="006F180F" w:rsidP="00A05B7A">
            <w:pPr>
              <w:jc w:val="center"/>
              <w:rPr>
                <w:rFonts w:ascii="Arial" w:hAnsi="Arial" w:cs="Arial"/>
                <w:i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761F352D" w14:textId="77777777" w:rsidR="006F180F" w:rsidRPr="000E0F76" w:rsidRDefault="006F180F" w:rsidP="00A05B7A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</w:tr>
      <w:tr w:rsidR="006F180F" w:rsidRPr="000E0F76" w14:paraId="14B24FD9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31F5C3A0" w14:textId="77777777" w:rsidR="006F180F" w:rsidRPr="000E0F76" w:rsidRDefault="006F180F" w:rsidP="006F180F">
            <w:pPr>
              <w:jc w:val="center"/>
              <w:rPr>
                <w:rFonts w:ascii="Arial" w:hAnsi="Arial" w:cs="Arial"/>
                <w:i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3C5E9CCE" w14:textId="77777777" w:rsidR="006F180F" w:rsidRPr="000E0F76" w:rsidRDefault="006F180F" w:rsidP="006F180F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</w:tr>
      <w:tr w:rsidR="006F180F" w:rsidRPr="000E0F76" w14:paraId="1E08429D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17ADF67A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07D5541B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2463C234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3DF03A5B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43FB8D2D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1E7F28FD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21E09FA" w14:textId="77777777" w:rsidR="006F180F" w:rsidRPr="000E0F76" w:rsidRDefault="006F180F" w:rsidP="006F180F">
            <w:pPr>
              <w:jc w:val="left"/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7571816D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1943570B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0F542517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A1F9928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44683A08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476F0DB9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0A6E4C0D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2C79387F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6D871E4B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73A217D5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1EBA8849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41792C30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60A11549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599622BD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750B082C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43456DE8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52A45021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6FBF951C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3C834F5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0CA2C078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04A2D384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7599140A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77DEF96F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5ABE6062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5484708F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6F180F" w:rsidRPr="000E0F76" w14:paraId="5B2AC701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40140F36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5C985612" w14:textId="77777777" w:rsidR="006F180F" w:rsidRPr="000E0F76" w:rsidRDefault="006F180F" w:rsidP="006F180F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132162BC" w14:textId="77777777" w:rsidR="000A1359" w:rsidRPr="000E0F76" w:rsidRDefault="000A1359" w:rsidP="000A1359">
      <w:pPr>
        <w:pStyle w:val="Epgrafe"/>
        <w:ind w:left="855"/>
        <w:rPr>
          <w:rFonts w:ascii="Arial" w:hAnsi="Arial" w:cs="Arial"/>
          <w:bCs/>
          <w:sz w:val="20"/>
          <w:lang w:val="es-CO"/>
        </w:rPr>
      </w:pPr>
      <w:bookmarkStart w:id="29" w:name="_Toc360181424"/>
      <w:bookmarkStart w:id="30" w:name="_Toc360183070"/>
      <w:bookmarkStart w:id="31" w:name="_Toc360444404"/>
      <w:bookmarkStart w:id="32" w:name="_Toc436933675"/>
      <w:bookmarkStart w:id="33" w:name="_Toc480469008"/>
      <w:bookmarkStart w:id="34" w:name="_Toc480469252"/>
      <w:bookmarkEnd w:id="29"/>
      <w:bookmarkEnd w:id="30"/>
      <w:bookmarkEnd w:id="31"/>
      <w:r w:rsidRPr="000E0F76">
        <w:rPr>
          <w:rFonts w:ascii="Arial" w:hAnsi="Arial" w:cs="Arial"/>
          <w:bCs/>
          <w:sz w:val="20"/>
          <w:lang w:val="es-CO"/>
        </w:rPr>
        <w:t xml:space="preserve">Tabla </w:t>
      </w:r>
      <w:r w:rsidRPr="000E0F76">
        <w:rPr>
          <w:rFonts w:ascii="Arial" w:hAnsi="Arial" w:cs="Arial"/>
          <w:bCs/>
          <w:sz w:val="20"/>
          <w:lang w:val="es-CO"/>
        </w:rPr>
        <w:fldChar w:fldCharType="begin"/>
      </w:r>
      <w:r w:rsidRPr="000E0F76">
        <w:rPr>
          <w:rFonts w:ascii="Arial" w:hAnsi="Arial" w:cs="Arial"/>
          <w:bCs/>
          <w:sz w:val="20"/>
          <w:lang w:val="es-CO"/>
        </w:rPr>
        <w:instrText xml:space="preserve"> SEQ Tabella \* ARABIC </w:instrText>
      </w:r>
      <w:r w:rsidRPr="000E0F76">
        <w:rPr>
          <w:rFonts w:ascii="Arial" w:hAnsi="Arial" w:cs="Arial"/>
          <w:bCs/>
          <w:sz w:val="20"/>
          <w:lang w:val="es-CO"/>
        </w:rPr>
        <w:fldChar w:fldCharType="separate"/>
      </w:r>
      <w:r w:rsidRPr="000E0F76">
        <w:rPr>
          <w:rFonts w:ascii="Arial" w:hAnsi="Arial" w:cs="Arial"/>
          <w:bCs/>
          <w:noProof/>
          <w:sz w:val="20"/>
          <w:lang w:val="es-CO"/>
        </w:rPr>
        <w:t>2</w:t>
      </w:r>
      <w:r w:rsidRPr="000E0F76">
        <w:rPr>
          <w:rFonts w:ascii="Arial" w:hAnsi="Arial" w:cs="Arial"/>
          <w:bCs/>
          <w:sz w:val="20"/>
          <w:lang w:val="es-CO"/>
        </w:rPr>
        <w:fldChar w:fldCharType="end"/>
      </w:r>
      <w:r w:rsidRPr="000E0F76">
        <w:rPr>
          <w:rFonts w:ascii="Arial" w:hAnsi="Arial" w:cs="Arial"/>
          <w:bCs/>
          <w:sz w:val="20"/>
          <w:lang w:val="es-CO"/>
        </w:rPr>
        <w:t xml:space="preserve"> – Acrónimos y </w:t>
      </w:r>
      <w:bookmarkEnd w:id="32"/>
      <w:r w:rsidRPr="000E0F76">
        <w:rPr>
          <w:rFonts w:ascii="Arial" w:hAnsi="Arial" w:cs="Arial"/>
          <w:bCs/>
          <w:sz w:val="20"/>
          <w:lang w:val="es-CO"/>
        </w:rPr>
        <w:t>abreviaciones</w:t>
      </w:r>
      <w:bookmarkEnd w:id="33"/>
    </w:p>
    <w:p w14:paraId="02D572F5" w14:textId="77777777" w:rsidR="000A1359" w:rsidRPr="000E0F76" w:rsidRDefault="000A1359" w:rsidP="000A1359">
      <w:pPr>
        <w:pStyle w:val="Ttulo1"/>
        <w:rPr>
          <w:rFonts w:cs="Arial"/>
          <w:sz w:val="20"/>
          <w:lang w:val="es-CO"/>
        </w:rPr>
      </w:pPr>
      <w:bookmarkStart w:id="35" w:name="_Toc37102569"/>
      <w:r w:rsidRPr="000E0F76">
        <w:rPr>
          <w:rFonts w:cs="Arial"/>
          <w:sz w:val="20"/>
          <w:lang w:val="es-CO"/>
        </w:rPr>
        <w:lastRenderedPageBreak/>
        <w:t>Glosario</w:t>
      </w:r>
      <w:bookmarkEnd w:id="34"/>
      <w:bookmarkEnd w:id="35"/>
    </w:p>
    <w:p w14:paraId="51A7DE5F" w14:textId="77777777" w:rsidR="000A1359" w:rsidRPr="000E0F76" w:rsidRDefault="000A1359" w:rsidP="000A1359">
      <w:pPr>
        <w:rPr>
          <w:rFonts w:ascii="Arial" w:hAnsi="Arial" w:cs="Arial"/>
          <w:i/>
          <w:sz w:val="20"/>
          <w:lang w:val="es-CO"/>
        </w:rPr>
      </w:pPr>
      <w:r w:rsidRPr="000E0F76">
        <w:rPr>
          <w:rFonts w:ascii="Arial" w:hAnsi="Arial" w:cs="Arial"/>
          <w:sz w:val="20"/>
          <w:lang w:val="es-CO"/>
        </w:rPr>
        <w:t>Términos especializados usados en el documento:</w:t>
      </w:r>
    </w:p>
    <w:p w14:paraId="300AB34A" w14:textId="77777777" w:rsidR="00715CE6" w:rsidRPr="000E0F76" w:rsidRDefault="00715CE6" w:rsidP="00715CE6">
      <w:pPr>
        <w:rPr>
          <w:rFonts w:ascii="Arial" w:hAnsi="Arial" w:cs="Arial"/>
          <w:i/>
          <w:sz w:val="20"/>
          <w:lang w:val="es-CO"/>
        </w:rPr>
      </w:pPr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0A1359" w:rsidRPr="000E0F76" w14:paraId="4F164D42" w14:textId="77777777" w:rsidTr="000C3349">
        <w:trPr>
          <w:trHeight w:val="350"/>
        </w:trPr>
        <w:tc>
          <w:tcPr>
            <w:tcW w:w="2235" w:type="dxa"/>
            <w:shd w:val="clear" w:color="auto" w:fill="0555FA"/>
            <w:vAlign w:val="center"/>
          </w:tcPr>
          <w:p w14:paraId="258CE105" w14:textId="77777777" w:rsidR="000A1359" w:rsidRPr="000E0F76" w:rsidRDefault="000A1359" w:rsidP="000A13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bookmarkStart w:id="36" w:name="_Toc436933676"/>
            <w:r w:rsidRPr="000E0F76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Término</w:t>
            </w:r>
          </w:p>
        </w:tc>
        <w:tc>
          <w:tcPr>
            <w:tcW w:w="7333" w:type="dxa"/>
            <w:shd w:val="clear" w:color="auto" w:fill="0555FA"/>
            <w:vAlign w:val="center"/>
          </w:tcPr>
          <w:p w14:paraId="28A14D11" w14:textId="77777777" w:rsidR="000A1359" w:rsidRPr="000E0F76" w:rsidRDefault="000A1359" w:rsidP="000A135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0E0F76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Significado</w:t>
            </w:r>
          </w:p>
        </w:tc>
      </w:tr>
      <w:tr w:rsidR="00A05B7A" w:rsidRPr="000E0F76" w14:paraId="4E7DF69F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p w14:paraId="259EACC7" w14:textId="77777777" w:rsidR="00A05B7A" w:rsidRPr="000E0F76" w:rsidRDefault="00A05B7A" w:rsidP="00483778">
            <w:pPr>
              <w:jc w:val="center"/>
              <w:rPr>
                <w:rFonts w:ascii="Arial" w:hAnsi="Arial" w:cs="Arial"/>
                <w:i/>
                <w:sz w:val="20"/>
                <w:lang w:val="es-CO"/>
              </w:rPr>
            </w:pPr>
            <w:r>
              <w:rPr>
                <w:rFonts w:ascii="Arial" w:hAnsi="Arial" w:cs="Arial"/>
                <w:i/>
                <w:sz w:val="20"/>
                <w:lang w:val="es-CO"/>
              </w:rPr>
              <w:t>N/A</w:t>
            </w:r>
          </w:p>
        </w:tc>
        <w:tc>
          <w:tcPr>
            <w:tcW w:w="7333" w:type="dxa"/>
            <w:shd w:val="clear" w:color="auto" w:fill="auto"/>
            <w:vAlign w:val="center"/>
          </w:tcPr>
          <w:p w14:paraId="535712ED" w14:textId="77777777" w:rsidR="00A05B7A" w:rsidRPr="000E0F76" w:rsidRDefault="00A05B7A" w:rsidP="00483778">
            <w:pPr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</w:tr>
      <w:tr w:rsidR="00A05B7A" w:rsidRPr="000E0F76" w14:paraId="2D13AB08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p w14:paraId="516B1A83" w14:textId="77777777" w:rsidR="00A05B7A" w:rsidRPr="000E0F76" w:rsidRDefault="00A05B7A" w:rsidP="00483778">
            <w:pPr>
              <w:jc w:val="center"/>
              <w:rPr>
                <w:rFonts w:ascii="Arial" w:hAnsi="Arial" w:cs="Arial"/>
                <w:i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14E4EAE2" w14:textId="77777777" w:rsidR="00A05B7A" w:rsidRPr="000E0F76" w:rsidRDefault="00A05B7A" w:rsidP="002E5943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A05B7A" w:rsidRPr="000E0F76" w14:paraId="1E24CCF6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p w14:paraId="66951DF5" w14:textId="77777777" w:rsidR="00A05B7A" w:rsidRPr="000E0F76" w:rsidRDefault="00A05B7A" w:rsidP="00EC30D8">
            <w:pPr>
              <w:jc w:val="center"/>
              <w:rPr>
                <w:rFonts w:ascii="Arial" w:hAnsi="Arial" w:cs="Arial"/>
                <w:i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01AB27DC" w14:textId="77777777" w:rsidR="00A05B7A" w:rsidRPr="000E0F76" w:rsidRDefault="00A05B7A" w:rsidP="00EC30D8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A05B7A" w:rsidRPr="000E0F76" w14:paraId="165A1A58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p w14:paraId="04D7A907" w14:textId="77777777" w:rsidR="00A05B7A" w:rsidRPr="000E0F76" w:rsidRDefault="00A05B7A" w:rsidP="00EC30D8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607C29BD" w14:textId="77777777" w:rsidR="00A05B7A" w:rsidRPr="000E0F76" w:rsidRDefault="00A05B7A" w:rsidP="00EC30D8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A05B7A" w:rsidRPr="000E0F76" w14:paraId="15488B08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p w14:paraId="19B15DEA" w14:textId="77777777" w:rsidR="00A05B7A" w:rsidRPr="000E0F76" w:rsidRDefault="00A05B7A" w:rsidP="00EC30D8">
            <w:pPr>
              <w:jc w:val="center"/>
              <w:rPr>
                <w:rFonts w:ascii="Arial" w:hAnsi="Arial" w:cs="Arial"/>
                <w:i/>
                <w:sz w:val="20"/>
                <w:lang w:val="es-CO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446C9979" w14:textId="77777777" w:rsidR="00A05B7A" w:rsidRPr="000E0F76" w:rsidRDefault="00A05B7A" w:rsidP="00EC30D8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1B0A5DBE" w14:textId="77777777" w:rsidR="000A1359" w:rsidRPr="000E0F76" w:rsidRDefault="000A1359" w:rsidP="000A1359">
      <w:pPr>
        <w:pStyle w:val="Epgrafe"/>
        <w:ind w:left="855"/>
        <w:rPr>
          <w:rFonts w:ascii="Arial" w:hAnsi="Arial" w:cs="Arial"/>
          <w:bCs/>
          <w:sz w:val="20"/>
          <w:lang w:val="es-CO"/>
        </w:rPr>
      </w:pPr>
      <w:bookmarkStart w:id="37" w:name="_Toc480469009"/>
      <w:bookmarkStart w:id="38" w:name="_Toc480469253"/>
      <w:bookmarkEnd w:id="10"/>
      <w:bookmarkEnd w:id="36"/>
      <w:r w:rsidRPr="000E0F76">
        <w:rPr>
          <w:rFonts w:ascii="Arial" w:hAnsi="Arial" w:cs="Arial"/>
          <w:bCs/>
          <w:sz w:val="20"/>
          <w:lang w:val="es-CO"/>
        </w:rPr>
        <w:t xml:space="preserve">Tabla </w:t>
      </w:r>
      <w:r w:rsidRPr="000E0F76">
        <w:rPr>
          <w:rFonts w:ascii="Arial" w:hAnsi="Arial" w:cs="Arial"/>
          <w:bCs/>
          <w:sz w:val="20"/>
          <w:lang w:val="es-CO"/>
        </w:rPr>
        <w:fldChar w:fldCharType="begin"/>
      </w:r>
      <w:r w:rsidRPr="000E0F76">
        <w:rPr>
          <w:rFonts w:ascii="Arial" w:hAnsi="Arial" w:cs="Arial"/>
          <w:bCs/>
          <w:sz w:val="20"/>
          <w:lang w:val="es-CO"/>
        </w:rPr>
        <w:instrText xml:space="preserve"> SEQ Tabella \* ARABIC </w:instrText>
      </w:r>
      <w:r w:rsidRPr="000E0F76">
        <w:rPr>
          <w:rFonts w:ascii="Arial" w:hAnsi="Arial" w:cs="Arial"/>
          <w:bCs/>
          <w:sz w:val="20"/>
          <w:lang w:val="es-CO"/>
        </w:rPr>
        <w:fldChar w:fldCharType="separate"/>
      </w:r>
      <w:r w:rsidRPr="000E0F76">
        <w:rPr>
          <w:rFonts w:ascii="Arial" w:hAnsi="Arial" w:cs="Arial"/>
          <w:bCs/>
          <w:noProof/>
          <w:sz w:val="20"/>
          <w:lang w:val="es-CO"/>
        </w:rPr>
        <w:t>3</w:t>
      </w:r>
      <w:r w:rsidRPr="000E0F76">
        <w:rPr>
          <w:rFonts w:ascii="Arial" w:hAnsi="Arial" w:cs="Arial"/>
          <w:bCs/>
          <w:sz w:val="20"/>
          <w:lang w:val="es-CO"/>
        </w:rPr>
        <w:fldChar w:fldCharType="end"/>
      </w:r>
      <w:r w:rsidRPr="000E0F76">
        <w:rPr>
          <w:rFonts w:ascii="Arial" w:hAnsi="Arial" w:cs="Arial"/>
          <w:bCs/>
          <w:sz w:val="20"/>
          <w:lang w:val="es-CO"/>
        </w:rPr>
        <w:t xml:space="preserve"> – Glosario</w:t>
      </w:r>
      <w:bookmarkEnd w:id="37"/>
    </w:p>
    <w:p w14:paraId="77BAFF76" w14:textId="77777777" w:rsidR="000A1359" w:rsidRPr="000E0F76" w:rsidRDefault="000A1359" w:rsidP="000A1359">
      <w:pPr>
        <w:pStyle w:val="Ttulo1"/>
        <w:rPr>
          <w:rFonts w:cs="Arial"/>
          <w:caps/>
          <w:sz w:val="20"/>
          <w:lang w:val="es-CO"/>
        </w:rPr>
      </w:pPr>
      <w:bookmarkStart w:id="39" w:name="_Toc37102570"/>
      <w:r w:rsidRPr="000E0F76">
        <w:rPr>
          <w:rFonts w:cs="Arial"/>
          <w:sz w:val="20"/>
          <w:lang w:val="es-CO"/>
        </w:rPr>
        <w:lastRenderedPageBreak/>
        <w:t>Introducción</w:t>
      </w:r>
      <w:bookmarkEnd w:id="38"/>
      <w:bookmarkEnd w:id="39"/>
    </w:p>
    <w:p w14:paraId="5BE74FF8" w14:textId="028B87EC" w:rsidR="00EF09B2" w:rsidRPr="00082C0C" w:rsidRDefault="00A96EC3" w:rsidP="00AB5234">
      <w:pPr>
        <w:rPr>
          <w:rFonts w:ascii="Arial" w:hAnsi="Arial" w:cs="Arial"/>
          <w:sz w:val="20"/>
          <w:lang w:val="es-CO"/>
        </w:rPr>
      </w:pPr>
      <w:r w:rsidRPr="00082C0C">
        <w:rPr>
          <w:rFonts w:ascii="Arial" w:hAnsi="Arial" w:cs="Arial"/>
          <w:sz w:val="20"/>
          <w:lang w:val="es-CO"/>
        </w:rPr>
        <w:t xml:space="preserve">Actualmente, en la división de </w:t>
      </w:r>
      <w:proofErr w:type="spellStart"/>
      <w:r w:rsidRPr="00082C0C">
        <w:rPr>
          <w:rFonts w:ascii="Arial" w:hAnsi="Arial" w:cs="Arial"/>
          <w:sz w:val="20"/>
          <w:lang w:val="es-CO"/>
        </w:rPr>
        <w:t>L</w:t>
      </w:r>
      <w:r w:rsidR="009562CD" w:rsidRPr="00082C0C">
        <w:rPr>
          <w:rFonts w:ascii="Arial" w:hAnsi="Arial" w:cs="Arial"/>
          <w:sz w:val="20"/>
          <w:lang w:val="es-CO"/>
        </w:rPr>
        <w:t>arge</w:t>
      </w:r>
      <w:proofErr w:type="spellEnd"/>
      <w:r w:rsidR="009562CD" w:rsidRPr="00082C0C">
        <w:rPr>
          <w:rFonts w:ascii="Arial" w:hAnsi="Arial" w:cs="Arial"/>
          <w:sz w:val="20"/>
          <w:lang w:val="es-CO"/>
        </w:rPr>
        <w:t xml:space="preserve"> </w:t>
      </w:r>
      <w:proofErr w:type="spellStart"/>
      <w:r w:rsidR="009562CD" w:rsidRPr="00082C0C">
        <w:rPr>
          <w:rFonts w:ascii="Arial" w:hAnsi="Arial" w:cs="Arial"/>
          <w:sz w:val="20"/>
          <w:lang w:val="es-CO"/>
        </w:rPr>
        <w:t>Customers</w:t>
      </w:r>
      <w:proofErr w:type="spellEnd"/>
      <w:r w:rsidR="009562CD" w:rsidRPr="00082C0C">
        <w:rPr>
          <w:rFonts w:ascii="Arial" w:hAnsi="Arial" w:cs="Arial"/>
          <w:sz w:val="20"/>
          <w:lang w:val="es-CO"/>
        </w:rPr>
        <w:t xml:space="preserve"> </w:t>
      </w:r>
      <w:proofErr w:type="spellStart"/>
      <w:r w:rsidR="009562CD" w:rsidRPr="00082C0C">
        <w:rPr>
          <w:rFonts w:ascii="Arial" w:hAnsi="Arial" w:cs="Arial"/>
          <w:sz w:val="20"/>
          <w:lang w:val="es-CO"/>
        </w:rPr>
        <w:t>Energy</w:t>
      </w:r>
      <w:proofErr w:type="spellEnd"/>
      <w:r w:rsidR="009562CD" w:rsidRPr="00082C0C">
        <w:rPr>
          <w:rFonts w:ascii="Arial" w:hAnsi="Arial" w:cs="Arial"/>
          <w:sz w:val="20"/>
          <w:lang w:val="es-CO"/>
        </w:rPr>
        <w:t xml:space="preserve"> Management</w:t>
      </w:r>
      <w:r w:rsidRPr="00082C0C">
        <w:rPr>
          <w:rFonts w:ascii="Arial" w:hAnsi="Arial" w:cs="Arial"/>
          <w:sz w:val="20"/>
          <w:lang w:val="es-CO"/>
        </w:rPr>
        <w:t>,</w:t>
      </w:r>
      <w:r w:rsidR="00082C0C" w:rsidRPr="00082C0C">
        <w:rPr>
          <w:rFonts w:ascii="Arial" w:hAnsi="Arial" w:cs="Arial"/>
          <w:sz w:val="20"/>
          <w:lang w:val="es-CO"/>
        </w:rPr>
        <w:t xml:space="preserve"> para la construcción de ofertas económicas de clientes No Regulados</w:t>
      </w:r>
      <w:r w:rsidRPr="00082C0C">
        <w:rPr>
          <w:rFonts w:ascii="Arial" w:hAnsi="Arial" w:cs="Arial"/>
          <w:sz w:val="20"/>
          <w:lang w:val="es-CO"/>
        </w:rPr>
        <w:t xml:space="preserve"> </w:t>
      </w:r>
      <w:r w:rsidR="00082C0C" w:rsidRPr="00082C0C">
        <w:rPr>
          <w:rFonts w:ascii="Arial" w:hAnsi="Arial" w:cs="Arial"/>
          <w:sz w:val="20"/>
          <w:lang w:val="es-CO"/>
        </w:rPr>
        <w:t xml:space="preserve">contamos con </w:t>
      </w:r>
      <w:r w:rsidRPr="00082C0C">
        <w:rPr>
          <w:rFonts w:ascii="Arial" w:hAnsi="Arial" w:cs="Arial"/>
          <w:sz w:val="20"/>
          <w:lang w:val="es-CO"/>
        </w:rPr>
        <w:t>la herramienta “</w:t>
      </w:r>
      <w:proofErr w:type="spellStart"/>
      <w:r w:rsidRPr="00082C0C">
        <w:rPr>
          <w:rFonts w:ascii="Arial" w:hAnsi="Arial" w:cs="Arial"/>
          <w:sz w:val="20"/>
          <w:lang w:val="es-CO"/>
        </w:rPr>
        <w:t>Cotizador</w:t>
      </w:r>
      <w:proofErr w:type="spellEnd"/>
      <w:r w:rsidRPr="00082C0C">
        <w:rPr>
          <w:rFonts w:ascii="Arial" w:hAnsi="Arial" w:cs="Arial"/>
          <w:sz w:val="20"/>
          <w:lang w:val="es-CO"/>
        </w:rPr>
        <w:t>”</w:t>
      </w:r>
      <w:r w:rsidR="00082C0C" w:rsidRPr="00082C0C">
        <w:rPr>
          <w:rFonts w:ascii="Arial" w:hAnsi="Arial" w:cs="Arial"/>
          <w:sz w:val="20"/>
          <w:lang w:val="es-CO"/>
        </w:rPr>
        <w:t xml:space="preserve">, la cual </w:t>
      </w:r>
      <w:r w:rsidRPr="00082C0C">
        <w:rPr>
          <w:rFonts w:ascii="Arial" w:hAnsi="Arial" w:cs="Arial"/>
          <w:sz w:val="20"/>
          <w:lang w:val="es-CO"/>
        </w:rPr>
        <w:t>funciona en el aplicativo de Greporting</w:t>
      </w:r>
      <w:r w:rsidR="00082C0C" w:rsidRPr="00082C0C">
        <w:rPr>
          <w:rFonts w:ascii="Arial" w:hAnsi="Arial" w:cs="Arial"/>
          <w:sz w:val="20"/>
          <w:lang w:val="es-CO"/>
        </w:rPr>
        <w:t xml:space="preserve">. </w:t>
      </w:r>
      <w:r w:rsidRPr="00082C0C">
        <w:rPr>
          <w:rFonts w:ascii="Arial" w:hAnsi="Arial" w:cs="Arial"/>
          <w:sz w:val="20"/>
          <w:lang w:val="es-CO"/>
        </w:rPr>
        <w:t>La herramienta fue construida en 2018 –</w:t>
      </w:r>
      <w:r w:rsidR="00FB7244" w:rsidRPr="00082C0C">
        <w:rPr>
          <w:rFonts w:ascii="Arial" w:hAnsi="Arial" w:cs="Arial"/>
          <w:sz w:val="20"/>
          <w:lang w:val="es-CO"/>
        </w:rPr>
        <w:t xml:space="preserve"> 2019 e</w:t>
      </w:r>
      <w:r w:rsidRPr="00082C0C">
        <w:rPr>
          <w:rFonts w:ascii="Arial" w:hAnsi="Arial" w:cs="Arial"/>
          <w:sz w:val="20"/>
          <w:lang w:val="es-CO"/>
        </w:rPr>
        <w:t xml:space="preserve"> inició operación en enero de 2020. Con el presente documento buscamos </w:t>
      </w:r>
      <w:r w:rsidR="00FB7244" w:rsidRPr="00082C0C">
        <w:rPr>
          <w:rFonts w:ascii="Arial" w:hAnsi="Arial" w:cs="Arial"/>
          <w:sz w:val="20"/>
          <w:lang w:val="es-CO"/>
        </w:rPr>
        <w:t xml:space="preserve">diseñar e </w:t>
      </w:r>
      <w:r w:rsidRPr="00082C0C">
        <w:rPr>
          <w:rFonts w:ascii="Arial" w:hAnsi="Arial" w:cs="Arial"/>
          <w:sz w:val="20"/>
          <w:lang w:val="es-CO"/>
        </w:rPr>
        <w:t xml:space="preserve">implementar unas mejoras al aplicativo para </w:t>
      </w:r>
      <w:r w:rsidR="00082C0C" w:rsidRPr="00082C0C">
        <w:rPr>
          <w:rFonts w:ascii="Arial" w:hAnsi="Arial" w:cs="Arial"/>
          <w:sz w:val="20"/>
          <w:lang w:val="es-CO"/>
        </w:rPr>
        <w:t>optimizar el funcionamiento de la misma.</w:t>
      </w:r>
    </w:p>
    <w:p w14:paraId="7F284F43" w14:textId="77777777" w:rsidR="006D2D9B" w:rsidRDefault="006D2D9B" w:rsidP="00AB5234">
      <w:pPr>
        <w:rPr>
          <w:rFonts w:ascii="Arial" w:hAnsi="Arial" w:cs="Arial"/>
          <w:sz w:val="20"/>
          <w:lang w:val="es-CO"/>
        </w:rPr>
      </w:pPr>
    </w:p>
    <w:p w14:paraId="4875ADA8" w14:textId="77777777" w:rsidR="006D2D9B" w:rsidRDefault="006D2D9B" w:rsidP="00AB5234">
      <w:pPr>
        <w:rPr>
          <w:rFonts w:ascii="Arial" w:hAnsi="Arial" w:cs="Arial"/>
          <w:sz w:val="20"/>
          <w:lang w:val="es-CO"/>
        </w:rPr>
      </w:pPr>
    </w:p>
    <w:p w14:paraId="6593EAA8" w14:textId="77777777" w:rsidR="000A1359" w:rsidRPr="00AB5234" w:rsidRDefault="000A1359" w:rsidP="00AB5234">
      <w:pPr>
        <w:pStyle w:val="Ttulo1"/>
        <w:rPr>
          <w:rFonts w:cs="Arial"/>
          <w:sz w:val="20"/>
          <w:lang w:val="es-CO"/>
        </w:rPr>
      </w:pPr>
      <w:bookmarkStart w:id="40" w:name="_Toc480469254"/>
      <w:bookmarkStart w:id="41" w:name="_Toc37102571"/>
      <w:r w:rsidRPr="00AB5234">
        <w:rPr>
          <w:rFonts w:cs="Arial"/>
          <w:sz w:val="20"/>
          <w:lang w:val="es-CO"/>
        </w:rPr>
        <w:lastRenderedPageBreak/>
        <w:t>Fuente de Requerimientos</w:t>
      </w:r>
      <w:bookmarkEnd w:id="40"/>
      <w:bookmarkEnd w:id="41"/>
    </w:p>
    <w:p w14:paraId="769E2D0F" w14:textId="77777777" w:rsidR="000A1359" w:rsidRPr="00AB5234" w:rsidRDefault="000A1359" w:rsidP="00AB5234">
      <w:pPr>
        <w:rPr>
          <w:rFonts w:ascii="Arial" w:hAnsi="Arial" w:cs="Arial"/>
          <w:i/>
          <w:sz w:val="20"/>
          <w:lang w:val="es-CO"/>
        </w:rPr>
      </w:pPr>
      <w:bookmarkStart w:id="42" w:name="_Toc360181390"/>
      <w:bookmarkStart w:id="43" w:name="_Toc360183036"/>
      <w:bookmarkStart w:id="44" w:name="_Toc360444370"/>
      <w:bookmarkEnd w:id="42"/>
      <w:bookmarkEnd w:id="43"/>
      <w:bookmarkEnd w:id="44"/>
      <w:r w:rsidRPr="00AB5234">
        <w:rPr>
          <w:rFonts w:ascii="Arial" w:hAnsi="Arial" w:cs="Arial"/>
          <w:sz w:val="20"/>
          <w:lang w:val="es-CO"/>
        </w:rPr>
        <w:t>Información de contacto de los solicitantes de los requerimientos:</w:t>
      </w:r>
    </w:p>
    <w:p w14:paraId="2D338638" w14:textId="77777777" w:rsidR="001A74ED" w:rsidRPr="00AB5234" w:rsidRDefault="001A74ED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C0" w:firstRow="0" w:lastRow="1" w:firstColumn="1" w:lastColumn="1" w:noHBand="0" w:noVBand="0"/>
      </w:tblPr>
      <w:tblGrid>
        <w:gridCol w:w="3600"/>
        <w:gridCol w:w="4936"/>
      </w:tblGrid>
      <w:tr w:rsidR="00F7287A" w:rsidRPr="00AB5234" w14:paraId="700806DF" w14:textId="77777777" w:rsidTr="000A1359">
        <w:trPr>
          <w:jc w:val="center"/>
        </w:trPr>
        <w:tc>
          <w:tcPr>
            <w:tcW w:w="3600" w:type="dxa"/>
            <w:tcBorders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0555FA"/>
          </w:tcPr>
          <w:p w14:paraId="2CB0F03B" w14:textId="77777777" w:rsidR="00F7287A" w:rsidRPr="00AB5234" w:rsidRDefault="002B157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Solicitado por:</w:t>
            </w:r>
          </w:p>
        </w:tc>
        <w:tc>
          <w:tcPr>
            <w:tcW w:w="4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AFCD1C4" w14:textId="77777777" w:rsidR="00F7287A" w:rsidRPr="006067F3" w:rsidRDefault="008F3CB4" w:rsidP="00AB5234">
            <w:pPr>
              <w:spacing w:before="60" w:after="6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Boris Salas</w:t>
            </w:r>
          </w:p>
        </w:tc>
      </w:tr>
      <w:tr w:rsidR="00F7287A" w:rsidRPr="00AB5234" w14:paraId="6722FD47" w14:textId="77777777" w:rsidTr="000A1359">
        <w:trPr>
          <w:jc w:val="center"/>
        </w:trPr>
        <w:tc>
          <w:tcPr>
            <w:tcW w:w="36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0555FA"/>
          </w:tcPr>
          <w:p w14:paraId="7EFC7B77" w14:textId="77777777" w:rsidR="00F7287A" w:rsidRPr="00AB5234" w:rsidRDefault="002B157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Aprobado por:</w:t>
            </w:r>
          </w:p>
        </w:tc>
        <w:tc>
          <w:tcPr>
            <w:tcW w:w="4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7197825" w14:textId="77777777" w:rsidR="00F7287A" w:rsidRPr="00AB5234" w:rsidRDefault="00F7287A" w:rsidP="00AB5234">
            <w:pPr>
              <w:spacing w:before="60" w:after="60"/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F7287A" w:rsidRPr="00AB5234" w14:paraId="52146E01" w14:textId="77777777" w:rsidTr="000A1359">
        <w:trPr>
          <w:jc w:val="center"/>
        </w:trPr>
        <w:tc>
          <w:tcPr>
            <w:tcW w:w="36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0555FA"/>
          </w:tcPr>
          <w:p w14:paraId="445B84D4" w14:textId="77777777" w:rsidR="00F7287A" w:rsidRPr="00AB5234" w:rsidRDefault="002B157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Área o Unidad de Negocio</w:t>
            </w:r>
          </w:p>
        </w:tc>
        <w:tc>
          <w:tcPr>
            <w:tcW w:w="4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6039269" w14:textId="77777777" w:rsidR="00F7287A" w:rsidRPr="007A72EE" w:rsidRDefault="009E1BAC" w:rsidP="00AB5234">
            <w:pPr>
              <w:spacing w:before="60" w:after="6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Large Customers, Energy Management</w:t>
            </w:r>
          </w:p>
        </w:tc>
      </w:tr>
      <w:tr w:rsidR="00F7287A" w:rsidRPr="00AB5234" w14:paraId="2270446E" w14:textId="77777777" w:rsidTr="000A1359">
        <w:trPr>
          <w:jc w:val="center"/>
        </w:trPr>
        <w:tc>
          <w:tcPr>
            <w:tcW w:w="36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0555FA"/>
          </w:tcPr>
          <w:p w14:paraId="74CD0E7A" w14:textId="77777777" w:rsidR="00F7287A" w:rsidRPr="00AB5234" w:rsidRDefault="002B157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Correo</w:t>
            </w:r>
          </w:p>
        </w:tc>
        <w:tc>
          <w:tcPr>
            <w:tcW w:w="4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9B150A8" w14:textId="62331DB3" w:rsidR="00F7287A" w:rsidRPr="00AB5234" w:rsidRDefault="00306156" w:rsidP="00AB5234">
            <w:pPr>
              <w:spacing w:before="60" w:after="60"/>
              <w:rPr>
                <w:rFonts w:ascii="Arial" w:hAnsi="Arial" w:cs="Arial"/>
                <w:sz w:val="20"/>
                <w:lang w:val="es-CO"/>
              </w:rPr>
            </w:pPr>
            <w:hyperlink r:id="rId52" w:history="1">
              <w:r w:rsidRPr="00526B89">
                <w:rPr>
                  <w:rStyle w:val="Hipervnculo"/>
                  <w:rFonts w:ascii="Arial" w:hAnsi="Arial" w:cs="Arial"/>
                  <w:sz w:val="20"/>
                  <w:lang w:val="es-CO"/>
                </w:rPr>
                <w:t>boris.salas@enel.com</w:t>
              </w:r>
            </w:hyperlink>
          </w:p>
        </w:tc>
      </w:tr>
      <w:tr w:rsidR="00F7287A" w:rsidRPr="00AB5234" w14:paraId="258DCB21" w14:textId="77777777" w:rsidTr="000A1359">
        <w:trPr>
          <w:jc w:val="center"/>
        </w:trPr>
        <w:tc>
          <w:tcPr>
            <w:tcW w:w="3600" w:type="dxa"/>
            <w:tcBorders>
              <w:top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0555FA"/>
          </w:tcPr>
          <w:p w14:paraId="47FDEC21" w14:textId="77777777" w:rsidR="00F7287A" w:rsidRPr="00AB5234" w:rsidRDefault="002B157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Número de Teléfono</w:t>
            </w:r>
          </w:p>
        </w:tc>
        <w:tc>
          <w:tcPr>
            <w:tcW w:w="4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358825B" w14:textId="36C475F2" w:rsidR="00F7287A" w:rsidRPr="00AB5234" w:rsidRDefault="00082C0C" w:rsidP="00AB5234">
            <w:pPr>
              <w:spacing w:before="60" w:after="6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3166918376</w:t>
            </w:r>
          </w:p>
        </w:tc>
      </w:tr>
    </w:tbl>
    <w:p w14:paraId="4BB68462" w14:textId="77777777" w:rsidR="000A1359" w:rsidRPr="00AB5234" w:rsidRDefault="000A1359" w:rsidP="00AB5234">
      <w:pPr>
        <w:pStyle w:val="Epgrafe"/>
        <w:ind w:left="855"/>
        <w:jc w:val="both"/>
        <w:rPr>
          <w:rFonts w:ascii="Arial" w:hAnsi="Arial" w:cs="Arial"/>
          <w:bCs/>
          <w:sz w:val="20"/>
          <w:lang w:val="es-CO"/>
        </w:rPr>
      </w:pPr>
      <w:bookmarkStart w:id="45" w:name="_Toc360181393"/>
      <w:bookmarkStart w:id="46" w:name="_Toc360183039"/>
      <w:bookmarkStart w:id="47" w:name="_Toc360444373"/>
      <w:bookmarkStart w:id="48" w:name="_Toc480469010"/>
      <w:bookmarkEnd w:id="45"/>
      <w:bookmarkEnd w:id="46"/>
      <w:bookmarkEnd w:id="47"/>
      <w:r w:rsidRPr="00AB5234">
        <w:rPr>
          <w:rFonts w:ascii="Arial" w:hAnsi="Arial" w:cs="Arial"/>
          <w:bCs/>
          <w:sz w:val="20"/>
          <w:lang w:val="es-CO"/>
        </w:rPr>
        <w:t xml:space="preserve">Tabla </w:t>
      </w:r>
      <w:r w:rsidRPr="00AB5234">
        <w:rPr>
          <w:rFonts w:ascii="Arial" w:hAnsi="Arial" w:cs="Arial"/>
          <w:bCs/>
          <w:sz w:val="20"/>
          <w:lang w:val="es-CO"/>
        </w:rPr>
        <w:fldChar w:fldCharType="begin"/>
      </w:r>
      <w:r w:rsidRPr="00AB5234">
        <w:rPr>
          <w:rFonts w:ascii="Arial" w:hAnsi="Arial" w:cs="Arial"/>
          <w:bCs/>
          <w:sz w:val="20"/>
          <w:lang w:val="es-CO"/>
        </w:rPr>
        <w:instrText xml:space="preserve"> SEQ Tabella \* ARABIC </w:instrText>
      </w:r>
      <w:r w:rsidRPr="00AB5234">
        <w:rPr>
          <w:rFonts w:ascii="Arial" w:hAnsi="Arial" w:cs="Arial"/>
          <w:bCs/>
          <w:sz w:val="20"/>
          <w:lang w:val="es-CO"/>
        </w:rPr>
        <w:fldChar w:fldCharType="separate"/>
      </w:r>
      <w:r w:rsidRPr="00AB5234">
        <w:rPr>
          <w:rFonts w:ascii="Arial" w:hAnsi="Arial" w:cs="Arial"/>
          <w:bCs/>
          <w:noProof/>
          <w:sz w:val="20"/>
          <w:lang w:val="es-CO"/>
        </w:rPr>
        <w:t>4</w:t>
      </w:r>
      <w:r w:rsidRPr="00AB5234">
        <w:rPr>
          <w:rFonts w:ascii="Arial" w:hAnsi="Arial" w:cs="Arial"/>
          <w:bCs/>
          <w:sz w:val="20"/>
          <w:lang w:val="es-CO"/>
        </w:rPr>
        <w:fldChar w:fldCharType="end"/>
      </w:r>
      <w:r w:rsidRPr="00AB5234">
        <w:rPr>
          <w:rFonts w:ascii="Arial" w:hAnsi="Arial" w:cs="Arial"/>
          <w:bCs/>
          <w:sz w:val="20"/>
          <w:lang w:val="es-CO"/>
        </w:rPr>
        <w:t xml:space="preserve"> – Solicitantes</w:t>
      </w:r>
      <w:bookmarkEnd w:id="48"/>
    </w:p>
    <w:p w14:paraId="340183CF" w14:textId="77777777" w:rsidR="00644438" w:rsidRPr="00AB5234" w:rsidRDefault="002B1579" w:rsidP="00AB5234">
      <w:pPr>
        <w:pStyle w:val="Ttulo2"/>
        <w:rPr>
          <w:rFonts w:cs="Arial"/>
          <w:sz w:val="20"/>
          <w:lang w:val="es-CO"/>
        </w:rPr>
      </w:pPr>
      <w:bookmarkStart w:id="49" w:name="_Toc37102572"/>
      <w:r w:rsidRPr="00AB5234">
        <w:rPr>
          <w:rFonts w:cs="Arial"/>
          <w:sz w:val="20"/>
          <w:lang w:val="es-CO"/>
        </w:rPr>
        <w:t>Información de Referencia</w:t>
      </w:r>
      <w:bookmarkEnd w:id="49"/>
    </w:p>
    <w:p w14:paraId="392A7EBB" w14:textId="77777777" w:rsidR="00C4058F" w:rsidRPr="00AB5234" w:rsidRDefault="00C4058F" w:rsidP="00AB5234">
      <w:pPr>
        <w:rPr>
          <w:rFonts w:ascii="Arial" w:hAnsi="Arial" w:cs="Arial"/>
          <w:sz w:val="20"/>
          <w:lang w:val="es-CO"/>
        </w:rPr>
      </w:pPr>
    </w:p>
    <w:p w14:paraId="2E4CA04E" w14:textId="77777777" w:rsidR="000A1359" w:rsidRPr="00AB5234" w:rsidRDefault="000A1359" w:rsidP="00AB5234">
      <w:pPr>
        <w:pStyle w:val="Ttulo1"/>
        <w:rPr>
          <w:rFonts w:cs="Arial"/>
          <w:sz w:val="20"/>
          <w:lang w:val="es-CO"/>
        </w:rPr>
      </w:pPr>
      <w:bookmarkStart w:id="50" w:name="_Toc480469255"/>
      <w:bookmarkStart w:id="51" w:name="_Toc37102573"/>
      <w:r w:rsidRPr="00AB5234">
        <w:rPr>
          <w:rFonts w:cs="Arial"/>
          <w:sz w:val="20"/>
          <w:lang w:val="es-CO"/>
        </w:rPr>
        <w:lastRenderedPageBreak/>
        <w:t>Hoja de Requerimientos</w:t>
      </w:r>
      <w:bookmarkEnd w:id="50"/>
      <w:bookmarkEnd w:id="51"/>
    </w:p>
    <w:p w14:paraId="4CAE980B" w14:textId="77777777" w:rsidR="000A1359" w:rsidRPr="00AB5234" w:rsidRDefault="000A1359" w:rsidP="00AB5234">
      <w:pPr>
        <w:rPr>
          <w:rFonts w:ascii="Arial" w:hAnsi="Arial" w:cs="Arial"/>
          <w:sz w:val="20"/>
          <w:lang w:val="es-CO"/>
        </w:rPr>
      </w:pPr>
      <w:r w:rsidRPr="00AB5234">
        <w:rPr>
          <w:rFonts w:ascii="Arial" w:hAnsi="Arial" w:cs="Arial"/>
          <w:sz w:val="20"/>
          <w:lang w:val="es-CO"/>
        </w:rPr>
        <w:t>Tipificación de requerimientos por tipo, prioridad e impacto en seguridad:</w:t>
      </w:r>
    </w:p>
    <w:p w14:paraId="610BB151" w14:textId="77777777" w:rsidR="000F6680" w:rsidRPr="00AB5234" w:rsidRDefault="000F6680" w:rsidP="00AB5234">
      <w:pPr>
        <w:rPr>
          <w:rFonts w:ascii="Arial" w:hAnsi="Arial" w:cs="Arial"/>
          <w:sz w:val="20"/>
          <w:lang w:val="es-CO"/>
        </w:rPr>
      </w:pPr>
    </w:p>
    <w:tbl>
      <w:tblPr>
        <w:tblW w:w="5010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71"/>
        <w:gridCol w:w="2839"/>
      </w:tblGrid>
      <w:tr w:rsidR="000A1359" w:rsidRPr="00AB5234" w14:paraId="5179C123" w14:textId="77777777" w:rsidTr="000A1359">
        <w:trPr>
          <w:jc w:val="center"/>
        </w:trPr>
        <w:tc>
          <w:tcPr>
            <w:tcW w:w="2171" w:type="dxa"/>
            <w:tcBorders>
              <w:bottom w:val="single" w:sz="4" w:space="0" w:color="FFFFFF" w:themeColor="background1"/>
            </w:tcBorders>
            <w:shd w:val="clear" w:color="auto" w:fill="0555FA"/>
            <w:vAlign w:val="center"/>
          </w:tcPr>
          <w:p w14:paraId="189E49AB" w14:textId="77777777" w:rsidR="000A1359" w:rsidRPr="00AB5234" w:rsidRDefault="000A1359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2839" w:type="dxa"/>
          </w:tcPr>
          <w:p w14:paraId="0B7CE56A" w14:textId="77777777" w:rsidR="000A1359" w:rsidRPr="00AB5234" w:rsidRDefault="000A1359" w:rsidP="00AB5234">
            <w:pPr>
              <w:spacing w:before="60" w:after="60"/>
              <w:rPr>
                <w:rFonts w:ascii="Arial" w:hAnsi="Arial" w:cs="Arial"/>
                <w:b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sz w:val="20"/>
                <w:lang w:val="es-CO"/>
              </w:rPr>
              <w:t>1</w:t>
            </w:r>
          </w:p>
        </w:tc>
      </w:tr>
      <w:tr w:rsidR="000A1359" w:rsidRPr="00AB5234" w14:paraId="61768EB4" w14:textId="77777777" w:rsidTr="000A1359">
        <w:trPr>
          <w:jc w:val="center"/>
        </w:trPr>
        <w:tc>
          <w:tcPr>
            <w:tcW w:w="2171" w:type="dxa"/>
            <w:tcBorders>
              <w:bottom w:val="single" w:sz="4" w:space="0" w:color="FFFFFF" w:themeColor="background1"/>
            </w:tcBorders>
            <w:shd w:val="clear" w:color="auto" w:fill="0555FA"/>
            <w:vAlign w:val="center"/>
          </w:tcPr>
          <w:p w14:paraId="46F34D4E" w14:textId="77777777" w:rsidR="000A1359" w:rsidRPr="00AB5234" w:rsidRDefault="000A1359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Fecha Solicitud</w:t>
            </w:r>
          </w:p>
        </w:tc>
        <w:tc>
          <w:tcPr>
            <w:tcW w:w="2839" w:type="dxa"/>
          </w:tcPr>
          <w:p w14:paraId="7EE99142" w14:textId="5F93F053" w:rsidR="000A1359" w:rsidRPr="00AB5234" w:rsidRDefault="00082C0C" w:rsidP="001A0B92">
            <w:pPr>
              <w:spacing w:before="60" w:after="60"/>
              <w:rPr>
                <w:rFonts w:ascii="Arial" w:hAnsi="Arial" w:cs="Arial"/>
                <w:b/>
                <w:sz w:val="20"/>
                <w:lang w:val="es-CO"/>
              </w:rPr>
            </w:pPr>
            <w:r w:rsidRPr="00082C0C">
              <w:rPr>
                <w:rFonts w:ascii="Arial" w:hAnsi="Arial" w:cs="Arial"/>
                <w:sz w:val="20"/>
                <w:lang w:val="es-CO"/>
              </w:rPr>
              <w:t>03</w:t>
            </w:r>
            <w:r w:rsidR="0011101E">
              <w:rPr>
                <w:rFonts w:ascii="Arial" w:hAnsi="Arial" w:cs="Arial"/>
                <w:sz w:val="20"/>
                <w:lang w:val="es-CO"/>
              </w:rPr>
              <w:t>/0</w:t>
            </w:r>
            <w:r w:rsidR="001A0B92">
              <w:rPr>
                <w:rFonts w:ascii="Arial" w:hAnsi="Arial" w:cs="Arial"/>
                <w:sz w:val="20"/>
                <w:lang w:val="es-CO"/>
              </w:rPr>
              <w:t>4</w:t>
            </w:r>
            <w:r w:rsidR="0011101E">
              <w:rPr>
                <w:rFonts w:ascii="Arial" w:hAnsi="Arial" w:cs="Arial"/>
                <w:sz w:val="20"/>
                <w:lang w:val="es-CO"/>
              </w:rPr>
              <w:t>/2019</w:t>
            </w:r>
          </w:p>
        </w:tc>
      </w:tr>
      <w:tr w:rsidR="000A1359" w:rsidRPr="00AB5234" w14:paraId="1F27347C" w14:textId="77777777" w:rsidTr="000A1359">
        <w:trPr>
          <w:trHeight w:val="354"/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555FA"/>
            <w:vAlign w:val="center"/>
          </w:tcPr>
          <w:p w14:paraId="1C4D87CE" w14:textId="77777777" w:rsidR="000A1359" w:rsidRPr="00AB5234" w:rsidRDefault="000A1359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Tipo</w:t>
            </w:r>
          </w:p>
          <w:p w14:paraId="655F9957" w14:textId="77777777" w:rsidR="000A1359" w:rsidRPr="00AB5234" w:rsidRDefault="000A135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Requerimiento</w:t>
            </w:r>
          </w:p>
        </w:tc>
        <w:tc>
          <w:tcPr>
            <w:tcW w:w="2839" w:type="dxa"/>
          </w:tcPr>
          <w:p w14:paraId="1F8A7E97" w14:textId="57514075" w:rsidR="000A1359" w:rsidRPr="00AB5234" w:rsidRDefault="000A1359" w:rsidP="00AB5234">
            <w:pPr>
              <w:spacing w:before="60" w:after="60"/>
              <w:rPr>
                <w:rFonts w:ascii="Arial" w:hAnsi="Arial" w:cs="Arial"/>
                <w:b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sz w:val="20"/>
              </w:rPr>
              <w:object w:dxaOrig="1440" w:dyaOrig="1440">
                <v:shape id="_x0000_i1129" type="#_x0000_t75" style="width:69.75pt;height:18.75pt" o:ole="">
                  <v:imagedata r:id="rId53" o:title=""/>
                </v:shape>
                <w:control r:id="rId54" w:name="Low21" w:shapeid="_x0000_i1129"/>
              </w:object>
            </w:r>
            <w:r w:rsidRPr="00AB5234">
              <w:rPr>
                <w:rFonts w:ascii="Arial" w:hAnsi="Arial" w:cs="Arial"/>
                <w:b/>
                <w:sz w:val="20"/>
              </w:rPr>
              <w:object w:dxaOrig="1440" w:dyaOrig="1440">
                <v:shape id="_x0000_i1138" type="#_x0000_t75" style="width:69pt;height:18.75pt" o:ole="">
                  <v:imagedata r:id="rId55" o:title=""/>
                </v:shape>
                <w:control r:id="rId56" w:name="Medium21" w:shapeid="_x0000_i1138"/>
              </w:object>
            </w:r>
            <w:r w:rsidRPr="00AB5234">
              <w:rPr>
                <w:rFonts w:ascii="Arial" w:hAnsi="Arial" w:cs="Arial"/>
                <w:b/>
                <w:sz w:val="20"/>
              </w:rPr>
              <w:object w:dxaOrig="1440" w:dyaOrig="1440">
                <v:shape id="_x0000_i1139" type="#_x0000_t75" style="width:65.25pt;height:18.75pt" o:ole="">
                  <v:imagedata r:id="rId57" o:title=""/>
                </v:shape>
                <w:control r:id="rId58" w:name="High22" w:shapeid="_x0000_i1139"/>
              </w:object>
            </w:r>
          </w:p>
        </w:tc>
      </w:tr>
      <w:tr w:rsidR="000A1359" w:rsidRPr="00AB5234" w14:paraId="2D9B7E07" w14:textId="77777777" w:rsidTr="000A1359">
        <w:trPr>
          <w:trHeight w:val="598"/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555FA"/>
            <w:vAlign w:val="center"/>
          </w:tcPr>
          <w:p w14:paraId="3E15336B" w14:textId="77777777" w:rsidR="000A1359" w:rsidRPr="00AB5234" w:rsidRDefault="000A135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Prioridad</w:t>
            </w:r>
          </w:p>
        </w:tc>
        <w:tc>
          <w:tcPr>
            <w:tcW w:w="2839" w:type="dxa"/>
            <w:vAlign w:val="center"/>
          </w:tcPr>
          <w:p w14:paraId="4E625674" w14:textId="5ACBFC38" w:rsidR="000A1359" w:rsidRPr="00AB5234" w:rsidRDefault="000A1359" w:rsidP="00AB5234">
            <w:pPr>
              <w:rPr>
                <w:rFonts w:ascii="Arial" w:hAnsi="Arial" w:cs="Arial"/>
                <w:sz w:val="20"/>
                <w:lang w:val="es-CO" w:eastAsia="es-ES"/>
              </w:rPr>
            </w:pPr>
            <w:r w:rsidRPr="00AB5234">
              <w:rPr>
                <w:rFonts w:ascii="Arial" w:hAnsi="Arial" w:cs="Arial"/>
                <w:sz w:val="20"/>
              </w:rPr>
              <w:object w:dxaOrig="1440" w:dyaOrig="1440">
                <v:shape id="_x0000_i1140" type="#_x0000_t75" style="width:36pt;height:15.75pt" o:ole="">
                  <v:imagedata r:id="rId59" o:title=""/>
                </v:shape>
                <w:control r:id="rId60" w:name="Yes2" w:shapeid="_x0000_i1140"/>
              </w:object>
            </w:r>
            <w:r w:rsidRPr="00AB5234">
              <w:rPr>
                <w:rFonts w:ascii="Arial" w:hAnsi="Arial" w:cs="Arial"/>
                <w:sz w:val="20"/>
              </w:rPr>
              <w:object w:dxaOrig="1440" w:dyaOrig="1440">
                <v:shape id="_x0000_i1141" type="#_x0000_t75" style="width:49.5pt;height:15.75pt" o:ole="">
                  <v:imagedata r:id="rId61" o:title=""/>
                </v:shape>
                <w:control r:id="rId62" w:name="No2" w:shapeid="_x0000_i1141"/>
              </w:object>
            </w:r>
            <w:r w:rsidRPr="00AB5234">
              <w:rPr>
                <w:rFonts w:ascii="Arial" w:hAnsi="Arial" w:cs="Arial"/>
                <w:sz w:val="20"/>
              </w:rPr>
              <w:object w:dxaOrig="1440" w:dyaOrig="1440">
                <v:shape id="_x0000_i1149" type="#_x0000_t75" style="width:41.25pt;height:15.75pt" o:ole="">
                  <v:imagedata r:id="rId63" o:title=""/>
                </v:shape>
                <w:control r:id="rId64" w:name="Low2" w:shapeid="_x0000_i1149"/>
              </w:object>
            </w:r>
          </w:p>
        </w:tc>
      </w:tr>
      <w:tr w:rsidR="000A1359" w:rsidRPr="00AB5234" w14:paraId="317CA074" w14:textId="77777777" w:rsidTr="000A1359">
        <w:trPr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555FA"/>
            <w:vAlign w:val="center"/>
          </w:tcPr>
          <w:p w14:paraId="413E9CDF" w14:textId="77777777" w:rsidR="000A1359" w:rsidRPr="00AB5234" w:rsidRDefault="000A135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Impacto Seguridad</w:t>
            </w:r>
          </w:p>
        </w:tc>
        <w:tc>
          <w:tcPr>
            <w:tcW w:w="2839" w:type="dxa"/>
            <w:vAlign w:val="center"/>
          </w:tcPr>
          <w:p w14:paraId="1A14F80C" w14:textId="1615643E" w:rsidR="000A1359" w:rsidRPr="00AB5234" w:rsidRDefault="000A1359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</w:rPr>
              <w:object w:dxaOrig="1440" w:dyaOrig="1440">
                <v:shape id="_x0000_i1143" type="#_x0000_t75" style="width:36pt;height:15pt" o:ole="">
                  <v:imagedata r:id="rId65" o:title=""/>
                </v:shape>
                <w:control r:id="rId66" w:name="High2" w:shapeid="_x0000_i1143"/>
              </w:object>
            </w:r>
            <w:r w:rsidRPr="00AB5234">
              <w:rPr>
                <w:rFonts w:ascii="Arial" w:hAnsi="Arial" w:cs="Arial"/>
                <w:sz w:val="20"/>
              </w:rPr>
              <w:object w:dxaOrig="1440" w:dyaOrig="1440">
                <v:shape id="_x0000_i1144" type="#_x0000_t75" style="width:36pt;height:15pt" o:ole="">
                  <v:imagedata r:id="rId67" o:title=""/>
                </v:shape>
                <w:control r:id="rId68" w:name="Medium2" w:shapeid="_x0000_i1144"/>
              </w:object>
            </w:r>
          </w:p>
        </w:tc>
      </w:tr>
      <w:tr w:rsidR="000A1359" w:rsidRPr="00AE1F4F" w14:paraId="4CE56A19" w14:textId="77777777" w:rsidTr="000A1359">
        <w:trPr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555FA"/>
            <w:vAlign w:val="center"/>
          </w:tcPr>
          <w:p w14:paraId="15244F8B" w14:textId="77777777" w:rsidR="000A1359" w:rsidRPr="00AB5234" w:rsidRDefault="000A135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Proyecto</w:t>
            </w:r>
          </w:p>
        </w:tc>
        <w:tc>
          <w:tcPr>
            <w:tcW w:w="2839" w:type="dxa"/>
            <w:tcBorders>
              <w:bottom w:val="single" w:sz="4" w:space="0" w:color="D9D9D9" w:themeColor="background1" w:themeShade="D9"/>
            </w:tcBorders>
          </w:tcPr>
          <w:p w14:paraId="2D0C5353" w14:textId="20A32251" w:rsidR="000A1359" w:rsidRPr="004D1108" w:rsidRDefault="00082C0C" w:rsidP="00AB5234">
            <w:pPr>
              <w:spacing w:before="60" w:after="60"/>
              <w:rPr>
                <w:rFonts w:ascii="Arial" w:hAnsi="Arial" w:cs="Arial"/>
                <w:b/>
                <w:sz w:val="20"/>
                <w:lang w:val="es-CO"/>
              </w:rPr>
            </w:pPr>
            <w:proofErr w:type="spellStart"/>
            <w:r w:rsidRPr="004D1108">
              <w:rPr>
                <w:rFonts w:ascii="Arial" w:hAnsi="Arial" w:cs="Arial"/>
                <w:sz w:val="20"/>
                <w:highlight w:val="cyan"/>
                <w:lang w:val="es-CO"/>
              </w:rPr>
              <w:t>Cotizador</w:t>
            </w:r>
            <w:proofErr w:type="spellEnd"/>
            <w:r w:rsidRPr="004D1108">
              <w:rPr>
                <w:rFonts w:ascii="Arial" w:hAnsi="Arial" w:cs="Arial"/>
                <w:sz w:val="20"/>
                <w:highlight w:val="cyan"/>
                <w:lang w:val="es-CO"/>
              </w:rPr>
              <w:t xml:space="preserve"> Clientes </w:t>
            </w:r>
            <w:r w:rsidR="004D1108" w:rsidRPr="004D1108">
              <w:rPr>
                <w:rFonts w:ascii="Arial" w:hAnsi="Arial" w:cs="Arial"/>
                <w:sz w:val="20"/>
                <w:highlight w:val="cyan"/>
                <w:lang w:val="es-CO"/>
              </w:rPr>
              <w:t xml:space="preserve">MNR </w:t>
            </w:r>
            <w:proofErr w:type="spellStart"/>
            <w:r w:rsidR="004D1108" w:rsidRPr="004D1108">
              <w:rPr>
                <w:rFonts w:ascii="Arial" w:hAnsi="Arial" w:cs="Arial"/>
                <w:sz w:val="20"/>
                <w:highlight w:val="cyan"/>
                <w:lang w:val="es-CO"/>
              </w:rPr>
              <w:t>Large</w:t>
            </w:r>
            <w:proofErr w:type="spellEnd"/>
            <w:r w:rsidR="004D1108" w:rsidRPr="004D1108">
              <w:rPr>
                <w:rFonts w:ascii="Arial" w:hAnsi="Arial" w:cs="Arial"/>
                <w:sz w:val="20"/>
                <w:highlight w:val="cyan"/>
                <w:lang w:val="es-CO"/>
              </w:rPr>
              <w:t xml:space="preserve"> </w:t>
            </w:r>
            <w:proofErr w:type="spellStart"/>
            <w:r w:rsidR="004D1108" w:rsidRPr="004D1108">
              <w:rPr>
                <w:rFonts w:ascii="Arial" w:hAnsi="Arial" w:cs="Arial"/>
                <w:sz w:val="20"/>
                <w:highlight w:val="cyan"/>
                <w:lang w:val="es-CO"/>
              </w:rPr>
              <w:t>Costumers</w:t>
            </w:r>
            <w:proofErr w:type="spellEnd"/>
            <w:r w:rsidR="005C44C4" w:rsidRPr="004D1108">
              <w:rPr>
                <w:rFonts w:ascii="Arial" w:hAnsi="Arial" w:cs="Arial"/>
                <w:sz w:val="20"/>
                <w:lang w:val="es-CO"/>
              </w:rPr>
              <w:t>.</w:t>
            </w:r>
          </w:p>
        </w:tc>
      </w:tr>
      <w:tr w:rsidR="000A1359" w:rsidRPr="00AB5234" w14:paraId="70DC0DE7" w14:textId="77777777" w:rsidTr="000A1359">
        <w:trPr>
          <w:jc w:val="center"/>
        </w:trPr>
        <w:tc>
          <w:tcPr>
            <w:tcW w:w="2171" w:type="dxa"/>
            <w:tcBorders>
              <w:top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0555FA"/>
            <w:vAlign w:val="center"/>
          </w:tcPr>
          <w:p w14:paraId="18241DD9" w14:textId="77777777" w:rsidR="000A1359" w:rsidRPr="00AB5234" w:rsidRDefault="000A1359" w:rsidP="00AB5234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Línea Estratégica</w:t>
            </w:r>
          </w:p>
        </w:tc>
        <w:tc>
          <w:tcPr>
            <w:tcW w:w="2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99BC5D" w14:textId="77777777" w:rsidR="000A1359" w:rsidRPr="00AB5234" w:rsidRDefault="002B1579" w:rsidP="00AB5234">
            <w:pPr>
              <w:spacing w:before="60" w:after="60"/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Automatización</w:t>
            </w:r>
          </w:p>
        </w:tc>
      </w:tr>
    </w:tbl>
    <w:p w14:paraId="450E5A1E" w14:textId="77777777" w:rsidR="000A1359" w:rsidRPr="00AB5234" w:rsidRDefault="000A1359" w:rsidP="00AB5234">
      <w:pPr>
        <w:pStyle w:val="Epgrafe"/>
        <w:ind w:left="855"/>
        <w:jc w:val="both"/>
        <w:rPr>
          <w:rFonts w:ascii="Arial" w:hAnsi="Arial" w:cs="Arial"/>
          <w:bCs/>
          <w:sz w:val="20"/>
          <w:lang w:val="es-CO"/>
        </w:rPr>
      </w:pPr>
      <w:bookmarkStart w:id="52" w:name="_Toc480469011"/>
      <w:r w:rsidRPr="00AB5234">
        <w:rPr>
          <w:rFonts w:ascii="Arial" w:hAnsi="Arial" w:cs="Arial"/>
          <w:bCs/>
          <w:sz w:val="20"/>
          <w:lang w:val="es-CO"/>
        </w:rPr>
        <w:t xml:space="preserve">Tabla </w:t>
      </w:r>
      <w:r w:rsidRPr="00AB5234">
        <w:rPr>
          <w:rFonts w:ascii="Arial" w:hAnsi="Arial" w:cs="Arial"/>
          <w:bCs/>
          <w:sz w:val="20"/>
          <w:lang w:val="es-CO"/>
        </w:rPr>
        <w:fldChar w:fldCharType="begin"/>
      </w:r>
      <w:r w:rsidRPr="00AB5234">
        <w:rPr>
          <w:rFonts w:ascii="Arial" w:hAnsi="Arial" w:cs="Arial"/>
          <w:bCs/>
          <w:sz w:val="20"/>
          <w:lang w:val="es-CO"/>
        </w:rPr>
        <w:instrText xml:space="preserve"> SEQ Tabella \* ARABIC </w:instrText>
      </w:r>
      <w:r w:rsidRPr="00AB5234">
        <w:rPr>
          <w:rFonts w:ascii="Arial" w:hAnsi="Arial" w:cs="Arial"/>
          <w:bCs/>
          <w:sz w:val="20"/>
          <w:lang w:val="es-CO"/>
        </w:rPr>
        <w:fldChar w:fldCharType="separate"/>
      </w:r>
      <w:r w:rsidRPr="00AB5234">
        <w:rPr>
          <w:rFonts w:ascii="Arial" w:hAnsi="Arial" w:cs="Arial"/>
          <w:bCs/>
          <w:noProof/>
          <w:sz w:val="20"/>
          <w:lang w:val="es-CO"/>
        </w:rPr>
        <w:t>5</w:t>
      </w:r>
      <w:r w:rsidRPr="00AB5234">
        <w:rPr>
          <w:rFonts w:ascii="Arial" w:hAnsi="Arial" w:cs="Arial"/>
          <w:bCs/>
          <w:sz w:val="20"/>
          <w:lang w:val="es-CO"/>
        </w:rPr>
        <w:fldChar w:fldCharType="end"/>
      </w:r>
      <w:r w:rsidRPr="00AB5234">
        <w:rPr>
          <w:rFonts w:ascii="Arial" w:hAnsi="Arial" w:cs="Arial"/>
          <w:bCs/>
          <w:sz w:val="20"/>
          <w:lang w:val="es-CO"/>
        </w:rPr>
        <w:t xml:space="preserve"> – Lista de Requerimientos</w:t>
      </w:r>
      <w:bookmarkEnd w:id="52"/>
    </w:p>
    <w:p w14:paraId="52A40CD6" w14:textId="77777777" w:rsidR="000F6680" w:rsidRPr="00AB5234" w:rsidRDefault="000F6680" w:rsidP="00AB5234">
      <w:pPr>
        <w:rPr>
          <w:rFonts w:ascii="Arial" w:hAnsi="Arial" w:cs="Arial"/>
          <w:i/>
          <w:sz w:val="20"/>
          <w:lang w:val="es-CO"/>
        </w:rPr>
      </w:pPr>
    </w:p>
    <w:p w14:paraId="7A8D42B5" w14:textId="77777777" w:rsidR="000A1359" w:rsidRPr="00AB5234" w:rsidRDefault="000A1359" w:rsidP="00AB5234">
      <w:pPr>
        <w:pStyle w:val="Ttulo2"/>
        <w:numPr>
          <w:ilvl w:val="1"/>
          <w:numId w:val="3"/>
        </w:numPr>
        <w:rPr>
          <w:rFonts w:cs="Arial"/>
          <w:sz w:val="20"/>
          <w:lang w:val="es-CO"/>
        </w:rPr>
      </w:pPr>
      <w:bookmarkStart w:id="53" w:name="_Toc480469256"/>
      <w:bookmarkStart w:id="54" w:name="_Toc37102574"/>
      <w:r w:rsidRPr="00AB5234">
        <w:rPr>
          <w:rFonts w:cs="Arial"/>
          <w:sz w:val="20"/>
          <w:lang w:val="es-CO"/>
        </w:rPr>
        <w:t>Relaciones con otros sistemas</w:t>
      </w:r>
      <w:bookmarkEnd w:id="53"/>
      <w:bookmarkEnd w:id="54"/>
    </w:p>
    <w:p w14:paraId="18451936" w14:textId="77777777" w:rsidR="000A1359" w:rsidRPr="00AB5234" w:rsidRDefault="000A1359" w:rsidP="00AB5234">
      <w:pPr>
        <w:rPr>
          <w:rFonts w:ascii="Arial" w:hAnsi="Arial" w:cs="Arial"/>
          <w:sz w:val="20"/>
          <w:lang w:val="es-CO"/>
        </w:rPr>
      </w:pPr>
      <w:r w:rsidRPr="00AB5234">
        <w:rPr>
          <w:rFonts w:ascii="Arial" w:hAnsi="Arial" w:cs="Arial"/>
          <w:sz w:val="20"/>
          <w:lang w:val="es-CO"/>
        </w:rPr>
        <w:t>Descripción de impacto de sistemas que usan o se requieren usar para el desarrollo de la solución.</w:t>
      </w:r>
    </w:p>
    <w:p w14:paraId="2DE4DF0C" w14:textId="77777777" w:rsidR="00566A1A" w:rsidRPr="00AB5234" w:rsidRDefault="00566A1A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2700"/>
        <w:gridCol w:w="3600"/>
      </w:tblGrid>
      <w:tr w:rsidR="000A1359" w:rsidRPr="00AB5234" w14:paraId="4B22BC35" w14:textId="77777777" w:rsidTr="000C3349">
        <w:trPr>
          <w:trHeight w:val="523"/>
          <w:jc w:val="center"/>
        </w:trPr>
        <w:tc>
          <w:tcPr>
            <w:tcW w:w="2160" w:type="dxa"/>
            <w:tcBorders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404D8C34" w14:textId="77777777" w:rsidR="000A1359" w:rsidRPr="00AB5234" w:rsidRDefault="000A1359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27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7A086D3F" w14:textId="77777777" w:rsidR="000A1359" w:rsidRPr="00AB5234" w:rsidRDefault="000A1359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Sistema</w:t>
            </w:r>
          </w:p>
          <w:p w14:paraId="3053F93B" w14:textId="77777777" w:rsidR="000A1359" w:rsidRPr="00AB5234" w:rsidRDefault="000A1359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Relacionado</w:t>
            </w:r>
          </w:p>
        </w:tc>
        <w:tc>
          <w:tcPr>
            <w:tcW w:w="3600" w:type="dxa"/>
            <w:tcBorders>
              <w:left w:val="single" w:sz="4" w:space="0" w:color="FFFFFF" w:themeColor="background1"/>
            </w:tcBorders>
            <w:shd w:val="clear" w:color="auto" w:fill="0555FA"/>
            <w:vAlign w:val="center"/>
          </w:tcPr>
          <w:p w14:paraId="208D2347" w14:textId="77777777" w:rsidR="000A1359" w:rsidRPr="00AB5234" w:rsidRDefault="000A1359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  <w:p w14:paraId="618F2246" w14:textId="77777777" w:rsidR="000A1359" w:rsidRPr="00AB5234" w:rsidRDefault="000A1359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Impacto</w:t>
            </w:r>
          </w:p>
        </w:tc>
      </w:tr>
      <w:tr w:rsidR="000A1359" w:rsidRPr="00AB5234" w14:paraId="77D49F0D" w14:textId="77777777" w:rsidTr="00476DCD">
        <w:trPr>
          <w:jc w:val="center"/>
        </w:trPr>
        <w:tc>
          <w:tcPr>
            <w:tcW w:w="2160" w:type="dxa"/>
            <w:shd w:val="clear" w:color="auto" w:fill="auto"/>
          </w:tcPr>
          <w:p w14:paraId="0E9B22DC" w14:textId="708113D1" w:rsidR="000A1359" w:rsidRPr="009B4AD2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9B4AD2">
              <w:rPr>
                <w:rFonts w:ascii="Arial" w:hAnsi="Arial" w:cs="Arial"/>
                <w:sz w:val="20"/>
                <w:lang w:val="es-CO"/>
              </w:rPr>
              <w:t>10</w:t>
            </w:r>
          </w:p>
        </w:tc>
        <w:tc>
          <w:tcPr>
            <w:tcW w:w="2700" w:type="dxa"/>
            <w:shd w:val="clear" w:color="auto" w:fill="auto"/>
          </w:tcPr>
          <w:p w14:paraId="70951115" w14:textId="29094BD0" w:rsidR="000A1359" w:rsidRPr="00AB5234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Mercurio</w:t>
            </w:r>
          </w:p>
        </w:tc>
        <w:tc>
          <w:tcPr>
            <w:tcW w:w="3600" w:type="dxa"/>
            <w:shd w:val="clear" w:color="auto" w:fill="auto"/>
          </w:tcPr>
          <w:p w14:paraId="21BD578E" w14:textId="09892B59" w:rsidR="000A1359" w:rsidRPr="00AB5234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Vinculación</w:t>
            </w:r>
          </w:p>
        </w:tc>
      </w:tr>
      <w:tr w:rsidR="009B4AD2" w:rsidRPr="00AB5234" w14:paraId="76122CB1" w14:textId="77777777" w:rsidTr="00476DCD">
        <w:trPr>
          <w:jc w:val="center"/>
        </w:trPr>
        <w:tc>
          <w:tcPr>
            <w:tcW w:w="2160" w:type="dxa"/>
            <w:shd w:val="clear" w:color="auto" w:fill="auto"/>
          </w:tcPr>
          <w:p w14:paraId="69856276" w14:textId="74FD54E1" w:rsidR="009B4AD2" w:rsidRPr="009B4AD2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9B4AD2">
              <w:rPr>
                <w:rFonts w:ascii="Arial" w:hAnsi="Arial" w:cs="Arial"/>
                <w:sz w:val="20"/>
                <w:lang w:val="es-CO"/>
              </w:rPr>
              <w:t>11</w:t>
            </w:r>
          </w:p>
        </w:tc>
        <w:tc>
          <w:tcPr>
            <w:tcW w:w="2700" w:type="dxa"/>
            <w:shd w:val="clear" w:color="auto" w:fill="auto"/>
          </w:tcPr>
          <w:p w14:paraId="3D1F49F8" w14:textId="1867EA34" w:rsidR="009B4AD2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lang w:val="es-CO"/>
              </w:rPr>
              <w:t>Ingenplan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746587A8" w14:textId="2F0EAA5A" w:rsidR="009B4AD2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Vinculación</w:t>
            </w:r>
          </w:p>
        </w:tc>
      </w:tr>
      <w:tr w:rsidR="009B4AD2" w:rsidRPr="00AB5234" w14:paraId="46517B7A" w14:textId="77777777" w:rsidTr="00476DCD">
        <w:trPr>
          <w:jc w:val="center"/>
        </w:trPr>
        <w:tc>
          <w:tcPr>
            <w:tcW w:w="2160" w:type="dxa"/>
            <w:shd w:val="clear" w:color="auto" w:fill="auto"/>
          </w:tcPr>
          <w:p w14:paraId="11BBD351" w14:textId="57BA1732" w:rsidR="009B4AD2" w:rsidRPr="009B4AD2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9B4AD2">
              <w:rPr>
                <w:rFonts w:ascii="Arial" w:hAnsi="Arial" w:cs="Arial"/>
                <w:sz w:val="20"/>
                <w:lang w:val="es-CO"/>
              </w:rPr>
              <w:t>12</w:t>
            </w:r>
          </w:p>
        </w:tc>
        <w:tc>
          <w:tcPr>
            <w:tcW w:w="2700" w:type="dxa"/>
            <w:shd w:val="clear" w:color="auto" w:fill="auto"/>
          </w:tcPr>
          <w:p w14:paraId="6DA695BA" w14:textId="5E810367" w:rsidR="009B4AD2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SAP CRM</w:t>
            </w:r>
          </w:p>
        </w:tc>
        <w:tc>
          <w:tcPr>
            <w:tcW w:w="3600" w:type="dxa"/>
            <w:shd w:val="clear" w:color="auto" w:fill="auto"/>
          </w:tcPr>
          <w:p w14:paraId="2ACAEF77" w14:textId="69B84CBD" w:rsidR="009B4AD2" w:rsidRDefault="009B4AD2" w:rsidP="00AB5234">
            <w:pPr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Vinculación</w:t>
            </w:r>
          </w:p>
        </w:tc>
      </w:tr>
    </w:tbl>
    <w:p w14:paraId="32E6A5F7" w14:textId="77777777" w:rsidR="00B71BF4" w:rsidRPr="00AB5234" w:rsidRDefault="00B71BF4" w:rsidP="00AB5234">
      <w:pPr>
        <w:pStyle w:val="Epgrafe"/>
        <w:ind w:left="855"/>
        <w:jc w:val="both"/>
        <w:rPr>
          <w:rFonts w:ascii="Arial" w:hAnsi="Arial" w:cs="Arial"/>
          <w:bCs/>
          <w:sz w:val="20"/>
          <w:lang w:val="es-CO"/>
        </w:rPr>
      </w:pPr>
      <w:bookmarkStart w:id="55" w:name="_Toc480469012"/>
      <w:r w:rsidRPr="00AB5234">
        <w:rPr>
          <w:rFonts w:ascii="Arial" w:hAnsi="Arial" w:cs="Arial"/>
          <w:bCs/>
          <w:sz w:val="20"/>
          <w:lang w:val="es-CO"/>
        </w:rPr>
        <w:t xml:space="preserve">Tabla </w:t>
      </w:r>
      <w:r w:rsidRPr="00AB5234">
        <w:rPr>
          <w:rFonts w:ascii="Arial" w:hAnsi="Arial" w:cs="Arial"/>
          <w:bCs/>
          <w:sz w:val="20"/>
          <w:lang w:val="es-CO"/>
        </w:rPr>
        <w:fldChar w:fldCharType="begin"/>
      </w:r>
      <w:r w:rsidRPr="00AB5234">
        <w:rPr>
          <w:rFonts w:ascii="Arial" w:hAnsi="Arial" w:cs="Arial"/>
          <w:bCs/>
          <w:sz w:val="20"/>
          <w:lang w:val="es-CO"/>
        </w:rPr>
        <w:instrText xml:space="preserve"> SEQ Tabella \* ARABIC </w:instrText>
      </w:r>
      <w:r w:rsidRPr="00AB5234">
        <w:rPr>
          <w:rFonts w:ascii="Arial" w:hAnsi="Arial" w:cs="Arial"/>
          <w:bCs/>
          <w:sz w:val="20"/>
          <w:lang w:val="es-CO"/>
        </w:rPr>
        <w:fldChar w:fldCharType="separate"/>
      </w:r>
      <w:r w:rsidRPr="00AB5234">
        <w:rPr>
          <w:rFonts w:ascii="Arial" w:hAnsi="Arial" w:cs="Arial"/>
          <w:bCs/>
          <w:noProof/>
          <w:sz w:val="20"/>
          <w:lang w:val="es-CO"/>
        </w:rPr>
        <w:t>6</w:t>
      </w:r>
      <w:r w:rsidRPr="00AB5234">
        <w:rPr>
          <w:rFonts w:ascii="Arial" w:hAnsi="Arial" w:cs="Arial"/>
          <w:bCs/>
          <w:sz w:val="20"/>
          <w:lang w:val="es-CO"/>
        </w:rPr>
        <w:fldChar w:fldCharType="end"/>
      </w:r>
      <w:r w:rsidRPr="00AB5234">
        <w:rPr>
          <w:rFonts w:ascii="Arial" w:hAnsi="Arial" w:cs="Arial"/>
          <w:bCs/>
          <w:sz w:val="20"/>
          <w:lang w:val="es-CO"/>
        </w:rPr>
        <w:t xml:space="preserve"> – Relaciones con otros sistemas</w:t>
      </w:r>
      <w:bookmarkEnd w:id="55"/>
    </w:p>
    <w:p w14:paraId="5579D277" w14:textId="77777777" w:rsidR="00566A1A" w:rsidRPr="00AB5234" w:rsidRDefault="00566A1A" w:rsidP="00AB5234">
      <w:pPr>
        <w:rPr>
          <w:rStyle w:val="nfasis"/>
          <w:rFonts w:ascii="Arial" w:hAnsi="Arial" w:cs="Arial"/>
          <w:i w:val="0"/>
          <w:iCs w:val="0"/>
          <w:sz w:val="20"/>
          <w:lang w:val="es-CO"/>
        </w:rPr>
      </w:pPr>
    </w:p>
    <w:p w14:paraId="3D8C01FD" w14:textId="77777777" w:rsidR="000A1359" w:rsidRPr="00AB5234" w:rsidRDefault="000A1359" w:rsidP="00AB5234">
      <w:pPr>
        <w:pStyle w:val="Ttulo1"/>
        <w:rPr>
          <w:rFonts w:cs="Arial"/>
          <w:sz w:val="20"/>
          <w:lang w:val="es-CO"/>
        </w:rPr>
      </w:pPr>
      <w:bookmarkStart w:id="56" w:name="_Toc480469257"/>
      <w:bookmarkStart w:id="57" w:name="_Toc37102575"/>
      <w:r w:rsidRPr="00AB5234">
        <w:rPr>
          <w:rFonts w:cs="Arial"/>
          <w:sz w:val="20"/>
          <w:lang w:val="es-CO"/>
        </w:rPr>
        <w:lastRenderedPageBreak/>
        <w:t>Descripción de Requerimientos</w:t>
      </w:r>
      <w:bookmarkEnd w:id="56"/>
      <w:bookmarkEnd w:id="57"/>
    </w:p>
    <w:p w14:paraId="3F3509D2" w14:textId="66CAD7DF" w:rsidR="005E5275" w:rsidRPr="009E1BAC" w:rsidRDefault="005C44C4" w:rsidP="005E5275">
      <w:pPr>
        <w:rPr>
          <w:rFonts w:ascii="Arial" w:hAnsi="Arial" w:cs="Arial"/>
          <w:sz w:val="20"/>
          <w:lang w:val="es-CO"/>
        </w:rPr>
      </w:pPr>
      <w:bookmarkStart w:id="58" w:name="_Toc360181398"/>
      <w:bookmarkStart w:id="59" w:name="_Toc360183044"/>
      <w:bookmarkStart w:id="60" w:name="_Toc360444378"/>
      <w:bookmarkStart w:id="61" w:name="_Toc480469258"/>
      <w:bookmarkEnd w:id="58"/>
      <w:bookmarkEnd w:id="59"/>
      <w:bookmarkEnd w:id="60"/>
      <w:r w:rsidRPr="004D1108">
        <w:rPr>
          <w:rFonts w:ascii="Arial" w:hAnsi="Arial" w:cs="Arial"/>
          <w:sz w:val="20"/>
          <w:lang w:val="es-CO"/>
        </w:rPr>
        <w:t xml:space="preserve">La división de </w:t>
      </w:r>
      <w:proofErr w:type="spellStart"/>
      <w:r w:rsidR="009E1BAC" w:rsidRPr="004D1108">
        <w:rPr>
          <w:rFonts w:ascii="Arial" w:hAnsi="Arial" w:cs="Arial"/>
          <w:sz w:val="20"/>
          <w:lang w:val="es-CO"/>
        </w:rPr>
        <w:t>Large</w:t>
      </w:r>
      <w:proofErr w:type="spellEnd"/>
      <w:r w:rsidR="009E1BAC" w:rsidRPr="004D1108">
        <w:rPr>
          <w:rFonts w:ascii="Arial" w:hAnsi="Arial" w:cs="Arial"/>
          <w:sz w:val="20"/>
          <w:lang w:val="es-CO"/>
        </w:rPr>
        <w:t xml:space="preserve"> </w:t>
      </w:r>
      <w:proofErr w:type="spellStart"/>
      <w:r w:rsidR="009E1BAC" w:rsidRPr="004D1108">
        <w:rPr>
          <w:rFonts w:ascii="Arial" w:hAnsi="Arial" w:cs="Arial"/>
          <w:sz w:val="20"/>
          <w:lang w:val="es-CO"/>
        </w:rPr>
        <w:t>Customers</w:t>
      </w:r>
      <w:proofErr w:type="spellEnd"/>
      <w:r w:rsidR="009E1BAC" w:rsidRPr="004D1108">
        <w:rPr>
          <w:rFonts w:ascii="Arial" w:hAnsi="Arial" w:cs="Arial"/>
          <w:sz w:val="20"/>
          <w:lang w:val="es-CO"/>
        </w:rPr>
        <w:t xml:space="preserve">, </w:t>
      </w:r>
      <w:proofErr w:type="spellStart"/>
      <w:r w:rsidR="009E1BAC" w:rsidRPr="004D1108">
        <w:rPr>
          <w:rFonts w:ascii="Arial" w:hAnsi="Arial" w:cs="Arial"/>
          <w:sz w:val="20"/>
          <w:lang w:val="es-CO"/>
        </w:rPr>
        <w:t>Energy</w:t>
      </w:r>
      <w:proofErr w:type="spellEnd"/>
      <w:r w:rsidR="009E1BAC" w:rsidRPr="004D1108">
        <w:rPr>
          <w:rFonts w:ascii="Arial" w:hAnsi="Arial" w:cs="Arial"/>
          <w:sz w:val="20"/>
          <w:lang w:val="es-CO"/>
        </w:rPr>
        <w:t xml:space="preserve"> Management</w:t>
      </w:r>
      <w:r w:rsidRPr="004D1108">
        <w:rPr>
          <w:rFonts w:ascii="Arial" w:hAnsi="Arial" w:cs="Arial"/>
          <w:sz w:val="20"/>
          <w:lang w:val="es-CO"/>
        </w:rPr>
        <w:t xml:space="preserve"> t</w:t>
      </w:r>
      <w:r w:rsidR="005E5275" w:rsidRPr="004D1108">
        <w:rPr>
          <w:rFonts w:ascii="Arial" w:hAnsi="Arial" w:cs="Arial"/>
          <w:sz w:val="20"/>
          <w:lang w:val="es-CO"/>
        </w:rPr>
        <w:t>iene como objetivo</w:t>
      </w:r>
      <w:r w:rsidR="004D1108" w:rsidRPr="004D1108">
        <w:rPr>
          <w:rFonts w:ascii="Arial" w:hAnsi="Arial" w:cs="Arial"/>
          <w:sz w:val="20"/>
          <w:lang w:val="es-CO"/>
        </w:rPr>
        <w:t xml:space="preserve"> diseñar e implementar mejoras al aplicativo “</w:t>
      </w:r>
      <w:proofErr w:type="spellStart"/>
      <w:r w:rsidR="004D1108" w:rsidRPr="004D1108">
        <w:rPr>
          <w:rFonts w:ascii="Arial" w:hAnsi="Arial" w:cs="Arial"/>
          <w:sz w:val="20"/>
          <w:lang w:val="es-CO"/>
        </w:rPr>
        <w:t>Cotizador</w:t>
      </w:r>
      <w:proofErr w:type="spellEnd"/>
      <w:r w:rsidR="004D1108" w:rsidRPr="004D1108">
        <w:rPr>
          <w:rFonts w:ascii="Arial" w:hAnsi="Arial" w:cs="Arial"/>
          <w:sz w:val="20"/>
          <w:lang w:val="es-CO"/>
        </w:rPr>
        <w:t>” para optimizar el funcionamiento de la herramienta en Greporting.</w:t>
      </w:r>
      <w:r w:rsidRPr="009E1BAC">
        <w:rPr>
          <w:rFonts w:ascii="Arial" w:hAnsi="Arial" w:cs="Arial"/>
          <w:sz w:val="20"/>
          <w:lang w:val="es-CO"/>
        </w:rPr>
        <w:t xml:space="preserve"> </w:t>
      </w:r>
    </w:p>
    <w:p w14:paraId="70C69EFE" w14:textId="77777777" w:rsidR="005C44C4" w:rsidRPr="00EB5531" w:rsidRDefault="005C44C4" w:rsidP="005E5275">
      <w:pPr>
        <w:rPr>
          <w:rFonts w:ascii="Arial" w:hAnsi="Arial" w:cs="Arial"/>
          <w:sz w:val="20"/>
          <w:lang w:val="es-CO"/>
        </w:rPr>
      </w:pPr>
    </w:p>
    <w:p w14:paraId="0ECE7116" w14:textId="77777777" w:rsidR="000A1359" w:rsidRPr="00AB5234" w:rsidRDefault="000A1359" w:rsidP="00AB5234">
      <w:pPr>
        <w:pStyle w:val="Ttulo2"/>
        <w:numPr>
          <w:ilvl w:val="1"/>
          <w:numId w:val="3"/>
        </w:numPr>
        <w:rPr>
          <w:rFonts w:cs="Arial"/>
          <w:sz w:val="20"/>
          <w:lang w:val="es-CO"/>
        </w:rPr>
      </w:pPr>
      <w:bookmarkStart w:id="62" w:name="_Toc37102576"/>
      <w:r w:rsidRPr="00AB5234">
        <w:rPr>
          <w:rFonts w:cs="Arial"/>
          <w:sz w:val="20"/>
          <w:lang w:val="es-CO"/>
        </w:rPr>
        <w:t>Requerimientos Funcionales</w:t>
      </w:r>
      <w:bookmarkEnd w:id="61"/>
      <w:bookmarkEnd w:id="62"/>
    </w:p>
    <w:p w14:paraId="20D50161" w14:textId="77777777" w:rsidR="000A1359" w:rsidRPr="00AB5234" w:rsidRDefault="000A1359" w:rsidP="00AB5234">
      <w:pPr>
        <w:rPr>
          <w:rFonts w:ascii="Arial" w:hAnsi="Arial" w:cs="Arial"/>
          <w:sz w:val="20"/>
          <w:lang w:val="es-CO"/>
        </w:rPr>
      </w:pPr>
      <w:r w:rsidRPr="00AB5234">
        <w:rPr>
          <w:rFonts w:ascii="Arial" w:hAnsi="Arial" w:cs="Arial"/>
          <w:sz w:val="20"/>
          <w:lang w:val="es-CO"/>
        </w:rPr>
        <w:t>Descripción de requerimientos funcionales:</w:t>
      </w:r>
    </w:p>
    <w:p w14:paraId="26A2BC68" w14:textId="77777777" w:rsidR="00F65E2A" w:rsidRPr="004D1108" w:rsidRDefault="00F65E2A" w:rsidP="00AB5234">
      <w:pPr>
        <w:rPr>
          <w:rFonts w:ascii="Arial" w:hAnsi="Arial" w:cs="Arial"/>
          <w:sz w:val="20"/>
          <w:lang w:val="es-CO"/>
        </w:rPr>
      </w:pPr>
    </w:p>
    <w:p w14:paraId="4C22B746" w14:textId="77777777" w:rsidR="000C3F08" w:rsidRPr="004D1108" w:rsidRDefault="000C3F08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0A1359" w:rsidRPr="004D1108" w14:paraId="4E31F205" w14:textId="77777777" w:rsidTr="000A1359">
        <w:trPr>
          <w:jc w:val="center"/>
        </w:trPr>
        <w:tc>
          <w:tcPr>
            <w:tcW w:w="2160" w:type="dxa"/>
            <w:shd w:val="clear" w:color="auto" w:fill="0555FA"/>
            <w:vAlign w:val="center"/>
          </w:tcPr>
          <w:p w14:paraId="6ADDDBEF" w14:textId="77777777" w:rsidR="000A1359" w:rsidRPr="004D1108" w:rsidRDefault="000A1359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4D1108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4860" w:type="dxa"/>
            <w:shd w:val="clear" w:color="auto" w:fill="0555FA"/>
            <w:vAlign w:val="center"/>
          </w:tcPr>
          <w:p w14:paraId="5C4B420E" w14:textId="77777777" w:rsidR="000A1359" w:rsidRPr="004D1108" w:rsidRDefault="000A1359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4D1108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0C3F08" w:rsidRPr="00AE1F4F" w14:paraId="21DC5218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6D1E88F9" w14:textId="77777777" w:rsidR="000C3F08" w:rsidRPr="004D1108" w:rsidRDefault="006217DC" w:rsidP="006217DC">
            <w:pPr>
              <w:jc w:val="center"/>
              <w:rPr>
                <w:rFonts w:ascii="Arial" w:hAnsi="Arial" w:cs="Arial"/>
                <w:sz w:val="20"/>
                <w:lang w:val="es-CO"/>
              </w:rPr>
            </w:pPr>
            <w:r w:rsidRPr="004D1108">
              <w:rPr>
                <w:rFonts w:ascii="Arial" w:hAnsi="Arial" w:cs="Arial"/>
                <w:sz w:val="20"/>
                <w:lang w:val="es-CO"/>
              </w:rPr>
              <w:t>1</w:t>
            </w:r>
          </w:p>
        </w:tc>
        <w:tc>
          <w:tcPr>
            <w:tcW w:w="4860" w:type="dxa"/>
            <w:shd w:val="clear" w:color="auto" w:fill="auto"/>
          </w:tcPr>
          <w:p w14:paraId="4779AC85" w14:textId="02C9FF4F" w:rsidR="000C3F08" w:rsidRPr="004D1108" w:rsidRDefault="00D74854" w:rsidP="00D74854">
            <w:pPr>
              <w:rPr>
                <w:rFonts w:ascii="Arial" w:hAnsi="Arial" w:cs="Arial"/>
                <w:sz w:val="20"/>
                <w:lang w:val="es-CO"/>
              </w:rPr>
            </w:pPr>
            <w:r w:rsidRPr="004D1108">
              <w:rPr>
                <w:rFonts w:ascii="Arial" w:hAnsi="Arial" w:cs="Arial"/>
                <w:sz w:val="20"/>
                <w:lang w:val="es-CO" w:eastAsia="es-ES"/>
              </w:rPr>
              <w:t xml:space="preserve">Duplicar </w:t>
            </w:r>
            <w:r w:rsidR="00A96539" w:rsidRPr="004D1108">
              <w:rPr>
                <w:rFonts w:ascii="Arial" w:hAnsi="Arial" w:cs="Arial"/>
                <w:sz w:val="20"/>
                <w:lang w:val="es-CO" w:eastAsia="es-ES"/>
              </w:rPr>
              <w:t>cotizaciones</w:t>
            </w:r>
            <w:r w:rsidR="00BE13BF" w:rsidRPr="004D1108">
              <w:rPr>
                <w:rFonts w:ascii="Arial" w:hAnsi="Arial" w:cs="Arial"/>
                <w:sz w:val="20"/>
                <w:lang w:val="es-CO" w:eastAsia="es-ES"/>
              </w:rPr>
              <w:t xml:space="preserve"> existentes</w:t>
            </w:r>
            <w:r w:rsidR="00A96539" w:rsidRPr="004D1108">
              <w:rPr>
                <w:rFonts w:ascii="Arial" w:hAnsi="Arial" w:cs="Arial"/>
                <w:sz w:val="20"/>
                <w:lang w:val="es-CO" w:eastAsia="es-ES"/>
              </w:rPr>
              <w:t xml:space="preserve"> pa</w:t>
            </w:r>
            <w:r w:rsidR="004D1108" w:rsidRPr="004D1108">
              <w:rPr>
                <w:rFonts w:ascii="Arial" w:hAnsi="Arial" w:cs="Arial"/>
                <w:sz w:val="20"/>
                <w:lang w:val="es-CO" w:eastAsia="es-ES"/>
              </w:rPr>
              <w:t>ra su reutilización</w:t>
            </w:r>
            <w:r w:rsidR="00A96539" w:rsidRPr="004D1108">
              <w:rPr>
                <w:rFonts w:ascii="Arial" w:hAnsi="Arial" w:cs="Arial"/>
                <w:sz w:val="20"/>
                <w:lang w:val="es-CO" w:eastAsia="es-ES"/>
              </w:rPr>
              <w:t xml:space="preserve"> </w:t>
            </w:r>
          </w:p>
        </w:tc>
      </w:tr>
      <w:tr w:rsidR="006217DC" w:rsidRPr="00AE1F4F" w14:paraId="0724161A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1C462C27" w14:textId="77777777" w:rsidR="006217DC" w:rsidRPr="004D1108" w:rsidRDefault="006217DC" w:rsidP="006217DC">
            <w:pPr>
              <w:jc w:val="center"/>
              <w:rPr>
                <w:rFonts w:ascii="Arial" w:hAnsi="Arial" w:cs="Arial"/>
                <w:sz w:val="20"/>
                <w:lang w:val="es-CO"/>
              </w:rPr>
            </w:pPr>
            <w:r w:rsidRPr="004D1108">
              <w:rPr>
                <w:rFonts w:ascii="Arial" w:hAnsi="Arial" w:cs="Arial"/>
                <w:sz w:val="20"/>
                <w:lang w:val="es-CO"/>
              </w:rPr>
              <w:t>2</w:t>
            </w:r>
          </w:p>
        </w:tc>
        <w:tc>
          <w:tcPr>
            <w:tcW w:w="4860" w:type="dxa"/>
            <w:shd w:val="clear" w:color="auto" w:fill="auto"/>
          </w:tcPr>
          <w:p w14:paraId="4B1887F1" w14:textId="4F7D35E5" w:rsidR="006217DC" w:rsidRPr="004D1108" w:rsidRDefault="00A96539" w:rsidP="004D1108">
            <w:pPr>
              <w:rPr>
                <w:rFonts w:ascii="Arial" w:hAnsi="Arial" w:cs="Arial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sz w:val="20"/>
                <w:lang w:val="es-CO" w:eastAsia="es-ES"/>
              </w:rPr>
              <w:t xml:space="preserve">Relacionar </w:t>
            </w:r>
            <w:r w:rsidR="004D1108" w:rsidRPr="004D1108">
              <w:rPr>
                <w:rFonts w:ascii="Arial" w:hAnsi="Arial" w:cs="Arial"/>
                <w:sz w:val="20"/>
                <w:lang w:val="es-CO" w:eastAsia="es-ES"/>
              </w:rPr>
              <w:t xml:space="preserve">el nombre del cliente </w:t>
            </w:r>
            <w:r w:rsidRPr="004D1108">
              <w:rPr>
                <w:rFonts w:ascii="Arial" w:hAnsi="Arial" w:cs="Arial"/>
                <w:sz w:val="20"/>
                <w:lang w:val="es-CO" w:eastAsia="es-ES"/>
              </w:rPr>
              <w:t xml:space="preserve">en </w:t>
            </w:r>
            <w:r w:rsidR="004D1108" w:rsidRPr="004D1108">
              <w:rPr>
                <w:rFonts w:ascii="Arial" w:hAnsi="Arial" w:cs="Arial"/>
                <w:sz w:val="20"/>
                <w:lang w:val="es-CO" w:eastAsia="es-ES"/>
              </w:rPr>
              <w:t>el listado de o</w:t>
            </w:r>
            <w:r w:rsidRPr="004D1108">
              <w:rPr>
                <w:rFonts w:ascii="Arial" w:hAnsi="Arial" w:cs="Arial"/>
                <w:sz w:val="20"/>
                <w:lang w:val="es-CO" w:eastAsia="es-ES"/>
              </w:rPr>
              <w:t>ferta</w:t>
            </w:r>
            <w:r w:rsidR="004D1108" w:rsidRPr="004D1108">
              <w:rPr>
                <w:rFonts w:ascii="Arial" w:hAnsi="Arial" w:cs="Arial"/>
                <w:sz w:val="20"/>
                <w:lang w:val="es-CO" w:eastAsia="es-ES"/>
              </w:rPr>
              <w:t>s</w:t>
            </w:r>
          </w:p>
        </w:tc>
      </w:t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tr w:rsidR="00740E58" w:rsidRPr="00AE1F4F" w14:paraId="2791CCE2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0E7085FE" w14:textId="77777777" w:rsidR="00740E58" w:rsidRPr="004D1108" w:rsidRDefault="00740E58" w:rsidP="006217DC">
            <w:pPr>
              <w:jc w:val="center"/>
              <w:rPr>
                <w:rFonts w:ascii="Arial" w:hAnsi="Arial" w:cs="Arial"/>
                <w:sz w:val="20"/>
                <w:lang w:val="es-CO"/>
              </w:rPr>
            </w:pPr>
            <w:r w:rsidRPr="004D1108">
              <w:rPr>
                <w:rFonts w:ascii="Arial" w:hAnsi="Arial" w:cs="Arial"/>
                <w:sz w:val="20"/>
                <w:lang w:val="es-CO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0DD10AA3" w14:textId="77777777" w:rsidR="00740E58" w:rsidRPr="004D1108" w:rsidRDefault="00A96539" w:rsidP="00740E58">
            <w:pPr>
              <w:rPr>
                <w:rFonts w:ascii="Arial" w:hAnsi="Arial" w:cs="Arial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sz w:val="20"/>
                <w:lang w:val="es-CO" w:eastAsia="es-ES"/>
              </w:rPr>
              <w:t>Buscar y mostrar cotizaciones por coordinador comercial</w:t>
            </w:r>
          </w:p>
        </w:tc>
      </w:tr>
      <w:tr w:rsidR="00740E58" w:rsidRPr="00AE1F4F" w14:paraId="008DECA3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1F6DC063" w14:textId="77777777" w:rsidR="00740E58" w:rsidRPr="004D1108" w:rsidRDefault="00740E58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/>
              </w:rPr>
              <w:t>4</w:t>
            </w:r>
          </w:p>
        </w:tc>
        <w:tc>
          <w:tcPr>
            <w:tcW w:w="4860" w:type="dxa"/>
            <w:shd w:val="clear" w:color="auto" w:fill="auto"/>
          </w:tcPr>
          <w:p w14:paraId="507A57FA" w14:textId="77777777" w:rsidR="0091355A" w:rsidRPr="004D1108" w:rsidRDefault="00A96539" w:rsidP="00AB5234">
            <w:pP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Permitir ampliar rango de fecha a más de un año en cotizaciones de Bolsa</w:t>
            </w:r>
          </w:p>
        </w:tc>
      </w:tr>
      <w:tr w:rsidR="0091355A" w:rsidRPr="00AE1F4F" w14:paraId="0C39FC01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5FBBE262" w14:textId="77777777" w:rsidR="0091355A" w:rsidRPr="004D1108" w:rsidRDefault="0091355A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/>
              </w:rPr>
              <w:t>5</w:t>
            </w:r>
          </w:p>
        </w:tc>
        <w:tc>
          <w:tcPr>
            <w:tcW w:w="4860" w:type="dxa"/>
            <w:shd w:val="clear" w:color="auto" w:fill="auto"/>
          </w:tcPr>
          <w:p w14:paraId="45E8BA25" w14:textId="77777777" w:rsidR="0091355A" w:rsidRPr="004D1108" w:rsidRDefault="0091355A" w:rsidP="0091355A">
            <w:pPr>
              <w:rPr>
                <w:rFonts w:ascii="Arial" w:hAnsi="Arial" w:cs="Arial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sz w:val="20"/>
                <w:lang w:val="es-CO" w:eastAsia="es-ES"/>
              </w:rPr>
              <w:t>Permitir colocar rango de fechas menores a un año para la visualización de todas las políticas</w:t>
            </w:r>
          </w:p>
        </w:tc>
      </w:tr>
      <w:tr w:rsidR="001A0B92" w:rsidRPr="00AE1F4F" w14:paraId="5C9F0CC7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27856EAF" w14:textId="77777777" w:rsidR="001A0B92" w:rsidRPr="004D1108" w:rsidRDefault="0091355A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bookmarkStart w:id="63" w:name="_Toc480469259"/>
            <w:r w:rsidRPr="004D1108">
              <w:rPr>
                <w:rFonts w:ascii="Arial" w:hAnsi="Arial" w:cs="Arial"/>
                <w:color w:val="000000" w:themeColor="text1"/>
                <w:sz w:val="20"/>
                <w:lang w:val="es-CO"/>
              </w:rPr>
              <w:t>6</w:t>
            </w:r>
          </w:p>
        </w:tc>
        <w:tc>
          <w:tcPr>
            <w:tcW w:w="4860" w:type="dxa"/>
            <w:shd w:val="clear" w:color="auto" w:fill="auto"/>
          </w:tcPr>
          <w:p w14:paraId="44F3EB84" w14:textId="61EA2793" w:rsidR="001A0B92" w:rsidRPr="004D1108" w:rsidRDefault="00A96539" w:rsidP="00AB5234">
            <w:pP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Permitir modificar costo de la</w:t>
            </w:r>
            <w:r w:rsidR="001138DA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 xml:space="preserve"> comercialización, (Modificar fó</w:t>
            </w: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rmula del cálculo)</w:t>
            </w:r>
          </w:p>
        </w:tc>
      </w:tr>
      <w:tr w:rsidR="0091355A" w:rsidRPr="00AE1F4F" w14:paraId="18E9F803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5CBA28B9" w14:textId="77777777" w:rsidR="0091355A" w:rsidRPr="004D1108" w:rsidRDefault="0091355A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/>
              </w:rPr>
              <w:t>7</w:t>
            </w:r>
          </w:p>
        </w:tc>
        <w:tc>
          <w:tcPr>
            <w:tcW w:w="4860" w:type="dxa"/>
            <w:shd w:val="clear" w:color="auto" w:fill="auto"/>
          </w:tcPr>
          <w:p w14:paraId="6CB939C4" w14:textId="77777777" w:rsidR="0091355A" w:rsidRPr="004D1108" w:rsidRDefault="0091355A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4D1108">
              <w:rPr>
                <w:rFonts w:ascii="Arial" w:hAnsi="Arial" w:cs="Arial"/>
                <w:sz w:val="20"/>
                <w:lang w:val="es-CO"/>
              </w:rPr>
              <w:t xml:space="preserve">Permitir que se muestren las variables del costo de comercialización </w:t>
            </w:r>
          </w:p>
        </w:tc>
      </w:tr>
      <w:tr w:rsidR="00A50D0B" w:rsidRPr="00AE1F4F" w14:paraId="41650A2C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5F3DF068" w14:textId="2D31CA8A" w:rsidR="00A50D0B" w:rsidRPr="004D1108" w:rsidRDefault="00A50D0B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s-CO"/>
              </w:rPr>
              <w:t>8</w:t>
            </w:r>
          </w:p>
        </w:tc>
        <w:tc>
          <w:tcPr>
            <w:tcW w:w="4860" w:type="dxa"/>
            <w:shd w:val="clear" w:color="auto" w:fill="auto"/>
          </w:tcPr>
          <w:p w14:paraId="663CB127" w14:textId="50C14B0F" w:rsidR="00A50D0B" w:rsidRPr="004D1108" w:rsidRDefault="00A50D0B" w:rsidP="00A50D0B">
            <w:pP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Visualizar solo Políticas de precios activas</w:t>
            </w:r>
          </w:p>
        </w:tc>
      </w:tr>
      <w:tr w:rsidR="001A0B92" w:rsidRPr="00AE1F4F" w14:paraId="026E24C9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62DC3C77" w14:textId="16D00DED" w:rsidR="001A0B92" w:rsidRPr="004D1108" w:rsidRDefault="00A50D0B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s-CO"/>
              </w:rPr>
              <w:t>9</w:t>
            </w:r>
          </w:p>
        </w:tc>
        <w:tc>
          <w:tcPr>
            <w:tcW w:w="4860" w:type="dxa"/>
            <w:shd w:val="clear" w:color="auto" w:fill="auto"/>
          </w:tcPr>
          <w:p w14:paraId="360895F8" w14:textId="16D77379" w:rsidR="001A0B92" w:rsidRPr="004D1108" w:rsidRDefault="00A96539" w:rsidP="00AB5234">
            <w:pP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 xml:space="preserve">Permitir modificar el texto informativo de la </w:t>
            </w:r>
            <w:r w:rsidR="001138DA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 xml:space="preserve">cotización y </w:t>
            </w: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oferta mercantil</w:t>
            </w:r>
          </w:p>
        </w:tc>
      </w:tr>
      <w:tr w:rsidR="001A0B92" w:rsidRPr="00AE1F4F" w14:paraId="0D9322DE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5685F6C1" w14:textId="109DD84C" w:rsidR="001A0B92" w:rsidRPr="004D1108" w:rsidRDefault="00A50D0B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s-CO"/>
              </w:rPr>
              <w:t>10</w:t>
            </w:r>
          </w:p>
        </w:tc>
        <w:tc>
          <w:tcPr>
            <w:tcW w:w="4860" w:type="dxa"/>
            <w:shd w:val="clear" w:color="auto" w:fill="auto"/>
          </w:tcPr>
          <w:p w14:paraId="6C582BBF" w14:textId="66D267F3" w:rsidR="00A50D0B" w:rsidRPr="004D1108" w:rsidRDefault="00C32C6C" w:rsidP="00AB5234">
            <w:pP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</w:pPr>
            <w:r w:rsidRPr="00C32C6C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 xml:space="preserve">Poner el número de radicado de la cotización u oferta mercantil en </w:t>
            </w:r>
            <w:proofErr w:type="spellStart"/>
            <w:r w:rsidRPr="00C32C6C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Pdf</w:t>
            </w:r>
            <w:proofErr w:type="spellEnd"/>
            <w:r w:rsidRPr="00C32C6C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, proveniente de Mercurio (Revisar Alcance)</w:t>
            </w:r>
          </w:p>
        </w:tc>
      </w:tr>
      <w:tr w:rsidR="001A0B92" w:rsidRPr="00AE1F4F" w14:paraId="7762EB6A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60AD6873" w14:textId="6CA1AEBD" w:rsidR="001A0B92" w:rsidRPr="004D1108" w:rsidRDefault="0091355A" w:rsidP="0091355A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/>
              </w:rPr>
              <w:t>1</w:t>
            </w:r>
            <w:r w:rsidR="00A50D0B">
              <w:rPr>
                <w:rFonts w:ascii="Arial" w:hAnsi="Arial" w:cs="Arial"/>
                <w:color w:val="000000" w:themeColor="text1"/>
                <w:sz w:val="20"/>
                <w:lang w:val="es-CO"/>
              </w:rPr>
              <w:t>1</w:t>
            </w:r>
          </w:p>
        </w:tc>
        <w:tc>
          <w:tcPr>
            <w:tcW w:w="4860" w:type="dxa"/>
            <w:shd w:val="clear" w:color="auto" w:fill="auto"/>
          </w:tcPr>
          <w:p w14:paraId="778D00C1" w14:textId="77777777" w:rsidR="001A0B92" w:rsidRPr="004D1108" w:rsidRDefault="00A96539" w:rsidP="00AB5234">
            <w:pP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 xml:space="preserve">Al cierre de la oferta, vincular la oferta a </w:t>
            </w:r>
            <w:proofErr w:type="spellStart"/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IngenPlan</w:t>
            </w:r>
            <w:proofErr w:type="spellEnd"/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 xml:space="preserve"> (Revisar alcance)</w:t>
            </w:r>
          </w:p>
        </w:tc>
      </w:tr>
      <w:tr w:rsidR="001A0B92" w:rsidRPr="00AE1F4F" w14:paraId="4D33A883" w14:textId="77777777" w:rsidTr="000A1359">
        <w:trPr>
          <w:jc w:val="center"/>
        </w:trPr>
        <w:tc>
          <w:tcPr>
            <w:tcW w:w="2160" w:type="dxa"/>
            <w:shd w:val="clear" w:color="auto" w:fill="auto"/>
            <w:vAlign w:val="center"/>
          </w:tcPr>
          <w:p w14:paraId="28EE32BA" w14:textId="339B2C47" w:rsidR="001A0B92" w:rsidRPr="004D1108" w:rsidRDefault="0091355A" w:rsidP="006217DC">
            <w:pPr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/>
              </w:rPr>
              <w:t>1</w:t>
            </w:r>
            <w:r w:rsidR="00A50D0B">
              <w:rPr>
                <w:rFonts w:ascii="Arial" w:hAnsi="Arial" w:cs="Arial"/>
                <w:color w:val="000000" w:themeColor="text1"/>
                <w:sz w:val="20"/>
                <w:lang w:val="es-CO"/>
              </w:rPr>
              <w:t>2</w:t>
            </w:r>
          </w:p>
        </w:tc>
        <w:tc>
          <w:tcPr>
            <w:tcW w:w="4860" w:type="dxa"/>
            <w:shd w:val="clear" w:color="auto" w:fill="auto"/>
          </w:tcPr>
          <w:p w14:paraId="551CCEBA" w14:textId="77777777" w:rsidR="001A0B92" w:rsidRPr="004D1108" w:rsidRDefault="0091355A" w:rsidP="00AB5234">
            <w:pPr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</w:pP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Vincular Ficha</w:t>
            </w:r>
            <w:r w:rsidR="00A96539"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 xml:space="preserve"> económica ya aprobada a SAP  (Revisar alcance</w:t>
            </w:r>
            <w:r w:rsidRPr="004D1108">
              <w:rPr>
                <w:rFonts w:ascii="Arial" w:hAnsi="Arial" w:cs="Arial"/>
                <w:color w:val="000000" w:themeColor="text1"/>
                <w:sz w:val="20"/>
                <w:lang w:val="es-CO" w:eastAsia="es-ES"/>
              </w:rPr>
              <w:t>)</w:t>
            </w:r>
          </w:p>
        </w:tc>
      </w:tr>
    </w:tbl>
    <w:p w14:paraId="51D4757E" w14:textId="77777777" w:rsidR="00D74854" w:rsidRPr="00BD0D46" w:rsidRDefault="00E44D2C" w:rsidP="00D74854">
      <w:pPr>
        <w:pStyle w:val="Ttulo3"/>
        <w:numPr>
          <w:ilvl w:val="2"/>
          <w:numId w:val="3"/>
        </w:numPr>
        <w:rPr>
          <w:rFonts w:cs="Arial"/>
          <w:sz w:val="20"/>
          <w:lang w:val="es-CO" w:eastAsia="es-ES"/>
        </w:rPr>
      </w:pPr>
      <w:bookmarkStart w:id="64" w:name="_Toc37102577"/>
      <w:r w:rsidRPr="00BD0D46">
        <w:rPr>
          <w:rFonts w:cs="Arial"/>
          <w:sz w:val="20"/>
          <w:lang w:val="es-CO" w:eastAsia="es-ES"/>
        </w:rPr>
        <w:t>D</w:t>
      </w:r>
      <w:r w:rsidR="00D74854" w:rsidRPr="00BD0D46">
        <w:rPr>
          <w:rFonts w:cs="Arial"/>
          <w:sz w:val="20"/>
          <w:lang w:val="es-CO" w:eastAsia="es-ES"/>
        </w:rPr>
        <w:t xml:space="preserve">uplicar Cotizaciones existentes para su </w:t>
      </w:r>
      <w:r w:rsidR="00BD0D46" w:rsidRPr="00BD0D46">
        <w:rPr>
          <w:rFonts w:cs="Arial"/>
          <w:sz w:val="20"/>
          <w:lang w:val="es-CO" w:eastAsia="es-ES"/>
        </w:rPr>
        <w:t>reutilización</w:t>
      </w:r>
      <w:bookmarkEnd w:id="64"/>
    </w:p>
    <w:p w14:paraId="5EAC3CB0" w14:textId="492FB1D8" w:rsidR="0040535C" w:rsidRPr="00BD0D46" w:rsidRDefault="00FE5B9A" w:rsidP="00B70F24">
      <w:pPr>
        <w:tabs>
          <w:tab w:val="center" w:pos="4705"/>
        </w:tabs>
        <w:suppressAutoHyphens/>
        <w:spacing w:after="200" w:line="276" w:lineRule="auto"/>
        <w:rPr>
          <w:rFonts w:ascii="Arial" w:hAnsi="Arial" w:cs="Arial"/>
          <w:sz w:val="20"/>
          <w:lang w:val="es-CO"/>
        </w:rPr>
      </w:pPr>
      <w:r w:rsidRPr="00BD0D46">
        <w:rPr>
          <w:rFonts w:ascii="Arial" w:hAnsi="Arial" w:cs="Arial"/>
          <w:sz w:val="20"/>
          <w:lang w:val="es-CO"/>
        </w:rPr>
        <w:t>El objetivo de este requerimiento</w:t>
      </w:r>
      <w:r w:rsidR="002760E9" w:rsidRPr="00BD0D46">
        <w:rPr>
          <w:rFonts w:ascii="Arial" w:hAnsi="Arial" w:cs="Arial"/>
          <w:sz w:val="20"/>
          <w:lang w:val="es-CO"/>
        </w:rPr>
        <w:t xml:space="preserve"> funcional</w:t>
      </w:r>
      <w:r w:rsidR="004D1108">
        <w:rPr>
          <w:rFonts w:ascii="Arial" w:hAnsi="Arial" w:cs="Arial"/>
          <w:sz w:val="20"/>
          <w:lang w:val="es-CO"/>
        </w:rPr>
        <w:t xml:space="preserve"> es que el Coordinador C</w:t>
      </w:r>
      <w:r w:rsidR="00B70F24" w:rsidRPr="00BD0D46">
        <w:rPr>
          <w:rFonts w:ascii="Arial" w:hAnsi="Arial" w:cs="Arial"/>
          <w:sz w:val="20"/>
          <w:lang w:val="es-CO"/>
        </w:rPr>
        <w:t xml:space="preserve">omercial pueda duplicar una </w:t>
      </w:r>
      <w:r w:rsidR="00BD0D46" w:rsidRPr="00BD0D46">
        <w:rPr>
          <w:rFonts w:ascii="Arial" w:hAnsi="Arial" w:cs="Arial"/>
          <w:sz w:val="20"/>
          <w:lang w:val="es-CO"/>
        </w:rPr>
        <w:t>cotización</w:t>
      </w:r>
      <w:r w:rsidR="00B70F24" w:rsidRPr="00BD0D46">
        <w:rPr>
          <w:rFonts w:ascii="Arial" w:hAnsi="Arial" w:cs="Arial"/>
          <w:sz w:val="20"/>
          <w:lang w:val="es-CO"/>
        </w:rPr>
        <w:t xml:space="preserve"> </w:t>
      </w:r>
      <w:r w:rsidR="00BD0D46" w:rsidRPr="00BD0D46">
        <w:rPr>
          <w:rFonts w:ascii="Arial" w:hAnsi="Arial" w:cs="Arial"/>
          <w:sz w:val="20"/>
          <w:lang w:val="es-CO"/>
        </w:rPr>
        <w:t>existente</w:t>
      </w:r>
      <w:r w:rsidR="0091355A">
        <w:rPr>
          <w:rFonts w:ascii="Arial" w:hAnsi="Arial" w:cs="Arial"/>
          <w:sz w:val="20"/>
          <w:lang w:val="es-CO"/>
        </w:rPr>
        <w:t xml:space="preserve"> </w:t>
      </w:r>
      <w:r w:rsidR="004D1108">
        <w:rPr>
          <w:rFonts w:ascii="Arial" w:hAnsi="Arial" w:cs="Arial"/>
          <w:sz w:val="20"/>
          <w:lang w:val="es-CO"/>
        </w:rPr>
        <w:t xml:space="preserve">para crear una nueva, </w:t>
      </w:r>
      <w:r w:rsidR="00B70F24" w:rsidRPr="00BD0D46">
        <w:rPr>
          <w:rFonts w:ascii="Arial" w:hAnsi="Arial" w:cs="Arial"/>
          <w:sz w:val="20"/>
          <w:lang w:val="es-CO"/>
        </w:rPr>
        <w:t xml:space="preserve">con el fin de que se acorten los tiempos y este no tenga que crearla desde cero. Asimismo, el objeto es que se copien los precios y las alternativas de </w:t>
      </w:r>
      <w:r w:rsidR="00BD0D46" w:rsidRPr="00BD0D46">
        <w:rPr>
          <w:rFonts w:ascii="Arial" w:hAnsi="Arial" w:cs="Arial"/>
          <w:sz w:val="20"/>
          <w:lang w:val="es-CO"/>
        </w:rPr>
        <w:t>negociación</w:t>
      </w:r>
      <w:r w:rsidR="00B70F24" w:rsidRPr="00BD0D46">
        <w:rPr>
          <w:rFonts w:ascii="Arial" w:hAnsi="Arial" w:cs="Arial"/>
          <w:sz w:val="20"/>
          <w:lang w:val="es-CO"/>
        </w:rPr>
        <w:t xml:space="preserve"> de la </w:t>
      </w:r>
      <w:r w:rsidR="00BD0D46" w:rsidRPr="00BD0D46">
        <w:rPr>
          <w:rFonts w:ascii="Arial" w:hAnsi="Arial" w:cs="Arial"/>
          <w:sz w:val="20"/>
          <w:lang w:val="es-CO"/>
        </w:rPr>
        <w:t>cotización</w:t>
      </w:r>
      <w:r w:rsidR="00B70F24" w:rsidRPr="00BD0D46">
        <w:rPr>
          <w:rFonts w:ascii="Arial" w:hAnsi="Arial" w:cs="Arial"/>
          <w:sz w:val="20"/>
          <w:lang w:val="es-CO"/>
        </w:rPr>
        <w:t xml:space="preserve"> original y se actualice la nueva caratula de la </w:t>
      </w:r>
      <w:r w:rsidR="00BD0D46" w:rsidRPr="00BD0D46">
        <w:rPr>
          <w:rFonts w:ascii="Arial" w:hAnsi="Arial" w:cs="Arial"/>
          <w:sz w:val="20"/>
          <w:lang w:val="es-CO"/>
        </w:rPr>
        <w:t>cotización</w:t>
      </w:r>
      <w:r w:rsidR="00B70F24" w:rsidRPr="00BD0D46">
        <w:rPr>
          <w:rFonts w:ascii="Arial" w:hAnsi="Arial" w:cs="Arial"/>
          <w:sz w:val="20"/>
          <w:lang w:val="es-CO"/>
        </w:rPr>
        <w:t xml:space="preserve">. </w:t>
      </w:r>
    </w:p>
    <w:p w14:paraId="42BDD746" w14:textId="77777777" w:rsidR="001E3A30" w:rsidRDefault="004D1108" w:rsidP="001E3A30">
      <w:pPr>
        <w:pStyle w:val="Ttulo3"/>
        <w:numPr>
          <w:ilvl w:val="2"/>
          <w:numId w:val="3"/>
        </w:numPr>
        <w:rPr>
          <w:rFonts w:cs="Arial"/>
          <w:sz w:val="20"/>
          <w:lang w:val="es-CO" w:eastAsia="es-ES"/>
        </w:rPr>
      </w:pPr>
      <w:bookmarkStart w:id="65" w:name="_Toc489550998"/>
      <w:bookmarkStart w:id="66" w:name="_Toc37102578"/>
      <w:r w:rsidRPr="0091355A">
        <w:rPr>
          <w:rFonts w:cs="Arial"/>
          <w:sz w:val="20"/>
          <w:lang w:val="es-CO" w:eastAsia="es-ES"/>
        </w:rPr>
        <w:t xml:space="preserve">Relacionar </w:t>
      </w:r>
      <w:r>
        <w:rPr>
          <w:rFonts w:cs="Arial"/>
          <w:sz w:val="20"/>
          <w:lang w:val="es-CO" w:eastAsia="es-ES"/>
        </w:rPr>
        <w:t xml:space="preserve">el nombre del cliente </w:t>
      </w:r>
      <w:r w:rsidRPr="0091355A">
        <w:rPr>
          <w:rFonts w:cs="Arial"/>
          <w:sz w:val="20"/>
          <w:lang w:val="es-CO" w:eastAsia="es-ES"/>
        </w:rPr>
        <w:t xml:space="preserve">en </w:t>
      </w:r>
      <w:r>
        <w:rPr>
          <w:rFonts w:cs="Arial"/>
          <w:sz w:val="20"/>
          <w:lang w:val="es-CO" w:eastAsia="es-ES"/>
        </w:rPr>
        <w:t>el listado de o</w:t>
      </w:r>
      <w:r w:rsidRPr="0091355A">
        <w:rPr>
          <w:rFonts w:cs="Arial"/>
          <w:sz w:val="20"/>
          <w:lang w:val="es-CO" w:eastAsia="es-ES"/>
        </w:rPr>
        <w:t>ferta</w:t>
      </w:r>
      <w:r>
        <w:rPr>
          <w:rFonts w:cs="Arial"/>
          <w:sz w:val="20"/>
          <w:lang w:val="es-CO" w:eastAsia="es-ES"/>
        </w:rPr>
        <w:t>s</w:t>
      </w:r>
      <w:bookmarkStart w:id="67" w:name="_Toc36639652"/>
      <w:bookmarkStart w:id="68" w:name="_Toc37102433"/>
      <w:bookmarkEnd w:id="65"/>
      <w:bookmarkEnd w:id="66"/>
    </w:p>
    <w:p w14:paraId="0C39770A" w14:textId="17841F9F" w:rsidR="00816F86" w:rsidRPr="001E3A30" w:rsidRDefault="001E5EEF" w:rsidP="001E3A30">
      <w:pPr>
        <w:pStyle w:val="Ttulo3"/>
        <w:numPr>
          <w:ilvl w:val="0"/>
          <w:numId w:val="0"/>
        </w:numPr>
        <w:rPr>
          <w:rFonts w:cs="Arial"/>
          <w:sz w:val="20"/>
          <w:lang w:val="es-CO" w:eastAsia="es-ES"/>
        </w:rPr>
      </w:pPr>
      <w:bookmarkStart w:id="69" w:name="_Toc37102579"/>
      <w:r w:rsidRPr="001E3A30">
        <w:rPr>
          <w:rFonts w:cs="Arial"/>
          <w:b w:val="0"/>
          <w:sz w:val="20"/>
          <w:lang w:val="es-CO"/>
        </w:rPr>
        <w:t xml:space="preserve">El objetivo de este requerimiento </w:t>
      </w:r>
      <w:bookmarkEnd w:id="67"/>
      <w:r w:rsidRPr="001E3A30">
        <w:rPr>
          <w:rFonts w:cs="Arial"/>
          <w:b w:val="0"/>
          <w:sz w:val="20"/>
          <w:lang w:val="es-CO"/>
        </w:rPr>
        <w:t>funcional es relacionar el nombre del cliente en la lista desplegable de cotizaciones, con el fin de brindar más información, mejor visualización, y acelerar la gestión del Coordinador Comercial sobre las ofertas que tiene a su cargo.</w:t>
      </w:r>
      <w:bookmarkEnd w:id="68"/>
      <w:bookmarkEnd w:id="69"/>
    </w:p>
    <w:p w14:paraId="5815CD3E" w14:textId="77777777" w:rsidR="00D74854" w:rsidRPr="00BD0D46" w:rsidRDefault="00D74854" w:rsidP="00D74854">
      <w:pPr>
        <w:pStyle w:val="Ttulo3"/>
        <w:rPr>
          <w:rFonts w:cs="Arial"/>
          <w:sz w:val="20"/>
          <w:lang w:val="es-CO" w:eastAsia="es-ES"/>
        </w:rPr>
      </w:pPr>
      <w:bookmarkStart w:id="70" w:name="_Toc37102580"/>
      <w:r w:rsidRPr="00BD0D46">
        <w:rPr>
          <w:rFonts w:cs="Arial"/>
          <w:sz w:val="20"/>
          <w:lang w:val="es-CO" w:eastAsia="es-ES"/>
        </w:rPr>
        <w:t>Buscar y mostrar cotizaciones por coordinador comercial</w:t>
      </w:r>
      <w:bookmarkEnd w:id="70"/>
    </w:p>
    <w:p w14:paraId="576FA142" w14:textId="77777777" w:rsidR="00F00231" w:rsidRPr="00BD0D46" w:rsidRDefault="00D74854" w:rsidP="00E3072C">
      <w:pPr>
        <w:rPr>
          <w:rFonts w:ascii="Arial" w:hAnsi="Arial" w:cs="Arial"/>
          <w:sz w:val="20"/>
          <w:lang w:val="es-CO"/>
        </w:rPr>
      </w:pPr>
      <w:r w:rsidRPr="00BD0D46">
        <w:rPr>
          <w:rFonts w:ascii="Arial" w:hAnsi="Arial" w:cs="Arial"/>
          <w:sz w:val="20"/>
          <w:lang w:val="es-CO"/>
        </w:rPr>
        <w:t>El objetivo de este requerimiento funcional</w:t>
      </w:r>
      <w:r w:rsidR="00B70F24" w:rsidRPr="00BD0D46">
        <w:rPr>
          <w:rFonts w:ascii="Arial" w:hAnsi="Arial" w:cs="Arial"/>
          <w:sz w:val="20"/>
          <w:lang w:val="es-CO"/>
        </w:rPr>
        <w:t xml:space="preserve"> es que al desplegar o filtrar las cotizaciones, solo se </w:t>
      </w:r>
      <w:r w:rsidR="0091355A" w:rsidRPr="00BD0D46">
        <w:rPr>
          <w:rFonts w:ascii="Arial" w:hAnsi="Arial" w:cs="Arial"/>
          <w:sz w:val="20"/>
          <w:lang w:val="es-CO"/>
        </w:rPr>
        <w:t>reflejen</w:t>
      </w:r>
      <w:r w:rsidR="00B70F24" w:rsidRPr="00BD0D46">
        <w:rPr>
          <w:rFonts w:ascii="Arial" w:hAnsi="Arial" w:cs="Arial"/>
          <w:sz w:val="20"/>
          <w:lang w:val="es-CO"/>
        </w:rPr>
        <w:t xml:space="preserve"> las que le corresp</w:t>
      </w:r>
      <w:r w:rsidR="0091355A">
        <w:rPr>
          <w:rFonts w:ascii="Arial" w:hAnsi="Arial" w:cs="Arial"/>
          <w:sz w:val="20"/>
          <w:lang w:val="es-CO"/>
        </w:rPr>
        <w:t>onden</w:t>
      </w:r>
      <w:r w:rsidR="00E3072C" w:rsidRPr="00BD0D46">
        <w:rPr>
          <w:rFonts w:ascii="Arial" w:hAnsi="Arial" w:cs="Arial"/>
          <w:sz w:val="20"/>
          <w:lang w:val="es-CO"/>
        </w:rPr>
        <w:t xml:space="preserve"> al </w:t>
      </w:r>
      <w:r w:rsidR="0091355A" w:rsidRPr="00BD0D46">
        <w:rPr>
          <w:rFonts w:ascii="Arial" w:hAnsi="Arial" w:cs="Arial"/>
          <w:sz w:val="20"/>
          <w:lang w:val="es-CO"/>
        </w:rPr>
        <w:t>respectivo</w:t>
      </w:r>
      <w:r w:rsidR="00E3072C" w:rsidRPr="00BD0D46">
        <w:rPr>
          <w:rFonts w:ascii="Arial" w:hAnsi="Arial" w:cs="Arial"/>
          <w:sz w:val="20"/>
          <w:lang w:val="es-CO"/>
        </w:rPr>
        <w:t xml:space="preserve"> coordinador comercial; cabe señalar que el perfil del administrador </w:t>
      </w:r>
      <w:r w:rsidR="00280887">
        <w:rPr>
          <w:rFonts w:ascii="Arial" w:hAnsi="Arial" w:cs="Arial"/>
          <w:sz w:val="20"/>
          <w:lang w:val="es-CO"/>
        </w:rPr>
        <w:t>debe poder</w:t>
      </w:r>
      <w:r w:rsidR="00E3072C" w:rsidRPr="00BD0D46">
        <w:rPr>
          <w:rFonts w:ascii="Arial" w:hAnsi="Arial" w:cs="Arial"/>
          <w:sz w:val="20"/>
          <w:lang w:val="es-CO"/>
        </w:rPr>
        <w:t xml:space="preserve"> ver todas las cotizaciones creadas en el sistema. </w:t>
      </w:r>
    </w:p>
    <w:p w14:paraId="708A43BB" w14:textId="77777777" w:rsidR="00D74854" w:rsidRPr="00BD0D46" w:rsidRDefault="00D74854" w:rsidP="003C41E5">
      <w:pPr>
        <w:rPr>
          <w:rFonts w:ascii="Arial" w:hAnsi="Arial" w:cs="Arial"/>
          <w:color w:val="FF0000"/>
          <w:sz w:val="20"/>
          <w:lang w:val="es-CO"/>
        </w:rPr>
      </w:pPr>
    </w:p>
    <w:p w14:paraId="03554636" w14:textId="77777777" w:rsidR="00D74854" w:rsidRPr="00BD0D46" w:rsidRDefault="00D74854" w:rsidP="00D74854">
      <w:pPr>
        <w:pStyle w:val="Ttulo3"/>
        <w:rPr>
          <w:rFonts w:cs="Arial"/>
          <w:sz w:val="20"/>
          <w:lang w:val="es-CO" w:eastAsia="es-ES"/>
        </w:rPr>
      </w:pPr>
      <w:bookmarkStart w:id="71" w:name="_Toc37102581"/>
      <w:r w:rsidRPr="00BD0D46">
        <w:rPr>
          <w:rFonts w:cs="Arial"/>
          <w:sz w:val="20"/>
          <w:lang w:val="es-CO" w:eastAsia="es-ES"/>
        </w:rPr>
        <w:lastRenderedPageBreak/>
        <w:t>Permitir ampliar rango de fecha a más de un año en cotizaciones de Bolsa.</w:t>
      </w:r>
      <w:bookmarkEnd w:id="71"/>
    </w:p>
    <w:p w14:paraId="79734108" w14:textId="0BAA2B36" w:rsidR="00E3072C" w:rsidRPr="00BD0D46" w:rsidRDefault="00656CD8" w:rsidP="00656CD8">
      <w:pPr>
        <w:rPr>
          <w:rFonts w:ascii="Arial" w:hAnsi="Arial" w:cs="Arial"/>
          <w:sz w:val="20"/>
          <w:lang w:val="es-CO"/>
        </w:rPr>
      </w:pPr>
      <w:r w:rsidRPr="00BD0D46">
        <w:rPr>
          <w:rFonts w:ascii="Arial" w:hAnsi="Arial" w:cs="Arial"/>
          <w:sz w:val="20"/>
          <w:lang w:val="es-CO"/>
        </w:rPr>
        <w:t>El objetivo de este requerimiento funcional</w:t>
      </w:r>
      <w:r w:rsidR="00E3072C" w:rsidRPr="00BD0D46">
        <w:rPr>
          <w:rFonts w:ascii="Arial" w:hAnsi="Arial" w:cs="Arial"/>
          <w:sz w:val="20"/>
          <w:lang w:val="es-CO"/>
        </w:rPr>
        <w:t xml:space="preserve"> </w:t>
      </w:r>
      <w:r w:rsidR="00993720" w:rsidRPr="00BD0D46">
        <w:rPr>
          <w:rFonts w:ascii="Arial" w:hAnsi="Arial" w:cs="Arial"/>
          <w:sz w:val="20"/>
          <w:lang w:val="es-CO"/>
        </w:rPr>
        <w:t xml:space="preserve">es que en la </w:t>
      </w:r>
      <w:r w:rsidR="0091355A" w:rsidRPr="00BD0D46">
        <w:rPr>
          <w:rFonts w:ascii="Arial" w:hAnsi="Arial" w:cs="Arial"/>
          <w:sz w:val="20"/>
          <w:lang w:val="es-CO"/>
        </w:rPr>
        <w:t>opción</w:t>
      </w:r>
      <w:r w:rsidR="00993720" w:rsidRPr="00BD0D46">
        <w:rPr>
          <w:rFonts w:ascii="Arial" w:hAnsi="Arial" w:cs="Arial"/>
          <w:sz w:val="20"/>
          <w:lang w:val="es-CO"/>
        </w:rPr>
        <w:t xml:space="preserve"> </w:t>
      </w:r>
      <w:r w:rsidR="00E3072C" w:rsidRPr="00BD0D46">
        <w:rPr>
          <w:rFonts w:ascii="Arial" w:hAnsi="Arial" w:cs="Arial"/>
          <w:sz w:val="20"/>
          <w:lang w:val="es-CO"/>
        </w:rPr>
        <w:t xml:space="preserve">de Bolsa se pueda ingresar un rango de fecha </w:t>
      </w:r>
      <w:r w:rsidR="00993720" w:rsidRPr="00BD0D46">
        <w:rPr>
          <w:rFonts w:ascii="Arial" w:hAnsi="Arial" w:cs="Arial"/>
          <w:sz w:val="20"/>
          <w:lang w:val="es-CO"/>
        </w:rPr>
        <w:t xml:space="preserve">superior a un año. Esto con el fin de que el sistema replique </w:t>
      </w:r>
      <w:r w:rsidR="009D3F8E">
        <w:rPr>
          <w:rFonts w:ascii="Arial" w:hAnsi="Arial" w:cs="Arial"/>
          <w:sz w:val="20"/>
          <w:lang w:val="es-CO"/>
        </w:rPr>
        <w:t>el precio ingresado para cada un</w:t>
      </w:r>
      <w:r w:rsidR="00993720" w:rsidRPr="00BD0D46">
        <w:rPr>
          <w:rFonts w:ascii="Arial" w:hAnsi="Arial" w:cs="Arial"/>
          <w:sz w:val="20"/>
          <w:lang w:val="es-CO"/>
        </w:rPr>
        <w:t>o</w:t>
      </w:r>
      <w:r w:rsidR="009D3F8E">
        <w:rPr>
          <w:rFonts w:ascii="Arial" w:hAnsi="Arial" w:cs="Arial"/>
          <w:sz w:val="20"/>
          <w:lang w:val="es-CO"/>
        </w:rPr>
        <w:t xml:space="preserve"> de los años</w:t>
      </w:r>
      <w:r w:rsidR="00993720" w:rsidRPr="00BD0D46">
        <w:rPr>
          <w:rFonts w:ascii="Arial" w:hAnsi="Arial" w:cs="Arial"/>
          <w:sz w:val="20"/>
          <w:lang w:val="es-CO"/>
        </w:rPr>
        <w:t xml:space="preserve"> incluido</w:t>
      </w:r>
      <w:r w:rsidR="009D3F8E">
        <w:rPr>
          <w:rFonts w:ascii="Arial" w:hAnsi="Arial" w:cs="Arial"/>
          <w:sz w:val="20"/>
          <w:lang w:val="es-CO"/>
        </w:rPr>
        <w:t>s</w:t>
      </w:r>
      <w:r w:rsidR="00993720" w:rsidRPr="00BD0D46">
        <w:rPr>
          <w:rFonts w:ascii="Arial" w:hAnsi="Arial" w:cs="Arial"/>
          <w:sz w:val="20"/>
          <w:lang w:val="es-CO"/>
        </w:rPr>
        <w:t xml:space="preserve"> en el rango señalado. </w:t>
      </w:r>
    </w:p>
    <w:p w14:paraId="5592D1AF" w14:textId="77777777" w:rsidR="00993720" w:rsidRPr="00BD0D46" w:rsidRDefault="00993720" w:rsidP="00D74854">
      <w:pPr>
        <w:pStyle w:val="Ttulo3"/>
        <w:rPr>
          <w:rFonts w:cs="Arial"/>
          <w:color w:val="000000" w:themeColor="text1"/>
          <w:sz w:val="20"/>
          <w:lang w:val="es-CO" w:eastAsia="es-ES"/>
        </w:rPr>
      </w:pPr>
      <w:bookmarkStart w:id="72" w:name="_Toc37102582"/>
      <w:r w:rsidRPr="00BD0D46">
        <w:rPr>
          <w:rFonts w:cs="Arial"/>
          <w:color w:val="000000" w:themeColor="text1"/>
          <w:sz w:val="20"/>
          <w:lang w:val="es-CO" w:eastAsia="es-ES"/>
        </w:rPr>
        <w:t xml:space="preserve">Permitir colocar rango de fechas menores a un año para la </w:t>
      </w:r>
      <w:r w:rsidR="0091355A" w:rsidRPr="00BD0D46">
        <w:rPr>
          <w:rFonts w:cs="Arial"/>
          <w:color w:val="000000" w:themeColor="text1"/>
          <w:sz w:val="20"/>
          <w:lang w:val="es-CO" w:eastAsia="es-ES"/>
        </w:rPr>
        <w:t>visualización</w:t>
      </w:r>
      <w:r w:rsidRPr="00BD0D46">
        <w:rPr>
          <w:rFonts w:cs="Arial"/>
          <w:color w:val="000000" w:themeColor="text1"/>
          <w:sz w:val="20"/>
          <w:lang w:val="es-CO" w:eastAsia="es-ES"/>
        </w:rPr>
        <w:t xml:space="preserve"> de todas las </w:t>
      </w:r>
      <w:r w:rsidR="0091355A" w:rsidRPr="00BD0D46">
        <w:rPr>
          <w:rFonts w:cs="Arial"/>
          <w:color w:val="000000" w:themeColor="text1"/>
          <w:sz w:val="20"/>
          <w:lang w:val="es-CO" w:eastAsia="es-ES"/>
        </w:rPr>
        <w:t>políticas</w:t>
      </w:r>
      <w:bookmarkEnd w:id="72"/>
    </w:p>
    <w:p w14:paraId="7C830834" w14:textId="51885EE1" w:rsidR="00993720" w:rsidRPr="00BD0D46" w:rsidRDefault="00993720" w:rsidP="00993720">
      <w:pPr>
        <w:rPr>
          <w:rFonts w:ascii="Arial" w:hAnsi="Arial" w:cs="Arial"/>
          <w:sz w:val="20"/>
          <w:lang w:val="es-CO"/>
        </w:rPr>
      </w:pPr>
      <w:r w:rsidRPr="00BD0D46">
        <w:rPr>
          <w:rFonts w:ascii="Arial" w:hAnsi="Arial" w:cs="Arial"/>
          <w:sz w:val="20"/>
          <w:lang w:val="es-CO"/>
        </w:rPr>
        <w:t>El objetivo de este requerimie</w:t>
      </w:r>
      <w:r w:rsidR="001138DA">
        <w:rPr>
          <w:rFonts w:ascii="Arial" w:hAnsi="Arial" w:cs="Arial"/>
          <w:sz w:val="20"/>
          <w:lang w:val="es-CO"/>
        </w:rPr>
        <w:t xml:space="preserve">nto funcional es poder incluir </w:t>
      </w:r>
      <w:r w:rsidRPr="00BD0D46">
        <w:rPr>
          <w:rFonts w:ascii="Arial" w:hAnsi="Arial" w:cs="Arial"/>
          <w:sz w:val="20"/>
          <w:lang w:val="es-CO"/>
        </w:rPr>
        <w:t xml:space="preserve">la fecha digitada en </w:t>
      </w:r>
      <w:r w:rsidR="001138DA">
        <w:rPr>
          <w:rFonts w:ascii="Arial" w:hAnsi="Arial" w:cs="Arial"/>
          <w:sz w:val="20"/>
          <w:lang w:val="es-CO"/>
        </w:rPr>
        <w:t xml:space="preserve">la </w:t>
      </w:r>
      <w:r w:rsidR="009D3F8E">
        <w:rPr>
          <w:rFonts w:ascii="Arial" w:hAnsi="Arial" w:cs="Arial"/>
          <w:sz w:val="20"/>
          <w:lang w:val="es-CO"/>
        </w:rPr>
        <w:t xml:space="preserve">opción escogida, </w:t>
      </w:r>
      <w:r w:rsidRPr="00BD0D46">
        <w:rPr>
          <w:rFonts w:ascii="Arial" w:hAnsi="Arial" w:cs="Arial"/>
          <w:sz w:val="20"/>
          <w:lang w:val="es-CO"/>
        </w:rPr>
        <w:t xml:space="preserve">y no la fecha </w:t>
      </w:r>
      <w:r w:rsidR="009D3F8E">
        <w:rPr>
          <w:rFonts w:ascii="Arial" w:hAnsi="Arial" w:cs="Arial"/>
          <w:sz w:val="20"/>
          <w:lang w:val="es-CO"/>
        </w:rPr>
        <w:t xml:space="preserve">predeterminada </w:t>
      </w:r>
      <w:r w:rsidRPr="00BD0D46">
        <w:rPr>
          <w:rFonts w:ascii="Arial" w:hAnsi="Arial" w:cs="Arial"/>
          <w:sz w:val="20"/>
          <w:lang w:val="es-CO"/>
        </w:rPr>
        <w:t xml:space="preserve">de la </w:t>
      </w:r>
      <w:r w:rsidR="0091355A" w:rsidRPr="00BD0D46">
        <w:rPr>
          <w:rFonts w:ascii="Arial" w:hAnsi="Arial" w:cs="Arial"/>
          <w:sz w:val="20"/>
          <w:lang w:val="es-CO"/>
        </w:rPr>
        <w:t>política</w:t>
      </w:r>
      <w:r w:rsidR="009D3F8E">
        <w:rPr>
          <w:rFonts w:ascii="Arial" w:hAnsi="Arial" w:cs="Arial"/>
          <w:sz w:val="20"/>
          <w:lang w:val="es-CO"/>
        </w:rPr>
        <w:t xml:space="preserve"> selec</w:t>
      </w:r>
      <w:r w:rsidR="001138DA">
        <w:rPr>
          <w:rFonts w:ascii="Arial" w:hAnsi="Arial" w:cs="Arial"/>
          <w:sz w:val="20"/>
          <w:lang w:val="es-CO"/>
        </w:rPr>
        <w:t>c</w:t>
      </w:r>
      <w:r w:rsidR="009D3F8E">
        <w:rPr>
          <w:rFonts w:ascii="Arial" w:hAnsi="Arial" w:cs="Arial"/>
          <w:sz w:val="20"/>
          <w:lang w:val="es-CO"/>
        </w:rPr>
        <w:t>ionada</w:t>
      </w:r>
      <w:r w:rsidR="001138DA">
        <w:rPr>
          <w:rFonts w:ascii="Arial" w:hAnsi="Arial" w:cs="Arial"/>
          <w:sz w:val="20"/>
          <w:lang w:val="es-CO"/>
        </w:rPr>
        <w:t xml:space="preserve"> (rango de 1 año)</w:t>
      </w:r>
      <w:r w:rsidRPr="00BD0D46">
        <w:rPr>
          <w:rFonts w:ascii="Arial" w:hAnsi="Arial" w:cs="Arial"/>
          <w:sz w:val="20"/>
          <w:lang w:val="es-CO"/>
        </w:rPr>
        <w:t>, de tal manera que se puedan definir fechas menores a un año</w:t>
      </w:r>
      <w:r w:rsidR="001138DA">
        <w:rPr>
          <w:rFonts w:ascii="Arial" w:hAnsi="Arial" w:cs="Arial"/>
          <w:sz w:val="20"/>
          <w:lang w:val="es-CO"/>
        </w:rPr>
        <w:t xml:space="preserve"> en cada opción</w:t>
      </w:r>
      <w:r w:rsidRPr="00BD0D46">
        <w:rPr>
          <w:rFonts w:ascii="Arial" w:hAnsi="Arial" w:cs="Arial"/>
          <w:sz w:val="20"/>
          <w:lang w:val="es-CO"/>
        </w:rPr>
        <w:t xml:space="preserve">. </w:t>
      </w:r>
    </w:p>
    <w:p w14:paraId="49DEA6BB" w14:textId="46DDD370" w:rsidR="00357CAD" w:rsidRPr="00BD0D46" w:rsidRDefault="00357CAD" w:rsidP="00357CAD">
      <w:pPr>
        <w:pStyle w:val="Ttulo3"/>
        <w:rPr>
          <w:rFonts w:cs="Arial"/>
          <w:color w:val="000000" w:themeColor="text1"/>
          <w:sz w:val="20"/>
          <w:lang w:val="es-CO" w:eastAsia="es-ES"/>
        </w:rPr>
      </w:pPr>
      <w:bookmarkStart w:id="73" w:name="_Toc37102583"/>
      <w:r w:rsidRPr="00BD0D46">
        <w:rPr>
          <w:rFonts w:cs="Arial"/>
          <w:color w:val="000000" w:themeColor="text1"/>
          <w:sz w:val="20"/>
          <w:lang w:val="es-CO" w:eastAsia="es-ES"/>
        </w:rPr>
        <w:t>Permitir modificar costo de la</w:t>
      </w:r>
      <w:r w:rsidR="001138DA">
        <w:rPr>
          <w:rFonts w:cs="Arial"/>
          <w:color w:val="000000" w:themeColor="text1"/>
          <w:sz w:val="20"/>
          <w:lang w:val="es-CO" w:eastAsia="es-ES"/>
        </w:rPr>
        <w:t xml:space="preserve"> comercialización, (Modificar fó</w:t>
      </w:r>
      <w:r w:rsidRPr="00BD0D46">
        <w:rPr>
          <w:rFonts w:cs="Arial"/>
          <w:color w:val="000000" w:themeColor="text1"/>
          <w:sz w:val="20"/>
          <w:lang w:val="es-CO" w:eastAsia="es-ES"/>
        </w:rPr>
        <w:t>rmula del cálculo)</w:t>
      </w:r>
      <w:bookmarkEnd w:id="73"/>
    </w:p>
    <w:p w14:paraId="7DAF26E0" w14:textId="77777777" w:rsidR="00357CAD" w:rsidRPr="00BD0D46" w:rsidRDefault="00357CAD" w:rsidP="00357CAD">
      <w:pPr>
        <w:rPr>
          <w:rFonts w:ascii="Arial" w:hAnsi="Arial" w:cs="Arial"/>
          <w:sz w:val="20"/>
          <w:lang w:val="es-CO"/>
        </w:rPr>
      </w:pPr>
      <w:r w:rsidRPr="00BD0D46">
        <w:rPr>
          <w:rFonts w:ascii="Arial" w:hAnsi="Arial" w:cs="Arial"/>
          <w:sz w:val="20"/>
          <w:lang w:val="es-CO"/>
        </w:rPr>
        <w:t xml:space="preserve">El objetivo de este requerimiento funcional es crear un </w:t>
      </w:r>
      <w:r w:rsidR="0091355A" w:rsidRPr="00BD0D46">
        <w:rPr>
          <w:rFonts w:ascii="Arial" w:hAnsi="Arial" w:cs="Arial"/>
          <w:sz w:val="20"/>
          <w:lang w:val="es-CO"/>
        </w:rPr>
        <w:t>módulo</w:t>
      </w:r>
      <w:r w:rsidRPr="00BD0D46">
        <w:rPr>
          <w:rFonts w:ascii="Arial" w:hAnsi="Arial" w:cs="Arial"/>
          <w:sz w:val="20"/>
          <w:lang w:val="es-CO"/>
        </w:rPr>
        <w:t xml:space="preserve"> que permita actualizar el costo de la </w:t>
      </w:r>
      <w:r w:rsidR="0091355A" w:rsidRPr="00BD0D46">
        <w:rPr>
          <w:rFonts w:ascii="Arial" w:hAnsi="Arial" w:cs="Arial"/>
          <w:sz w:val="20"/>
          <w:lang w:val="es-CO"/>
        </w:rPr>
        <w:t>comercialización</w:t>
      </w:r>
      <w:r w:rsidRPr="00BD0D46">
        <w:rPr>
          <w:rFonts w:ascii="Arial" w:hAnsi="Arial" w:cs="Arial"/>
          <w:sz w:val="20"/>
          <w:lang w:val="es-CO"/>
        </w:rPr>
        <w:t xml:space="preserve">. </w:t>
      </w:r>
    </w:p>
    <w:p w14:paraId="43736280" w14:textId="77777777" w:rsidR="00D74854" w:rsidRPr="00BD0D46" w:rsidRDefault="00D74854" w:rsidP="00D74854">
      <w:pPr>
        <w:pStyle w:val="Ttulo3"/>
        <w:rPr>
          <w:rFonts w:cs="Arial"/>
          <w:color w:val="000000" w:themeColor="text1"/>
          <w:sz w:val="20"/>
          <w:lang w:val="es-CO" w:eastAsia="es-ES"/>
        </w:rPr>
      </w:pPr>
      <w:bookmarkStart w:id="74" w:name="_Toc37102584"/>
      <w:r w:rsidRPr="00BD0D46">
        <w:rPr>
          <w:rFonts w:cs="Arial"/>
          <w:color w:val="000000" w:themeColor="text1"/>
          <w:sz w:val="20"/>
          <w:lang w:val="es-CO" w:eastAsia="es-ES"/>
        </w:rPr>
        <w:t xml:space="preserve">Permitir </w:t>
      </w:r>
      <w:r w:rsidR="00357CAD" w:rsidRPr="00BD0D46">
        <w:rPr>
          <w:rFonts w:cs="Arial"/>
          <w:color w:val="000000" w:themeColor="text1"/>
          <w:sz w:val="20"/>
          <w:lang w:val="es-CO" w:eastAsia="es-ES"/>
        </w:rPr>
        <w:t xml:space="preserve">que se muestren las variables del costo de </w:t>
      </w:r>
      <w:r w:rsidR="0091355A" w:rsidRPr="00BD0D46">
        <w:rPr>
          <w:rFonts w:cs="Arial"/>
          <w:color w:val="000000" w:themeColor="text1"/>
          <w:sz w:val="20"/>
          <w:lang w:val="es-CO" w:eastAsia="es-ES"/>
        </w:rPr>
        <w:t>comercialización</w:t>
      </w:r>
      <w:bookmarkEnd w:id="74"/>
      <w:r w:rsidR="00357CAD" w:rsidRPr="00BD0D46">
        <w:rPr>
          <w:rFonts w:cs="Arial"/>
          <w:color w:val="000000" w:themeColor="text1"/>
          <w:sz w:val="20"/>
          <w:lang w:val="es-CO" w:eastAsia="es-ES"/>
        </w:rPr>
        <w:t xml:space="preserve"> </w:t>
      </w:r>
    </w:p>
    <w:p w14:paraId="3C969D8B" w14:textId="63006167" w:rsidR="00357CAD" w:rsidRDefault="00357CAD" w:rsidP="00656CD8">
      <w:pPr>
        <w:rPr>
          <w:rFonts w:ascii="Arial" w:hAnsi="Arial" w:cs="Arial"/>
          <w:sz w:val="20"/>
          <w:lang w:val="es-CO"/>
        </w:rPr>
      </w:pPr>
      <w:r w:rsidRPr="00BD0D46">
        <w:rPr>
          <w:rFonts w:ascii="Arial" w:hAnsi="Arial" w:cs="Arial"/>
          <w:sz w:val="20"/>
          <w:lang w:val="es-CO"/>
        </w:rPr>
        <w:t xml:space="preserve">El objetivo de este requerimiento funcional es mostrar el costo de </w:t>
      </w:r>
      <w:r w:rsidR="0091355A" w:rsidRPr="00BD0D46">
        <w:rPr>
          <w:rFonts w:ascii="Arial" w:hAnsi="Arial" w:cs="Arial"/>
          <w:sz w:val="20"/>
          <w:lang w:val="es-CO"/>
        </w:rPr>
        <w:t>comercialización</w:t>
      </w:r>
      <w:r w:rsidRPr="00BD0D46">
        <w:rPr>
          <w:rFonts w:ascii="Arial" w:hAnsi="Arial" w:cs="Arial"/>
          <w:sz w:val="20"/>
          <w:lang w:val="es-CO"/>
        </w:rPr>
        <w:t xml:space="preserve"> desagregado en sus variables de </w:t>
      </w:r>
      <w:r w:rsidR="0091355A" w:rsidRPr="00BD0D46">
        <w:rPr>
          <w:rFonts w:ascii="Arial" w:hAnsi="Arial" w:cs="Arial"/>
          <w:sz w:val="20"/>
          <w:lang w:val="es-CO"/>
        </w:rPr>
        <w:t>cálculo</w:t>
      </w:r>
      <w:r w:rsidRPr="00BD0D46">
        <w:rPr>
          <w:rFonts w:ascii="Arial" w:hAnsi="Arial" w:cs="Arial"/>
          <w:sz w:val="20"/>
          <w:lang w:val="es-CO"/>
        </w:rPr>
        <w:t xml:space="preserve"> dentro del </w:t>
      </w:r>
      <w:r w:rsidR="0091355A" w:rsidRPr="00BD0D46">
        <w:rPr>
          <w:rFonts w:ascii="Arial" w:hAnsi="Arial" w:cs="Arial"/>
          <w:sz w:val="20"/>
          <w:lang w:val="es-CO"/>
        </w:rPr>
        <w:t>módulo</w:t>
      </w:r>
      <w:r w:rsidRPr="00BD0D46">
        <w:rPr>
          <w:rFonts w:ascii="Arial" w:hAnsi="Arial" w:cs="Arial"/>
          <w:sz w:val="20"/>
          <w:lang w:val="es-CO"/>
        </w:rPr>
        <w:t xml:space="preserve"> de la oferta. </w:t>
      </w:r>
    </w:p>
    <w:p w14:paraId="2CAAE287" w14:textId="09A76471" w:rsidR="00A50D0B" w:rsidRPr="00BD0D46" w:rsidRDefault="00A50D0B" w:rsidP="00A50D0B">
      <w:pPr>
        <w:pStyle w:val="Ttulo3"/>
        <w:rPr>
          <w:rFonts w:cs="Arial"/>
          <w:color w:val="000000" w:themeColor="text1"/>
          <w:sz w:val="20"/>
          <w:lang w:val="es-CO" w:eastAsia="es-ES"/>
        </w:rPr>
      </w:pPr>
      <w:r w:rsidRPr="00BD0D46">
        <w:rPr>
          <w:rFonts w:cs="Arial"/>
          <w:color w:val="000000" w:themeColor="text1"/>
          <w:sz w:val="20"/>
          <w:lang w:val="es-CO" w:eastAsia="es-ES"/>
        </w:rPr>
        <w:t xml:space="preserve"> </w:t>
      </w:r>
      <w:bookmarkStart w:id="75" w:name="_Toc37102585"/>
      <w:r>
        <w:rPr>
          <w:rFonts w:cs="Arial"/>
          <w:color w:val="000000" w:themeColor="text1"/>
          <w:sz w:val="20"/>
          <w:lang w:val="es-CO" w:eastAsia="es-ES"/>
        </w:rPr>
        <w:t>Visualizar solo Políticas de precios activas</w:t>
      </w:r>
      <w:bookmarkEnd w:id="75"/>
    </w:p>
    <w:p w14:paraId="603C2EF8" w14:textId="723F13AE" w:rsidR="00A50D0B" w:rsidRPr="00BD0D46" w:rsidRDefault="00A50D0B" w:rsidP="00656CD8">
      <w:pPr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>El objetivo de este requerimiento funcional es colocar una característica adicional al formulario de políticas de precios, de tal forma que se puedan marcar las políticas como activada o desactivada. En el diseño de la cotización, al buscar las políticas de precios debe mostrarse únicamente las políticas activas.</w:t>
      </w:r>
    </w:p>
    <w:p w14:paraId="7926BD8D" w14:textId="6E3400B2" w:rsidR="00357CAD" w:rsidRPr="00AB5A2A" w:rsidRDefault="001138DA" w:rsidP="00357CAD">
      <w:pPr>
        <w:pStyle w:val="Ttulo3"/>
        <w:rPr>
          <w:rFonts w:cs="Arial"/>
          <w:color w:val="000000" w:themeColor="text1"/>
          <w:sz w:val="20"/>
          <w:highlight w:val="cyan"/>
          <w:lang w:val="es-CO" w:eastAsia="es-ES"/>
        </w:rPr>
      </w:pPr>
      <w:bookmarkStart w:id="76" w:name="_Toc37102586"/>
      <w:r w:rsidRPr="00AB5A2A">
        <w:rPr>
          <w:rFonts w:cs="Arial"/>
          <w:color w:val="000000" w:themeColor="text1"/>
          <w:sz w:val="20"/>
          <w:highlight w:val="cyan"/>
          <w:lang w:val="es-CO" w:eastAsia="es-ES"/>
        </w:rPr>
        <w:t>Permitir modificar el texto informativo de la cotización y oferta mercantil</w:t>
      </w:r>
      <w:bookmarkEnd w:id="76"/>
      <w:r w:rsidR="00AC4622" w:rsidRPr="00AB5A2A">
        <w:rPr>
          <w:rFonts w:cs="Arial"/>
          <w:color w:val="000000" w:themeColor="text1"/>
          <w:sz w:val="20"/>
          <w:highlight w:val="cyan"/>
          <w:lang w:val="es-CO" w:eastAsia="es-ES"/>
        </w:rPr>
        <w:t xml:space="preserve"> (</w:t>
      </w:r>
      <w:proofErr w:type="spellStart"/>
      <w:r w:rsidR="00AC4622" w:rsidRPr="00AB5A2A">
        <w:rPr>
          <w:rFonts w:cs="Arial"/>
          <w:color w:val="000000" w:themeColor="text1"/>
          <w:sz w:val="20"/>
          <w:highlight w:val="cyan"/>
          <w:lang w:val="es-CO" w:eastAsia="es-ES"/>
        </w:rPr>
        <w:t>pdf</w:t>
      </w:r>
      <w:proofErr w:type="spellEnd"/>
      <w:r w:rsidR="00AC4622" w:rsidRPr="00AB5A2A">
        <w:rPr>
          <w:rFonts w:cs="Arial"/>
          <w:color w:val="000000" w:themeColor="text1"/>
          <w:sz w:val="20"/>
          <w:highlight w:val="cyan"/>
          <w:lang w:val="es-CO" w:eastAsia="es-ES"/>
        </w:rPr>
        <w:t>)</w:t>
      </w:r>
    </w:p>
    <w:p w14:paraId="42935266" w14:textId="3EB4C22C" w:rsidR="00656CD8" w:rsidRPr="00AB5A2A" w:rsidRDefault="00656CD8" w:rsidP="00656CD8">
      <w:pPr>
        <w:rPr>
          <w:lang w:val="es-CO" w:eastAsia="es-ES"/>
        </w:rPr>
      </w:pPr>
      <w:r w:rsidRPr="00AB5A2A">
        <w:rPr>
          <w:rFonts w:ascii="Arial" w:hAnsi="Arial" w:cs="Arial"/>
          <w:sz w:val="20"/>
          <w:lang w:val="es-CO"/>
        </w:rPr>
        <w:t>El objetivo de este requerimiento funcional</w:t>
      </w:r>
      <w:r w:rsidR="00357CAD" w:rsidRPr="00AB5A2A">
        <w:rPr>
          <w:rFonts w:ascii="Arial" w:hAnsi="Arial" w:cs="Arial"/>
          <w:sz w:val="20"/>
          <w:lang w:val="es-CO"/>
        </w:rPr>
        <w:t xml:space="preserve"> es que se pueda modificar el texto de la </w:t>
      </w:r>
      <w:r w:rsidR="0091355A" w:rsidRPr="00AB5A2A">
        <w:rPr>
          <w:rFonts w:ascii="Arial" w:hAnsi="Arial" w:cs="Arial"/>
          <w:sz w:val="20"/>
          <w:lang w:val="es-CO"/>
        </w:rPr>
        <w:t>cotización</w:t>
      </w:r>
      <w:r w:rsidR="00357CAD" w:rsidRPr="00AB5A2A">
        <w:rPr>
          <w:rFonts w:ascii="Arial" w:hAnsi="Arial" w:cs="Arial"/>
          <w:sz w:val="20"/>
          <w:lang w:val="es-CO"/>
        </w:rPr>
        <w:t xml:space="preserve"> y el de la oferta mercantil </w:t>
      </w:r>
      <w:r w:rsidR="00BD0D46" w:rsidRPr="00AB5A2A">
        <w:rPr>
          <w:rFonts w:ascii="Arial" w:hAnsi="Arial" w:cs="Arial"/>
          <w:sz w:val="20"/>
          <w:lang w:val="es-CO"/>
        </w:rPr>
        <w:t xml:space="preserve">con el fin de tener </w:t>
      </w:r>
      <w:r w:rsidR="0091355A" w:rsidRPr="00AB5A2A">
        <w:rPr>
          <w:rFonts w:ascii="Arial" w:hAnsi="Arial" w:cs="Arial"/>
          <w:sz w:val="20"/>
          <w:lang w:val="es-CO"/>
        </w:rPr>
        <w:t>autonomía</w:t>
      </w:r>
      <w:r w:rsidR="00BD0D46" w:rsidRPr="00AB5A2A">
        <w:rPr>
          <w:rFonts w:ascii="Arial" w:hAnsi="Arial" w:cs="Arial"/>
          <w:sz w:val="20"/>
          <w:lang w:val="es-CO"/>
        </w:rPr>
        <w:t xml:space="preserve"> en est</w:t>
      </w:r>
      <w:r w:rsidR="0091355A" w:rsidRPr="00AB5A2A">
        <w:rPr>
          <w:rFonts w:ascii="Arial" w:hAnsi="Arial" w:cs="Arial"/>
          <w:sz w:val="20"/>
          <w:lang w:val="es-CO"/>
        </w:rPr>
        <w:t>a</w:t>
      </w:r>
      <w:r w:rsidR="001138DA" w:rsidRPr="00AB5A2A">
        <w:rPr>
          <w:rFonts w:ascii="Arial" w:hAnsi="Arial" w:cs="Arial"/>
          <w:sz w:val="20"/>
          <w:lang w:val="es-CO"/>
        </w:rPr>
        <w:t xml:space="preserve"> actividad dentro del sistema</w:t>
      </w:r>
      <w:r w:rsidR="00BD0D46" w:rsidRPr="00AB5A2A">
        <w:rPr>
          <w:rFonts w:ascii="Arial" w:hAnsi="Arial" w:cs="Arial"/>
          <w:sz w:val="20"/>
          <w:lang w:val="es-CO"/>
        </w:rPr>
        <w:t xml:space="preserve">. </w:t>
      </w:r>
    </w:p>
    <w:p w14:paraId="28CCE0FB" w14:textId="3BA45012" w:rsidR="00D74854" w:rsidRPr="00AB5A2A" w:rsidRDefault="0040535C" w:rsidP="0040535C">
      <w:pPr>
        <w:pStyle w:val="Ttulo3"/>
        <w:rPr>
          <w:sz w:val="20"/>
          <w:highlight w:val="cyan"/>
          <w:lang w:val="es-CO" w:eastAsia="es-ES"/>
        </w:rPr>
      </w:pPr>
      <w:bookmarkStart w:id="77" w:name="_Toc37102587"/>
      <w:r w:rsidRPr="00AB5A2A">
        <w:rPr>
          <w:sz w:val="20"/>
          <w:highlight w:val="cyan"/>
          <w:lang w:val="es-CO" w:eastAsia="es-ES"/>
        </w:rPr>
        <w:t xml:space="preserve">Poner el número de radicado de la </w:t>
      </w:r>
      <w:r w:rsidR="00C32C6C" w:rsidRPr="00AB5A2A">
        <w:rPr>
          <w:sz w:val="20"/>
          <w:highlight w:val="cyan"/>
          <w:lang w:val="es-CO" w:eastAsia="es-ES"/>
        </w:rPr>
        <w:t xml:space="preserve">cotización u </w:t>
      </w:r>
      <w:r w:rsidRPr="00AB5A2A">
        <w:rPr>
          <w:sz w:val="20"/>
          <w:highlight w:val="cyan"/>
          <w:lang w:val="es-CO" w:eastAsia="es-ES"/>
        </w:rPr>
        <w:t xml:space="preserve">oferta mercantil en </w:t>
      </w:r>
      <w:proofErr w:type="spellStart"/>
      <w:r w:rsidRPr="00AB5A2A">
        <w:rPr>
          <w:sz w:val="20"/>
          <w:highlight w:val="cyan"/>
          <w:lang w:val="es-CO" w:eastAsia="es-ES"/>
        </w:rPr>
        <w:t>Pdf</w:t>
      </w:r>
      <w:proofErr w:type="spellEnd"/>
      <w:r w:rsidRPr="00AB5A2A">
        <w:rPr>
          <w:sz w:val="20"/>
          <w:highlight w:val="cyan"/>
          <w:lang w:val="es-CO" w:eastAsia="es-ES"/>
        </w:rPr>
        <w:t>, proveniente de Mercurio (Revisar Alcance)</w:t>
      </w:r>
      <w:bookmarkStart w:id="78" w:name="_GoBack"/>
      <w:bookmarkEnd w:id="77"/>
      <w:bookmarkEnd w:id="78"/>
    </w:p>
    <w:p w14:paraId="56DFD36D" w14:textId="1002EC84" w:rsidR="00656CD8" w:rsidRPr="00BD0D46" w:rsidRDefault="00656CD8" w:rsidP="00656CD8">
      <w:pPr>
        <w:rPr>
          <w:lang w:val="es-CO" w:eastAsia="es-ES"/>
        </w:rPr>
      </w:pPr>
      <w:r w:rsidRPr="00AB5A2A">
        <w:rPr>
          <w:rFonts w:ascii="Arial" w:hAnsi="Arial" w:cs="Arial"/>
          <w:sz w:val="20"/>
          <w:lang w:val="es-CO"/>
        </w:rPr>
        <w:t>El objetivo de este requerimiento funcional</w:t>
      </w:r>
      <w:r w:rsidR="00BD0D46" w:rsidRPr="00AB5A2A">
        <w:rPr>
          <w:rFonts w:ascii="Arial" w:hAnsi="Arial" w:cs="Arial"/>
          <w:sz w:val="20"/>
          <w:lang w:val="es-CO"/>
        </w:rPr>
        <w:t xml:space="preserve"> es que en el PDF se visualice el </w:t>
      </w:r>
      <w:r w:rsidR="0091355A" w:rsidRPr="00AB5A2A">
        <w:rPr>
          <w:rFonts w:ascii="Arial" w:hAnsi="Arial" w:cs="Arial"/>
          <w:sz w:val="20"/>
          <w:lang w:val="es-CO"/>
        </w:rPr>
        <w:t>número</w:t>
      </w:r>
      <w:r w:rsidR="00BD0D46" w:rsidRPr="00AB5A2A">
        <w:rPr>
          <w:rFonts w:ascii="Arial" w:hAnsi="Arial" w:cs="Arial"/>
          <w:sz w:val="20"/>
          <w:lang w:val="es-CO"/>
        </w:rPr>
        <w:t xml:space="preserve"> de radicado del documento</w:t>
      </w:r>
      <w:r w:rsidR="00A50D0B" w:rsidRPr="00AB5A2A">
        <w:rPr>
          <w:rFonts w:ascii="Arial" w:hAnsi="Arial" w:cs="Arial"/>
          <w:sz w:val="20"/>
          <w:lang w:val="es-CO"/>
        </w:rPr>
        <w:t xml:space="preserve">, el cual </w:t>
      </w:r>
      <w:r w:rsidR="00BD0D46" w:rsidRPr="00AB5A2A">
        <w:rPr>
          <w:rFonts w:ascii="Arial" w:hAnsi="Arial" w:cs="Arial"/>
          <w:sz w:val="20"/>
          <w:lang w:val="es-CO"/>
        </w:rPr>
        <w:t xml:space="preserve">proviene de Mercurio, ya sea </w:t>
      </w:r>
      <w:r w:rsidR="0091355A" w:rsidRPr="00AB5A2A">
        <w:rPr>
          <w:rFonts w:ascii="Arial" w:hAnsi="Arial" w:cs="Arial"/>
          <w:sz w:val="20"/>
          <w:lang w:val="es-CO"/>
        </w:rPr>
        <w:t>cotización</w:t>
      </w:r>
      <w:r w:rsidR="00BD0D46" w:rsidRPr="00AB5A2A">
        <w:rPr>
          <w:rFonts w:ascii="Arial" w:hAnsi="Arial" w:cs="Arial"/>
          <w:sz w:val="20"/>
          <w:lang w:val="es-CO"/>
        </w:rPr>
        <w:t xml:space="preserve"> u oferta mercantil.</w:t>
      </w:r>
      <w:r w:rsidR="00BD0D46" w:rsidRPr="00BD0D46">
        <w:rPr>
          <w:rFonts w:ascii="Arial" w:hAnsi="Arial" w:cs="Arial"/>
          <w:sz w:val="20"/>
          <w:lang w:val="es-CO"/>
        </w:rPr>
        <w:t xml:space="preserve"> </w:t>
      </w:r>
    </w:p>
    <w:p w14:paraId="63BED90F" w14:textId="5C0BA06D" w:rsidR="00D74854" w:rsidRPr="00AB5A2A" w:rsidRDefault="0040535C" w:rsidP="00D74854">
      <w:pPr>
        <w:pStyle w:val="Ttulo3"/>
        <w:rPr>
          <w:rFonts w:cs="Arial"/>
          <w:color w:val="000000" w:themeColor="text1"/>
          <w:sz w:val="20"/>
          <w:lang w:val="es-CO" w:eastAsia="es-ES"/>
        </w:rPr>
      </w:pPr>
      <w:bookmarkStart w:id="79" w:name="_Toc37102588"/>
      <w:r w:rsidRPr="00AB5A2A">
        <w:rPr>
          <w:rFonts w:cs="Arial"/>
          <w:color w:val="000000" w:themeColor="text1"/>
          <w:sz w:val="20"/>
          <w:lang w:val="es-CO" w:eastAsia="es-ES"/>
        </w:rPr>
        <w:t xml:space="preserve">Vincular la oferta a </w:t>
      </w:r>
      <w:proofErr w:type="spellStart"/>
      <w:r w:rsidRPr="00AB5A2A">
        <w:rPr>
          <w:rFonts w:cs="Arial"/>
          <w:color w:val="000000" w:themeColor="text1"/>
          <w:sz w:val="20"/>
          <w:lang w:val="es-CO" w:eastAsia="es-ES"/>
        </w:rPr>
        <w:t>IngenPlan</w:t>
      </w:r>
      <w:proofErr w:type="spellEnd"/>
      <w:r w:rsidRPr="00AB5A2A">
        <w:rPr>
          <w:rFonts w:cs="Arial"/>
          <w:color w:val="000000" w:themeColor="text1"/>
          <w:sz w:val="20"/>
          <w:lang w:val="es-CO" w:eastAsia="es-ES"/>
        </w:rPr>
        <w:t>, al ser aprobada la oferta (Revisar alcance)</w:t>
      </w:r>
      <w:bookmarkEnd w:id="79"/>
      <w:r w:rsidR="00AC4622" w:rsidRPr="00AB5A2A">
        <w:rPr>
          <w:rFonts w:cs="Arial"/>
          <w:color w:val="000000" w:themeColor="text1"/>
          <w:sz w:val="20"/>
          <w:lang w:val="es-CO" w:eastAsia="es-ES"/>
        </w:rPr>
        <w:t>.</w:t>
      </w:r>
    </w:p>
    <w:p w14:paraId="2B99F3D6" w14:textId="77777777" w:rsidR="00656CD8" w:rsidRPr="00BD0D46" w:rsidRDefault="00656CD8" w:rsidP="00656CD8">
      <w:pPr>
        <w:rPr>
          <w:lang w:val="es-CO" w:eastAsia="es-ES"/>
        </w:rPr>
      </w:pPr>
      <w:r w:rsidRPr="00AB5A2A">
        <w:rPr>
          <w:rFonts w:ascii="Arial" w:hAnsi="Arial" w:cs="Arial"/>
          <w:sz w:val="20"/>
          <w:lang w:val="es-CO"/>
        </w:rPr>
        <w:t>El objetivo de este requerimiento funcional</w:t>
      </w:r>
      <w:r w:rsidR="00BD0D46" w:rsidRPr="00AB5A2A">
        <w:rPr>
          <w:rFonts w:ascii="Arial" w:hAnsi="Arial" w:cs="Arial"/>
          <w:sz w:val="20"/>
          <w:lang w:val="es-CO"/>
        </w:rPr>
        <w:t xml:space="preserve"> es que se pueda vincular una oferta mercantil firmada al sistema </w:t>
      </w:r>
      <w:proofErr w:type="spellStart"/>
      <w:r w:rsidR="00BD0D46" w:rsidRPr="00AB5A2A">
        <w:rPr>
          <w:rFonts w:ascii="Arial" w:hAnsi="Arial" w:cs="Arial"/>
          <w:sz w:val="20"/>
          <w:lang w:val="es-CO"/>
        </w:rPr>
        <w:t>IngenPlan</w:t>
      </w:r>
      <w:proofErr w:type="spellEnd"/>
      <w:r w:rsidR="00BD0D46" w:rsidRPr="00AB5A2A">
        <w:rPr>
          <w:rFonts w:ascii="Arial" w:hAnsi="Arial" w:cs="Arial"/>
          <w:sz w:val="20"/>
          <w:lang w:val="es-CO"/>
        </w:rPr>
        <w:t xml:space="preserve"> con el fin de que se oficialice la contratación.</w:t>
      </w:r>
      <w:r w:rsidR="00BD0D46" w:rsidRPr="00BD0D46">
        <w:rPr>
          <w:rFonts w:ascii="Arial" w:hAnsi="Arial" w:cs="Arial"/>
          <w:sz w:val="20"/>
          <w:lang w:val="es-CO"/>
        </w:rPr>
        <w:t xml:space="preserve"> </w:t>
      </w:r>
    </w:p>
    <w:p w14:paraId="4C2C14FC" w14:textId="77777777" w:rsidR="00D74854" w:rsidRPr="00AB5A2A" w:rsidRDefault="0091355A" w:rsidP="00D74854">
      <w:pPr>
        <w:pStyle w:val="Ttulo3"/>
        <w:rPr>
          <w:rFonts w:cs="Arial"/>
          <w:color w:val="000000" w:themeColor="text1"/>
          <w:sz w:val="20"/>
          <w:highlight w:val="cyan"/>
          <w:lang w:val="es-CO" w:eastAsia="es-ES"/>
        </w:rPr>
      </w:pPr>
      <w:bookmarkStart w:id="80" w:name="_Toc37102589"/>
      <w:r w:rsidRPr="00AB5A2A">
        <w:rPr>
          <w:rFonts w:cs="Arial"/>
          <w:color w:val="000000" w:themeColor="text1"/>
          <w:sz w:val="20"/>
          <w:highlight w:val="cyan"/>
          <w:lang w:val="es-CO" w:eastAsia="es-ES"/>
        </w:rPr>
        <w:t>Vincular Ficha</w:t>
      </w:r>
      <w:r w:rsidR="0040535C" w:rsidRPr="00AB5A2A">
        <w:rPr>
          <w:rFonts w:cs="Arial"/>
          <w:color w:val="000000" w:themeColor="text1"/>
          <w:sz w:val="20"/>
          <w:highlight w:val="cyan"/>
          <w:lang w:val="es-CO" w:eastAsia="es-ES"/>
        </w:rPr>
        <w:t xml:space="preserve"> económica ya aprobada a SAP  (Revisar alcance</w:t>
      </w:r>
      <w:r w:rsidR="00656CD8" w:rsidRPr="00AB5A2A">
        <w:rPr>
          <w:rFonts w:cs="Arial"/>
          <w:color w:val="000000" w:themeColor="text1"/>
          <w:sz w:val="20"/>
          <w:highlight w:val="cyan"/>
          <w:lang w:val="es-CO" w:eastAsia="es-ES"/>
        </w:rPr>
        <w:t>)</w:t>
      </w:r>
      <w:bookmarkEnd w:id="80"/>
    </w:p>
    <w:p w14:paraId="522DE2E2" w14:textId="77777777" w:rsidR="00BD0D46" w:rsidRPr="00BD0D46" w:rsidRDefault="00BD0D46" w:rsidP="00BD0D46">
      <w:pPr>
        <w:rPr>
          <w:lang w:val="es-CO" w:eastAsia="es-ES"/>
        </w:rPr>
      </w:pPr>
      <w:r w:rsidRPr="00AB5A2A">
        <w:rPr>
          <w:rFonts w:ascii="Arial" w:hAnsi="Arial" w:cs="Arial"/>
          <w:sz w:val="20"/>
          <w:lang w:val="es-CO"/>
        </w:rPr>
        <w:t>El objetivo de este requerimiento funcional es que se pueda vincular una oferta mercantil firmada al sistema SAP con el fin de que se oficialice la contratación.</w:t>
      </w:r>
      <w:r w:rsidRPr="00BD0D46">
        <w:rPr>
          <w:rFonts w:ascii="Arial" w:hAnsi="Arial" w:cs="Arial"/>
          <w:sz w:val="20"/>
          <w:lang w:val="es-CO"/>
        </w:rPr>
        <w:t xml:space="preserve"> </w:t>
      </w:r>
    </w:p>
    <w:p w14:paraId="4565E20D" w14:textId="77777777" w:rsidR="00BD297C" w:rsidRPr="00EB5531" w:rsidRDefault="00BD297C" w:rsidP="00BA5906">
      <w:pPr>
        <w:rPr>
          <w:lang w:val="es-CO" w:eastAsia="zh-CN"/>
        </w:rPr>
      </w:pPr>
    </w:p>
    <w:p w14:paraId="709DE06A" w14:textId="77777777" w:rsidR="00563332" w:rsidRPr="00AB5234" w:rsidRDefault="00563332" w:rsidP="00AB5234">
      <w:pPr>
        <w:pStyle w:val="Ttulo2"/>
        <w:numPr>
          <w:ilvl w:val="1"/>
          <w:numId w:val="3"/>
        </w:numPr>
        <w:rPr>
          <w:rFonts w:cs="Arial"/>
          <w:sz w:val="20"/>
          <w:lang w:val="es-CO"/>
        </w:rPr>
      </w:pPr>
      <w:bookmarkStart w:id="81" w:name="_Toc37102590"/>
      <w:r w:rsidRPr="00AB5234">
        <w:rPr>
          <w:rFonts w:cs="Arial"/>
          <w:sz w:val="20"/>
          <w:lang w:val="es-CO"/>
        </w:rPr>
        <w:t>Requerimientos no funcionales</w:t>
      </w:r>
      <w:bookmarkEnd w:id="63"/>
      <w:bookmarkEnd w:id="81"/>
    </w:p>
    <w:p w14:paraId="73B73E96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  <w:r w:rsidRPr="00AB5234">
        <w:rPr>
          <w:rFonts w:ascii="Arial" w:hAnsi="Arial" w:cs="Arial"/>
          <w:sz w:val="20"/>
          <w:lang w:val="es-CO"/>
        </w:rPr>
        <w:t>Descripción de requerimientos no funcionales:</w:t>
      </w:r>
    </w:p>
    <w:p w14:paraId="57E8F8E7" w14:textId="77777777" w:rsidR="00AB5234" w:rsidRPr="00AB5234" w:rsidRDefault="00AB5234" w:rsidP="00AB5234">
      <w:pPr>
        <w:rPr>
          <w:rFonts w:ascii="Arial" w:hAnsi="Arial" w:cs="Arial"/>
          <w:sz w:val="20"/>
          <w:lang w:val="es-CO"/>
        </w:rPr>
      </w:pPr>
    </w:p>
    <w:p w14:paraId="1FA18BDD" w14:textId="77777777" w:rsidR="00AB5234" w:rsidRPr="00AB5234" w:rsidRDefault="00AB5234" w:rsidP="00AB5234">
      <w:pPr>
        <w:rPr>
          <w:rFonts w:ascii="Arial" w:hAnsi="Arial" w:cs="Arial"/>
          <w:sz w:val="20"/>
          <w:lang w:val="es-CO"/>
        </w:rPr>
      </w:pPr>
    </w:p>
    <w:p w14:paraId="137F5DE0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82" w:name="_Toc480469260"/>
      <w:bookmarkStart w:id="83" w:name="_Toc37102591"/>
      <w:r w:rsidRPr="00AB5234">
        <w:rPr>
          <w:rFonts w:cs="Arial"/>
          <w:sz w:val="20"/>
          <w:lang w:val="es-CO"/>
        </w:rPr>
        <w:t>Requerimientos de Integración</w:t>
      </w:r>
      <w:bookmarkEnd w:id="82"/>
      <w:bookmarkEnd w:id="83"/>
    </w:p>
    <w:p w14:paraId="184123E2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0E96EC7A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160A4FD9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24A5FAE5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B5234" w14:paraId="29852FF2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4EFAAA29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lastRenderedPageBreak/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015EB653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No se requieren integraciones.</w:t>
            </w:r>
          </w:p>
        </w:tc>
      </w:tr>
      <w:tr w:rsidR="00563332" w:rsidRPr="00AB5234" w14:paraId="5C1F9827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758D2DAE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441E5E97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431CED14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47BFFB19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84" w:name="_Toc480469261"/>
      <w:bookmarkStart w:id="85" w:name="_Toc37102592"/>
      <w:r w:rsidRPr="00AB5234">
        <w:rPr>
          <w:rFonts w:cs="Arial"/>
          <w:sz w:val="20"/>
          <w:lang w:val="es-CO"/>
        </w:rPr>
        <w:t>Requerimientos de Migración</w:t>
      </w:r>
      <w:bookmarkEnd w:id="84"/>
      <w:bookmarkEnd w:id="85"/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0E18A676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2B10B7F7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3B6E35F4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2008AF6B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62B6C805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192448C7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No se requiere migración de datos.</w:t>
            </w:r>
          </w:p>
        </w:tc>
      </w:tr>
      <w:tr w:rsidR="00563332" w:rsidRPr="00AE1F4F" w14:paraId="7C086CE8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083E6D66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5DF78725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6A46F1A5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3EB14067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86" w:name="_Toc480469262"/>
      <w:bookmarkStart w:id="87" w:name="_Toc37102593"/>
      <w:r w:rsidRPr="00AB5234">
        <w:rPr>
          <w:rFonts w:cs="Arial"/>
          <w:sz w:val="20"/>
          <w:lang w:val="es-CO"/>
        </w:rPr>
        <w:t>Requerimientos Legales</w:t>
      </w:r>
      <w:bookmarkEnd w:id="86"/>
      <w:bookmarkEnd w:id="87"/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45E35513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310073C1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79657FC3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5E6B50BD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3D438FD8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63F2386B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 xml:space="preserve">No existen requerimientos de legal, auditoria o externos. </w:t>
            </w:r>
          </w:p>
        </w:tc>
      </w:tr>
      <w:tr w:rsidR="00563332" w:rsidRPr="00AE1F4F" w14:paraId="29C9ACC5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560543C4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23059FA1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38F5CDC5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88" w:name="_Toc480469263"/>
      <w:bookmarkStart w:id="89" w:name="_Toc37102594"/>
      <w:r w:rsidRPr="00AB5234">
        <w:rPr>
          <w:rFonts w:cs="Arial"/>
          <w:sz w:val="20"/>
          <w:lang w:val="es-CO"/>
        </w:rPr>
        <w:t>Requerimientos de Seguridad</w:t>
      </w:r>
      <w:bookmarkEnd w:id="88"/>
      <w:bookmarkEnd w:id="89"/>
    </w:p>
    <w:p w14:paraId="48E3CDFD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36FA2973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6662516D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64DABFBA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63AB54EE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3614E351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5A61594A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 xml:space="preserve">No se requiere implementar </w:t>
            </w:r>
            <w:r w:rsidR="00DC7EF0" w:rsidRPr="00AB5234">
              <w:rPr>
                <w:rFonts w:ascii="Arial" w:hAnsi="Arial" w:cs="Arial"/>
                <w:sz w:val="20"/>
                <w:lang w:val="es-CO"/>
              </w:rPr>
              <w:t>módulos de inicio de sesión</w:t>
            </w:r>
            <w:r w:rsidR="008976C3" w:rsidRPr="00AB5234">
              <w:rPr>
                <w:rFonts w:ascii="Arial" w:hAnsi="Arial" w:cs="Arial"/>
                <w:sz w:val="20"/>
                <w:lang w:val="es-CO"/>
              </w:rPr>
              <w:t>, ni mecanismos de seguridad.</w:t>
            </w:r>
          </w:p>
        </w:tc>
      </w:tr>
    </w:tbl>
    <w:p w14:paraId="3EE621A0" w14:textId="77777777" w:rsidR="00563332" w:rsidRPr="00AB5234" w:rsidRDefault="00563332" w:rsidP="00AB5234">
      <w:pPr>
        <w:rPr>
          <w:rFonts w:ascii="Arial" w:hAnsi="Arial" w:cs="Arial"/>
          <w:sz w:val="20"/>
          <w:highlight w:val="yellow"/>
          <w:lang w:val="es-CO"/>
        </w:rPr>
      </w:pPr>
    </w:p>
    <w:p w14:paraId="1DA4D7EF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90" w:name="_Toc480469264"/>
      <w:bookmarkStart w:id="91" w:name="_Toc37102595"/>
      <w:r w:rsidRPr="00AB5234">
        <w:rPr>
          <w:rFonts w:cs="Arial"/>
          <w:sz w:val="20"/>
          <w:lang w:val="es-CO"/>
        </w:rPr>
        <w:t>Requerimientos de Infraestructura</w:t>
      </w:r>
      <w:bookmarkEnd w:id="90"/>
      <w:bookmarkEnd w:id="91"/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2FF46B48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57FCB960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156071A4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1590EEBC" w14:textId="77777777" w:rsidTr="000426C7">
        <w:trPr>
          <w:trHeight w:val="818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4EC486AB" w14:textId="77777777" w:rsidR="00563332" w:rsidRPr="00AB5234" w:rsidRDefault="00AB5234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646F1BF8" w14:textId="77777777" w:rsidR="00563332" w:rsidRPr="00AB5234" w:rsidRDefault="00AB5234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No es requerido una nueva disposición de puesto de trabajo o herramientas tecnológicas.</w:t>
            </w:r>
          </w:p>
        </w:tc>
      </w:tr>
      <w:tr w:rsidR="00563332" w:rsidRPr="00AE1F4F" w14:paraId="3D614D7F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74235C83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0BA112F7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58E6CAB7" w14:textId="77777777" w:rsidR="00563332" w:rsidRPr="00AB5234" w:rsidRDefault="00563332" w:rsidP="00AB5234">
      <w:pPr>
        <w:rPr>
          <w:rFonts w:ascii="Arial" w:hAnsi="Arial" w:cs="Arial"/>
          <w:sz w:val="20"/>
          <w:highlight w:val="yellow"/>
          <w:lang w:val="es-CO"/>
        </w:rPr>
      </w:pPr>
    </w:p>
    <w:p w14:paraId="28FBB68F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92" w:name="_Toc480469265"/>
      <w:bookmarkStart w:id="93" w:name="_Toc37102596"/>
      <w:r w:rsidRPr="00AB5234">
        <w:rPr>
          <w:rFonts w:cs="Arial"/>
          <w:sz w:val="20"/>
          <w:lang w:val="es-CO"/>
        </w:rPr>
        <w:t>Requerimientos de Operación</w:t>
      </w:r>
      <w:bookmarkEnd w:id="92"/>
      <w:bookmarkEnd w:id="93"/>
    </w:p>
    <w:p w14:paraId="5B974AE3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25218FC1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5620D67B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44D11BBA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6028A185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1394A925" w14:textId="77777777" w:rsidR="00563332" w:rsidRPr="00AB5234" w:rsidRDefault="00AB5234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1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4929B59A" w14:textId="194503C1" w:rsidR="00563332" w:rsidRPr="00AB5234" w:rsidRDefault="005A105F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BE13BF">
              <w:rPr>
                <w:rFonts w:ascii="Arial" w:hAnsi="Arial" w:cs="Arial"/>
                <w:sz w:val="20"/>
                <w:highlight w:val="cyan"/>
                <w:lang w:val="es-CO"/>
              </w:rPr>
              <w:t>Dis</w:t>
            </w:r>
            <w:r w:rsidR="009B4AD2">
              <w:rPr>
                <w:rFonts w:ascii="Arial" w:hAnsi="Arial" w:cs="Arial"/>
                <w:sz w:val="20"/>
                <w:highlight w:val="cyan"/>
                <w:lang w:val="es-CO"/>
              </w:rPr>
              <w:t>ponibilidad de la aplicación 7x24</w:t>
            </w:r>
            <w:r w:rsidRPr="00AB5234">
              <w:rPr>
                <w:rFonts w:ascii="Arial" w:hAnsi="Arial" w:cs="Arial"/>
                <w:sz w:val="20"/>
                <w:lang w:val="es-CO"/>
              </w:rPr>
              <w:t>.</w:t>
            </w:r>
          </w:p>
        </w:tc>
      </w:tr>
      <w:tr w:rsidR="00563332" w:rsidRPr="00AE1F4F" w14:paraId="336D39A3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11C95D96" w14:textId="77777777" w:rsidR="00563332" w:rsidRPr="00AB5234" w:rsidRDefault="00563332" w:rsidP="00AB5234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7517F70A" w14:textId="77777777" w:rsidR="00563332" w:rsidRPr="00AB5234" w:rsidRDefault="00563332" w:rsidP="00AB5234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</w:tr>
    </w:tbl>
    <w:p w14:paraId="0048F790" w14:textId="77777777" w:rsidR="00563332" w:rsidRPr="00AB5234" w:rsidRDefault="00563332" w:rsidP="00AB5234">
      <w:pPr>
        <w:rPr>
          <w:rFonts w:ascii="Arial" w:hAnsi="Arial" w:cs="Arial"/>
          <w:sz w:val="20"/>
          <w:highlight w:val="yellow"/>
          <w:lang w:val="es-CO"/>
        </w:rPr>
      </w:pPr>
    </w:p>
    <w:p w14:paraId="0A4DFE85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94" w:name="_Toc480469266"/>
      <w:bookmarkStart w:id="95" w:name="_Toc37102597"/>
      <w:r w:rsidRPr="00AB5234">
        <w:rPr>
          <w:rFonts w:cs="Arial"/>
          <w:sz w:val="20"/>
          <w:lang w:val="es-CO"/>
        </w:rPr>
        <w:t>Requerimientos Ergonómicos</w:t>
      </w:r>
      <w:bookmarkEnd w:id="94"/>
      <w:bookmarkEnd w:id="95"/>
    </w:p>
    <w:p w14:paraId="6D29F86D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489F3137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7E2C5A15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0688C94D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5F6C5135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1E2FE532" w14:textId="77777777" w:rsidR="00563332" w:rsidRPr="00AB5234" w:rsidRDefault="005A105F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2E787D51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 xml:space="preserve">No es </w:t>
            </w:r>
            <w:r w:rsidR="001F3667" w:rsidRPr="00AB5234">
              <w:rPr>
                <w:rFonts w:ascii="Arial" w:hAnsi="Arial" w:cs="Arial"/>
                <w:sz w:val="20"/>
                <w:lang w:val="es-CO"/>
              </w:rPr>
              <w:t>requerida</w:t>
            </w:r>
            <w:r w:rsidRPr="00AB5234">
              <w:rPr>
                <w:rFonts w:ascii="Arial" w:hAnsi="Arial" w:cs="Arial"/>
                <w:sz w:val="20"/>
                <w:lang w:val="es-CO"/>
              </w:rPr>
              <w:t xml:space="preserve"> una nueva disposición de puesto de trabajo o herramientas tecnológicas</w:t>
            </w:r>
            <w:r w:rsidR="005A105F" w:rsidRPr="00AB5234">
              <w:rPr>
                <w:rFonts w:ascii="Arial" w:hAnsi="Arial" w:cs="Arial"/>
                <w:sz w:val="20"/>
                <w:lang w:val="es-CO"/>
              </w:rPr>
              <w:t>.</w:t>
            </w:r>
          </w:p>
        </w:tc>
      </w:tr>
      <w:tr w:rsidR="00563332" w:rsidRPr="00AE1F4F" w14:paraId="3E7851F4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597454B7" w14:textId="77777777" w:rsidR="00563332" w:rsidRPr="00AB5234" w:rsidRDefault="00563332" w:rsidP="00AB5234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5EE2D0FD" w14:textId="77777777" w:rsidR="00563332" w:rsidRPr="00AB5234" w:rsidRDefault="00563332" w:rsidP="00AB5234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</w:tr>
    </w:tbl>
    <w:p w14:paraId="28ECC187" w14:textId="77777777" w:rsidR="00563332" w:rsidRPr="00AB5234" w:rsidRDefault="00563332" w:rsidP="00AB5234">
      <w:pPr>
        <w:rPr>
          <w:rFonts w:ascii="Arial" w:hAnsi="Arial" w:cs="Arial"/>
          <w:sz w:val="20"/>
          <w:highlight w:val="yellow"/>
          <w:lang w:val="es-CO"/>
        </w:rPr>
      </w:pPr>
    </w:p>
    <w:p w14:paraId="1DC92140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96" w:name="_Toc480469267"/>
      <w:bookmarkStart w:id="97" w:name="_Toc37102598"/>
      <w:r w:rsidRPr="00AB5234">
        <w:rPr>
          <w:rFonts w:cs="Arial"/>
          <w:sz w:val="20"/>
          <w:lang w:val="es-CO"/>
        </w:rPr>
        <w:t>Requerimientos de Entrenamiento</w:t>
      </w:r>
      <w:bookmarkEnd w:id="96"/>
      <w:bookmarkEnd w:id="97"/>
    </w:p>
    <w:p w14:paraId="480D597C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026D324B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432EBD98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732C37FF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076B54F1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322F1614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  <w:p w14:paraId="536EC4E6" w14:textId="77777777" w:rsidR="00AB5234" w:rsidRPr="00AB5234" w:rsidRDefault="00AB5234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1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5B848EE9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Finalizada la implementación se debe capacitar a</w:t>
            </w:r>
            <w:r w:rsidR="00AB5234" w:rsidRPr="00AB5234">
              <w:rPr>
                <w:rFonts w:ascii="Arial" w:hAnsi="Arial" w:cs="Arial"/>
                <w:sz w:val="20"/>
                <w:lang w:val="es-CO"/>
              </w:rPr>
              <w:t xml:space="preserve"> </w:t>
            </w:r>
            <w:r w:rsidRPr="00AB5234">
              <w:rPr>
                <w:rFonts w:ascii="Arial" w:hAnsi="Arial" w:cs="Arial"/>
                <w:sz w:val="20"/>
                <w:lang w:val="es-CO"/>
              </w:rPr>
              <w:t>l</w:t>
            </w:r>
            <w:r w:rsidR="00AB5234" w:rsidRPr="00AB5234">
              <w:rPr>
                <w:rFonts w:ascii="Arial" w:hAnsi="Arial" w:cs="Arial"/>
                <w:sz w:val="20"/>
                <w:lang w:val="es-CO"/>
              </w:rPr>
              <w:t>as</w:t>
            </w:r>
            <w:r w:rsidRPr="00AB5234">
              <w:rPr>
                <w:rFonts w:ascii="Arial" w:hAnsi="Arial" w:cs="Arial"/>
                <w:sz w:val="20"/>
                <w:lang w:val="es-CO"/>
              </w:rPr>
              <w:t xml:space="preserve"> área</w:t>
            </w:r>
            <w:r w:rsidR="00AB5234" w:rsidRPr="00AB5234">
              <w:rPr>
                <w:rFonts w:ascii="Arial" w:hAnsi="Arial" w:cs="Arial"/>
                <w:sz w:val="20"/>
                <w:lang w:val="es-CO"/>
              </w:rPr>
              <w:t>s relacionadas con el proceso</w:t>
            </w:r>
            <w:r w:rsidR="005A105F" w:rsidRPr="00AB5234">
              <w:rPr>
                <w:rFonts w:ascii="Arial" w:hAnsi="Arial" w:cs="Arial"/>
                <w:sz w:val="20"/>
                <w:lang w:val="es-CO"/>
              </w:rPr>
              <w:t>.</w:t>
            </w:r>
          </w:p>
        </w:tc>
      </w:tr>
      <w:tr w:rsidR="00563332" w:rsidRPr="00AE1F4F" w14:paraId="4A1BB104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3BA6624A" w14:textId="77777777" w:rsidR="00563332" w:rsidRPr="00EB5531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79158852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2362D0C7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20F03278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98" w:name="_Toc480469268"/>
      <w:bookmarkStart w:id="99" w:name="_Toc37102599"/>
      <w:r w:rsidRPr="00AB5234">
        <w:rPr>
          <w:rFonts w:cs="Arial"/>
          <w:sz w:val="20"/>
          <w:lang w:val="es-CO"/>
        </w:rPr>
        <w:t>Requerimientos de Soportes</w:t>
      </w:r>
      <w:bookmarkEnd w:id="98"/>
      <w:bookmarkEnd w:id="99"/>
    </w:p>
    <w:p w14:paraId="39CCE6B5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1ADA8DDC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04BB81AD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286A8E1C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B5234" w14:paraId="1653D7F4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4D80E18D" w14:textId="77777777" w:rsidR="00563332" w:rsidRPr="00AB5234" w:rsidRDefault="004A1097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6459B3A4" w14:textId="77777777" w:rsidR="00563332" w:rsidRPr="00656CD8" w:rsidRDefault="00563332" w:rsidP="00AB5234">
            <w:pPr>
              <w:rPr>
                <w:rFonts w:ascii="Arial" w:hAnsi="Arial" w:cs="Arial"/>
                <w:sz w:val="20"/>
                <w:highlight w:val="cyan"/>
                <w:lang w:val="es-CO"/>
              </w:rPr>
            </w:pPr>
            <w:r w:rsidRPr="00656CD8">
              <w:rPr>
                <w:rFonts w:ascii="Arial" w:hAnsi="Arial" w:cs="Arial"/>
                <w:sz w:val="20"/>
                <w:highlight w:val="cyan"/>
                <w:lang w:val="es-CO"/>
              </w:rPr>
              <w:t>Soporte de la aplicación 7x24</w:t>
            </w:r>
          </w:p>
          <w:p w14:paraId="604D771D" w14:textId="77777777" w:rsidR="00563332" w:rsidRPr="00656CD8" w:rsidRDefault="00563332" w:rsidP="0099059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highlight w:val="cyan"/>
                <w:lang w:val="es-CO"/>
              </w:rPr>
            </w:pPr>
            <w:r w:rsidRPr="00656CD8">
              <w:rPr>
                <w:rFonts w:ascii="Arial" w:hAnsi="Arial" w:cs="Arial"/>
                <w:sz w:val="20"/>
                <w:highlight w:val="cyan"/>
                <w:lang w:val="es-CO"/>
              </w:rPr>
              <w:t>Incidente no bloqueante entre 2-4 horas</w:t>
            </w:r>
          </w:p>
          <w:p w14:paraId="16DF79E4" w14:textId="77777777" w:rsidR="00563332" w:rsidRPr="00AB5234" w:rsidRDefault="00563332" w:rsidP="0099059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lang w:val="es-CO"/>
              </w:rPr>
            </w:pPr>
            <w:r w:rsidRPr="00656CD8">
              <w:rPr>
                <w:rFonts w:ascii="Arial" w:hAnsi="Arial" w:cs="Arial"/>
                <w:sz w:val="20"/>
                <w:highlight w:val="cyan"/>
                <w:lang w:val="es-CO"/>
              </w:rPr>
              <w:t>Incidente bloqueante entre 1-2 horas</w:t>
            </w:r>
          </w:p>
        </w:tc>
      </w:tr>
      <w:tr w:rsidR="00563332" w:rsidRPr="00AB5234" w14:paraId="60AAB8B2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299060FE" w14:textId="77777777" w:rsidR="00563332" w:rsidRPr="00AB5234" w:rsidRDefault="00563332" w:rsidP="00AB5234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22E5B057" w14:textId="77777777" w:rsidR="00563332" w:rsidRPr="00AB5234" w:rsidRDefault="00563332" w:rsidP="00AB5234">
            <w:pPr>
              <w:rPr>
                <w:rFonts w:ascii="Arial" w:hAnsi="Arial" w:cs="Arial"/>
                <w:sz w:val="20"/>
                <w:highlight w:val="yellow"/>
                <w:lang w:val="es-CO"/>
              </w:rPr>
            </w:pPr>
          </w:p>
        </w:tc>
      </w:tr>
    </w:tbl>
    <w:p w14:paraId="107C5C42" w14:textId="77777777" w:rsidR="00563332" w:rsidRPr="00AB5234" w:rsidRDefault="00563332" w:rsidP="00AB5234">
      <w:pPr>
        <w:rPr>
          <w:rFonts w:ascii="Arial" w:hAnsi="Arial" w:cs="Arial"/>
          <w:sz w:val="20"/>
          <w:highlight w:val="yellow"/>
          <w:lang w:val="es-CO"/>
        </w:rPr>
      </w:pPr>
    </w:p>
    <w:p w14:paraId="0DEC106B" w14:textId="77777777" w:rsidR="00563332" w:rsidRPr="00AB5234" w:rsidRDefault="00563332" w:rsidP="00AB5234">
      <w:pPr>
        <w:pStyle w:val="Ttulo3"/>
        <w:numPr>
          <w:ilvl w:val="2"/>
          <w:numId w:val="3"/>
        </w:numPr>
        <w:rPr>
          <w:rFonts w:cs="Arial"/>
          <w:sz w:val="20"/>
          <w:lang w:val="es-CO"/>
        </w:rPr>
      </w:pPr>
      <w:bookmarkStart w:id="100" w:name="_Toc480469269"/>
      <w:bookmarkStart w:id="101" w:name="_Toc37102600"/>
      <w:r w:rsidRPr="00AB5234">
        <w:rPr>
          <w:rFonts w:cs="Arial"/>
          <w:sz w:val="20"/>
          <w:lang w:val="es-CO"/>
        </w:rPr>
        <w:t>Otros Requerimientos no Funcionales</w:t>
      </w:r>
      <w:bookmarkEnd w:id="100"/>
      <w:bookmarkEnd w:id="101"/>
    </w:p>
    <w:p w14:paraId="343E9471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75"/>
        <w:gridCol w:w="7426"/>
      </w:tblGrid>
      <w:tr w:rsidR="00563332" w:rsidRPr="00AB5234" w14:paraId="7698573C" w14:textId="77777777" w:rsidTr="000426C7">
        <w:trPr>
          <w:jc w:val="center"/>
        </w:trPr>
        <w:tc>
          <w:tcPr>
            <w:tcW w:w="1975" w:type="dxa"/>
            <w:shd w:val="clear" w:color="auto" w:fill="0555FA"/>
            <w:vAlign w:val="center"/>
          </w:tcPr>
          <w:p w14:paraId="5FD17609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ID Requerimiento</w:t>
            </w:r>
          </w:p>
        </w:tc>
        <w:tc>
          <w:tcPr>
            <w:tcW w:w="7426" w:type="dxa"/>
            <w:shd w:val="clear" w:color="auto" w:fill="0555FA"/>
            <w:vAlign w:val="center"/>
          </w:tcPr>
          <w:p w14:paraId="01AA1FF3" w14:textId="77777777" w:rsidR="00563332" w:rsidRPr="00AB5234" w:rsidRDefault="00563332" w:rsidP="00AB5234">
            <w:pPr>
              <w:tabs>
                <w:tab w:val="center" w:pos="1242"/>
              </w:tabs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Descripción</w:t>
            </w:r>
          </w:p>
        </w:tc>
      </w:tr>
      <w:tr w:rsidR="00563332" w:rsidRPr="00AE1F4F" w14:paraId="5CB2A992" w14:textId="77777777" w:rsidTr="000426C7">
        <w:trPr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4D578E36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N/A</w:t>
            </w:r>
          </w:p>
        </w:tc>
        <w:tc>
          <w:tcPr>
            <w:tcW w:w="7426" w:type="dxa"/>
            <w:shd w:val="clear" w:color="auto" w:fill="auto"/>
            <w:vAlign w:val="center"/>
          </w:tcPr>
          <w:p w14:paraId="32F784E9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No se visualizan requerimientos técnicos adicionales.</w:t>
            </w:r>
          </w:p>
        </w:tc>
      </w:tr>
      <w:tr w:rsidR="00563332" w:rsidRPr="00AE1F4F" w14:paraId="13AD5DAD" w14:textId="77777777" w:rsidTr="000426C7">
        <w:trPr>
          <w:trHeight w:val="89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4D203874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7426" w:type="dxa"/>
            <w:shd w:val="clear" w:color="auto" w:fill="auto"/>
            <w:vAlign w:val="center"/>
          </w:tcPr>
          <w:p w14:paraId="6822A1FD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7CEF6580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0715CD6C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6A766DB1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5C5B07C0" w14:textId="77777777" w:rsidR="00563332" w:rsidRPr="00AB5234" w:rsidRDefault="00563332" w:rsidP="00AB5234">
      <w:pPr>
        <w:pStyle w:val="Ttulo1"/>
        <w:rPr>
          <w:rFonts w:cs="Arial"/>
          <w:sz w:val="20"/>
          <w:lang w:val="es-CO"/>
        </w:rPr>
      </w:pPr>
      <w:bookmarkStart w:id="102" w:name="_Toc480469270"/>
      <w:bookmarkStart w:id="103" w:name="_Toc37102601"/>
      <w:r w:rsidRPr="00AB5234">
        <w:rPr>
          <w:rFonts w:cs="Arial"/>
          <w:sz w:val="20"/>
          <w:lang w:val="es-CO"/>
        </w:rPr>
        <w:lastRenderedPageBreak/>
        <w:t>Plan Alto Nivel de Implementación</w:t>
      </w:r>
      <w:bookmarkEnd w:id="102"/>
      <w:bookmarkEnd w:id="103"/>
    </w:p>
    <w:p w14:paraId="2B453288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18B066D2" w14:textId="77777777" w:rsidR="00563332" w:rsidRPr="00AB5234" w:rsidRDefault="00563332" w:rsidP="00AB5234">
      <w:pPr>
        <w:pStyle w:val="Prrafodelista"/>
        <w:rPr>
          <w:rFonts w:ascii="Arial" w:hAnsi="Arial" w:cs="Arial"/>
          <w:i/>
          <w:sz w:val="20"/>
          <w:lang w:val="es-CO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55"/>
        <w:gridCol w:w="5147"/>
        <w:gridCol w:w="2030"/>
      </w:tblGrid>
      <w:tr w:rsidR="00563332" w:rsidRPr="00AB5234" w14:paraId="0339715E" w14:textId="77777777" w:rsidTr="000426C7">
        <w:trPr>
          <w:jc w:val="center"/>
        </w:trPr>
        <w:tc>
          <w:tcPr>
            <w:tcW w:w="2155" w:type="dxa"/>
            <w:shd w:val="clear" w:color="auto" w:fill="0555FA"/>
            <w:vAlign w:val="center"/>
          </w:tcPr>
          <w:p w14:paraId="426550D8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Fase</w:t>
            </w:r>
          </w:p>
        </w:tc>
        <w:tc>
          <w:tcPr>
            <w:tcW w:w="5147" w:type="dxa"/>
            <w:shd w:val="clear" w:color="auto" w:fill="0555FA"/>
            <w:vAlign w:val="center"/>
          </w:tcPr>
          <w:p w14:paraId="43DB3E0B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Actividad</w:t>
            </w:r>
          </w:p>
        </w:tc>
        <w:tc>
          <w:tcPr>
            <w:tcW w:w="2030" w:type="dxa"/>
            <w:shd w:val="clear" w:color="auto" w:fill="0555FA"/>
            <w:vAlign w:val="center"/>
          </w:tcPr>
          <w:p w14:paraId="4CE80217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Requerimientos</w:t>
            </w:r>
          </w:p>
          <w:p w14:paraId="7BA4FAE1" w14:textId="77777777" w:rsidR="00563332" w:rsidRPr="00AB5234" w:rsidRDefault="00563332" w:rsidP="00AB5234">
            <w:pPr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</w:pPr>
            <w:r w:rsidRPr="00AB5234">
              <w:rPr>
                <w:rFonts w:ascii="Arial" w:hAnsi="Arial" w:cs="Arial"/>
                <w:b/>
                <w:color w:val="FFFFFF" w:themeColor="background1"/>
                <w:sz w:val="20"/>
                <w:lang w:val="es-CO"/>
              </w:rPr>
              <w:t>Asociados</w:t>
            </w:r>
          </w:p>
        </w:tc>
      </w:tr>
      <w:tr w:rsidR="004A1097" w:rsidRPr="00AB5234" w14:paraId="4018BAEC" w14:textId="77777777" w:rsidTr="000426C7">
        <w:trPr>
          <w:jc w:val="center"/>
        </w:trPr>
        <w:tc>
          <w:tcPr>
            <w:tcW w:w="2155" w:type="dxa"/>
            <w:vAlign w:val="center"/>
          </w:tcPr>
          <w:p w14:paraId="4DBEDEB7" w14:textId="77777777" w:rsidR="004A1097" w:rsidRPr="00AB5234" w:rsidRDefault="004A1097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Diseño Funcional</w:t>
            </w:r>
          </w:p>
        </w:tc>
        <w:tc>
          <w:tcPr>
            <w:tcW w:w="5147" w:type="dxa"/>
            <w:vAlign w:val="center"/>
          </w:tcPr>
          <w:p w14:paraId="2E72FBD5" w14:textId="5D7566E5" w:rsidR="004A1097" w:rsidRPr="009E1BAC" w:rsidRDefault="009B4AD2" w:rsidP="00990593">
            <w:pPr>
              <w:pStyle w:val="Prrafodelista"/>
              <w:numPr>
                <w:ilvl w:val="0"/>
                <w:numId w:val="13"/>
              </w:numPr>
              <w:ind w:left="433" w:hanging="270"/>
              <w:rPr>
                <w:rFonts w:ascii="Arial" w:hAnsi="Arial" w:cs="Arial"/>
                <w:color w:val="000000"/>
                <w:sz w:val="20"/>
                <w:highlight w:val="cyan"/>
              </w:rPr>
            </w:pPr>
            <w:r w:rsidRPr="009E1BAC">
              <w:rPr>
                <w:rFonts w:ascii="Arial" w:hAnsi="Arial" w:cs="Arial"/>
                <w:color w:val="000000"/>
                <w:sz w:val="20"/>
                <w:highlight w:val="cyan"/>
              </w:rPr>
              <w:t>X</w:t>
            </w:r>
            <w:r w:rsidR="009E1BAC" w:rsidRPr="009E1BAC">
              <w:rPr>
                <w:rFonts w:ascii="Arial" w:hAnsi="Arial" w:cs="Arial"/>
                <w:color w:val="000000"/>
                <w:sz w:val="20"/>
                <w:highlight w:val="cyan"/>
              </w:rPr>
              <w:t>x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0C33F3B2" w14:textId="77777777" w:rsidR="004A1097" w:rsidRPr="009E1BAC" w:rsidRDefault="004A1097" w:rsidP="00AB5234">
            <w:pPr>
              <w:rPr>
                <w:rFonts w:ascii="Arial" w:hAnsi="Arial" w:cs="Arial"/>
                <w:sz w:val="20"/>
                <w:highlight w:val="cyan"/>
                <w:lang w:val="es-CO"/>
              </w:rPr>
            </w:pPr>
            <w:r w:rsidRPr="009E1BAC">
              <w:rPr>
                <w:rFonts w:ascii="Arial" w:hAnsi="Arial" w:cs="Arial"/>
                <w:sz w:val="20"/>
                <w:highlight w:val="cyan"/>
                <w:lang w:val="es-CO"/>
              </w:rPr>
              <w:t>1</w:t>
            </w:r>
          </w:p>
        </w:tc>
      </w:tr>
      <w:tr w:rsidR="004A1097" w:rsidRPr="00AB5234" w14:paraId="0C125882" w14:textId="77777777" w:rsidTr="000426C7">
        <w:trPr>
          <w:jc w:val="center"/>
        </w:trPr>
        <w:tc>
          <w:tcPr>
            <w:tcW w:w="2155" w:type="dxa"/>
            <w:vAlign w:val="center"/>
          </w:tcPr>
          <w:p w14:paraId="0FC7BF9C" w14:textId="77777777" w:rsidR="004A1097" w:rsidRPr="00AB5234" w:rsidRDefault="004A1097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Construcción</w:t>
            </w:r>
          </w:p>
        </w:tc>
        <w:tc>
          <w:tcPr>
            <w:tcW w:w="5147" w:type="dxa"/>
            <w:vAlign w:val="center"/>
          </w:tcPr>
          <w:p w14:paraId="7D0E8F45" w14:textId="754034D1" w:rsidR="004A1097" w:rsidRPr="009E1BAC" w:rsidRDefault="009B4AD2" w:rsidP="00990593">
            <w:pPr>
              <w:pStyle w:val="Prrafodelista"/>
              <w:numPr>
                <w:ilvl w:val="0"/>
                <w:numId w:val="13"/>
              </w:numPr>
              <w:ind w:left="433" w:hanging="270"/>
              <w:rPr>
                <w:rFonts w:ascii="Arial" w:hAnsi="Arial" w:cs="Arial"/>
                <w:color w:val="000000"/>
                <w:sz w:val="20"/>
                <w:highlight w:val="cyan"/>
              </w:rPr>
            </w:pPr>
            <w:r w:rsidRPr="009E1BAC">
              <w:rPr>
                <w:rFonts w:ascii="Arial" w:hAnsi="Arial" w:cs="Arial"/>
                <w:color w:val="000000"/>
                <w:sz w:val="20"/>
                <w:highlight w:val="cyan"/>
              </w:rPr>
              <w:t>X</w:t>
            </w:r>
            <w:r w:rsidR="009E1BAC" w:rsidRPr="009E1BAC">
              <w:rPr>
                <w:rFonts w:ascii="Arial" w:hAnsi="Arial" w:cs="Arial"/>
                <w:color w:val="000000"/>
                <w:sz w:val="20"/>
                <w:highlight w:val="cyan"/>
              </w:rPr>
              <w:t>x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329B54D6" w14:textId="77777777" w:rsidR="004A1097" w:rsidRPr="009E1BAC" w:rsidRDefault="004A1097" w:rsidP="00AB5234">
            <w:pPr>
              <w:rPr>
                <w:rFonts w:ascii="Arial" w:hAnsi="Arial" w:cs="Arial"/>
                <w:sz w:val="20"/>
                <w:highlight w:val="cyan"/>
                <w:lang w:val="es-CO"/>
              </w:rPr>
            </w:pPr>
            <w:r w:rsidRPr="009E1BAC">
              <w:rPr>
                <w:rFonts w:ascii="Arial" w:hAnsi="Arial" w:cs="Arial"/>
                <w:sz w:val="20"/>
                <w:highlight w:val="cyan"/>
                <w:lang w:val="es-CO"/>
              </w:rPr>
              <w:t>1</w:t>
            </w:r>
          </w:p>
        </w:tc>
      </w:tr>
      <w:tr w:rsidR="004A1097" w:rsidRPr="00AB5234" w14:paraId="21E33CB2" w14:textId="77777777" w:rsidTr="000426C7">
        <w:trPr>
          <w:jc w:val="center"/>
        </w:trPr>
        <w:tc>
          <w:tcPr>
            <w:tcW w:w="2155" w:type="dxa"/>
            <w:vAlign w:val="center"/>
          </w:tcPr>
          <w:p w14:paraId="36DA20A2" w14:textId="77777777" w:rsidR="004A1097" w:rsidRPr="00AB5234" w:rsidRDefault="004A1097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Pruebas</w:t>
            </w:r>
          </w:p>
        </w:tc>
        <w:tc>
          <w:tcPr>
            <w:tcW w:w="5147" w:type="dxa"/>
            <w:vAlign w:val="center"/>
          </w:tcPr>
          <w:p w14:paraId="6922C389" w14:textId="77777777" w:rsidR="004A1097" w:rsidRPr="009E1BAC" w:rsidRDefault="009E1BAC" w:rsidP="00990593">
            <w:pPr>
              <w:pStyle w:val="Prrafodelista"/>
              <w:numPr>
                <w:ilvl w:val="0"/>
                <w:numId w:val="13"/>
              </w:numPr>
              <w:ind w:left="433" w:hanging="270"/>
              <w:rPr>
                <w:rFonts w:ascii="Arial" w:hAnsi="Arial" w:cs="Arial"/>
                <w:color w:val="000000"/>
                <w:sz w:val="20"/>
                <w:highlight w:val="cyan"/>
              </w:rPr>
            </w:pPr>
            <w:r w:rsidRPr="009E1BAC">
              <w:rPr>
                <w:rFonts w:ascii="Arial" w:hAnsi="Arial" w:cs="Arial"/>
                <w:color w:val="000000"/>
                <w:sz w:val="20"/>
                <w:highlight w:val="cyan"/>
              </w:rPr>
              <w:t>xx</w:t>
            </w:r>
            <w:r w:rsidR="004A1097" w:rsidRPr="009E1BAC">
              <w:rPr>
                <w:rFonts w:ascii="Arial" w:hAnsi="Arial" w:cs="Arial"/>
                <w:color w:val="000000"/>
                <w:sz w:val="20"/>
                <w:highlight w:val="cyan"/>
              </w:rPr>
              <w:t xml:space="preserve"> 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75B4530E" w14:textId="77777777" w:rsidR="004A1097" w:rsidRPr="009E1BAC" w:rsidRDefault="001F3667" w:rsidP="00AB5234">
            <w:pPr>
              <w:rPr>
                <w:rFonts w:ascii="Arial" w:hAnsi="Arial" w:cs="Arial"/>
                <w:sz w:val="20"/>
                <w:highlight w:val="cyan"/>
                <w:lang w:val="es-CO"/>
              </w:rPr>
            </w:pPr>
            <w:r w:rsidRPr="009E1BAC">
              <w:rPr>
                <w:rFonts w:ascii="Arial" w:hAnsi="Arial" w:cs="Arial"/>
                <w:sz w:val="20"/>
                <w:highlight w:val="cyan"/>
                <w:lang w:val="es-CO"/>
              </w:rPr>
              <w:t xml:space="preserve">1 - </w:t>
            </w:r>
            <w:r w:rsidR="00736CBD" w:rsidRPr="009E1BAC">
              <w:rPr>
                <w:rFonts w:ascii="Arial" w:hAnsi="Arial" w:cs="Arial"/>
                <w:sz w:val="20"/>
                <w:highlight w:val="cyan"/>
                <w:lang w:val="es-CO"/>
              </w:rPr>
              <w:t>3</w:t>
            </w:r>
          </w:p>
        </w:tc>
      </w:tr>
    </w:tbl>
    <w:p w14:paraId="259C2ED7" w14:textId="77777777" w:rsidR="00563332" w:rsidRPr="00AB5234" w:rsidRDefault="00563332" w:rsidP="00AB5234">
      <w:pPr>
        <w:pStyle w:val="Epgrafe"/>
        <w:ind w:left="855"/>
        <w:jc w:val="both"/>
        <w:rPr>
          <w:rFonts w:ascii="Arial" w:hAnsi="Arial" w:cs="Arial"/>
          <w:bCs/>
          <w:sz w:val="20"/>
          <w:lang w:val="es-CO"/>
        </w:rPr>
      </w:pPr>
      <w:r w:rsidRPr="00AB5234">
        <w:rPr>
          <w:rFonts w:ascii="Arial" w:hAnsi="Arial" w:cs="Arial"/>
          <w:bCs/>
          <w:sz w:val="20"/>
          <w:lang w:val="es-CO"/>
        </w:rPr>
        <w:t>Tabla 7 – Plan Alto Nivel Implementación</w:t>
      </w:r>
    </w:p>
    <w:p w14:paraId="73BDAE17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4ECCAD34" w14:textId="77777777" w:rsidR="00563332" w:rsidRPr="00AB5234" w:rsidRDefault="00563332" w:rsidP="00AB5234">
      <w:pPr>
        <w:pStyle w:val="Ttulo1"/>
        <w:rPr>
          <w:rFonts w:cs="Arial"/>
          <w:sz w:val="20"/>
          <w:lang w:val="es-CO"/>
        </w:rPr>
      </w:pPr>
      <w:bookmarkStart w:id="104" w:name="_Toc480469271"/>
      <w:bookmarkStart w:id="105" w:name="_Toc37102602"/>
      <w:r w:rsidRPr="00AB5234">
        <w:rPr>
          <w:rFonts w:cs="Arial"/>
          <w:sz w:val="20"/>
          <w:lang w:val="es-CO"/>
        </w:rPr>
        <w:lastRenderedPageBreak/>
        <w:t>Revisión de Pares</w:t>
      </w:r>
      <w:bookmarkEnd w:id="104"/>
      <w:bookmarkEnd w:id="105"/>
    </w:p>
    <w:p w14:paraId="1D1D7FAE" w14:textId="77777777" w:rsidR="00563332" w:rsidRPr="00AB5234" w:rsidRDefault="005C0296" w:rsidP="00AB5234">
      <w:pPr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>N/A.</w:t>
      </w:r>
    </w:p>
    <w:p w14:paraId="0FB7FD3F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  <w:r w:rsidRPr="00AB5234">
        <w:rPr>
          <w:rFonts w:ascii="Arial" w:hAnsi="Arial" w:cs="Arial"/>
          <w:sz w:val="20"/>
          <w:lang w:val="es-CO"/>
        </w:rPr>
        <w:br w:type="page"/>
      </w:r>
    </w:p>
    <w:p w14:paraId="207B14DC" w14:textId="77777777" w:rsidR="00563332" w:rsidRPr="00AB5234" w:rsidRDefault="00563332" w:rsidP="00AB5234">
      <w:pPr>
        <w:pStyle w:val="Ttulo1"/>
        <w:spacing w:before="240"/>
        <w:rPr>
          <w:rFonts w:cs="Arial"/>
          <w:sz w:val="20"/>
          <w:lang w:val="es-CO"/>
        </w:rPr>
      </w:pPr>
      <w:bookmarkStart w:id="106" w:name="_Toc480469272"/>
      <w:bookmarkStart w:id="107" w:name="_Toc37102603"/>
      <w:r w:rsidRPr="00AB5234">
        <w:rPr>
          <w:rFonts w:cs="Arial"/>
          <w:sz w:val="20"/>
          <w:lang w:val="es-CO"/>
        </w:rPr>
        <w:lastRenderedPageBreak/>
        <w:t>Segregación de Funciones</w:t>
      </w:r>
      <w:bookmarkEnd w:id="106"/>
      <w:bookmarkEnd w:id="107"/>
    </w:p>
    <w:p w14:paraId="2CDBED87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0C3410F7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  <w:r w:rsidRPr="00AB5234">
        <w:rPr>
          <w:rFonts w:ascii="Arial" w:hAnsi="Arial" w:cs="Arial"/>
          <w:sz w:val="20"/>
          <w:lang w:val="es-CO"/>
        </w:rPr>
        <w:t>Identificación de procesos y sistemas que requieren un cambio a nivel de operación procedimental:</w:t>
      </w:r>
    </w:p>
    <w:p w14:paraId="447B7AB1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501EC386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0"/>
        <w:gridCol w:w="4711"/>
      </w:tblGrid>
      <w:tr w:rsidR="00563332" w:rsidRPr="00AB5234" w14:paraId="62C78558" w14:textId="77777777" w:rsidTr="00042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0" w:type="dxa"/>
            <w:shd w:val="clear" w:color="auto" w:fill="0555FA"/>
          </w:tcPr>
          <w:p w14:paraId="473FC2BF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Procesos Afectados</w:t>
            </w:r>
          </w:p>
        </w:tc>
        <w:tc>
          <w:tcPr>
            <w:tcW w:w="4711" w:type="dxa"/>
            <w:shd w:val="clear" w:color="auto" w:fill="0555FA"/>
          </w:tcPr>
          <w:p w14:paraId="741EF5C5" w14:textId="77777777" w:rsidR="00563332" w:rsidRPr="00AB5234" w:rsidRDefault="00563332" w:rsidP="00AB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Sistemas Afectados</w:t>
            </w:r>
          </w:p>
        </w:tc>
      </w:tr>
      <w:tr w:rsidR="00563332" w:rsidRPr="00AE1F4F" w14:paraId="3711D199" w14:textId="77777777" w:rsidTr="00042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5367B3" w14:textId="77777777" w:rsidR="00563332" w:rsidRPr="00AB5234" w:rsidRDefault="005A105F" w:rsidP="00AB5234">
            <w:pPr>
              <w:rPr>
                <w:rFonts w:ascii="Arial" w:hAnsi="Arial" w:cs="Arial"/>
                <w:b w:val="0"/>
                <w:sz w:val="20"/>
                <w:lang w:val="es-CO"/>
              </w:rPr>
            </w:pPr>
            <w:r w:rsidRPr="00AB5234">
              <w:rPr>
                <w:rFonts w:ascii="Arial" w:hAnsi="Arial" w:cs="Arial"/>
                <w:b w:val="0"/>
                <w:sz w:val="20"/>
                <w:lang w:val="es-CO"/>
              </w:rPr>
              <w:t>N/A</w:t>
            </w:r>
          </w:p>
        </w:tc>
        <w:tc>
          <w:tcPr>
            <w:tcW w:w="47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BDF2A0" w14:textId="77777777" w:rsidR="00563332" w:rsidRPr="00AB5234" w:rsidRDefault="005A105F" w:rsidP="00AB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CO"/>
              </w:rPr>
            </w:pPr>
            <w:r w:rsidRPr="00AB5234">
              <w:rPr>
                <w:rFonts w:ascii="Arial" w:hAnsi="Arial" w:cs="Arial"/>
                <w:sz w:val="20"/>
                <w:lang w:val="es-CO"/>
              </w:rPr>
              <w:t>No se afectan sistemas por este desarrollo.</w:t>
            </w:r>
          </w:p>
        </w:tc>
      </w:tr>
      <w:tr w:rsidR="00563332" w:rsidRPr="00AE1F4F" w14:paraId="4C9DFE8C" w14:textId="77777777" w:rsidTr="00042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0" w:type="dxa"/>
          </w:tcPr>
          <w:p w14:paraId="41A29C85" w14:textId="77777777" w:rsidR="00563332" w:rsidRPr="00AB5234" w:rsidRDefault="00563332" w:rsidP="00AB5234">
            <w:pPr>
              <w:rPr>
                <w:rFonts w:ascii="Arial" w:hAnsi="Arial" w:cs="Arial"/>
                <w:sz w:val="20"/>
                <w:lang w:val="es-CO"/>
              </w:rPr>
            </w:pPr>
          </w:p>
        </w:tc>
        <w:tc>
          <w:tcPr>
            <w:tcW w:w="4711" w:type="dxa"/>
          </w:tcPr>
          <w:p w14:paraId="165B6E2A" w14:textId="77777777" w:rsidR="00563332" w:rsidRPr="00AB5234" w:rsidRDefault="00563332" w:rsidP="00AB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14:paraId="643B3106" w14:textId="77777777" w:rsidR="00563332" w:rsidRPr="00AB5234" w:rsidRDefault="00563332" w:rsidP="00AB5234">
      <w:pPr>
        <w:rPr>
          <w:rFonts w:ascii="Arial" w:hAnsi="Arial" w:cs="Arial"/>
          <w:sz w:val="20"/>
          <w:lang w:val="es-CO"/>
        </w:rPr>
      </w:pPr>
    </w:p>
    <w:p w14:paraId="4DD4B029" w14:textId="77777777" w:rsidR="00563332" w:rsidRPr="00AB5234" w:rsidRDefault="00563332" w:rsidP="00AB5234">
      <w:pPr>
        <w:pStyle w:val="Ttulo1"/>
        <w:rPr>
          <w:rFonts w:cs="Arial"/>
          <w:sz w:val="20"/>
          <w:lang w:val="es-CO"/>
        </w:rPr>
      </w:pPr>
      <w:bookmarkStart w:id="108" w:name="_Toc480469273"/>
      <w:bookmarkStart w:id="109" w:name="_Toc37102604"/>
      <w:r w:rsidRPr="00AB5234">
        <w:rPr>
          <w:rFonts w:cs="Arial"/>
          <w:sz w:val="20"/>
          <w:lang w:val="es-CO"/>
        </w:rPr>
        <w:lastRenderedPageBreak/>
        <w:t>Anexos</w:t>
      </w:r>
      <w:bookmarkEnd w:id="108"/>
      <w:bookmarkEnd w:id="109"/>
    </w:p>
    <w:p w14:paraId="7376EDD5" w14:textId="77777777" w:rsidR="00AB5234" w:rsidRPr="00AB5234" w:rsidRDefault="00AB5234" w:rsidP="00AB5234">
      <w:pPr>
        <w:rPr>
          <w:rFonts w:ascii="Arial" w:hAnsi="Arial" w:cs="Arial"/>
          <w:sz w:val="20"/>
          <w:lang w:val="es-CO"/>
        </w:rPr>
      </w:pPr>
      <w:r w:rsidRPr="00AB5234">
        <w:rPr>
          <w:rFonts w:ascii="Arial" w:hAnsi="Arial" w:cs="Arial"/>
          <w:sz w:val="20"/>
          <w:lang w:val="es-CO"/>
        </w:rPr>
        <w:t>N/A</w:t>
      </w:r>
    </w:p>
    <w:p w14:paraId="348EF586" w14:textId="77777777" w:rsidR="00563332" w:rsidRPr="00AB5234" w:rsidRDefault="00563332" w:rsidP="00AB5234">
      <w:pPr>
        <w:pStyle w:val="Elencopunti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sz w:val="20"/>
          <w:lang w:val="es-CO"/>
        </w:rPr>
      </w:pPr>
    </w:p>
    <w:p w14:paraId="6B6DD3F1" w14:textId="77777777" w:rsidR="00563332" w:rsidRPr="00AB5234" w:rsidRDefault="00563332" w:rsidP="00AB5234">
      <w:pPr>
        <w:pStyle w:val="Ttulo1"/>
        <w:rPr>
          <w:rFonts w:cs="Arial"/>
          <w:sz w:val="20"/>
          <w:lang w:val="es-CO"/>
        </w:rPr>
      </w:pPr>
      <w:bookmarkStart w:id="110" w:name="_Toc480469274"/>
      <w:bookmarkStart w:id="111" w:name="_Toc37102605"/>
      <w:r w:rsidRPr="00AB5234">
        <w:rPr>
          <w:rFonts w:cs="Arial"/>
          <w:sz w:val="20"/>
          <w:lang w:val="es-CO"/>
        </w:rPr>
        <w:lastRenderedPageBreak/>
        <w:t>Estándares y Lineamientos</w:t>
      </w:r>
      <w:bookmarkEnd w:id="110"/>
      <w:bookmarkEnd w:id="111"/>
    </w:p>
    <w:p w14:paraId="10ED7925" w14:textId="53276222" w:rsidR="00AB5234" w:rsidRPr="009B4AD2" w:rsidRDefault="00AB5234" w:rsidP="009B4AD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lang w:val="es-CO"/>
        </w:rPr>
      </w:pPr>
      <w:r w:rsidRPr="009E1BAC">
        <w:rPr>
          <w:rFonts w:ascii="Arial" w:hAnsi="Arial" w:cs="Arial"/>
          <w:sz w:val="20"/>
          <w:lang w:val="es-CO"/>
        </w:rPr>
        <w:t>La funcionali</w:t>
      </w:r>
      <w:r w:rsidR="009B4AD2">
        <w:rPr>
          <w:rFonts w:ascii="Arial" w:hAnsi="Arial" w:cs="Arial"/>
          <w:sz w:val="20"/>
          <w:lang w:val="es-CO"/>
        </w:rPr>
        <w:t>dad propuesta en este documento.</w:t>
      </w:r>
    </w:p>
    <w:p w14:paraId="014D3BDD" w14:textId="77777777" w:rsidR="00AB5234" w:rsidRPr="009B4AD2" w:rsidRDefault="00AB5234" w:rsidP="00AB5234">
      <w:pPr>
        <w:rPr>
          <w:rFonts w:ascii="Arial" w:hAnsi="Arial" w:cs="Arial"/>
          <w:sz w:val="20"/>
          <w:lang w:val="es-CO"/>
        </w:rPr>
      </w:pPr>
    </w:p>
    <w:p w14:paraId="0AFE4257" w14:textId="77777777" w:rsidR="00AB5234" w:rsidRPr="009B4AD2" w:rsidRDefault="00AB5234" w:rsidP="00990593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lang w:val="es-CO"/>
        </w:rPr>
      </w:pPr>
      <w:r w:rsidRPr="009B4AD2">
        <w:rPr>
          <w:rFonts w:ascii="Arial" w:hAnsi="Arial" w:cs="Arial"/>
          <w:sz w:val="20"/>
          <w:lang w:val="es-CO"/>
        </w:rPr>
        <w:t>Toda la información que es procesada, desarrollada o almacenada en el sistema es propiedad de ENEL.</w:t>
      </w:r>
    </w:p>
    <w:p w14:paraId="5743A7CC" w14:textId="77777777" w:rsidR="008B3C7E" w:rsidRPr="00AB5234" w:rsidRDefault="008B3C7E" w:rsidP="00AB5234">
      <w:pPr>
        <w:rPr>
          <w:rFonts w:ascii="Arial" w:hAnsi="Arial" w:cs="Arial"/>
          <w:sz w:val="20"/>
          <w:lang w:val="es-CO"/>
        </w:rPr>
      </w:pPr>
    </w:p>
    <w:sectPr w:rsidR="008B3C7E" w:rsidRPr="00AB5234" w:rsidSect="00E021C4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type w:val="continuous"/>
      <w:pgSz w:w="11906" w:h="16838" w:code="9"/>
      <w:pgMar w:top="1701" w:right="1134" w:bottom="1701" w:left="1134" w:header="227" w:footer="0" w:gutter="22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D6803" w14:textId="77777777" w:rsidR="00306156" w:rsidRDefault="00306156">
      <w:r>
        <w:separator/>
      </w:r>
    </w:p>
  </w:endnote>
  <w:endnote w:type="continuationSeparator" w:id="0">
    <w:p w14:paraId="080F1822" w14:textId="77777777" w:rsidR="00306156" w:rsidRDefault="0030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15B63" w14:textId="77777777" w:rsidR="00306156" w:rsidRDefault="003061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1199"/>
      <w:gridCol w:w="2203"/>
      <w:gridCol w:w="8"/>
      <w:gridCol w:w="1077"/>
      <w:gridCol w:w="1332"/>
      <w:gridCol w:w="1469"/>
      <w:gridCol w:w="454"/>
      <w:gridCol w:w="454"/>
      <w:gridCol w:w="10"/>
    </w:tblGrid>
    <w:tr w:rsidR="00306156" w:rsidRPr="00505C25" w14:paraId="1B9EF5EC" w14:textId="77777777">
      <w:trPr>
        <w:cantSplit/>
        <w:trHeight w:hRule="exact" w:val="200"/>
      </w:trPr>
      <w:tc>
        <w:tcPr>
          <w:tcW w:w="4749" w:type="dxa"/>
          <w:gridSpan w:val="3"/>
          <w:tcBorders>
            <w:top w:val="single" w:sz="4" w:space="0" w:color="auto"/>
            <w:bottom w:val="single" w:sz="4" w:space="0" w:color="auto"/>
          </w:tcBorders>
        </w:tcPr>
        <w:p w14:paraId="49E6034B" w14:textId="77777777" w:rsidR="00306156" w:rsidRPr="00505C25" w:rsidRDefault="00306156">
          <w:pPr>
            <w:pStyle w:val="Pidipagina2"/>
            <w:spacing w:before="40" w:after="40"/>
            <w:rPr>
              <w:rFonts w:ascii="Arial" w:hAnsi="Arial" w:cs="Arial"/>
              <w:smallCaps/>
            </w:rPr>
          </w:pPr>
          <w:fldSimple w:instr=" DOCPROPERTY &quot;Riproduzione&quot;  \* MERGEFORMAT ">
            <w:r w:rsidRPr="00131CF4">
              <w:rPr>
                <w:rFonts w:ascii="Arial" w:hAnsi="Arial" w:cs="Arial"/>
                <w:smallCaps/>
              </w:rPr>
              <w:t>REPRODUCTION</w:t>
            </w:r>
            <w:r w:rsidRPr="00131CF4">
              <w:rPr>
                <w:rFonts w:ascii="Arial" w:hAnsi="Arial" w:cs="Arial"/>
              </w:rPr>
              <w:t xml:space="preserve"> FORBIDDEN</w:t>
            </w:r>
          </w:fldSimple>
        </w:p>
      </w:tc>
      <w:tc>
        <w:tcPr>
          <w:tcW w:w="4804" w:type="dxa"/>
          <w:gridSpan w:val="7"/>
          <w:tcBorders>
            <w:top w:val="single" w:sz="4" w:space="0" w:color="auto"/>
            <w:bottom w:val="single" w:sz="4" w:space="0" w:color="auto"/>
          </w:tcBorders>
        </w:tcPr>
        <w:p w14:paraId="18193F52" w14:textId="77777777" w:rsidR="00306156" w:rsidRPr="00505C25" w:rsidRDefault="00306156">
          <w:pPr>
            <w:pStyle w:val="Pidipagina2"/>
            <w:spacing w:before="40" w:after="40"/>
            <w:jc w:val="right"/>
            <w:rPr>
              <w:rFonts w:ascii="Arial" w:hAnsi="Arial" w:cs="Arial"/>
              <w:smallCaps/>
            </w:rPr>
          </w:pPr>
          <w:r>
            <w:fldChar w:fldCharType="begin"/>
          </w:r>
          <w:r>
            <w:instrText xml:space="preserve"> DOCPROPERTY "Classificazione"  \* MERGEFORMAT </w:instrText>
          </w:r>
          <w:r>
            <w:fldChar w:fldCharType="separate"/>
          </w:r>
          <w:r>
            <w:rPr>
              <w:rFonts w:ascii="Arial" w:hAnsi="Arial" w:cs="Arial"/>
              <w:smallCaps/>
            </w:rPr>
            <w:t>Internal Use</w:t>
          </w:r>
          <w:r>
            <w:rPr>
              <w:rFonts w:ascii="Arial" w:hAnsi="Arial" w:cs="Arial"/>
              <w:smallCaps/>
            </w:rPr>
            <w:fldChar w:fldCharType="end"/>
          </w:r>
        </w:p>
      </w:tc>
    </w:tr>
    <w:tr w:rsidR="00306156" w:rsidRPr="00505C25" w14:paraId="3D4E4E41" w14:textId="77777777" w:rsidTr="009656D3">
      <w:tblPrEx>
        <w:tblBorders>
          <w:top w:val="single" w:sz="6" w:space="0" w:color="auto"/>
        </w:tblBorders>
      </w:tblPrEx>
      <w:trPr>
        <w:gridAfter w:val="1"/>
        <w:wAfter w:w="10" w:type="dxa"/>
        <w:trHeight w:hRule="exact" w:val="200"/>
      </w:trPr>
      <w:tc>
        <w:tcPr>
          <w:tcW w:w="1347" w:type="dxa"/>
          <w:tcBorders>
            <w:top w:val="nil"/>
            <w:left w:val="nil"/>
            <w:bottom w:val="nil"/>
            <w:right w:val="nil"/>
          </w:tcBorders>
        </w:tcPr>
        <w:p w14:paraId="3C4D1D00" w14:textId="77777777" w:rsidR="00306156" w:rsidRPr="00505C25" w:rsidRDefault="00306156" w:rsidP="00C03DB2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Template</w:t>
          </w:r>
        </w:p>
      </w:tc>
      <w:tc>
        <w:tcPr>
          <w:tcW w:w="1199" w:type="dxa"/>
          <w:tcBorders>
            <w:top w:val="nil"/>
            <w:left w:val="nil"/>
            <w:bottom w:val="nil"/>
            <w:right w:val="nil"/>
          </w:tcBorders>
        </w:tcPr>
        <w:p w14:paraId="755E60AA" w14:textId="77777777" w:rsidR="00306156" w:rsidRPr="00505C25" w:rsidRDefault="00306156" w:rsidP="00F13D24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Typ</w:t>
          </w:r>
          <w:r>
            <w:rPr>
              <w:rFonts w:ascii="Arial" w:hAnsi="Arial" w:cs="Arial"/>
            </w:rPr>
            <w:t>e</w:t>
          </w:r>
        </w:p>
      </w:tc>
      <w:tc>
        <w:tcPr>
          <w:tcW w:w="2211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0AF4787" w14:textId="77777777" w:rsidR="00306156" w:rsidRPr="00505C25" w:rsidRDefault="00306156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Title</w:t>
          </w:r>
        </w:p>
      </w:tc>
      <w:tc>
        <w:tcPr>
          <w:tcW w:w="1077" w:type="dxa"/>
          <w:tcBorders>
            <w:top w:val="nil"/>
            <w:left w:val="nil"/>
            <w:bottom w:val="nil"/>
            <w:right w:val="nil"/>
          </w:tcBorders>
        </w:tcPr>
        <w:p w14:paraId="1F57E3EE" w14:textId="77777777" w:rsidR="00306156" w:rsidRPr="00505C25" w:rsidRDefault="00306156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Document Code</w:t>
          </w:r>
        </w:p>
      </w:tc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14:paraId="09CFEBCB" w14:textId="77777777" w:rsidR="00306156" w:rsidRPr="00505C25" w:rsidRDefault="00306156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Date and Version</w:t>
          </w:r>
        </w:p>
      </w:tc>
      <w:tc>
        <w:tcPr>
          <w:tcW w:w="1469" w:type="dxa"/>
          <w:tcBorders>
            <w:top w:val="nil"/>
            <w:left w:val="nil"/>
            <w:bottom w:val="nil"/>
            <w:right w:val="nil"/>
          </w:tcBorders>
        </w:tcPr>
        <w:p w14:paraId="0895856B" w14:textId="77777777" w:rsidR="00306156" w:rsidRPr="00505C25" w:rsidRDefault="00306156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Name of document</w:t>
          </w:r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6B2C15F6" w14:textId="77777777" w:rsidR="00306156" w:rsidRPr="00505C25" w:rsidRDefault="00306156" w:rsidP="00366A44">
          <w:pPr>
            <w:pStyle w:val="Pidipagina2"/>
            <w:spacing w:before="60"/>
            <w:jc w:val="right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Page</w:t>
          </w:r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15537222" w14:textId="77777777" w:rsidR="00306156" w:rsidRPr="00505C25" w:rsidRDefault="00306156">
          <w:pPr>
            <w:pStyle w:val="Pidipagina2"/>
            <w:spacing w:before="60"/>
            <w:jc w:val="right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of</w:t>
          </w:r>
        </w:p>
      </w:tc>
    </w:tr>
    <w:tr w:rsidR="00306156" w:rsidRPr="00505C25" w14:paraId="7BA5F051" w14:textId="77777777" w:rsidTr="009656D3">
      <w:tblPrEx>
        <w:tblBorders>
          <w:top w:val="single" w:sz="6" w:space="0" w:color="auto"/>
        </w:tblBorders>
      </w:tblPrEx>
      <w:trPr>
        <w:gridAfter w:val="1"/>
        <w:wAfter w:w="10" w:type="dxa"/>
        <w:trHeight w:hRule="exact" w:val="1040"/>
      </w:trPr>
      <w:tc>
        <w:tcPr>
          <w:tcW w:w="1347" w:type="dxa"/>
          <w:tcBorders>
            <w:top w:val="nil"/>
            <w:left w:val="nil"/>
            <w:bottom w:val="nil"/>
            <w:right w:val="nil"/>
          </w:tcBorders>
        </w:tcPr>
        <w:p w14:paraId="001CED88" w14:textId="77777777" w:rsidR="00306156" w:rsidRPr="00505C25" w:rsidRDefault="00306156" w:rsidP="00574174">
          <w:pPr>
            <w:pStyle w:val="Pidipagina3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SM100-User Requirement</w:t>
          </w:r>
        </w:p>
      </w:tc>
      <w:tc>
        <w:tcPr>
          <w:tcW w:w="1199" w:type="dxa"/>
          <w:tcBorders>
            <w:top w:val="nil"/>
            <w:left w:val="nil"/>
            <w:bottom w:val="nil"/>
            <w:right w:val="nil"/>
          </w:tcBorders>
        </w:tcPr>
        <w:p w14:paraId="70D12CAE" w14:textId="77777777" w:rsidR="00306156" w:rsidRPr="00505C25" w:rsidRDefault="00306156">
          <w:pPr>
            <w:pStyle w:val="Pidipagina3"/>
            <w:rPr>
              <w:rFonts w:ascii="Arial" w:hAnsi="Arial" w:cs="Arial"/>
            </w:rPr>
          </w:pPr>
          <w:fldSimple w:instr=" DOCPROPERTY &quot;Category&quot;  \* MERGEFORMAT ">
            <w:r w:rsidRPr="00131CF4">
              <w:rPr>
                <w:rFonts w:ascii="Arial" w:hAnsi="Arial" w:cs="Arial"/>
              </w:rPr>
              <w:t>Document</w:t>
            </w:r>
          </w:fldSimple>
        </w:p>
      </w:tc>
      <w:tc>
        <w:tcPr>
          <w:tcW w:w="2211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3AC0AD9" w14:textId="77777777" w:rsidR="00306156" w:rsidRPr="00505C25" w:rsidRDefault="00306156" w:rsidP="00574174">
          <w:pPr>
            <w:pStyle w:val="Pidipagina3"/>
            <w:rPr>
              <w:rFonts w:ascii="Arial" w:hAnsi="Arial" w:cs="Arial"/>
              <w:lang w:val="en-US"/>
            </w:rPr>
          </w:pPr>
          <w:r>
            <w:fldChar w:fldCharType="begin"/>
          </w:r>
          <w:r w:rsidRPr="00EB553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r w:rsidRPr="00131CF4">
            <w:rPr>
              <w:rFonts w:ascii="Arial" w:hAnsi="Arial" w:cs="Arial"/>
              <w:lang w:val="en-US"/>
            </w:rPr>
            <w:t>Document title/Project name</w:t>
          </w:r>
          <w:r>
            <w:rPr>
              <w:rFonts w:ascii="Arial" w:hAnsi="Arial" w:cs="Arial"/>
              <w:lang w:val="en-US"/>
            </w:rPr>
            <w:fldChar w:fldCharType="end"/>
          </w:r>
          <w:r w:rsidRPr="00505C25">
            <w:rPr>
              <w:rFonts w:ascii="Arial" w:hAnsi="Arial" w:cs="Arial"/>
              <w:lang w:val="en-US"/>
            </w:rPr>
            <w:t xml:space="preserve"> – </w:t>
          </w:r>
          <w:r w:rsidRPr="009E104B">
            <w:rPr>
              <w:rFonts w:ascii="Arial" w:hAnsi="Arial" w:cs="Arial"/>
              <w:lang w:val="en-US"/>
            </w:rPr>
            <w:t>User Requirement</w:t>
          </w:r>
        </w:p>
      </w:tc>
      <w:tc>
        <w:tcPr>
          <w:tcW w:w="1077" w:type="dxa"/>
          <w:tcBorders>
            <w:top w:val="nil"/>
            <w:left w:val="nil"/>
            <w:bottom w:val="nil"/>
            <w:right w:val="nil"/>
          </w:tcBorders>
        </w:tcPr>
        <w:p w14:paraId="1A28DD75" w14:textId="77777777" w:rsidR="00306156" w:rsidRPr="00505C25" w:rsidRDefault="00306156">
          <w:pPr>
            <w:pStyle w:val="Pidipagina3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[PPM_code]</w:t>
          </w:r>
        </w:p>
      </w:tc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14:paraId="2CC494F1" w14:textId="77777777" w:rsidR="00306156" w:rsidRPr="00505C25" w:rsidRDefault="00306156">
          <w:pPr>
            <w:pStyle w:val="Pidipagina3"/>
            <w:rPr>
              <w:rFonts w:ascii="Arial" w:hAnsi="Arial" w:cs="Arial"/>
              <w:lang w:val="en-US"/>
            </w:rPr>
          </w:pPr>
          <w:r w:rsidRPr="00505C25">
            <w:rPr>
              <w:rFonts w:ascii="Arial" w:hAnsi="Arial" w:cs="Arial"/>
            </w:rPr>
            <w:fldChar w:fldCharType="begin"/>
          </w:r>
          <w:r w:rsidRPr="00505C25">
            <w:rPr>
              <w:rFonts w:ascii="Arial" w:hAnsi="Arial" w:cs="Arial"/>
              <w:lang w:val="en-US"/>
            </w:rPr>
            <w:instrText xml:space="preserve"> KEYWORDS   </w:instrText>
          </w:r>
          <w:r w:rsidRPr="00505C25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lang w:val="en-US"/>
            </w:rPr>
            <w:t>Draft</w:t>
          </w:r>
          <w:r w:rsidRPr="00505C25">
            <w:rPr>
              <w:rFonts w:ascii="Arial" w:hAnsi="Arial" w:cs="Arial"/>
            </w:rPr>
            <w:fldChar w:fldCharType="end"/>
          </w:r>
          <w:r w:rsidRPr="00505C25">
            <w:rPr>
              <w:rFonts w:ascii="Arial" w:hAnsi="Arial" w:cs="Arial"/>
              <w:lang w:val="en-US"/>
            </w:rPr>
            <w:t xml:space="preserve"> </w:t>
          </w:r>
          <w:fldSimple w:instr=" DOCPROPERTY &quot;Data approvazione&quot;  \* MERGEFORMAT ">
            <w:r w:rsidRPr="00131CF4">
              <w:rPr>
                <w:rFonts w:ascii="Arial" w:hAnsi="Arial" w:cs="Arial"/>
                <w:lang w:val="en-US"/>
              </w:rPr>
              <w:t xml:space="preserve"> </w:t>
            </w:r>
          </w:fldSimple>
        </w:p>
      </w:tc>
      <w:tc>
        <w:tcPr>
          <w:tcW w:w="1469" w:type="dxa"/>
          <w:tcBorders>
            <w:top w:val="nil"/>
            <w:left w:val="nil"/>
            <w:bottom w:val="nil"/>
            <w:right w:val="nil"/>
          </w:tcBorders>
        </w:tcPr>
        <w:p w14:paraId="0C92A750" w14:textId="77777777" w:rsidR="00306156" w:rsidRPr="00505C25" w:rsidRDefault="00306156">
          <w:pPr>
            <w:pStyle w:val="Pidipagina3"/>
            <w:rPr>
              <w:rFonts w:ascii="Arial" w:hAnsi="Arial" w:cs="Arial"/>
              <w:lang w:val="en-US"/>
            </w:rPr>
          </w:pPr>
          <w:fldSimple w:instr=" FILENAME  \* MERGEFORMAT ">
            <w:r w:rsidRPr="00131CF4">
              <w:rPr>
                <w:rFonts w:ascii="Arial" w:hAnsi="Arial" w:cs="Arial"/>
                <w:lang w:val="en-US"/>
              </w:rPr>
              <w:t>Documento1</w:t>
            </w:r>
          </w:fldSimple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71295FA8" w14:textId="14AAF87A" w:rsidR="00306156" w:rsidRPr="00505C25" w:rsidRDefault="00306156">
          <w:pPr>
            <w:pStyle w:val="Piedepgina"/>
            <w:spacing w:before="20"/>
            <w:jc w:val="right"/>
            <w:rPr>
              <w:rStyle w:val="NumeropaginaG"/>
              <w:rFonts w:ascii="Arial" w:hAnsi="Arial" w:cs="Arial"/>
            </w:rPr>
          </w:pPr>
          <w:r w:rsidRPr="00505C25">
            <w:rPr>
              <w:rStyle w:val="NumeropaginaG"/>
              <w:rFonts w:ascii="Arial" w:hAnsi="Arial" w:cs="Arial"/>
            </w:rPr>
            <w:fldChar w:fldCharType="begin"/>
          </w:r>
          <w:r w:rsidRPr="00505C25">
            <w:rPr>
              <w:rStyle w:val="NumeropaginaG"/>
              <w:rFonts w:ascii="Arial" w:hAnsi="Arial" w:cs="Arial"/>
            </w:rPr>
            <w:instrText xml:space="preserve"> PAGE </w:instrText>
          </w:r>
          <w:r w:rsidRPr="00505C25">
            <w:rPr>
              <w:rStyle w:val="NumeropaginaG"/>
              <w:rFonts w:ascii="Arial" w:hAnsi="Arial" w:cs="Arial"/>
            </w:rPr>
            <w:fldChar w:fldCharType="separate"/>
          </w:r>
          <w:r w:rsidR="00AB5A2A">
            <w:rPr>
              <w:rStyle w:val="NumeropaginaG"/>
              <w:rFonts w:ascii="Arial" w:hAnsi="Arial" w:cs="Arial"/>
              <w:noProof/>
            </w:rPr>
            <w:t>12</w:t>
          </w:r>
          <w:r w:rsidRPr="00505C25">
            <w:rPr>
              <w:rStyle w:val="NumeropaginaG"/>
              <w:rFonts w:ascii="Arial" w:hAnsi="Arial" w:cs="Arial"/>
            </w:rPr>
            <w:fldChar w:fldCharType="end"/>
          </w:r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5B47A7B1" w14:textId="5755A58D" w:rsidR="00306156" w:rsidRPr="00505C25" w:rsidRDefault="00306156">
          <w:pPr>
            <w:pStyle w:val="Piedepgina"/>
            <w:spacing w:before="20"/>
            <w:jc w:val="right"/>
            <w:rPr>
              <w:rStyle w:val="Nmerodepgina"/>
              <w:rFonts w:ascii="Arial" w:hAnsi="Arial" w:cs="Arial"/>
            </w:rPr>
          </w:pPr>
          <w:r w:rsidRPr="00505C25">
            <w:rPr>
              <w:rStyle w:val="Nmerodepgina"/>
              <w:rFonts w:ascii="Arial" w:hAnsi="Arial" w:cs="Arial"/>
            </w:rPr>
            <w:fldChar w:fldCharType="begin"/>
          </w:r>
          <w:r w:rsidRPr="00505C25">
            <w:rPr>
              <w:rStyle w:val="Nmerodepgina"/>
              <w:rFonts w:ascii="Arial" w:hAnsi="Arial" w:cs="Arial"/>
            </w:rPr>
            <w:instrText xml:space="preserve"> NUMPAGES  \* LOWER </w:instrText>
          </w:r>
          <w:r w:rsidRPr="00505C25">
            <w:rPr>
              <w:rStyle w:val="Nmerodepgina"/>
              <w:rFonts w:ascii="Arial" w:hAnsi="Arial" w:cs="Arial"/>
            </w:rPr>
            <w:fldChar w:fldCharType="separate"/>
          </w:r>
          <w:r w:rsidR="00AB5A2A">
            <w:rPr>
              <w:rStyle w:val="Nmerodepgina"/>
              <w:rFonts w:ascii="Arial" w:hAnsi="Arial" w:cs="Arial"/>
              <w:noProof/>
            </w:rPr>
            <w:t>19</w:t>
          </w:r>
          <w:r w:rsidRPr="00505C25">
            <w:rPr>
              <w:rStyle w:val="Nmerodepgina"/>
              <w:rFonts w:ascii="Arial" w:hAnsi="Arial" w:cs="Arial"/>
            </w:rPr>
            <w:fldChar w:fldCharType="end"/>
          </w:r>
        </w:p>
        <w:p w14:paraId="66F90E49" w14:textId="77777777" w:rsidR="00306156" w:rsidRPr="00505C25" w:rsidRDefault="00306156">
          <w:pPr>
            <w:pStyle w:val="Piedepgina"/>
            <w:spacing w:before="20"/>
            <w:jc w:val="right"/>
            <w:rPr>
              <w:rStyle w:val="Nmerodepgina"/>
              <w:rFonts w:ascii="Arial" w:hAnsi="Arial" w:cs="Arial"/>
            </w:rPr>
          </w:pPr>
        </w:p>
      </w:tc>
    </w:tr>
  </w:tbl>
  <w:p w14:paraId="28013F8D" w14:textId="77777777" w:rsidR="00306156" w:rsidRDefault="00306156">
    <w:pPr>
      <w:pStyle w:val="Piedepgina"/>
      <w:spacing w:before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01"/>
      <w:gridCol w:w="1304"/>
      <w:gridCol w:w="1701"/>
      <w:gridCol w:w="3997"/>
      <w:gridCol w:w="851"/>
    </w:tblGrid>
    <w:tr w:rsidR="00306156" w:rsidRPr="00505C25" w14:paraId="55391C7B" w14:textId="77777777">
      <w:trPr>
        <w:cantSplit/>
        <w:trHeight w:hRule="exact" w:val="200"/>
      </w:trPr>
      <w:tc>
        <w:tcPr>
          <w:tcW w:w="4706" w:type="dxa"/>
          <w:gridSpan w:val="3"/>
          <w:tcBorders>
            <w:top w:val="single" w:sz="4" w:space="0" w:color="auto"/>
            <w:bottom w:val="single" w:sz="4" w:space="0" w:color="auto"/>
          </w:tcBorders>
        </w:tcPr>
        <w:p w14:paraId="419A3574" w14:textId="77777777" w:rsidR="00306156" w:rsidRPr="00505C25" w:rsidRDefault="00306156">
          <w:pPr>
            <w:pStyle w:val="Pidipagina2"/>
            <w:spacing w:before="40" w:after="40"/>
            <w:rPr>
              <w:rFonts w:ascii="Arial" w:hAnsi="Arial" w:cs="Arial"/>
              <w:smallCaps/>
            </w:rPr>
          </w:pPr>
          <w:r>
            <w:fldChar w:fldCharType="begin"/>
          </w:r>
          <w:r>
            <w:instrText xml:space="preserve"> DOCPROPERTY "Riproduzione"  \* MERGEFORMAT </w:instrText>
          </w:r>
          <w:r>
            <w:fldChar w:fldCharType="separate"/>
          </w:r>
          <w:r w:rsidRPr="00131CF4">
            <w:rPr>
              <w:rFonts w:ascii="Arial" w:hAnsi="Arial" w:cs="Arial"/>
              <w:smallCaps/>
            </w:rPr>
            <w:t>REPRODUCTION</w:t>
          </w:r>
          <w:r w:rsidRPr="00131CF4">
            <w:rPr>
              <w:rFonts w:ascii="Arial" w:hAnsi="Arial" w:cs="Arial"/>
            </w:rPr>
            <w:t xml:space="preserve"> FORBIDDEN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4848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5401697F" w14:textId="77777777" w:rsidR="00306156" w:rsidRPr="00505C25" w:rsidRDefault="00306156">
          <w:pPr>
            <w:pStyle w:val="Pidipagina2"/>
            <w:spacing w:before="40" w:after="40"/>
            <w:jc w:val="right"/>
            <w:rPr>
              <w:rFonts w:ascii="Arial" w:hAnsi="Arial" w:cs="Arial"/>
              <w:smallCaps/>
            </w:rPr>
          </w:pPr>
          <w:r>
            <w:fldChar w:fldCharType="begin"/>
          </w:r>
          <w:r>
            <w:instrText xml:space="preserve"> DOCPROPERTY "Classificazione"  \* MERGEFORMAT </w:instrText>
          </w:r>
          <w:r>
            <w:fldChar w:fldCharType="separate"/>
          </w:r>
          <w:r>
            <w:rPr>
              <w:rFonts w:ascii="Arial" w:hAnsi="Arial" w:cs="Arial"/>
              <w:smallCaps/>
            </w:rPr>
            <w:t>Internal Use</w:t>
          </w:r>
          <w:r>
            <w:rPr>
              <w:rFonts w:ascii="Arial" w:hAnsi="Arial" w:cs="Arial"/>
              <w:smallCaps/>
            </w:rPr>
            <w:fldChar w:fldCharType="end"/>
          </w:r>
        </w:p>
      </w:tc>
    </w:tr>
    <w:tr w:rsidR="00306156" w:rsidRPr="00505C25" w14:paraId="283542FE" w14:textId="77777777">
      <w:trPr>
        <w:cantSplit/>
        <w:trHeight w:hRule="exact" w:val="200"/>
      </w:trPr>
      <w:tc>
        <w:tcPr>
          <w:tcW w:w="1701" w:type="dxa"/>
        </w:tcPr>
        <w:p w14:paraId="0B067161" w14:textId="77777777" w:rsidR="00306156" w:rsidRPr="00505C25" w:rsidRDefault="00306156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Template</w:t>
          </w:r>
        </w:p>
      </w:tc>
      <w:tc>
        <w:tcPr>
          <w:tcW w:w="1304" w:type="dxa"/>
        </w:tcPr>
        <w:p w14:paraId="11384FC9" w14:textId="77777777" w:rsidR="00306156" w:rsidRPr="00505C25" w:rsidRDefault="00306156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Document Code</w:t>
          </w:r>
        </w:p>
      </w:tc>
      <w:tc>
        <w:tcPr>
          <w:tcW w:w="1701" w:type="dxa"/>
        </w:tcPr>
        <w:p w14:paraId="385998AD" w14:textId="77777777" w:rsidR="00306156" w:rsidRPr="00505C25" w:rsidRDefault="00306156" w:rsidP="00FB1A2A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Date and Version</w:t>
          </w:r>
        </w:p>
      </w:tc>
      <w:tc>
        <w:tcPr>
          <w:tcW w:w="3997" w:type="dxa"/>
        </w:tcPr>
        <w:p w14:paraId="604309B3" w14:textId="77777777" w:rsidR="00306156" w:rsidRPr="00505C25" w:rsidRDefault="00306156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Name of document</w:t>
          </w:r>
        </w:p>
      </w:tc>
      <w:tc>
        <w:tcPr>
          <w:tcW w:w="851" w:type="dxa"/>
        </w:tcPr>
        <w:p w14:paraId="06D8049A" w14:textId="77777777" w:rsidR="00306156" w:rsidRPr="00505C25" w:rsidRDefault="00306156">
          <w:pPr>
            <w:pStyle w:val="Pidipagina2"/>
            <w:spacing w:before="60"/>
            <w:jc w:val="right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Pages</w:t>
          </w:r>
        </w:p>
      </w:tc>
    </w:tr>
    <w:tr w:rsidR="00306156" w:rsidRPr="00505C25" w14:paraId="57996564" w14:textId="77777777">
      <w:trPr>
        <w:cantSplit/>
        <w:trHeight w:hRule="exact" w:val="1200"/>
      </w:trPr>
      <w:tc>
        <w:tcPr>
          <w:tcW w:w="1701" w:type="dxa"/>
        </w:tcPr>
        <w:p w14:paraId="1E57C2D9" w14:textId="77777777" w:rsidR="00306156" w:rsidRPr="00505C25" w:rsidRDefault="00306156" w:rsidP="00574174">
          <w:pPr>
            <w:pStyle w:val="Pidipagina1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SM100-User Requirement</w:t>
          </w:r>
        </w:p>
      </w:tc>
      <w:tc>
        <w:tcPr>
          <w:tcW w:w="1304" w:type="dxa"/>
        </w:tcPr>
        <w:p w14:paraId="27DAB7A1" w14:textId="77777777" w:rsidR="00306156" w:rsidRPr="00505C25" w:rsidRDefault="00306156">
          <w:pPr>
            <w:pStyle w:val="Pidipagina1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[PPM_code]</w:t>
          </w:r>
        </w:p>
      </w:tc>
      <w:tc>
        <w:tcPr>
          <w:tcW w:w="1701" w:type="dxa"/>
        </w:tcPr>
        <w:p w14:paraId="0CC36931" w14:textId="77777777" w:rsidR="00306156" w:rsidRPr="00505C25" w:rsidRDefault="00306156">
          <w:pPr>
            <w:pStyle w:val="Pidipagina1"/>
            <w:rPr>
              <w:rFonts w:ascii="Arial" w:hAnsi="Arial" w:cs="Arial"/>
              <w:lang w:val="en-US"/>
            </w:rPr>
          </w:pPr>
          <w:r w:rsidRPr="00505C25">
            <w:rPr>
              <w:rFonts w:ascii="Arial" w:hAnsi="Arial" w:cs="Arial"/>
            </w:rPr>
            <w:fldChar w:fldCharType="begin"/>
          </w:r>
          <w:r w:rsidRPr="00505C25">
            <w:rPr>
              <w:rFonts w:ascii="Arial" w:hAnsi="Arial" w:cs="Arial"/>
              <w:lang w:val="en-US"/>
            </w:rPr>
            <w:instrText xml:space="preserve"> KEYWORDS   </w:instrText>
          </w:r>
          <w:r w:rsidRPr="00505C25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lang w:val="en-US"/>
            </w:rPr>
            <w:t>Draft</w:t>
          </w:r>
          <w:r w:rsidRPr="00505C25">
            <w:rPr>
              <w:rFonts w:ascii="Arial" w:hAnsi="Arial" w:cs="Arial"/>
            </w:rPr>
            <w:fldChar w:fldCharType="end"/>
          </w:r>
          <w:r w:rsidRPr="00505C25">
            <w:rPr>
              <w:rFonts w:ascii="Arial" w:hAnsi="Arial" w:cs="Arial"/>
              <w:lang w:val="en-US"/>
            </w:rPr>
            <w:t xml:space="preserve">  </w:t>
          </w:r>
          <w:fldSimple w:instr=" DOCPROPERTY &quot;Data approvazione&quot;  \* MERGEFORMAT ">
            <w:r w:rsidRPr="00131CF4">
              <w:rPr>
                <w:rFonts w:ascii="Arial" w:hAnsi="Arial" w:cs="Arial"/>
                <w:lang w:val="en-US"/>
              </w:rPr>
              <w:t xml:space="preserve"> </w:t>
            </w:r>
          </w:fldSimple>
        </w:p>
      </w:tc>
      <w:tc>
        <w:tcPr>
          <w:tcW w:w="3997" w:type="dxa"/>
        </w:tcPr>
        <w:p w14:paraId="3FA73E23" w14:textId="77777777" w:rsidR="00306156" w:rsidRPr="00505C25" w:rsidRDefault="00306156">
          <w:pPr>
            <w:pStyle w:val="Pidipagina1"/>
            <w:rPr>
              <w:rFonts w:ascii="Arial" w:hAnsi="Arial" w:cs="Arial"/>
              <w:lang w:val="en-US"/>
            </w:rPr>
          </w:pPr>
          <w:fldSimple w:instr=" FILENAME  \* MERGEFORMAT ">
            <w:r w:rsidRPr="00131CF4">
              <w:rPr>
                <w:rFonts w:ascii="Arial" w:hAnsi="Arial" w:cs="Arial"/>
                <w:lang w:val="en-US"/>
              </w:rPr>
              <w:t>Documento1</w:t>
            </w:r>
          </w:fldSimple>
        </w:p>
      </w:tc>
      <w:tc>
        <w:tcPr>
          <w:tcW w:w="851" w:type="dxa"/>
        </w:tcPr>
        <w:p w14:paraId="0E07AD8B" w14:textId="1148B44A" w:rsidR="00306156" w:rsidRPr="00505C25" w:rsidRDefault="00306156">
          <w:pPr>
            <w:pStyle w:val="Piedepgina"/>
            <w:spacing w:before="20"/>
            <w:jc w:val="right"/>
            <w:rPr>
              <w:rStyle w:val="NumeropaginaG"/>
              <w:rFonts w:ascii="Arial" w:hAnsi="Arial" w:cs="Arial"/>
            </w:rPr>
          </w:pPr>
          <w:r w:rsidRPr="00505C25">
            <w:rPr>
              <w:rStyle w:val="NumeropaginaG"/>
              <w:rFonts w:ascii="Arial" w:hAnsi="Arial" w:cs="Arial"/>
            </w:rPr>
            <w:fldChar w:fldCharType="begin"/>
          </w:r>
          <w:r w:rsidRPr="00505C25">
            <w:rPr>
              <w:rStyle w:val="NumeropaginaG"/>
              <w:rFonts w:ascii="Arial" w:hAnsi="Arial" w:cs="Arial"/>
            </w:rPr>
            <w:instrText xml:space="preserve"> NUMPAGES  \* LOWER </w:instrText>
          </w:r>
          <w:r w:rsidRPr="00505C25">
            <w:rPr>
              <w:rStyle w:val="NumeropaginaG"/>
              <w:rFonts w:ascii="Arial" w:hAnsi="Arial" w:cs="Arial"/>
            </w:rPr>
            <w:fldChar w:fldCharType="separate"/>
          </w:r>
          <w:r w:rsidR="00AC4622">
            <w:rPr>
              <w:rStyle w:val="NumeropaginaG"/>
              <w:rFonts w:ascii="Arial" w:hAnsi="Arial" w:cs="Arial"/>
              <w:noProof/>
            </w:rPr>
            <w:t>19</w:t>
          </w:r>
          <w:r w:rsidRPr="00505C25">
            <w:rPr>
              <w:rStyle w:val="NumeropaginaG"/>
              <w:rFonts w:ascii="Arial" w:hAnsi="Arial" w:cs="Arial"/>
            </w:rPr>
            <w:fldChar w:fldCharType="end"/>
          </w:r>
        </w:p>
      </w:tc>
    </w:tr>
  </w:tbl>
  <w:p w14:paraId="32D39A80" w14:textId="77777777" w:rsidR="00306156" w:rsidRDefault="00306156">
    <w:pPr>
      <w:pStyle w:val="Piedepgina"/>
      <w:spacing w:before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016C1" w14:textId="77777777" w:rsidR="00306156" w:rsidRDefault="00306156">
      <w:r>
        <w:separator/>
      </w:r>
    </w:p>
  </w:footnote>
  <w:footnote w:type="continuationSeparator" w:id="0">
    <w:p w14:paraId="0126AD7C" w14:textId="77777777" w:rsidR="00306156" w:rsidRDefault="00306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9EC73" w14:textId="77777777" w:rsidR="00306156" w:rsidRDefault="003061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1"/>
      <w:gridCol w:w="2841"/>
      <w:gridCol w:w="3861"/>
    </w:tblGrid>
    <w:tr w:rsidR="00306156" w:rsidRPr="00F06346" w14:paraId="65720D07" w14:textId="77777777" w:rsidTr="00152473">
      <w:trPr>
        <w:trHeight w:hRule="exact" w:val="1080"/>
      </w:trPr>
      <w:tc>
        <w:tcPr>
          <w:tcW w:w="2841" w:type="dxa"/>
          <w:tcBorders>
            <w:bottom w:val="nil"/>
          </w:tcBorders>
          <w:vAlign w:val="center"/>
        </w:tcPr>
        <w:p w14:paraId="2B16F301" w14:textId="77777777" w:rsidR="00306156" w:rsidRDefault="00306156" w:rsidP="00152473">
          <w:r w:rsidRPr="00F13D24">
            <w:rPr>
              <w:noProof/>
              <w:lang w:val="es-CO" w:eastAsia="es-CO"/>
            </w:rPr>
            <w:drawing>
              <wp:inline distT="0" distB="0" distL="0" distR="0" wp14:anchorId="55424BD4" wp14:editId="6B63E2DF">
                <wp:extent cx="1219452" cy="441862"/>
                <wp:effectExtent l="19050" t="0" r="0" b="0"/>
                <wp:docPr id="2" name="Immagine 1" descr="\\psf\Home\Desktop\ENELLOGO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\\psf\Home\Desktop\ENEL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452" cy="4418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1" w:type="dxa"/>
          <w:tcBorders>
            <w:bottom w:val="nil"/>
          </w:tcBorders>
          <w:vAlign w:val="center"/>
        </w:tcPr>
        <w:p w14:paraId="2A75305A" w14:textId="77777777" w:rsidR="00306156" w:rsidRDefault="00306156" w:rsidP="00152473">
          <w:pPr>
            <w:pStyle w:val="Intestazione3"/>
          </w:pPr>
        </w:p>
        <w:p w14:paraId="6CCCAF01" w14:textId="77777777" w:rsidR="00306156" w:rsidRDefault="00306156" w:rsidP="00152473">
          <w:pPr>
            <w:pStyle w:val="Intestazione2"/>
          </w:pPr>
        </w:p>
        <w:p w14:paraId="0362B00E" w14:textId="77777777" w:rsidR="00306156" w:rsidRDefault="00306156" w:rsidP="00152473">
          <w:pPr>
            <w:pStyle w:val="Intestazione1"/>
          </w:pPr>
        </w:p>
      </w:tc>
      <w:tc>
        <w:tcPr>
          <w:tcW w:w="3861" w:type="dxa"/>
          <w:tcBorders>
            <w:bottom w:val="nil"/>
          </w:tcBorders>
          <w:vAlign w:val="center"/>
        </w:tcPr>
        <w:p w14:paraId="7C08B1C5" w14:textId="77777777" w:rsidR="00306156" w:rsidRPr="001D7088" w:rsidRDefault="00306156" w:rsidP="00152473">
          <w:pPr>
            <w:pStyle w:val="Intestazione3"/>
            <w:rPr>
              <w:lang w:val="en-GB"/>
            </w:rPr>
          </w:pPr>
          <w:fldSimple w:instr=" DOCPROPERTY &quot;Funzione&quot;  \* MERGEFORMAT ">
            <w:r w:rsidRPr="00131CF4">
              <w:rPr>
                <w:lang w:val="en-GB"/>
              </w:rPr>
              <w:t>Global ICT</w:t>
            </w:r>
          </w:fldSimple>
        </w:p>
        <w:p w14:paraId="7498C49B" w14:textId="77777777" w:rsidR="00306156" w:rsidRPr="001D7088" w:rsidRDefault="00306156" w:rsidP="00152473">
          <w:pPr>
            <w:pStyle w:val="Intestazione2"/>
            <w:rPr>
              <w:lang w:val="en-GB"/>
            </w:rPr>
          </w:pPr>
          <w:fldSimple w:instr=" DOCPROPERTY &quot;Unità&quot;  \* MERGEFORMAT ">
            <w:r w:rsidRPr="00131CF4">
              <w:rPr>
                <w:lang w:val="en-GB"/>
              </w:rPr>
              <w:t>Unit / Unit</w:t>
            </w:r>
          </w:fldSimple>
        </w:p>
        <w:p w14:paraId="23BB59D5" w14:textId="77777777" w:rsidR="00306156" w:rsidRPr="001D7088" w:rsidRDefault="00306156" w:rsidP="00152473">
          <w:pPr>
            <w:pStyle w:val="Intestazione1"/>
            <w:rPr>
              <w:lang w:val="en-GB"/>
            </w:rPr>
          </w:pPr>
        </w:p>
      </w:tc>
    </w:tr>
    <w:tr w:rsidR="00306156" w:rsidRPr="00AE1F4F" w14:paraId="1125AE17" w14:textId="77777777" w:rsidTr="00152473">
      <w:trPr>
        <w:cantSplit/>
        <w:trHeight w:hRule="exact" w:val="627"/>
      </w:trPr>
      <w:tc>
        <w:tcPr>
          <w:tcW w:w="9543" w:type="dxa"/>
          <w:gridSpan w:val="3"/>
          <w:tcBorders>
            <w:bottom w:val="nil"/>
          </w:tcBorders>
        </w:tcPr>
        <w:p w14:paraId="636ABEC6" w14:textId="77777777" w:rsidR="00306156" w:rsidRPr="00AE7774" w:rsidRDefault="00306156" w:rsidP="00152473">
          <w:pPr>
            <w:pStyle w:val="Disclaimer"/>
            <w:rPr>
              <w:lang w:val="en-US"/>
            </w:rPr>
          </w:pPr>
          <w:r w:rsidRPr="009E104B">
            <w:rPr>
              <w:lang w:val="en-US"/>
            </w:rPr>
            <w:t xml:space="preserve">This document contains proprietary information of Enel </w:t>
          </w:r>
          <w:proofErr w:type="spellStart"/>
          <w:r w:rsidRPr="009E104B">
            <w:rPr>
              <w:lang w:val="en-US"/>
            </w:rPr>
            <w:t>SpA</w:t>
          </w:r>
          <w:proofErr w:type="spellEnd"/>
          <w:r w:rsidRPr="009E104B">
            <w:rPr>
              <w:lang w:val="en-US"/>
            </w:rPr>
            <w:t xml:space="preserve"> and shall only be used by the recipient in relation to the purposes for which it was received. Any form of reproduction or disclosure without the express consent of Enel </w:t>
          </w:r>
          <w:proofErr w:type="spellStart"/>
          <w:r w:rsidRPr="009E104B">
            <w:rPr>
              <w:lang w:val="en-US"/>
            </w:rPr>
            <w:t>SpA</w:t>
          </w:r>
          <w:proofErr w:type="spellEnd"/>
          <w:r w:rsidRPr="009E104B">
            <w:rPr>
              <w:lang w:val="en-US"/>
            </w:rPr>
            <w:t xml:space="preserve"> is prohibited.</w:t>
          </w:r>
        </w:p>
      </w:tc>
    </w:tr>
  </w:tbl>
  <w:p w14:paraId="6D945B01" w14:textId="77777777" w:rsidR="00306156" w:rsidRPr="009E104B" w:rsidRDefault="00306156">
    <w:pPr>
      <w:rPr>
        <w:sz w:val="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81875" w14:textId="77777777" w:rsidR="00306156" w:rsidRDefault="00306156" w:rsidP="00F13D24">
    <w:pPr>
      <w:pStyle w:val="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72038390" wp14:editId="0BDB2393">
          <wp:simplePos x="0" y="0"/>
          <wp:positionH relativeFrom="column">
            <wp:posOffset>-35560</wp:posOffset>
          </wp:positionH>
          <wp:positionV relativeFrom="paragraph">
            <wp:posOffset>387985</wp:posOffset>
          </wp:positionV>
          <wp:extent cx="1317625" cy="479425"/>
          <wp:effectExtent l="0" t="0" r="0" b="0"/>
          <wp:wrapThrough wrapText="bothSides">
            <wp:wrapPolygon edited="0">
              <wp:start x="0" y="0"/>
              <wp:lineTo x="0" y="20599"/>
              <wp:lineTo x="21236" y="20599"/>
              <wp:lineTo x="21236" y="0"/>
              <wp:lineTo x="0" y="0"/>
            </wp:wrapPolygon>
          </wp:wrapThrough>
          <wp:docPr id="5" name="Imagen 5" descr="ENEL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NEL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479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ABE9678"/>
    <w:lvl w:ilvl="0">
      <w:start w:val="1"/>
      <w:numFmt w:val="decimal"/>
      <w:pStyle w:val="Ttulo1"/>
      <w:lvlText w:val="%1."/>
      <w:legacy w:legacy="1" w:legacySpace="284" w:legacyIndent="0"/>
      <w:lvlJc w:val="left"/>
    </w:lvl>
    <w:lvl w:ilvl="1">
      <w:start w:val="1"/>
      <w:numFmt w:val="decimal"/>
      <w:pStyle w:val="Ttulo2"/>
      <w:lvlText w:val="%1.%2."/>
      <w:legacy w:legacy="1" w:legacySpace="425" w:legacyIndent="0"/>
      <w:lvlJc w:val="left"/>
    </w:lvl>
    <w:lvl w:ilvl="2">
      <w:start w:val="1"/>
      <w:numFmt w:val="decimal"/>
      <w:pStyle w:val="Ttulo3"/>
      <w:lvlText w:val="%1.%2.%3."/>
      <w:legacy w:legacy="1" w:legacySpace="567" w:legacyIndent="0"/>
      <w:lvlJc w:val="left"/>
      <w:rPr>
        <w:sz w:val="20"/>
        <w:szCs w:val="20"/>
      </w:rPr>
    </w:lvl>
    <w:lvl w:ilvl="3">
      <w:start w:val="1"/>
      <w:numFmt w:val="decimal"/>
      <w:pStyle w:val="Ttulo4"/>
      <w:lvlText w:val="%1.%2.%3.%4."/>
      <w:legacy w:legacy="1" w:legacySpace="524" w:legacyIndent="0"/>
      <w:lvlJc w:val="left"/>
    </w:lvl>
    <w:lvl w:ilvl="4">
      <w:start w:val="1"/>
      <w:numFmt w:val="decimal"/>
      <w:pStyle w:val="Ttulo5"/>
      <w:lvlText w:val="%1.%2.%3.%4.%5."/>
      <w:legacy w:legacy="1" w:legacySpace="524" w:legacyIndent="0"/>
      <w:lvlJc w:val="left"/>
    </w:lvl>
    <w:lvl w:ilvl="5">
      <w:start w:val="1"/>
      <w:numFmt w:val="none"/>
      <w:pStyle w:val="Ttulo6"/>
      <w:lvlText w:val="%1.%2.%3.%4.%5."/>
      <w:legacy w:legacy="1" w:legacySpace="524" w:legacyIndent="0"/>
      <w:lvlJc w:val="left"/>
    </w:lvl>
    <w:lvl w:ilvl="6">
      <w:start w:val="1"/>
      <w:numFmt w:val="none"/>
      <w:pStyle w:val="Ttulo7"/>
      <w:lvlText w:val="%1.%2.%3.%4.%5."/>
      <w:legacy w:legacy="1" w:legacySpace="524" w:legacyIndent="0"/>
      <w:lvlJc w:val="left"/>
    </w:lvl>
    <w:lvl w:ilvl="7">
      <w:start w:val="1"/>
      <w:numFmt w:val="none"/>
      <w:pStyle w:val="Ttulo8"/>
      <w:lvlText w:val="%1.%2.%3.%4.%5."/>
      <w:legacy w:legacy="1" w:legacySpace="524" w:legacyIndent="0"/>
      <w:lvlJc w:val="left"/>
    </w:lvl>
    <w:lvl w:ilvl="8">
      <w:start w:val="1"/>
      <w:numFmt w:val="none"/>
      <w:pStyle w:val="Ttulo9"/>
      <w:lvlText w:val="%1.%2.%3.%4.%5."/>
      <w:legacy w:legacy="1" w:legacySpace="524" w:legacyIndent="0"/>
      <w:lvlJc w:val="left"/>
    </w:lvl>
  </w:abstractNum>
  <w:abstractNum w:abstractNumId="1">
    <w:nsid w:val="0AD25B20"/>
    <w:multiLevelType w:val="multilevel"/>
    <w:tmpl w:val="65C4A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9E3C19"/>
    <w:multiLevelType w:val="hybridMultilevel"/>
    <w:tmpl w:val="74F43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E6750"/>
    <w:multiLevelType w:val="hybridMultilevel"/>
    <w:tmpl w:val="8B9EC62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735B3C"/>
    <w:multiLevelType w:val="hybridMultilevel"/>
    <w:tmpl w:val="BEE03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96550"/>
    <w:multiLevelType w:val="hybridMultilevel"/>
    <w:tmpl w:val="FD346A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47F42"/>
    <w:multiLevelType w:val="hybridMultilevel"/>
    <w:tmpl w:val="625E1C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15E5ADE"/>
    <w:multiLevelType w:val="singleLevel"/>
    <w:tmpl w:val="10609F00"/>
    <w:lvl w:ilvl="0">
      <w:start w:val="1"/>
      <w:numFmt w:val="decimal"/>
      <w:pStyle w:val="Bibliografa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24DC3585"/>
    <w:multiLevelType w:val="multilevel"/>
    <w:tmpl w:val="26525A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9EF6F6F"/>
    <w:multiLevelType w:val="multilevel"/>
    <w:tmpl w:val="F7EA6CD8"/>
    <w:lvl w:ilvl="0">
      <w:start w:val="1"/>
      <w:numFmt w:val="decimal"/>
      <w:pStyle w:val="Ttulo3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1926A3F"/>
    <w:multiLevelType w:val="hybridMultilevel"/>
    <w:tmpl w:val="FC0624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31D41"/>
    <w:multiLevelType w:val="hybridMultilevel"/>
    <w:tmpl w:val="148C8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E1A06"/>
    <w:multiLevelType w:val="hybridMultilevel"/>
    <w:tmpl w:val="CE705C44"/>
    <w:lvl w:ilvl="0" w:tplc="74844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153C1C"/>
    <w:multiLevelType w:val="hybridMultilevel"/>
    <w:tmpl w:val="08424370"/>
    <w:lvl w:ilvl="0" w:tplc="DACC4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41B4B"/>
    <w:multiLevelType w:val="hybridMultilevel"/>
    <w:tmpl w:val="7E9E08EC"/>
    <w:lvl w:ilvl="0" w:tplc="025CE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76EC3"/>
    <w:multiLevelType w:val="hybridMultilevel"/>
    <w:tmpl w:val="F34EB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9526B"/>
    <w:multiLevelType w:val="hybridMultilevel"/>
    <w:tmpl w:val="83F6D78C"/>
    <w:lvl w:ilvl="0" w:tplc="025CE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84F31"/>
    <w:multiLevelType w:val="singleLevel"/>
    <w:tmpl w:val="3FD2B8D8"/>
    <w:lvl w:ilvl="0">
      <w:start w:val="1"/>
      <w:numFmt w:val="bullet"/>
      <w:pStyle w:val="Elencopunt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A3A7203"/>
    <w:multiLevelType w:val="hybridMultilevel"/>
    <w:tmpl w:val="C212B3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95F74"/>
    <w:multiLevelType w:val="hybridMultilevel"/>
    <w:tmpl w:val="647EA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36141"/>
    <w:multiLevelType w:val="multilevel"/>
    <w:tmpl w:val="8528B4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CAE2A30"/>
    <w:multiLevelType w:val="hybridMultilevel"/>
    <w:tmpl w:val="7BCA83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CE72A7C"/>
    <w:multiLevelType w:val="hybridMultilevel"/>
    <w:tmpl w:val="38C2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7450E2"/>
    <w:multiLevelType w:val="hybridMultilevel"/>
    <w:tmpl w:val="69F41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E076B"/>
    <w:multiLevelType w:val="hybridMultilevel"/>
    <w:tmpl w:val="9A9A9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2"/>
  </w:num>
  <w:num w:numId="13">
    <w:abstractNumId w:val="6"/>
  </w:num>
  <w:num w:numId="14">
    <w:abstractNumId w:val="4"/>
  </w:num>
  <w:num w:numId="15">
    <w:abstractNumId w:val="10"/>
  </w:num>
  <w:num w:numId="16">
    <w:abstractNumId w:val="8"/>
  </w:num>
  <w:num w:numId="17">
    <w:abstractNumId w:val="20"/>
  </w:num>
  <w:num w:numId="18">
    <w:abstractNumId w:val="21"/>
  </w:num>
  <w:num w:numId="19">
    <w:abstractNumId w:val="3"/>
  </w:num>
  <w:num w:numId="20">
    <w:abstractNumId w:val="1"/>
  </w:num>
  <w:num w:numId="21">
    <w:abstractNumId w:val="15"/>
  </w:num>
  <w:num w:numId="22">
    <w:abstractNumId w:val="14"/>
  </w:num>
  <w:num w:numId="23">
    <w:abstractNumId w:val="13"/>
  </w:num>
  <w:num w:numId="24">
    <w:abstractNumId w:val="9"/>
  </w:num>
  <w:num w:numId="25">
    <w:abstractNumId w:val="23"/>
  </w:num>
  <w:num w:numId="26">
    <w:abstractNumId w:val="5"/>
  </w:num>
  <w:num w:numId="27">
    <w:abstractNumId w:val="24"/>
  </w:num>
  <w:num w:numId="28">
    <w:abstractNumId w:val="18"/>
  </w:num>
  <w:num w:numId="29">
    <w:abstractNumId w:val="12"/>
  </w:num>
  <w:num w:numId="30">
    <w:abstractNumId w:val="16"/>
  </w:num>
  <w:num w:numId="31">
    <w:abstractNumId w:val="11"/>
  </w:num>
  <w:num w:numId="32">
    <w:abstractNumId w:val="19"/>
  </w:num>
  <w:num w:numId="33">
    <w:abstractNumId w:val="0"/>
  </w:num>
  <w:num w:numId="34">
    <w:abstractNumId w:val="0"/>
  </w:num>
  <w:num w:numId="35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35"/>
    <w:rsid w:val="000016F6"/>
    <w:rsid w:val="00005FE3"/>
    <w:rsid w:val="0000651F"/>
    <w:rsid w:val="00007CE5"/>
    <w:rsid w:val="000112E5"/>
    <w:rsid w:val="000129F4"/>
    <w:rsid w:val="000177A4"/>
    <w:rsid w:val="00017824"/>
    <w:rsid w:val="00022148"/>
    <w:rsid w:val="000245CC"/>
    <w:rsid w:val="00027B3E"/>
    <w:rsid w:val="00027BEE"/>
    <w:rsid w:val="00027E5C"/>
    <w:rsid w:val="00036558"/>
    <w:rsid w:val="00040BA9"/>
    <w:rsid w:val="000426C7"/>
    <w:rsid w:val="000427DC"/>
    <w:rsid w:val="00043813"/>
    <w:rsid w:val="00044051"/>
    <w:rsid w:val="00050D96"/>
    <w:rsid w:val="00051565"/>
    <w:rsid w:val="00051660"/>
    <w:rsid w:val="00052473"/>
    <w:rsid w:val="00056AEA"/>
    <w:rsid w:val="000723E4"/>
    <w:rsid w:val="00072421"/>
    <w:rsid w:val="00073BEE"/>
    <w:rsid w:val="00075113"/>
    <w:rsid w:val="00077F24"/>
    <w:rsid w:val="00080044"/>
    <w:rsid w:val="00082C0C"/>
    <w:rsid w:val="00083685"/>
    <w:rsid w:val="00084467"/>
    <w:rsid w:val="00087C69"/>
    <w:rsid w:val="000935D4"/>
    <w:rsid w:val="000A1359"/>
    <w:rsid w:val="000A22F6"/>
    <w:rsid w:val="000A3D9C"/>
    <w:rsid w:val="000A5010"/>
    <w:rsid w:val="000A57D8"/>
    <w:rsid w:val="000A5E5A"/>
    <w:rsid w:val="000A7283"/>
    <w:rsid w:val="000B115D"/>
    <w:rsid w:val="000B3C59"/>
    <w:rsid w:val="000B3E58"/>
    <w:rsid w:val="000B647F"/>
    <w:rsid w:val="000B7B45"/>
    <w:rsid w:val="000B7BE8"/>
    <w:rsid w:val="000C3349"/>
    <w:rsid w:val="000C3F08"/>
    <w:rsid w:val="000C7EB7"/>
    <w:rsid w:val="000D01F6"/>
    <w:rsid w:val="000D4D56"/>
    <w:rsid w:val="000D5039"/>
    <w:rsid w:val="000D524D"/>
    <w:rsid w:val="000E0F76"/>
    <w:rsid w:val="000E1D33"/>
    <w:rsid w:val="000F2920"/>
    <w:rsid w:val="000F39C2"/>
    <w:rsid w:val="000F4468"/>
    <w:rsid w:val="000F529B"/>
    <w:rsid w:val="000F6680"/>
    <w:rsid w:val="000F6F0E"/>
    <w:rsid w:val="000F73A1"/>
    <w:rsid w:val="000F794A"/>
    <w:rsid w:val="00100B26"/>
    <w:rsid w:val="0010204C"/>
    <w:rsid w:val="00104019"/>
    <w:rsid w:val="00106A40"/>
    <w:rsid w:val="0011101E"/>
    <w:rsid w:val="001138DA"/>
    <w:rsid w:val="00114FB1"/>
    <w:rsid w:val="0011511D"/>
    <w:rsid w:val="00115E08"/>
    <w:rsid w:val="00126FA3"/>
    <w:rsid w:val="00130B79"/>
    <w:rsid w:val="001316AD"/>
    <w:rsid w:val="00131CF4"/>
    <w:rsid w:val="0013313C"/>
    <w:rsid w:val="00136124"/>
    <w:rsid w:val="001362D4"/>
    <w:rsid w:val="001414F9"/>
    <w:rsid w:val="00144B17"/>
    <w:rsid w:val="0014599D"/>
    <w:rsid w:val="00145C0C"/>
    <w:rsid w:val="00150597"/>
    <w:rsid w:val="00150A99"/>
    <w:rsid w:val="00150CFE"/>
    <w:rsid w:val="00152473"/>
    <w:rsid w:val="00154DCF"/>
    <w:rsid w:val="00156A29"/>
    <w:rsid w:val="00156D67"/>
    <w:rsid w:val="0015719A"/>
    <w:rsid w:val="001577F5"/>
    <w:rsid w:val="00160D12"/>
    <w:rsid w:val="0016748A"/>
    <w:rsid w:val="00182877"/>
    <w:rsid w:val="00185919"/>
    <w:rsid w:val="00186EA4"/>
    <w:rsid w:val="001879C6"/>
    <w:rsid w:val="00187E2C"/>
    <w:rsid w:val="001945D2"/>
    <w:rsid w:val="00194A43"/>
    <w:rsid w:val="001954A0"/>
    <w:rsid w:val="001A0B92"/>
    <w:rsid w:val="001A0D02"/>
    <w:rsid w:val="001A7293"/>
    <w:rsid w:val="001A74ED"/>
    <w:rsid w:val="001A7D0F"/>
    <w:rsid w:val="001B2B8D"/>
    <w:rsid w:val="001B44A9"/>
    <w:rsid w:val="001B7886"/>
    <w:rsid w:val="001C112D"/>
    <w:rsid w:val="001C13DC"/>
    <w:rsid w:val="001C20B2"/>
    <w:rsid w:val="001C45E8"/>
    <w:rsid w:val="001C4BC3"/>
    <w:rsid w:val="001C7936"/>
    <w:rsid w:val="001D0EF5"/>
    <w:rsid w:val="001D3379"/>
    <w:rsid w:val="001D5A72"/>
    <w:rsid w:val="001D7088"/>
    <w:rsid w:val="001E30AA"/>
    <w:rsid w:val="001E3A30"/>
    <w:rsid w:val="001E5EEF"/>
    <w:rsid w:val="001E62C7"/>
    <w:rsid w:val="001F3667"/>
    <w:rsid w:val="001F3695"/>
    <w:rsid w:val="001F6DB5"/>
    <w:rsid w:val="001F71FF"/>
    <w:rsid w:val="002029FA"/>
    <w:rsid w:val="00202DC8"/>
    <w:rsid w:val="00207F54"/>
    <w:rsid w:val="0021019F"/>
    <w:rsid w:val="002112DB"/>
    <w:rsid w:val="002130EA"/>
    <w:rsid w:val="002220FD"/>
    <w:rsid w:val="0022610C"/>
    <w:rsid w:val="0022711C"/>
    <w:rsid w:val="00230945"/>
    <w:rsid w:val="0023109A"/>
    <w:rsid w:val="002328E3"/>
    <w:rsid w:val="0023770B"/>
    <w:rsid w:val="00237D46"/>
    <w:rsid w:val="002410F7"/>
    <w:rsid w:val="002412B3"/>
    <w:rsid w:val="00242F0D"/>
    <w:rsid w:val="00253D1E"/>
    <w:rsid w:val="00256684"/>
    <w:rsid w:val="00256BB6"/>
    <w:rsid w:val="002619CC"/>
    <w:rsid w:val="00264FB3"/>
    <w:rsid w:val="00275341"/>
    <w:rsid w:val="002760E9"/>
    <w:rsid w:val="00280887"/>
    <w:rsid w:val="00281B78"/>
    <w:rsid w:val="0028257D"/>
    <w:rsid w:val="00283037"/>
    <w:rsid w:val="00283262"/>
    <w:rsid w:val="0028368E"/>
    <w:rsid w:val="002853A6"/>
    <w:rsid w:val="0028680C"/>
    <w:rsid w:val="00286937"/>
    <w:rsid w:val="0029091B"/>
    <w:rsid w:val="00290F32"/>
    <w:rsid w:val="002A546B"/>
    <w:rsid w:val="002A65C2"/>
    <w:rsid w:val="002B1579"/>
    <w:rsid w:val="002B3C64"/>
    <w:rsid w:val="002B4347"/>
    <w:rsid w:val="002B78A9"/>
    <w:rsid w:val="002C3B32"/>
    <w:rsid w:val="002C5A4D"/>
    <w:rsid w:val="002D0FB9"/>
    <w:rsid w:val="002D131E"/>
    <w:rsid w:val="002E1CD9"/>
    <w:rsid w:val="002E4217"/>
    <w:rsid w:val="002E5943"/>
    <w:rsid w:val="002F4864"/>
    <w:rsid w:val="0030243F"/>
    <w:rsid w:val="00304DC6"/>
    <w:rsid w:val="00306156"/>
    <w:rsid w:val="003073AE"/>
    <w:rsid w:val="00307443"/>
    <w:rsid w:val="00310460"/>
    <w:rsid w:val="0031074E"/>
    <w:rsid w:val="00315597"/>
    <w:rsid w:val="00317760"/>
    <w:rsid w:val="0032060E"/>
    <w:rsid w:val="0032287B"/>
    <w:rsid w:val="00323AA8"/>
    <w:rsid w:val="00327D58"/>
    <w:rsid w:val="003305E3"/>
    <w:rsid w:val="003309BA"/>
    <w:rsid w:val="00332B53"/>
    <w:rsid w:val="0033771A"/>
    <w:rsid w:val="0034130F"/>
    <w:rsid w:val="0034438A"/>
    <w:rsid w:val="00347129"/>
    <w:rsid w:val="00347A83"/>
    <w:rsid w:val="00347C07"/>
    <w:rsid w:val="00350FBA"/>
    <w:rsid w:val="003533FC"/>
    <w:rsid w:val="00357CAD"/>
    <w:rsid w:val="00366A44"/>
    <w:rsid w:val="00367F49"/>
    <w:rsid w:val="0037153C"/>
    <w:rsid w:val="00373C83"/>
    <w:rsid w:val="00374BA4"/>
    <w:rsid w:val="00376F40"/>
    <w:rsid w:val="0038208C"/>
    <w:rsid w:val="00383A7B"/>
    <w:rsid w:val="003901DA"/>
    <w:rsid w:val="00391562"/>
    <w:rsid w:val="00394F92"/>
    <w:rsid w:val="00396020"/>
    <w:rsid w:val="0039750C"/>
    <w:rsid w:val="003A42A9"/>
    <w:rsid w:val="003A53C5"/>
    <w:rsid w:val="003A566F"/>
    <w:rsid w:val="003A5E7A"/>
    <w:rsid w:val="003A6D96"/>
    <w:rsid w:val="003A7E9B"/>
    <w:rsid w:val="003B3585"/>
    <w:rsid w:val="003B5EB2"/>
    <w:rsid w:val="003B7FC5"/>
    <w:rsid w:val="003C08DC"/>
    <w:rsid w:val="003C41E5"/>
    <w:rsid w:val="003C4590"/>
    <w:rsid w:val="003C5797"/>
    <w:rsid w:val="003C62B7"/>
    <w:rsid w:val="003D7D56"/>
    <w:rsid w:val="003E02C8"/>
    <w:rsid w:val="003E102C"/>
    <w:rsid w:val="003E59F7"/>
    <w:rsid w:val="003F0F15"/>
    <w:rsid w:val="003F144F"/>
    <w:rsid w:val="003F3D6C"/>
    <w:rsid w:val="00402129"/>
    <w:rsid w:val="0040509B"/>
    <w:rsid w:val="0040535C"/>
    <w:rsid w:val="0040590B"/>
    <w:rsid w:val="004142E7"/>
    <w:rsid w:val="00417DC3"/>
    <w:rsid w:val="00424BB2"/>
    <w:rsid w:val="004277CE"/>
    <w:rsid w:val="0043074D"/>
    <w:rsid w:val="004338B6"/>
    <w:rsid w:val="00434C81"/>
    <w:rsid w:val="00434EB5"/>
    <w:rsid w:val="004422F2"/>
    <w:rsid w:val="0045036D"/>
    <w:rsid w:val="00454D86"/>
    <w:rsid w:val="00460BE1"/>
    <w:rsid w:val="00464BFA"/>
    <w:rsid w:val="0046516B"/>
    <w:rsid w:val="00465203"/>
    <w:rsid w:val="00470EAE"/>
    <w:rsid w:val="0047280D"/>
    <w:rsid w:val="00473A03"/>
    <w:rsid w:val="0047521B"/>
    <w:rsid w:val="00476AAF"/>
    <w:rsid w:val="00476DCD"/>
    <w:rsid w:val="0048112A"/>
    <w:rsid w:val="00482446"/>
    <w:rsid w:val="00483778"/>
    <w:rsid w:val="00485D5C"/>
    <w:rsid w:val="004918E9"/>
    <w:rsid w:val="00492FB7"/>
    <w:rsid w:val="00492FFE"/>
    <w:rsid w:val="0049322B"/>
    <w:rsid w:val="0049619A"/>
    <w:rsid w:val="00496A63"/>
    <w:rsid w:val="004A1097"/>
    <w:rsid w:val="004A259A"/>
    <w:rsid w:val="004C0205"/>
    <w:rsid w:val="004C15C8"/>
    <w:rsid w:val="004C2F34"/>
    <w:rsid w:val="004C3C9B"/>
    <w:rsid w:val="004C66CF"/>
    <w:rsid w:val="004D07D2"/>
    <w:rsid w:val="004D0B6A"/>
    <w:rsid w:val="004D0FA2"/>
    <w:rsid w:val="004D1108"/>
    <w:rsid w:val="004D540B"/>
    <w:rsid w:val="004D7E63"/>
    <w:rsid w:val="004E0C2A"/>
    <w:rsid w:val="004E1DFC"/>
    <w:rsid w:val="004F24D0"/>
    <w:rsid w:val="004F452A"/>
    <w:rsid w:val="004F4DB4"/>
    <w:rsid w:val="004F5614"/>
    <w:rsid w:val="004F69E0"/>
    <w:rsid w:val="0050592C"/>
    <w:rsid w:val="00505C25"/>
    <w:rsid w:val="00514001"/>
    <w:rsid w:val="0051491C"/>
    <w:rsid w:val="00514E43"/>
    <w:rsid w:val="00520175"/>
    <w:rsid w:val="005317FD"/>
    <w:rsid w:val="00533DEF"/>
    <w:rsid w:val="0054266F"/>
    <w:rsid w:val="00542EDB"/>
    <w:rsid w:val="005439B5"/>
    <w:rsid w:val="00556ECF"/>
    <w:rsid w:val="0056306A"/>
    <w:rsid w:val="00563332"/>
    <w:rsid w:val="00566A1A"/>
    <w:rsid w:val="00566C8F"/>
    <w:rsid w:val="005702A2"/>
    <w:rsid w:val="00570B9D"/>
    <w:rsid w:val="005712A2"/>
    <w:rsid w:val="00573A93"/>
    <w:rsid w:val="00574174"/>
    <w:rsid w:val="0057479C"/>
    <w:rsid w:val="00580DD5"/>
    <w:rsid w:val="00583BD0"/>
    <w:rsid w:val="00584CDD"/>
    <w:rsid w:val="005860AF"/>
    <w:rsid w:val="00591461"/>
    <w:rsid w:val="005923A7"/>
    <w:rsid w:val="00592775"/>
    <w:rsid w:val="00593471"/>
    <w:rsid w:val="005964D7"/>
    <w:rsid w:val="005A105F"/>
    <w:rsid w:val="005A71F7"/>
    <w:rsid w:val="005B00E0"/>
    <w:rsid w:val="005B329D"/>
    <w:rsid w:val="005B541E"/>
    <w:rsid w:val="005C0296"/>
    <w:rsid w:val="005C44C4"/>
    <w:rsid w:val="005C60D1"/>
    <w:rsid w:val="005C6356"/>
    <w:rsid w:val="005D02FB"/>
    <w:rsid w:val="005D3F64"/>
    <w:rsid w:val="005D48A1"/>
    <w:rsid w:val="005D670E"/>
    <w:rsid w:val="005D6B6F"/>
    <w:rsid w:val="005D7950"/>
    <w:rsid w:val="005E3421"/>
    <w:rsid w:val="005E471E"/>
    <w:rsid w:val="005E5275"/>
    <w:rsid w:val="005F2674"/>
    <w:rsid w:val="005F4D7C"/>
    <w:rsid w:val="005F5B3A"/>
    <w:rsid w:val="005F7163"/>
    <w:rsid w:val="005F7435"/>
    <w:rsid w:val="006007F4"/>
    <w:rsid w:val="00600CE7"/>
    <w:rsid w:val="006032EE"/>
    <w:rsid w:val="00603BE7"/>
    <w:rsid w:val="006067F3"/>
    <w:rsid w:val="006217DC"/>
    <w:rsid w:val="00621C44"/>
    <w:rsid w:val="00626BBE"/>
    <w:rsid w:val="006345B1"/>
    <w:rsid w:val="00637792"/>
    <w:rsid w:val="00641960"/>
    <w:rsid w:val="00644438"/>
    <w:rsid w:val="00646422"/>
    <w:rsid w:val="00646BEC"/>
    <w:rsid w:val="00652A5C"/>
    <w:rsid w:val="00656CD8"/>
    <w:rsid w:val="006616D4"/>
    <w:rsid w:val="00661A92"/>
    <w:rsid w:val="006638B2"/>
    <w:rsid w:val="00667F4E"/>
    <w:rsid w:val="006712C7"/>
    <w:rsid w:val="00675B66"/>
    <w:rsid w:val="006767C2"/>
    <w:rsid w:val="00676B9C"/>
    <w:rsid w:val="006775BA"/>
    <w:rsid w:val="00681D56"/>
    <w:rsid w:val="00683C55"/>
    <w:rsid w:val="006846D3"/>
    <w:rsid w:val="006862BB"/>
    <w:rsid w:val="00690878"/>
    <w:rsid w:val="00693C4E"/>
    <w:rsid w:val="00693FD8"/>
    <w:rsid w:val="00696CDE"/>
    <w:rsid w:val="006A289D"/>
    <w:rsid w:val="006A54C6"/>
    <w:rsid w:val="006A558E"/>
    <w:rsid w:val="006A6781"/>
    <w:rsid w:val="006B1151"/>
    <w:rsid w:val="006B1AE9"/>
    <w:rsid w:val="006B4FB9"/>
    <w:rsid w:val="006B578E"/>
    <w:rsid w:val="006C061E"/>
    <w:rsid w:val="006C2FDE"/>
    <w:rsid w:val="006C5963"/>
    <w:rsid w:val="006D2D9B"/>
    <w:rsid w:val="006D3D89"/>
    <w:rsid w:val="006D6FFD"/>
    <w:rsid w:val="006D7C9F"/>
    <w:rsid w:val="006E0F74"/>
    <w:rsid w:val="006E65BC"/>
    <w:rsid w:val="006F180F"/>
    <w:rsid w:val="0070169A"/>
    <w:rsid w:val="0070567F"/>
    <w:rsid w:val="007101E6"/>
    <w:rsid w:val="0071077A"/>
    <w:rsid w:val="00710BB1"/>
    <w:rsid w:val="00711458"/>
    <w:rsid w:val="00715CE6"/>
    <w:rsid w:val="00716534"/>
    <w:rsid w:val="00720187"/>
    <w:rsid w:val="0072270C"/>
    <w:rsid w:val="00724791"/>
    <w:rsid w:val="00732559"/>
    <w:rsid w:val="0073363A"/>
    <w:rsid w:val="007363BE"/>
    <w:rsid w:val="00736B9A"/>
    <w:rsid w:val="00736CBD"/>
    <w:rsid w:val="0074001F"/>
    <w:rsid w:val="00740D41"/>
    <w:rsid w:val="00740E58"/>
    <w:rsid w:val="00743511"/>
    <w:rsid w:val="0074459A"/>
    <w:rsid w:val="00747C57"/>
    <w:rsid w:val="007506C3"/>
    <w:rsid w:val="0075198E"/>
    <w:rsid w:val="00752932"/>
    <w:rsid w:val="0075303B"/>
    <w:rsid w:val="00767C3F"/>
    <w:rsid w:val="00767DAD"/>
    <w:rsid w:val="00771982"/>
    <w:rsid w:val="00773BC0"/>
    <w:rsid w:val="00774B6E"/>
    <w:rsid w:val="00775FD9"/>
    <w:rsid w:val="00777670"/>
    <w:rsid w:val="00777AD4"/>
    <w:rsid w:val="00777EE9"/>
    <w:rsid w:val="0078207C"/>
    <w:rsid w:val="0078287B"/>
    <w:rsid w:val="00783E69"/>
    <w:rsid w:val="00784BEB"/>
    <w:rsid w:val="00791B0F"/>
    <w:rsid w:val="00792B97"/>
    <w:rsid w:val="00793E10"/>
    <w:rsid w:val="00794D9D"/>
    <w:rsid w:val="007A38EF"/>
    <w:rsid w:val="007A4E46"/>
    <w:rsid w:val="007A4E8C"/>
    <w:rsid w:val="007A58C6"/>
    <w:rsid w:val="007A5941"/>
    <w:rsid w:val="007A5BE2"/>
    <w:rsid w:val="007A6BF1"/>
    <w:rsid w:val="007A72EE"/>
    <w:rsid w:val="007A7B48"/>
    <w:rsid w:val="007B039A"/>
    <w:rsid w:val="007B532D"/>
    <w:rsid w:val="007B6873"/>
    <w:rsid w:val="007B68D3"/>
    <w:rsid w:val="007C0251"/>
    <w:rsid w:val="007C0A86"/>
    <w:rsid w:val="007C195E"/>
    <w:rsid w:val="007C6755"/>
    <w:rsid w:val="007C7276"/>
    <w:rsid w:val="007D01AC"/>
    <w:rsid w:val="007D3453"/>
    <w:rsid w:val="007D4DDB"/>
    <w:rsid w:val="007D6FCC"/>
    <w:rsid w:val="007E2DA2"/>
    <w:rsid w:val="007E6E34"/>
    <w:rsid w:val="007F0D2F"/>
    <w:rsid w:val="007F1664"/>
    <w:rsid w:val="007F1EBA"/>
    <w:rsid w:val="007F3CD6"/>
    <w:rsid w:val="007F420C"/>
    <w:rsid w:val="007F524C"/>
    <w:rsid w:val="008027D1"/>
    <w:rsid w:val="008030F2"/>
    <w:rsid w:val="00805590"/>
    <w:rsid w:val="00805E1A"/>
    <w:rsid w:val="008129CC"/>
    <w:rsid w:val="008132C6"/>
    <w:rsid w:val="00816E1E"/>
    <w:rsid w:val="00816F86"/>
    <w:rsid w:val="00817C4A"/>
    <w:rsid w:val="00823090"/>
    <w:rsid w:val="0082423F"/>
    <w:rsid w:val="0083170A"/>
    <w:rsid w:val="00837456"/>
    <w:rsid w:val="00837D34"/>
    <w:rsid w:val="0084224D"/>
    <w:rsid w:val="008453AA"/>
    <w:rsid w:val="00847C32"/>
    <w:rsid w:val="00850F75"/>
    <w:rsid w:val="0085162F"/>
    <w:rsid w:val="00860CB8"/>
    <w:rsid w:val="00865120"/>
    <w:rsid w:val="008655D6"/>
    <w:rsid w:val="00880785"/>
    <w:rsid w:val="0088082D"/>
    <w:rsid w:val="008818B5"/>
    <w:rsid w:val="008818BE"/>
    <w:rsid w:val="00881CCD"/>
    <w:rsid w:val="008854BA"/>
    <w:rsid w:val="008976C3"/>
    <w:rsid w:val="008A06C1"/>
    <w:rsid w:val="008A0DC8"/>
    <w:rsid w:val="008A326B"/>
    <w:rsid w:val="008A7D2D"/>
    <w:rsid w:val="008B03AC"/>
    <w:rsid w:val="008B1287"/>
    <w:rsid w:val="008B32C4"/>
    <w:rsid w:val="008B3C7E"/>
    <w:rsid w:val="008C1119"/>
    <w:rsid w:val="008C2289"/>
    <w:rsid w:val="008C65A1"/>
    <w:rsid w:val="008C6872"/>
    <w:rsid w:val="008C7F1D"/>
    <w:rsid w:val="008D21B6"/>
    <w:rsid w:val="008D3397"/>
    <w:rsid w:val="008D3FBB"/>
    <w:rsid w:val="008E1A4F"/>
    <w:rsid w:val="008E3262"/>
    <w:rsid w:val="008E7D01"/>
    <w:rsid w:val="008F1099"/>
    <w:rsid w:val="008F1F41"/>
    <w:rsid w:val="008F3CB4"/>
    <w:rsid w:val="008F6412"/>
    <w:rsid w:val="00901497"/>
    <w:rsid w:val="00904459"/>
    <w:rsid w:val="00907512"/>
    <w:rsid w:val="0091355A"/>
    <w:rsid w:val="00913A76"/>
    <w:rsid w:val="00914085"/>
    <w:rsid w:val="00915FCD"/>
    <w:rsid w:val="00921EDE"/>
    <w:rsid w:val="00923D34"/>
    <w:rsid w:val="00924C8A"/>
    <w:rsid w:val="00927596"/>
    <w:rsid w:val="00927E93"/>
    <w:rsid w:val="0093108A"/>
    <w:rsid w:val="00931F00"/>
    <w:rsid w:val="00935F4D"/>
    <w:rsid w:val="00941DA0"/>
    <w:rsid w:val="00942755"/>
    <w:rsid w:val="00946BCF"/>
    <w:rsid w:val="00951AC7"/>
    <w:rsid w:val="00951EB5"/>
    <w:rsid w:val="009525EE"/>
    <w:rsid w:val="00955538"/>
    <w:rsid w:val="00955F15"/>
    <w:rsid w:val="009562CD"/>
    <w:rsid w:val="00961EE0"/>
    <w:rsid w:val="00962080"/>
    <w:rsid w:val="00962C24"/>
    <w:rsid w:val="00962EA4"/>
    <w:rsid w:val="00963AFE"/>
    <w:rsid w:val="009656D3"/>
    <w:rsid w:val="009733BF"/>
    <w:rsid w:val="0097627D"/>
    <w:rsid w:val="00976EA0"/>
    <w:rsid w:val="0097705A"/>
    <w:rsid w:val="00980860"/>
    <w:rsid w:val="00982582"/>
    <w:rsid w:val="009856EF"/>
    <w:rsid w:val="00990593"/>
    <w:rsid w:val="0099264D"/>
    <w:rsid w:val="00992AD0"/>
    <w:rsid w:val="00993720"/>
    <w:rsid w:val="00994654"/>
    <w:rsid w:val="00996098"/>
    <w:rsid w:val="0099645B"/>
    <w:rsid w:val="009A0D4D"/>
    <w:rsid w:val="009A0F9B"/>
    <w:rsid w:val="009A33D8"/>
    <w:rsid w:val="009A5111"/>
    <w:rsid w:val="009B07FE"/>
    <w:rsid w:val="009B3047"/>
    <w:rsid w:val="009B48EC"/>
    <w:rsid w:val="009B4AD2"/>
    <w:rsid w:val="009B6249"/>
    <w:rsid w:val="009B7AF5"/>
    <w:rsid w:val="009B7E50"/>
    <w:rsid w:val="009C129A"/>
    <w:rsid w:val="009C454E"/>
    <w:rsid w:val="009C635F"/>
    <w:rsid w:val="009D2444"/>
    <w:rsid w:val="009D3F8E"/>
    <w:rsid w:val="009D65D8"/>
    <w:rsid w:val="009D6A21"/>
    <w:rsid w:val="009E104B"/>
    <w:rsid w:val="009E1364"/>
    <w:rsid w:val="009E1BAC"/>
    <w:rsid w:val="009E2D48"/>
    <w:rsid w:val="009E515E"/>
    <w:rsid w:val="00A01243"/>
    <w:rsid w:val="00A0407E"/>
    <w:rsid w:val="00A0456F"/>
    <w:rsid w:val="00A05B7A"/>
    <w:rsid w:val="00A06CD1"/>
    <w:rsid w:val="00A1043C"/>
    <w:rsid w:val="00A133EA"/>
    <w:rsid w:val="00A14CE2"/>
    <w:rsid w:val="00A15030"/>
    <w:rsid w:val="00A1684A"/>
    <w:rsid w:val="00A16C5B"/>
    <w:rsid w:val="00A32E1F"/>
    <w:rsid w:val="00A34F5D"/>
    <w:rsid w:val="00A406B2"/>
    <w:rsid w:val="00A45AC0"/>
    <w:rsid w:val="00A47350"/>
    <w:rsid w:val="00A50D0B"/>
    <w:rsid w:val="00A51E98"/>
    <w:rsid w:val="00A53986"/>
    <w:rsid w:val="00A572AE"/>
    <w:rsid w:val="00A60781"/>
    <w:rsid w:val="00A666C7"/>
    <w:rsid w:val="00A71934"/>
    <w:rsid w:val="00A7364A"/>
    <w:rsid w:val="00A74814"/>
    <w:rsid w:val="00A754F0"/>
    <w:rsid w:val="00A77DDD"/>
    <w:rsid w:val="00A826AC"/>
    <w:rsid w:val="00A83B76"/>
    <w:rsid w:val="00A83BAA"/>
    <w:rsid w:val="00A8680A"/>
    <w:rsid w:val="00A92927"/>
    <w:rsid w:val="00A95BAF"/>
    <w:rsid w:val="00A96539"/>
    <w:rsid w:val="00A96EC3"/>
    <w:rsid w:val="00A96FB9"/>
    <w:rsid w:val="00AA0B76"/>
    <w:rsid w:val="00AA58B2"/>
    <w:rsid w:val="00AA5B1D"/>
    <w:rsid w:val="00AA6BA9"/>
    <w:rsid w:val="00AA7513"/>
    <w:rsid w:val="00AA7A9C"/>
    <w:rsid w:val="00AB0066"/>
    <w:rsid w:val="00AB2AAF"/>
    <w:rsid w:val="00AB3DD3"/>
    <w:rsid w:val="00AB5234"/>
    <w:rsid w:val="00AB5332"/>
    <w:rsid w:val="00AB5A2A"/>
    <w:rsid w:val="00AB5F72"/>
    <w:rsid w:val="00AC0B09"/>
    <w:rsid w:val="00AC1B0D"/>
    <w:rsid w:val="00AC3DF2"/>
    <w:rsid w:val="00AC4622"/>
    <w:rsid w:val="00AC49C2"/>
    <w:rsid w:val="00AC5540"/>
    <w:rsid w:val="00AC6AA1"/>
    <w:rsid w:val="00AD0BCC"/>
    <w:rsid w:val="00AD33E2"/>
    <w:rsid w:val="00AE1C6A"/>
    <w:rsid w:val="00AE1F4F"/>
    <w:rsid w:val="00AE4F8B"/>
    <w:rsid w:val="00AE5B37"/>
    <w:rsid w:val="00AE7774"/>
    <w:rsid w:val="00AF78F9"/>
    <w:rsid w:val="00B000B9"/>
    <w:rsid w:val="00B02384"/>
    <w:rsid w:val="00B0251B"/>
    <w:rsid w:val="00B02874"/>
    <w:rsid w:val="00B02A92"/>
    <w:rsid w:val="00B02C91"/>
    <w:rsid w:val="00B10F33"/>
    <w:rsid w:val="00B13925"/>
    <w:rsid w:val="00B14920"/>
    <w:rsid w:val="00B169BC"/>
    <w:rsid w:val="00B203B8"/>
    <w:rsid w:val="00B221AF"/>
    <w:rsid w:val="00B24361"/>
    <w:rsid w:val="00B26F77"/>
    <w:rsid w:val="00B301D9"/>
    <w:rsid w:val="00B3365C"/>
    <w:rsid w:val="00B340A7"/>
    <w:rsid w:val="00B368BC"/>
    <w:rsid w:val="00B36948"/>
    <w:rsid w:val="00B40CFF"/>
    <w:rsid w:val="00B4153B"/>
    <w:rsid w:val="00B417CC"/>
    <w:rsid w:val="00B428C1"/>
    <w:rsid w:val="00B50659"/>
    <w:rsid w:val="00B50A33"/>
    <w:rsid w:val="00B525D9"/>
    <w:rsid w:val="00B56EDB"/>
    <w:rsid w:val="00B611E9"/>
    <w:rsid w:val="00B634DE"/>
    <w:rsid w:val="00B63F25"/>
    <w:rsid w:val="00B66749"/>
    <w:rsid w:val="00B6684C"/>
    <w:rsid w:val="00B70F24"/>
    <w:rsid w:val="00B71BF4"/>
    <w:rsid w:val="00B73530"/>
    <w:rsid w:val="00B737ED"/>
    <w:rsid w:val="00B74066"/>
    <w:rsid w:val="00B834FD"/>
    <w:rsid w:val="00B86356"/>
    <w:rsid w:val="00B93761"/>
    <w:rsid w:val="00BA1CDE"/>
    <w:rsid w:val="00BA2012"/>
    <w:rsid w:val="00BA4384"/>
    <w:rsid w:val="00BA5906"/>
    <w:rsid w:val="00BB36CC"/>
    <w:rsid w:val="00BB3D00"/>
    <w:rsid w:val="00BB7610"/>
    <w:rsid w:val="00BB7D97"/>
    <w:rsid w:val="00BC3332"/>
    <w:rsid w:val="00BC4663"/>
    <w:rsid w:val="00BC5FCB"/>
    <w:rsid w:val="00BD0D46"/>
    <w:rsid w:val="00BD0DB5"/>
    <w:rsid w:val="00BD1B80"/>
    <w:rsid w:val="00BD1D32"/>
    <w:rsid w:val="00BD297C"/>
    <w:rsid w:val="00BE13BF"/>
    <w:rsid w:val="00BE4864"/>
    <w:rsid w:val="00BE5CCC"/>
    <w:rsid w:val="00BE7B9D"/>
    <w:rsid w:val="00BE7E6A"/>
    <w:rsid w:val="00BF5701"/>
    <w:rsid w:val="00BF5851"/>
    <w:rsid w:val="00BF6F95"/>
    <w:rsid w:val="00C00EB7"/>
    <w:rsid w:val="00C03DB2"/>
    <w:rsid w:val="00C0544F"/>
    <w:rsid w:val="00C06812"/>
    <w:rsid w:val="00C14CD3"/>
    <w:rsid w:val="00C20CAF"/>
    <w:rsid w:val="00C20F5D"/>
    <w:rsid w:val="00C211B4"/>
    <w:rsid w:val="00C23035"/>
    <w:rsid w:val="00C24639"/>
    <w:rsid w:val="00C3170B"/>
    <w:rsid w:val="00C32C6C"/>
    <w:rsid w:val="00C3552B"/>
    <w:rsid w:val="00C37392"/>
    <w:rsid w:val="00C4058F"/>
    <w:rsid w:val="00C40B81"/>
    <w:rsid w:val="00C4402F"/>
    <w:rsid w:val="00C47F1B"/>
    <w:rsid w:val="00C5557E"/>
    <w:rsid w:val="00C56531"/>
    <w:rsid w:val="00C62596"/>
    <w:rsid w:val="00C64D51"/>
    <w:rsid w:val="00C65144"/>
    <w:rsid w:val="00C66115"/>
    <w:rsid w:val="00C75285"/>
    <w:rsid w:val="00C85607"/>
    <w:rsid w:val="00C91D80"/>
    <w:rsid w:val="00C92A98"/>
    <w:rsid w:val="00C96885"/>
    <w:rsid w:val="00C9779D"/>
    <w:rsid w:val="00CA0362"/>
    <w:rsid w:val="00CA61E3"/>
    <w:rsid w:val="00CB2425"/>
    <w:rsid w:val="00CB2523"/>
    <w:rsid w:val="00CB60B8"/>
    <w:rsid w:val="00CC0F12"/>
    <w:rsid w:val="00CC6B36"/>
    <w:rsid w:val="00CD055A"/>
    <w:rsid w:val="00CD574D"/>
    <w:rsid w:val="00CE2EC9"/>
    <w:rsid w:val="00CE3D99"/>
    <w:rsid w:val="00CE3ECD"/>
    <w:rsid w:val="00CE4218"/>
    <w:rsid w:val="00CE513F"/>
    <w:rsid w:val="00CF4CED"/>
    <w:rsid w:val="00CF734F"/>
    <w:rsid w:val="00D010FD"/>
    <w:rsid w:val="00D014EF"/>
    <w:rsid w:val="00D01768"/>
    <w:rsid w:val="00D029A0"/>
    <w:rsid w:val="00D03419"/>
    <w:rsid w:val="00D04BED"/>
    <w:rsid w:val="00D04C9D"/>
    <w:rsid w:val="00D0559D"/>
    <w:rsid w:val="00D10AD3"/>
    <w:rsid w:val="00D1462F"/>
    <w:rsid w:val="00D201A6"/>
    <w:rsid w:val="00D223A0"/>
    <w:rsid w:val="00D23446"/>
    <w:rsid w:val="00D25110"/>
    <w:rsid w:val="00D30258"/>
    <w:rsid w:val="00D32849"/>
    <w:rsid w:val="00D5683D"/>
    <w:rsid w:val="00D56B66"/>
    <w:rsid w:val="00D60066"/>
    <w:rsid w:val="00D61012"/>
    <w:rsid w:val="00D6159D"/>
    <w:rsid w:val="00D65451"/>
    <w:rsid w:val="00D66ACD"/>
    <w:rsid w:val="00D67949"/>
    <w:rsid w:val="00D74854"/>
    <w:rsid w:val="00D7644B"/>
    <w:rsid w:val="00D807B3"/>
    <w:rsid w:val="00D8650F"/>
    <w:rsid w:val="00D92A62"/>
    <w:rsid w:val="00D96860"/>
    <w:rsid w:val="00D96A4F"/>
    <w:rsid w:val="00DA1110"/>
    <w:rsid w:val="00DA2B26"/>
    <w:rsid w:val="00DA2BD9"/>
    <w:rsid w:val="00DA60CC"/>
    <w:rsid w:val="00DB38EA"/>
    <w:rsid w:val="00DB3A73"/>
    <w:rsid w:val="00DB4164"/>
    <w:rsid w:val="00DB7A34"/>
    <w:rsid w:val="00DC0E96"/>
    <w:rsid w:val="00DC17FE"/>
    <w:rsid w:val="00DC391C"/>
    <w:rsid w:val="00DC7EF0"/>
    <w:rsid w:val="00DD05CC"/>
    <w:rsid w:val="00DD094D"/>
    <w:rsid w:val="00DD4C05"/>
    <w:rsid w:val="00DD4F11"/>
    <w:rsid w:val="00DD6850"/>
    <w:rsid w:val="00DE0C44"/>
    <w:rsid w:val="00DF0558"/>
    <w:rsid w:val="00DF3E13"/>
    <w:rsid w:val="00E021C4"/>
    <w:rsid w:val="00E02A59"/>
    <w:rsid w:val="00E04BEB"/>
    <w:rsid w:val="00E053D3"/>
    <w:rsid w:val="00E2029C"/>
    <w:rsid w:val="00E205EB"/>
    <w:rsid w:val="00E24B7D"/>
    <w:rsid w:val="00E3072C"/>
    <w:rsid w:val="00E32218"/>
    <w:rsid w:val="00E322BE"/>
    <w:rsid w:val="00E35E41"/>
    <w:rsid w:val="00E36816"/>
    <w:rsid w:val="00E36901"/>
    <w:rsid w:val="00E43BB0"/>
    <w:rsid w:val="00E44D2C"/>
    <w:rsid w:val="00E473FE"/>
    <w:rsid w:val="00E53BDC"/>
    <w:rsid w:val="00E558E3"/>
    <w:rsid w:val="00E55941"/>
    <w:rsid w:val="00E57BF3"/>
    <w:rsid w:val="00E63D5F"/>
    <w:rsid w:val="00E6494C"/>
    <w:rsid w:val="00E660E2"/>
    <w:rsid w:val="00E8097A"/>
    <w:rsid w:val="00E819D8"/>
    <w:rsid w:val="00E81DB9"/>
    <w:rsid w:val="00E86541"/>
    <w:rsid w:val="00E8757A"/>
    <w:rsid w:val="00E9108C"/>
    <w:rsid w:val="00E915F3"/>
    <w:rsid w:val="00E926AB"/>
    <w:rsid w:val="00E97C5C"/>
    <w:rsid w:val="00EA0AA9"/>
    <w:rsid w:val="00EA0C1F"/>
    <w:rsid w:val="00EA0CFF"/>
    <w:rsid w:val="00EA18EF"/>
    <w:rsid w:val="00EA582D"/>
    <w:rsid w:val="00EB2B8B"/>
    <w:rsid w:val="00EB4BCA"/>
    <w:rsid w:val="00EB5531"/>
    <w:rsid w:val="00EB6CC0"/>
    <w:rsid w:val="00EC30D8"/>
    <w:rsid w:val="00EC3874"/>
    <w:rsid w:val="00EC7196"/>
    <w:rsid w:val="00EC744C"/>
    <w:rsid w:val="00ED17B3"/>
    <w:rsid w:val="00ED74A0"/>
    <w:rsid w:val="00EE08AD"/>
    <w:rsid w:val="00EE23A9"/>
    <w:rsid w:val="00EE31F0"/>
    <w:rsid w:val="00EE31F2"/>
    <w:rsid w:val="00EE47D3"/>
    <w:rsid w:val="00EE480E"/>
    <w:rsid w:val="00EF09B2"/>
    <w:rsid w:val="00EF3D9C"/>
    <w:rsid w:val="00EF5D6F"/>
    <w:rsid w:val="00EF6C57"/>
    <w:rsid w:val="00EF76F4"/>
    <w:rsid w:val="00F00231"/>
    <w:rsid w:val="00F02339"/>
    <w:rsid w:val="00F023A4"/>
    <w:rsid w:val="00F06346"/>
    <w:rsid w:val="00F07ABD"/>
    <w:rsid w:val="00F122A4"/>
    <w:rsid w:val="00F13290"/>
    <w:rsid w:val="00F13D24"/>
    <w:rsid w:val="00F21C20"/>
    <w:rsid w:val="00F237EC"/>
    <w:rsid w:val="00F26826"/>
    <w:rsid w:val="00F32053"/>
    <w:rsid w:val="00F325F1"/>
    <w:rsid w:val="00F339E2"/>
    <w:rsid w:val="00F37373"/>
    <w:rsid w:val="00F41967"/>
    <w:rsid w:val="00F4441D"/>
    <w:rsid w:val="00F444A7"/>
    <w:rsid w:val="00F4664F"/>
    <w:rsid w:val="00F50632"/>
    <w:rsid w:val="00F50E2B"/>
    <w:rsid w:val="00F60629"/>
    <w:rsid w:val="00F6072E"/>
    <w:rsid w:val="00F61FF1"/>
    <w:rsid w:val="00F62DAE"/>
    <w:rsid w:val="00F63898"/>
    <w:rsid w:val="00F63F03"/>
    <w:rsid w:val="00F657EC"/>
    <w:rsid w:val="00F65E2A"/>
    <w:rsid w:val="00F71748"/>
    <w:rsid w:val="00F7287A"/>
    <w:rsid w:val="00F8201F"/>
    <w:rsid w:val="00F86036"/>
    <w:rsid w:val="00F87CB8"/>
    <w:rsid w:val="00F9666F"/>
    <w:rsid w:val="00F97A73"/>
    <w:rsid w:val="00FA0A83"/>
    <w:rsid w:val="00FA3D07"/>
    <w:rsid w:val="00FB1A2A"/>
    <w:rsid w:val="00FB22F8"/>
    <w:rsid w:val="00FB3178"/>
    <w:rsid w:val="00FB3A15"/>
    <w:rsid w:val="00FB437A"/>
    <w:rsid w:val="00FB4AAB"/>
    <w:rsid w:val="00FB58AB"/>
    <w:rsid w:val="00FB590E"/>
    <w:rsid w:val="00FB7244"/>
    <w:rsid w:val="00FB75AD"/>
    <w:rsid w:val="00FD32C7"/>
    <w:rsid w:val="00FD56BF"/>
    <w:rsid w:val="00FD6C92"/>
    <w:rsid w:val="00FD773F"/>
    <w:rsid w:val="00FE2017"/>
    <w:rsid w:val="00FE22BA"/>
    <w:rsid w:val="00FE5904"/>
    <w:rsid w:val="00FE5B9A"/>
    <w:rsid w:val="00FF12B1"/>
    <w:rsid w:val="00FF12E4"/>
    <w:rsid w:val="00FF260D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6613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toc 8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927596"/>
    <w:pPr>
      <w:jc w:val="both"/>
    </w:pPr>
    <w:rPr>
      <w:sz w:val="22"/>
    </w:rPr>
  </w:style>
  <w:style w:type="paragraph" w:styleId="Ttulo1">
    <w:name w:val="heading 1"/>
    <w:next w:val="Normal"/>
    <w:link w:val="Ttulo1Car"/>
    <w:qFormat/>
    <w:rsid w:val="00D5683D"/>
    <w:pPr>
      <w:keepNext/>
      <w:keepLines/>
      <w:pageBreakBefore/>
      <w:numPr>
        <w:numId w:val="3"/>
      </w:numPr>
      <w:tabs>
        <w:tab w:val="left" w:pos="568"/>
      </w:tabs>
      <w:spacing w:after="120"/>
      <w:ind w:left="567" w:hanging="567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next w:val="Normal"/>
    <w:qFormat/>
    <w:rsid w:val="00D5683D"/>
    <w:pPr>
      <w:keepNext/>
      <w:keepLines/>
      <w:numPr>
        <w:ilvl w:val="1"/>
        <w:numId w:val="4"/>
      </w:numPr>
      <w:tabs>
        <w:tab w:val="left" w:pos="851"/>
      </w:tabs>
      <w:spacing w:before="240" w:after="120"/>
      <w:ind w:left="851" w:hanging="851"/>
      <w:jc w:val="both"/>
      <w:outlineLvl w:val="1"/>
    </w:pPr>
    <w:rPr>
      <w:rFonts w:ascii="Arial" w:hAnsi="Arial"/>
      <w:b/>
      <w:sz w:val="26"/>
    </w:rPr>
  </w:style>
  <w:style w:type="paragraph" w:styleId="Ttulo3">
    <w:name w:val="heading 3"/>
    <w:next w:val="Normal"/>
    <w:qFormat/>
    <w:rsid w:val="00281B78"/>
    <w:pPr>
      <w:keepNext/>
      <w:keepLines/>
      <w:numPr>
        <w:ilvl w:val="2"/>
        <w:numId w:val="5"/>
      </w:numPr>
      <w:tabs>
        <w:tab w:val="left" w:pos="1134"/>
      </w:tabs>
      <w:spacing w:before="240" w:after="120"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next w:val="Normal"/>
    <w:qFormat/>
    <w:rsid w:val="00D5683D"/>
    <w:pPr>
      <w:keepNext/>
      <w:keepLines/>
      <w:numPr>
        <w:ilvl w:val="3"/>
        <w:numId w:val="6"/>
      </w:numPr>
      <w:tabs>
        <w:tab w:val="left" w:pos="1276"/>
      </w:tabs>
      <w:spacing w:before="240" w:after="120"/>
      <w:ind w:left="1276" w:hanging="1276"/>
      <w:jc w:val="both"/>
      <w:outlineLvl w:val="3"/>
    </w:pPr>
    <w:rPr>
      <w:rFonts w:ascii="Arial" w:hAnsi="Arial"/>
      <w:b/>
      <w:sz w:val="22"/>
    </w:rPr>
  </w:style>
  <w:style w:type="paragraph" w:styleId="Ttulo5">
    <w:name w:val="heading 5"/>
    <w:next w:val="Normal"/>
    <w:qFormat/>
    <w:rsid w:val="00D5683D"/>
    <w:pPr>
      <w:keepNext/>
      <w:keepLines/>
      <w:numPr>
        <w:ilvl w:val="4"/>
        <w:numId w:val="7"/>
      </w:numPr>
      <w:tabs>
        <w:tab w:val="left" w:pos="1418"/>
      </w:tabs>
      <w:spacing w:before="240" w:after="120"/>
      <w:ind w:left="1418" w:hanging="1418"/>
      <w:jc w:val="both"/>
      <w:outlineLvl w:val="4"/>
    </w:pPr>
    <w:rPr>
      <w:rFonts w:ascii="Arial" w:hAnsi="Arial"/>
      <w:b/>
      <w:sz w:val="22"/>
    </w:rPr>
  </w:style>
  <w:style w:type="paragraph" w:styleId="Ttulo6">
    <w:name w:val="heading 6"/>
    <w:basedOn w:val="Ttulo5"/>
    <w:next w:val="Normal"/>
    <w:qFormat/>
    <w:rsid w:val="00D5683D"/>
    <w:pPr>
      <w:numPr>
        <w:ilvl w:val="5"/>
        <w:numId w:val="8"/>
      </w:numPr>
      <w:outlineLvl w:val="5"/>
    </w:pPr>
  </w:style>
  <w:style w:type="paragraph" w:styleId="Ttulo7">
    <w:name w:val="heading 7"/>
    <w:basedOn w:val="Ttulo5"/>
    <w:next w:val="Normal"/>
    <w:qFormat/>
    <w:rsid w:val="00D5683D"/>
    <w:pPr>
      <w:numPr>
        <w:ilvl w:val="6"/>
        <w:numId w:val="9"/>
      </w:numPr>
      <w:outlineLvl w:val="6"/>
    </w:pPr>
  </w:style>
  <w:style w:type="paragraph" w:styleId="Ttulo8">
    <w:name w:val="heading 8"/>
    <w:basedOn w:val="Ttulo5"/>
    <w:next w:val="Normal"/>
    <w:qFormat/>
    <w:rsid w:val="00D5683D"/>
    <w:pPr>
      <w:numPr>
        <w:ilvl w:val="7"/>
        <w:numId w:val="10"/>
      </w:numPr>
      <w:outlineLvl w:val="7"/>
    </w:pPr>
  </w:style>
  <w:style w:type="paragraph" w:styleId="Ttulo9">
    <w:name w:val="heading 9"/>
    <w:basedOn w:val="Ttulo5"/>
    <w:next w:val="Normal"/>
    <w:link w:val="Ttulo9Car"/>
    <w:qFormat/>
    <w:rsid w:val="00D5683D"/>
    <w:pPr>
      <w:numPr>
        <w:ilvl w:val="8"/>
        <w:numId w:val="11"/>
      </w:numPr>
      <w:tabs>
        <w:tab w:val="num" w:pos="360"/>
      </w:tabs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rosottotitolo">
    <w:name w:val="Altro sottotitolo"/>
    <w:basedOn w:val="Normal"/>
    <w:rsid w:val="00D5683D"/>
    <w:pPr>
      <w:spacing w:before="240" w:after="120"/>
    </w:pPr>
    <w:rPr>
      <w:rFonts w:ascii="Arial" w:hAnsi="Arial"/>
      <w:b/>
      <w:sz w:val="26"/>
    </w:rPr>
  </w:style>
  <w:style w:type="paragraph" w:customStyle="1" w:styleId="Altrotitolo">
    <w:name w:val="Altro titolo"/>
    <w:basedOn w:val="Normal"/>
    <w:rsid w:val="00D5683D"/>
    <w:pPr>
      <w:pageBreakBefore/>
      <w:spacing w:after="120"/>
    </w:pPr>
    <w:rPr>
      <w:rFonts w:ascii="Arial" w:hAnsi="Arial"/>
      <w:b/>
      <w:sz w:val="28"/>
    </w:rPr>
  </w:style>
  <w:style w:type="paragraph" w:customStyle="1" w:styleId="Appendice1">
    <w:name w:val="Appendice 1"/>
    <w:basedOn w:val="Altrotitolo"/>
    <w:next w:val="Normal"/>
    <w:rsid w:val="00D5683D"/>
  </w:style>
  <w:style w:type="paragraph" w:customStyle="1" w:styleId="Appendice2">
    <w:name w:val="Appendice 2"/>
    <w:basedOn w:val="Ttulo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customStyle="1" w:styleId="Appendice3">
    <w:name w:val="Appendice 3"/>
    <w:basedOn w:val="Ttulo3"/>
    <w:next w:val="Normal"/>
    <w:rsid w:val="00D5683D"/>
    <w:pPr>
      <w:outlineLvl w:val="9"/>
    </w:pPr>
  </w:style>
  <w:style w:type="paragraph" w:customStyle="1" w:styleId="Appendice4">
    <w:name w:val="Appendice 4"/>
    <w:basedOn w:val="Ttulo4"/>
    <w:next w:val="Normal"/>
    <w:rsid w:val="00D5683D"/>
    <w:pPr>
      <w:outlineLvl w:val="9"/>
    </w:pPr>
  </w:style>
  <w:style w:type="paragraph" w:customStyle="1" w:styleId="Appendice5">
    <w:name w:val="Appendice 5"/>
    <w:basedOn w:val="Ttulo5"/>
    <w:next w:val="Normal"/>
    <w:rsid w:val="00D5683D"/>
    <w:pPr>
      <w:outlineLvl w:val="9"/>
    </w:pPr>
  </w:style>
  <w:style w:type="paragraph" w:styleId="Bibliografa">
    <w:name w:val="Bibliography"/>
    <w:basedOn w:val="Normal"/>
    <w:autoRedefine/>
    <w:rsid w:val="00D5683D"/>
    <w:pPr>
      <w:numPr>
        <w:numId w:val="1"/>
      </w:numPr>
      <w:spacing w:before="180"/>
    </w:pPr>
  </w:style>
  <w:style w:type="paragraph" w:customStyle="1" w:styleId="Titolocopertina">
    <w:name w:val="Titolo copertina"/>
    <w:basedOn w:val="Ttulo1"/>
    <w:rsid w:val="00D5683D"/>
    <w:pPr>
      <w:keepNext w:val="0"/>
      <w:keepLines w:val="0"/>
      <w:pageBreakBefore w:val="0"/>
      <w:tabs>
        <w:tab w:val="clear" w:pos="568"/>
      </w:tabs>
      <w:ind w:left="0" w:firstLine="0"/>
      <w:jc w:val="center"/>
      <w:outlineLvl w:val="9"/>
    </w:pPr>
    <w:rPr>
      <w:sz w:val="36"/>
    </w:rPr>
  </w:style>
  <w:style w:type="paragraph" w:customStyle="1" w:styleId="Sottotitolocopertina">
    <w:name w:val="Sottotitolo copertina"/>
    <w:basedOn w:val="Titolocopertina"/>
    <w:rsid w:val="00D5683D"/>
    <w:rPr>
      <w:sz w:val="24"/>
    </w:rPr>
  </w:style>
  <w:style w:type="paragraph" w:customStyle="1" w:styleId="Datadeldocumento">
    <w:name w:val="Data del documento"/>
    <w:basedOn w:val="Sottotitolocopertina"/>
    <w:rsid w:val="00D5683D"/>
    <w:pPr>
      <w:framePr w:hSpace="142" w:wrap="around" w:vAnchor="page" w:hAnchor="text" w:y="15310"/>
      <w:jc w:val="left"/>
    </w:pPr>
    <w:rPr>
      <w:b w:val="0"/>
    </w:rPr>
  </w:style>
  <w:style w:type="paragraph" w:styleId="Epgrafe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customStyle="1" w:styleId="EdizioneBozza">
    <w:name w:val="Edizione/Bozza"/>
    <w:basedOn w:val="Sottotitolocopertina"/>
    <w:rsid w:val="00D5683D"/>
    <w:pPr>
      <w:framePr w:w="8505" w:hSpace="142" w:wrap="around" w:vAnchor="page" w:hAnchor="page" w:xAlign="center" w:y="12192"/>
    </w:pPr>
  </w:style>
  <w:style w:type="paragraph" w:customStyle="1" w:styleId="Elencopunti">
    <w:name w:val="Elenco punti"/>
    <w:basedOn w:val="Normal"/>
    <w:rsid w:val="00D5683D"/>
    <w:pPr>
      <w:numPr>
        <w:numId w:val="2"/>
      </w:numPr>
      <w:spacing w:before="120"/>
    </w:pPr>
  </w:style>
  <w:style w:type="paragraph" w:customStyle="1" w:styleId="Fissogrande">
    <w:name w:val="Fisso grande"/>
    <w:rsid w:val="00D5683D"/>
    <w:rPr>
      <w:rFonts w:ascii="Courier New" w:hAnsi="Courier New"/>
    </w:rPr>
  </w:style>
  <w:style w:type="paragraph" w:customStyle="1" w:styleId="Fissonormale">
    <w:name w:val="Fisso normale"/>
    <w:rsid w:val="00D5683D"/>
    <w:rPr>
      <w:rFonts w:ascii="Courier New" w:hAnsi="Courier New"/>
      <w:sz w:val="16"/>
    </w:rPr>
  </w:style>
  <w:style w:type="paragraph" w:customStyle="1" w:styleId="Fissopiccolo">
    <w:name w:val="Fisso piccolo"/>
    <w:rsid w:val="00D5683D"/>
    <w:rPr>
      <w:rFonts w:ascii="Courier New" w:hAnsi="Courier New"/>
      <w:sz w:val="10"/>
    </w:rPr>
  </w:style>
  <w:style w:type="paragraph" w:styleId="ndice1">
    <w:name w:val="index 1"/>
    <w:next w:val="ndice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ndice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D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adeilustraciones">
    <w:name w:val="table of figures"/>
    <w:basedOn w:val="TDC2"/>
    <w:next w:val="TDC2"/>
    <w:uiPriority w:val="99"/>
    <w:rsid w:val="00D5683D"/>
    <w:pPr>
      <w:ind w:left="1106" w:right="0" w:hanging="1106"/>
    </w:pPr>
  </w:style>
  <w:style w:type="paragraph" w:customStyle="1" w:styleId="Intestazione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Encabezado">
    <w:name w:val="header"/>
    <w:basedOn w:val="Intestazione1"/>
    <w:next w:val="Normal"/>
    <w:rsid w:val="00D5683D"/>
  </w:style>
  <w:style w:type="paragraph" w:customStyle="1" w:styleId="Intestazione2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customStyle="1" w:styleId="Intestazione3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Mapadeldocumento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customStyle="1" w:styleId="Maschera">
    <w:name w:val="Maschera"/>
    <w:rsid w:val="00D5683D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customStyle="1" w:styleId="Normalespaziato">
    <w:name w:val="Normale spaziato"/>
    <w:basedOn w:val="Normal"/>
    <w:uiPriority w:val="99"/>
    <w:rsid w:val="00D5683D"/>
    <w:pPr>
      <w:spacing w:after="120"/>
    </w:pPr>
  </w:style>
  <w:style w:type="character" w:styleId="Nmerodepgina">
    <w:name w:val="page number"/>
    <w:basedOn w:val="Fuentedeprrafopredeter"/>
    <w:rsid w:val="00D5683D"/>
    <w:rPr>
      <w:rFonts w:ascii="Times New Roman" w:hAnsi="Times New Roman"/>
      <w:sz w:val="20"/>
    </w:rPr>
  </w:style>
  <w:style w:type="paragraph" w:styleId="Piedepgina">
    <w:name w:val="footer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customStyle="1" w:styleId="Reportnormale">
    <w:name w:val="Report normale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6"/>
    </w:rPr>
  </w:style>
  <w:style w:type="paragraph" w:customStyle="1" w:styleId="Reportpiccolo">
    <w:name w:val="Report piccolo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0"/>
    </w:rPr>
  </w:style>
  <w:style w:type="paragraph" w:styleId="Sangranormal">
    <w:name w:val="Normal Indent"/>
    <w:basedOn w:val="Normal"/>
    <w:rsid w:val="00D5683D"/>
    <w:pPr>
      <w:ind w:left="426"/>
    </w:pPr>
  </w:style>
  <w:style w:type="character" w:styleId="Refdenotaalpie">
    <w:name w:val="footnote reference"/>
    <w:basedOn w:val="Fuentedeprrafopredeter"/>
    <w:semiHidden/>
    <w:rsid w:val="00D5683D"/>
    <w:rPr>
      <w:vertAlign w:val="superscript"/>
    </w:rPr>
  </w:style>
  <w:style w:type="paragraph" w:customStyle="1" w:styleId="Sintassi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D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DC3">
    <w:name w:val="toc 3"/>
    <w:next w:val="Normal"/>
    <w:autoRedefine/>
    <w:uiPriority w:val="39"/>
    <w:rsid w:val="00B63F25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D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D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DC7">
    <w:name w:val="toc 7"/>
    <w:basedOn w:val="TDC2"/>
    <w:next w:val="Normal"/>
    <w:autoRedefine/>
    <w:uiPriority w:val="39"/>
    <w:rsid w:val="00D5683D"/>
    <w:pPr>
      <w:spacing w:before="120"/>
    </w:pPr>
  </w:style>
  <w:style w:type="paragraph" w:styleId="TDC8">
    <w:name w:val="toc 8"/>
    <w:basedOn w:val="TDC1"/>
    <w:next w:val="Normal"/>
    <w:autoRedefine/>
    <w:uiPriority w:val="39"/>
    <w:rsid w:val="00D5683D"/>
  </w:style>
  <w:style w:type="paragraph" w:customStyle="1" w:styleId="Terzadicopertina">
    <w:name w:val="Terza di copertina"/>
    <w:basedOn w:val="Ttulo2"/>
    <w:rsid w:val="00D5683D"/>
    <w:pPr>
      <w:keepNext w:val="0"/>
      <w:spacing w:before="0"/>
      <w:ind w:left="0" w:firstLine="0"/>
      <w:jc w:val="center"/>
      <w:outlineLvl w:val="9"/>
    </w:pPr>
    <w:rPr>
      <w:rFonts w:ascii="Times New Roman" w:hAnsi="Times New Roman"/>
      <w:b w:val="0"/>
      <w:sz w:val="12"/>
    </w:rPr>
  </w:style>
  <w:style w:type="paragraph" w:styleId="Textonotapie">
    <w:name w:val="footnote text"/>
    <w:basedOn w:val="Normal"/>
    <w:semiHidden/>
    <w:rsid w:val="00D5683D"/>
    <w:rPr>
      <w:sz w:val="20"/>
    </w:rPr>
  </w:style>
  <w:style w:type="paragraph" w:customStyle="1" w:styleId="Tipologiadocumento">
    <w:name w:val="Tipologia documento"/>
    <w:basedOn w:val="Sottotitolocopertina"/>
    <w:rsid w:val="00D5683D"/>
    <w:pPr>
      <w:framePr w:w="8505" w:hSpace="142" w:wrap="around" w:vAnchor="page" w:hAnchor="page" w:xAlign="center" w:y="11341"/>
      <w:spacing w:after="0"/>
    </w:pPr>
  </w:style>
  <w:style w:type="paragraph" w:styleId="Ttulodendice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customStyle="1" w:styleId="C-Logo">
    <w:name w:val="C - Logo"/>
    <w:basedOn w:val="Normal"/>
    <w:rsid w:val="00D5683D"/>
    <w:pPr>
      <w:framePr w:hSpace="11907" w:wrap="around" w:vAnchor="page" w:hAnchor="page" w:x="568" w:y="568" w:anchorLock="1"/>
      <w:jc w:val="left"/>
    </w:pPr>
  </w:style>
  <w:style w:type="paragraph" w:customStyle="1" w:styleId="C-MittenteG">
    <w:name w:val="C - Mittente G"/>
    <w:rsid w:val="00D5683D"/>
    <w:pPr>
      <w:framePr w:w="4253" w:h="2438" w:hRule="exact" w:wrap="notBeside" w:vAnchor="page" w:hAnchor="page" w:x="1986" w:y="2269" w:anchorLock="1"/>
    </w:pPr>
    <w:rPr>
      <w:rFonts w:ascii="Humnst777 Lt BT" w:hAnsi="Humnst777 Lt BT"/>
      <w:b/>
      <w:noProof/>
      <w:sz w:val="16"/>
    </w:rPr>
  </w:style>
  <w:style w:type="paragraph" w:customStyle="1" w:styleId="C-MittenteN">
    <w:name w:val="C - Mittente N"/>
    <w:basedOn w:val="C-MittenteG"/>
    <w:rsid w:val="00D5683D"/>
    <w:pPr>
      <w:framePr w:wrap="notBeside"/>
    </w:pPr>
    <w:rPr>
      <w:b w:val="0"/>
    </w:rPr>
  </w:style>
  <w:style w:type="paragraph" w:styleId="TD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DC9">
    <w:name w:val="toc 9"/>
    <w:basedOn w:val="Normal"/>
    <w:next w:val="Normal"/>
    <w:autoRedefine/>
    <w:semiHidden/>
    <w:rsid w:val="00D5683D"/>
    <w:pPr>
      <w:ind w:left="1760"/>
    </w:pPr>
  </w:style>
  <w:style w:type="paragraph" w:customStyle="1" w:styleId="2Copertina">
    <w:name w:val="2Copertina"/>
    <w:basedOn w:val="Normal"/>
    <w:next w:val="Normal"/>
    <w:autoRedefine/>
    <w:uiPriority w:val="99"/>
    <w:rsid w:val="00D5683D"/>
    <w:pPr>
      <w:spacing w:after="120"/>
    </w:pPr>
    <w:rPr>
      <w:rFonts w:ascii="Arial" w:hAnsi="Arial"/>
      <w:b/>
      <w:sz w:val="28"/>
    </w:rPr>
  </w:style>
  <w:style w:type="paragraph" w:customStyle="1" w:styleId="Pidipagina2">
    <w:name w:val="Piè di pagina 2"/>
    <w:basedOn w:val="Piedepgina"/>
    <w:rsid w:val="00D5683D"/>
    <w:pPr>
      <w:spacing w:before="160"/>
    </w:pPr>
    <w:rPr>
      <w:sz w:val="12"/>
    </w:rPr>
  </w:style>
  <w:style w:type="paragraph" w:customStyle="1" w:styleId="Pidipagina1">
    <w:name w:val="Piè di pagina 1"/>
    <w:basedOn w:val="Piedepgina"/>
    <w:rsid w:val="00D5683D"/>
    <w:pPr>
      <w:spacing w:before="20"/>
    </w:pPr>
    <w:rPr>
      <w:noProof/>
      <w:sz w:val="16"/>
    </w:rPr>
  </w:style>
  <w:style w:type="paragraph" w:customStyle="1" w:styleId="Tipologia">
    <w:name w:val="Tipologia"/>
    <w:basedOn w:val="Normal"/>
    <w:rsid w:val="00D5683D"/>
    <w:pPr>
      <w:jc w:val="center"/>
    </w:pPr>
    <w:rPr>
      <w:rFonts w:ascii="Arial" w:hAnsi="Arial"/>
      <w:b/>
      <w:sz w:val="24"/>
    </w:rPr>
  </w:style>
  <w:style w:type="paragraph" w:styleId="ndice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customStyle="1" w:styleId="NumeropaginaG">
    <w:name w:val="Numero paginaG"/>
    <w:basedOn w:val="Nmerodepgina"/>
    <w:rsid w:val="00D5683D"/>
    <w:rPr>
      <w:rFonts w:ascii="Times New Roman" w:hAnsi="Times New Roman"/>
      <w:b/>
      <w:sz w:val="20"/>
    </w:rPr>
  </w:style>
  <w:style w:type="character" w:styleId="Refdecomentario">
    <w:name w:val="annotation reference"/>
    <w:basedOn w:val="Fuentedeprrafopredeter"/>
    <w:rsid w:val="00D5683D"/>
    <w:rPr>
      <w:sz w:val="16"/>
    </w:rPr>
  </w:style>
  <w:style w:type="paragraph" w:styleId="Textocomentario">
    <w:name w:val="annotation text"/>
    <w:basedOn w:val="Normal"/>
    <w:link w:val="TextocomentarioCar"/>
    <w:rsid w:val="00D5683D"/>
    <w:rPr>
      <w:sz w:val="20"/>
    </w:rPr>
  </w:style>
  <w:style w:type="paragraph" w:styleId="Textoindependiente">
    <w:name w:val="Body Text"/>
    <w:basedOn w:val="Normal"/>
    <w:rsid w:val="00D5683D"/>
    <w:rPr>
      <w:i/>
      <w:sz w:val="12"/>
    </w:rPr>
  </w:style>
  <w:style w:type="paragraph" w:customStyle="1" w:styleId="Pidipagina3">
    <w:name w:val="Piè di pagina 3"/>
    <w:basedOn w:val="Pidipagina1"/>
    <w:autoRedefine/>
    <w:rsid w:val="00D5683D"/>
    <w:rPr>
      <w:sz w:val="12"/>
    </w:rPr>
  </w:style>
  <w:style w:type="character" w:styleId="Hipervnculo">
    <w:name w:val="Hyperlink"/>
    <w:basedOn w:val="Fuentedeprrafopredeter"/>
    <w:uiPriority w:val="99"/>
    <w:rsid w:val="00D5683D"/>
    <w:rPr>
      <w:color w:val="0000FF"/>
      <w:u w:val="single"/>
    </w:rPr>
  </w:style>
  <w:style w:type="character" w:styleId="Hipervnculovisitado">
    <w:name w:val="FollowedHyperlink"/>
    <w:basedOn w:val="Fuentedeprrafopredeter"/>
    <w:rsid w:val="00D5683D"/>
    <w:rPr>
      <w:color w:val="800080"/>
      <w:u w:val="single"/>
    </w:rPr>
  </w:style>
  <w:style w:type="paragraph" w:styleId="Textodeglobo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customStyle="1" w:styleId="Disclaimer">
    <w:name w:val="Disclaimer"/>
    <w:basedOn w:val="Normal"/>
    <w:rsid w:val="00D5683D"/>
    <w:pPr>
      <w:spacing w:before="20"/>
      <w:jc w:val="center"/>
    </w:pPr>
    <w:rPr>
      <w:rFonts w:ascii="Arial" w:hAnsi="Arial"/>
      <w:sz w:val="14"/>
    </w:rPr>
  </w:style>
  <w:style w:type="paragraph" w:customStyle="1" w:styleId="DisclaimerCopertina">
    <w:name w:val="DisclaimerCopertina"/>
    <w:basedOn w:val="Normalespaziato"/>
    <w:rsid w:val="00D5683D"/>
    <w:pPr>
      <w:spacing w:before="20" w:after="0"/>
      <w:jc w:val="center"/>
    </w:pPr>
    <w:rPr>
      <w:rFonts w:ascii="Arial" w:hAnsi="Arial"/>
      <w:b/>
      <w:sz w:val="14"/>
    </w:rPr>
  </w:style>
  <w:style w:type="paragraph" w:customStyle="1" w:styleId="Bibliografa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customStyle="1" w:styleId="hps">
    <w:name w:val="hps"/>
    <w:basedOn w:val="Fuentedeprrafopredeter"/>
    <w:rsid w:val="00AE7774"/>
  </w:style>
  <w:style w:type="character" w:customStyle="1" w:styleId="shorttext">
    <w:name w:val="short_text"/>
    <w:basedOn w:val="Fuentedeprrafopredeter"/>
    <w:uiPriority w:val="99"/>
    <w:rsid w:val="00AE7774"/>
  </w:style>
  <w:style w:type="table" w:styleId="Tablaconcuadrcula">
    <w:name w:val="Table Grid"/>
    <w:basedOn w:val="Tablanormal"/>
    <w:uiPriority w:val="59"/>
    <w:rsid w:val="00CB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5FD9"/>
    <w:pPr>
      <w:ind w:left="720"/>
      <w:contextualSpacing/>
    </w:pPr>
  </w:style>
  <w:style w:type="paragraph" w:customStyle="1" w:styleId="Bibliografa2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nfasis">
    <w:name w:val="Emphasis"/>
    <w:basedOn w:val="Fuentedeprrafopredeter"/>
    <w:uiPriority w:val="20"/>
    <w:qFormat/>
    <w:rsid w:val="00580DD5"/>
    <w:rPr>
      <w:i/>
      <w:iCs/>
    </w:rPr>
  </w:style>
  <w:style w:type="paragraph" w:customStyle="1" w:styleId="Texto">
    <w:name w:val="Texto"/>
    <w:basedOn w:val="Normal"/>
    <w:rsid w:val="00D30258"/>
    <w:pPr>
      <w:spacing w:before="60" w:after="60"/>
      <w:jc w:val="left"/>
    </w:pPr>
    <w:rPr>
      <w:rFonts w:ascii="Arial" w:hAnsi="Arial" w:cs="Arial"/>
      <w:sz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0544F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0544F"/>
  </w:style>
  <w:style w:type="character" w:customStyle="1" w:styleId="AsuntodelcomentarioCar">
    <w:name w:val="Asunto del comentario Car"/>
    <w:basedOn w:val="TextocomentarioCar"/>
    <w:link w:val="Asuntodelcomentario"/>
    <w:rsid w:val="00C0544F"/>
    <w:rPr>
      <w:b/>
      <w:bCs/>
    </w:rPr>
  </w:style>
  <w:style w:type="paragraph" w:customStyle="1" w:styleId="Esquema">
    <w:name w:val="Esquema"/>
    <w:basedOn w:val="Normal"/>
    <w:rsid w:val="00B428C1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rFonts w:ascii="Arial" w:hAnsi="Arial"/>
      <w:color w:val="004165"/>
      <w:sz w:val="20"/>
      <w:szCs w:val="24"/>
      <w:lang w:val="es-ES" w:eastAsia="es-ES"/>
    </w:rPr>
  </w:style>
  <w:style w:type="paragraph" w:styleId="Revisin">
    <w:name w:val="Revision"/>
    <w:hidden/>
    <w:uiPriority w:val="99"/>
    <w:semiHidden/>
    <w:rsid w:val="00DB7A34"/>
    <w:rPr>
      <w:sz w:val="22"/>
    </w:rPr>
  </w:style>
  <w:style w:type="character" w:customStyle="1" w:styleId="Ttulo9Car">
    <w:name w:val="Título 9 Car"/>
    <w:basedOn w:val="Fuentedeprrafopredeter"/>
    <w:link w:val="Ttulo9"/>
    <w:rsid w:val="002E5943"/>
    <w:rPr>
      <w:rFonts w:ascii="Arial" w:hAnsi="Arial"/>
      <w:b/>
      <w:sz w:val="22"/>
    </w:rPr>
  </w:style>
  <w:style w:type="character" w:customStyle="1" w:styleId="Ttulo1Car">
    <w:name w:val="Título 1 Car"/>
    <w:basedOn w:val="Fuentedeprrafopredeter"/>
    <w:link w:val="Ttulo1"/>
    <w:rsid w:val="00A32E1F"/>
    <w:rPr>
      <w:rFonts w:ascii="Arial" w:hAnsi="Arial"/>
      <w:b/>
      <w:sz w:val="28"/>
    </w:rPr>
  </w:style>
  <w:style w:type="table" w:styleId="Listaclara-nfasis1">
    <w:name w:val="Light List Accent 1"/>
    <w:basedOn w:val="Tablanormal"/>
    <w:uiPriority w:val="61"/>
    <w:rsid w:val="00A32E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semiHidden/>
    <w:unhideWhenUsed/>
    <w:rsid w:val="0015719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semiHidden/>
    <w:rsid w:val="0015719A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semiHidden/>
    <w:unhideWhenUsed/>
    <w:rsid w:val="0015719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semiHidden/>
    <w:rsid w:val="0015719A"/>
    <w:rPr>
      <w:rFonts w:ascii="Arial" w:hAnsi="Arial" w:cs="Arial"/>
      <w:vanish/>
      <w:sz w:val="16"/>
      <w:szCs w:val="16"/>
    </w:rPr>
  </w:style>
  <w:style w:type="paragraph" w:styleId="Sinespaciado">
    <w:name w:val="No Spacing"/>
    <w:uiPriority w:val="1"/>
    <w:qFormat/>
    <w:rsid w:val="00563332"/>
    <w:pPr>
      <w:jc w:val="both"/>
    </w:pPr>
    <w:rPr>
      <w:rFonts w:ascii="Calibri" w:hAnsi="Calibri"/>
      <w:sz w:val="22"/>
      <w:szCs w:val="22"/>
      <w:lang w:val="es-ES" w:eastAsia="en-US"/>
    </w:rPr>
  </w:style>
  <w:style w:type="character" w:styleId="Ttulodellibro">
    <w:name w:val="Book Title"/>
    <w:basedOn w:val="Fuentedeprrafopredeter"/>
    <w:uiPriority w:val="33"/>
    <w:qFormat/>
    <w:rsid w:val="00FE5B9A"/>
    <w:rPr>
      <w:b/>
      <w:bCs/>
      <w:smallCaps/>
      <w:spacing w:val="5"/>
    </w:rPr>
  </w:style>
  <w:style w:type="paragraph" w:customStyle="1" w:styleId="Ttulo31">
    <w:name w:val="Título 31"/>
    <w:basedOn w:val="Normal"/>
    <w:rsid w:val="00EE480E"/>
    <w:pPr>
      <w:keepNext/>
      <w:numPr>
        <w:numId w:val="24"/>
      </w:numPr>
      <w:suppressAutoHyphens/>
      <w:spacing w:before="240" w:after="60" w:line="276" w:lineRule="auto"/>
      <w:jc w:val="left"/>
    </w:pPr>
    <w:rPr>
      <w:rFonts w:ascii="Arial" w:hAnsi="Arial" w:cs="Arial"/>
      <w:b/>
      <w:bCs/>
      <w:sz w:val="20"/>
      <w:szCs w:val="26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toc 8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927596"/>
    <w:pPr>
      <w:jc w:val="both"/>
    </w:pPr>
    <w:rPr>
      <w:sz w:val="22"/>
    </w:rPr>
  </w:style>
  <w:style w:type="paragraph" w:styleId="Ttulo1">
    <w:name w:val="heading 1"/>
    <w:next w:val="Normal"/>
    <w:link w:val="Ttulo1Car"/>
    <w:qFormat/>
    <w:rsid w:val="00D5683D"/>
    <w:pPr>
      <w:keepNext/>
      <w:keepLines/>
      <w:pageBreakBefore/>
      <w:numPr>
        <w:numId w:val="3"/>
      </w:numPr>
      <w:tabs>
        <w:tab w:val="left" w:pos="568"/>
      </w:tabs>
      <w:spacing w:after="120"/>
      <w:ind w:left="567" w:hanging="567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next w:val="Normal"/>
    <w:qFormat/>
    <w:rsid w:val="00D5683D"/>
    <w:pPr>
      <w:keepNext/>
      <w:keepLines/>
      <w:numPr>
        <w:ilvl w:val="1"/>
        <w:numId w:val="4"/>
      </w:numPr>
      <w:tabs>
        <w:tab w:val="left" w:pos="851"/>
      </w:tabs>
      <w:spacing w:before="240" w:after="120"/>
      <w:ind w:left="851" w:hanging="851"/>
      <w:jc w:val="both"/>
      <w:outlineLvl w:val="1"/>
    </w:pPr>
    <w:rPr>
      <w:rFonts w:ascii="Arial" w:hAnsi="Arial"/>
      <w:b/>
      <w:sz w:val="26"/>
    </w:rPr>
  </w:style>
  <w:style w:type="paragraph" w:styleId="Ttulo3">
    <w:name w:val="heading 3"/>
    <w:next w:val="Normal"/>
    <w:qFormat/>
    <w:rsid w:val="00281B78"/>
    <w:pPr>
      <w:keepNext/>
      <w:keepLines/>
      <w:numPr>
        <w:ilvl w:val="2"/>
        <w:numId w:val="5"/>
      </w:numPr>
      <w:tabs>
        <w:tab w:val="left" w:pos="1134"/>
      </w:tabs>
      <w:spacing w:before="240" w:after="120"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next w:val="Normal"/>
    <w:qFormat/>
    <w:rsid w:val="00D5683D"/>
    <w:pPr>
      <w:keepNext/>
      <w:keepLines/>
      <w:numPr>
        <w:ilvl w:val="3"/>
        <w:numId w:val="6"/>
      </w:numPr>
      <w:tabs>
        <w:tab w:val="left" w:pos="1276"/>
      </w:tabs>
      <w:spacing w:before="240" w:after="120"/>
      <w:ind w:left="1276" w:hanging="1276"/>
      <w:jc w:val="both"/>
      <w:outlineLvl w:val="3"/>
    </w:pPr>
    <w:rPr>
      <w:rFonts w:ascii="Arial" w:hAnsi="Arial"/>
      <w:b/>
      <w:sz w:val="22"/>
    </w:rPr>
  </w:style>
  <w:style w:type="paragraph" w:styleId="Ttulo5">
    <w:name w:val="heading 5"/>
    <w:next w:val="Normal"/>
    <w:qFormat/>
    <w:rsid w:val="00D5683D"/>
    <w:pPr>
      <w:keepNext/>
      <w:keepLines/>
      <w:numPr>
        <w:ilvl w:val="4"/>
        <w:numId w:val="7"/>
      </w:numPr>
      <w:tabs>
        <w:tab w:val="left" w:pos="1418"/>
      </w:tabs>
      <w:spacing w:before="240" w:after="120"/>
      <w:ind w:left="1418" w:hanging="1418"/>
      <w:jc w:val="both"/>
      <w:outlineLvl w:val="4"/>
    </w:pPr>
    <w:rPr>
      <w:rFonts w:ascii="Arial" w:hAnsi="Arial"/>
      <w:b/>
      <w:sz w:val="22"/>
    </w:rPr>
  </w:style>
  <w:style w:type="paragraph" w:styleId="Ttulo6">
    <w:name w:val="heading 6"/>
    <w:basedOn w:val="Ttulo5"/>
    <w:next w:val="Normal"/>
    <w:qFormat/>
    <w:rsid w:val="00D5683D"/>
    <w:pPr>
      <w:numPr>
        <w:ilvl w:val="5"/>
        <w:numId w:val="8"/>
      </w:numPr>
      <w:outlineLvl w:val="5"/>
    </w:pPr>
  </w:style>
  <w:style w:type="paragraph" w:styleId="Ttulo7">
    <w:name w:val="heading 7"/>
    <w:basedOn w:val="Ttulo5"/>
    <w:next w:val="Normal"/>
    <w:qFormat/>
    <w:rsid w:val="00D5683D"/>
    <w:pPr>
      <w:numPr>
        <w:ilvl w:val="6"/>
        <w:numId w:val="9"/>
      </w:numPr>
      <w:outlineLvl w:val="6"/>
    </w:pPr>
  </w:style>
  <w:style w:type="paragraph" w:styleId="Ttulo8">
    <w:name w:val="heading 8"/>
    <w:basedOn w:val="Ttulo5"/>
    <w:next w:val="Normal"/>
    <w:qFormat/>
    <w:rsid w:val="00D5683D"/>
    <w:pPr>
      <w:numPr>
        <w:ilvl w:val="7"/>
        <w:numId w:val="10"/>
      </w:numPr>
      <w:outlineLvl w:val="7"/>
    </w:pPr>
  </w:style>
  <w:style w:type="paragraph" w:styleId="Ttulo9">
    <w:name w:val="heading 9"/>
    <w:basedOn w:val="Ttulo5"/>
    <w:next w:val="Normal"/>
    <w:link w:val="Ttulo9Car"/>
    <w:qFormat/>
    <w:rsid w:val="00D5683D"/>
    <w:pPr>
      <w:numPr>
        <w:ilvl w:val="8"/>
        <w:numId w:val="11"/>
      </w:numPr>
      <w:tabs>
        <w:tab w:val="num" w:pos="360"/>
      </w:tabs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rosottotitolo">
    <w:name w:val="Altro sottotitolo"/>
    <w:basedOn w:val="Normal"/>
    <w:rsid w:val="00D5683D"/>
    <w:pPr>
      <w:spacing w:before="240" w:after="120"/>
    </w:pPr>
    <w:rPr>
      <w:rFonts w:ascii="Arial" w:hAnsi="Arial"/>
      <w:b/>
      <w:sz w:val="26"/>
    </w:rPr>
  </w:style>
  <w:style w:type="paragraph" w:customStyle="1" w:styleId="Altrotitolo">
    <w:name w:val="Altro titolo"/>
    <w:basedOn w:val="Normal"/>
    <w:rsid w:val="00D5683D"/>
    <w:pPr>
      <w:pageBreakBefore/>
      <w:spacing w:after="120"/>
    </w:pPr>
    <w:rPr>
      <w:rFonts w:ascii="Arial" w:hAnsi="Arial"/>
      <w:b/>
      <w:sz w:val="28"/>
    </w:rPr>
  </w:style>
  <w:style w:type="paragraph" w:customStyle="1" w:styleId="Appendice1">
    <w:name w:val="Appendice 1"/>
    <w:basedOn w:val="Altrotitolo"/>
    <w:next w:val="Normal"/>
    <w:rsid w:val="00D5683D"/>
  </w:style>
  <w:style w:type="paragraph" w:customStyle="1" w:styleId="Appendice2">
    <w:name w:val="Appendice 2"/>
    <w:basedOn w:val="Ttulo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customStyle="1" w:styleId="Appendice3">
    <w:name w:val="Appendice 3"/>
    <w:basedOn w:val="Ttulo3"/>
    <w:next w:val="Normal"/>
    <w:rsid w:val="00D5683D"/>
    <w:pPr>
      <w:outlineLvl w:val="9"/>
    </w:pPr>
  </w:style>
  <w:style w:type="paragraph" w:customStyle="1" w:styleId="Appendice4">
    <w:name w:val="Appendice 4"/>
    <w:basedOn w:val="Ttulo4"/>
    <w:next w:val="Normal"/>
    <w:rsid w:val="00D5683D"/>
    <w:pPr>
      <w:outlineLvl w:val="9"/>
    </w:pPr>
  </w:style>
  <w:style w:type="paragraph" w:customStyle="1" w:styleId="Appendice5">
    <w:name w:val="Appendice 5"/>
    <w:basedOn w:val="Ttulo5"/>
    <w:next w:val="Normal"/>
    <w:rsid w:val="00D5683D"/>
    <w:pPr>
      <w:outlineLvl w:val="9"/>
    </w:pPr>
  </w:style>
  <w:style w:type="paragraph" w:styleId="Bibliografa">
    <w:name w:val="Bibliography"/>
    <w:basedOn w:val="Normal"/>
    <w:autoRedefine/>
    <w:rsid w:val="00D5683D"/>
    <w:pPr>
      <w:numPr>
        <w:numId w:val="1"/>
      </w:numPr>
      <w:spacing w:before="180"/>
    </w:pPr>
  </w:style>
  <w:style w:type="paragraph" w:customStyle="1" w:styleId="Titolocopertina">
    <w:name w:val="Titolo copertina"/>
    <w:basedOn w:val="Ttulo1"/>
    <w:rsid w:val="00D5683D"/>
    <w:pPr>
      <w:keepNext w:val="0"/>
      <w:keepLines w:val="0"/>
      <w:pageBreakBefore w:val="0"/>
      <w:tabs>
        <w:tab w:val="clear" w:pos="568"/>
      </w:tabs>
      <w:ind w:left="0" w:firstLine="0"/>
      <w:jc w:val="center"/>
      <w:outlineLvl w:val="9"/>
    </w:pPr>
    <w:rPr>
      <w:sz w:val="36"/>
    </w:rPr>
  </w:style>
  <w:style w:type="paragraph" w:customStyle="1" w:styleId="Sottotitolocopertina">
    <w:name w:val="Sottotitolo copertina"/>
    <w:basedOn w:val="Titolocopertina"/>
    <w:rsid w:val="00D5683D"/>
    <w:rPr>
      <w:sz w:val="24"/>
    </w:rPr>
  </w:style>
  <w:style w:type="paragraph" w:customStyle="1" w:styleId="Datadeldocumento">
    <w:name w:val="Data del documento"/>
    <w:basedOn w:val="Sottotitolocopertina"/>
    <w:rsid w:val="00D5683D"/>
    <w:pPr>
      <w:framePr w:hSpace="142" w:wrap="around" w:vAnchor="page" w:hAnchor="text" w:y="15310"/>
      <w:jc w:val="left"/>
    </w:pPr>
    <w:rPr>
      <w:b w:val="0"/>
    </w:rPr>
  </w:style>
  <w:style w:type="paragraph" w:styleId="Epgrafe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customStyle="1" w:styleId="EdizioneBozza">
    <w:name w:val="Edizione/Bozza"/>
    <w:basedOn w:val="Sottotitolocopertina"/>
    <w:rsid w:val="00D5683D"/>
    <w:pPr>
      <w:framePr w:w="8505" w:hSpace="142" w:wrap="around" w:vAnchor="page" w:hAnchor="page" w:xAlign="center" w:y="12192"/>
    </w:pPr>
  </w:style>
  <w:style w:type="paragraph" w:customStyle="1" w:styleId="Elencopunti">
    <w:name w:val="Elenco punti"/>
    <w:basedOn w:val="Normal"/>
    <w:rsid w:val="00D5683D"/>
    <w:pPr>
      <w:numPr>
        <w:numId w:val="2"/>
      </w:numPr>
      <w:spacing w:before="120"/>
    </w:pPr>
  </w:style>
  <w:style w:type="paragraph" w:customStyle="1" w:styleId="Fissogrande">
    <w:name w:val="Fisso grande"/>
    <w:rsid w:val="00D5683D"/>
    <w:rPr>
      <w:rFonts w:ascii="Courier New" w:hAnsi="Courier New"/>
    </w:rPr>
  </w:style>
  <w:style w:type="paragraph" w:customStyle="1" w:styleId="Fissonormale">
    <w:name w:val="Fisso normale"/>
    <w:rsid w:val="00D5683D"/>
    <w:rPr>
      <w:rFonts w:ascii="Courier New" w:hAnsi="Courier New"/>
      <w:sz w:val="16"/>
    </w:rPr>
  </w:style>
  <w:style w:type="paragraph" w:customStyle="1" w:styleId="Fissopiccolo">
    <w:name w:val="Fisso piccolo"/>
    <w:rsid w:val="00D5683D"/>
    <w:rPr>
      <w:rFonts w:ascii="Courier New" w:hAnsi="Courier New"/>
      <w:sz w:val="10"/>
    </w:rPr>
  </w:style>
  <w:style w:type="paragraph" w:styleId="ndice1">
    <w:name w:val="index 1"/>
    <w:next w:val="ndice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ndice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D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adeilustraciones">
    <w:name w:val="table of figures"/>
    <w:basedOn w:val="TDC2"/>
    <w:next w:val="TDC2"/>
    <w:uiPriority w:val="99"/>
    <w:rsid w:val="00D5683D"/>
    <w:pPr>
      <w:ind w:left="1106" w:right="0" w:hanging="1106"/>
    </w:pPr>
  </w:style>
  <w:style w:type="paragraph" w:customStyle="1" w:styleId="Intestazione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Encabezado">
    <w:name w:val="header"/>
    <w:basedOn w:val="Intestazione1"/>
    <w:next w:val="Normal"/>
    <w:rsid w:val="00D5683D"/>
  </w:style>
  <w:style w:type="paragraph" w:customStyle="1" w:styleId="Intestazione2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customStyle="1" w:styleId="Intestazione3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Mapadeldocumento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customStyle="1" w:styleId="Maschera">
    <w:name w:val="Maschera"/>
    <w:rsid w:val="00D5683D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customStyle="1" w:styleId="Normalespaziato">
    <w:name w:val="Normale spaziato"/>
    <w:basedOn w:val="Normal"/>
    <w:uiPriority w:val="99"/>
    <w:rsid w:val="00D5683D"/>
    <w:pPr>
      <w:spacing w:after="120"/>
    </w:pPr>
  </w:style>
  <w:style w:type="character" w:styleId="Nmerodepgina">
    <w:name w:val="page number"/>
    <w:basedOn w:val="Fuentedeprrafopredeter"/>
    <w:rsid w:val="00D5683D"/>
    <w:rPr>
      <w:rFonts w:ascii="Times New Roman" w:hAnsi="Times New Roman"/>
      <w:sz w:val="20"/>
    </w:rPr>
  </w:style>
  <w:style w:type="paragraph" w:styleId="Piedepgina">
    <w:name w:val="footer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customStyle="1" w:styleId="Reportnormale">
    <w:name w:val="Report normale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6"/>
    </w:rPr>
  </w:style>
  <w:style w:type="paragraph" w:customStyle="1" w:styleId="Reportpiccolo">
    <w:name w:val="Report piccolo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0"/>
    </w:rPr>
  </w:style>
  <w:style w:type="paragraph" w:styleId="Sangranormal">
    <w:name w:val="Normal Indent"/>
    <w:basedOn w:val="Normal"/>
    <w:rsid w:val="00D5683D"/>
    <w:pPr>
      <w:ind w:left="426"/>
    </w:pPr>
  </w:style>
  <w:style w:type="character" w:styleId="Refdenotaalpie">
    <w:name w:val="footnote reference"/>
    <w:basedOn w:val="Fuentedeprrafopredeter"/>
    <w:semiHidden/>
    <w:rsid w:val="00D5683D"/>
    <w:rPr>
      <w:vertAlign w:val="superscript"/>
    </w:rPr>
  </w:style>
  <w:style w:type="paragraph" w:customStyle="1" w:styleId="Sintassi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D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DC3">
    <w:name w:val="toc 3"/>
    <w:next w:val="Normal"/>
    <w:autoRedefine/>
    <w:uiPriority w:val="39"/>
    <w:rsid w:val="00B63F25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D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D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DC7">
    <w:name w:val="toc 7"/>
    <w:basedOn w:val="TDC2"/>
    <w:next w:val="Normal"/>
    <w:autoRedefine/>
    <w:uiPriority w:val="39"/>
    <w:rsid w:val="00D5683D"/>
    <w:pPr>
      <w:spacing w:before="120"/>
    </w:pPr>
  </w:style>
  <w:style w:type="paragraph" w:styleId="TDC8">
    <w:name w:val="toc 8"/>
    <w:basedOn w:val="TDC1"/>
    <w:next w:val="Normal"/>
    <w:autoRedefine/>
    <w:uiPriority w:val="39"/>
    <w:rsid w:val="00D5683D"/>
  </w:style>
  <w:style w:type="paragraph" w:customStyle="1" w:styleId="Terzadicopertina">
    <w:name w:val="Terza di copertina"/>
    <w:basedOn w:val="Ttulo2"/>
    <w:rsid w:val="00D5683D"/>
    <w:pPr>
      <w:keepNext w:val="0"/>
      <w:spacing w:before="0"/>
      <w:ind w:left="0" w:firstLine="0"/>
      <w:jc w:val="center"/>
      <w:outlineLvl w:val="9"/>
    </w:pPr>
    <w:rPr>
      <w:rFonts w:ascii="Times New Roman" w:hAnsi="Times New Roman"/>
      <w:b w:val="0"/>
      <w:sz w:val="12"/>
    </w:rPr>
  </w:style>
  <w:style w:type="paragraph" w:styleId="Textonotapie">
    <w:name w:val="footnote text"/>
    <w:basedOn w:val="Normal"/>
    <w:semiHidden/>
    <w:rsid w:val="00D5683D"/>
    <w:rPr>
      <w:sz w:val="20"/>
    </w:rPr>
  </w:style>
  <w:style w:type="paragraph" w:customStyle="1" w:styleId="Tipologiadocumento">
    <w:name w:val="Tipologia documento"/>
    <w:basedOn w:val="Sottotitolocopertina"/>
    <w:rsid w:val="00D5683D"/>
    <w:pPr>
      <w:framePr w:w="8505" w:hSpace="142" w:wrap="around" w:vAnchor="page" w:hAnchor="page" w:xAlign="center" w:y="11341"/>
      <w:spacing w:after="0"/>
    </w:pPr>
  </w:style>
  <w:style w:type="paragraph" w:styleId="Ttulodendice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customStyle="1" w:styleId="C-Logo">
    <w:name w:val="C - Logo"/>
    <w:basedOn w:val="Normal"/>
    <w:rsid w:val="00D5683D"/>
    <w:pPr>
      <w:framePr w:hSpace="11907" w:wrap="around" w:vAnchor="page" w:hAnchor="page" w:x="568" w:y="568" w:anchorLock="1"/>
      <w:jc w:val="left"/>
    </w:pPr>
  </w:style>
  <w:style w:type="paragraph" w:customStyle="1" w:styleId="C-MittenteG">
    <w:name w:val="C - Mittente G"/>
    <w:rsid w:val="00D5683D"/>
    <w:pPr>
      <w:framePr w:w="4253" w:h="2438" w:hRule="exact" w:wrap="notBeside" w:vAnchor="page" w:hAnchor="page" w:x="1986" w:y="2269" w:anchorLock="1"/>
    </w:pPr>
    <w:rPr>
      <w:rFonts w:ascii="Humnst777 Lt BT" w:hAnsi="Humnst777 Lt BT"/>
      <w:b/>
      <w:noProof/>
      <w:sz w:val="16"/>
    </w:rPr>
  </w:style>
  <w:style w:type="paragraph" w:customStyle="1" w:styleId="C-MittenteN">
    <w:name w:val="C - Mittente N"/>
    <w:basedOn w:val="C-MittenteG"/>
    <w:rsid w:val="00D5683D"/>
    <w:pPr>
      <w:framePr w:wrap="notBeside"/>
    </w:pPr>
    <w:rPr>
      <w:b w:val="0"/>
    </w:rPr>
  </w:style>
  <w:style w:type="paragraph" w:styleId="TD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DC9">
    <w:name w:val="toc 9"/>
    <w:basedOn w:val="Normal"/>
    <w:next w:val="Normal"/>
    <w:autoRedefine/>
    <w:semiHidden/>
    <w:rsid w:val="00D5683D"/>
    <w:pPr>
      <w:ind w:left="1760"/>
    </w:pPr>
  </w:style>
  <w:style w:type="paragraph" w:customStyle="1" w:styleId="2Copertina">
    <w:name w:val="2Copertina"/>
    <w:basedOn w:val="Normal"/>
    <w:next w:val="Normal"/>
    <w:autoRedefine/>
    <w:uiPriority w:val="99"/>
    <w:rsid w:val="00D5683D"/>
    <w:pPr>
      <w:spacing w:after="120"/>
    </w:pPr>
    <w:rPr>
      <w:rFonts w:ascii="Arial" w:hAnsi="Arial"/>
      <w:b/>
      <w:sz w:val="28"/>
    </w:rPr>
  </w:style>
  <w:style w:type="paragraph" w:customStyle="1" w:styleId="Pidipagina2">
    <w:name w:val="Piè di pagina 2"/>
    <w:basedOn w:val="Piedepgina"/>
    <w:rsid w:val="00D5683D"/>
    <w:pPr>
      <w:spacing w:before="160"/>
    </w:pPr>
    <w:rPr>
      <w:sz w:val="12"/>
    </w:rPr>
  </w:style>
  <w:style w:type="paragraph" w:customStyle="1" w:styleId="Pidipagina1">
    <w:name w:val="Piè di pagina 1"/>
    <w:basedOn w:val="Piedepgina"/>
    <w:rsid w:val="00D5683D"/>
    <w:pPr>
      <w:spacing w:before="20"/>
    </w:pPr>
    <w:rPr>
      <w:noProof/>
      <w:sz w:val="16"/>
    </w:rPr>
  </w:style>
  <w:style w:type="paragraph" w:customStyle="1" w:styleId="Tipologia">
    <w:name w:val="Tipologia"/>
    <w:basedOn w:val="Normal"/>
    <w:rsid w:val="00D5683D"/>
    <w:pPr>
      <w:jc w:val="center"/>
    </w:pPr>
    <w:rPr>
      <w:rFonts w:ascii="Arial" w:hAnsi="Arial"/>
      <w:b/>
      <w:sz w:val="24"/>
    </w:rPr>
  </w:style>
  <w:style w:type="paragraph" w:styleId="ndice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customStyle="1" w:styleId="NumeropaginaG">
    <w:name w:val="Numero paginaG"/>
    <w:basedOn w:val="Nmerodepgina"/>
    <w:rsid w:val="00D5683D"/>
    <w:rPr>
      <w:rFonts w:ascii="Times New Roman" w:hAnsi="Times New Roman"/>
      <w:b/>
      <w:sz w:val="20"/>
    </w:rPr>
  </w:style>
  <w:style w:type="character" w:styleId="Refdecomentario">
    <w:name w:val="annotation reference"/>
    <w:basedOn w:val="Fuentedeprrafopredeter"/>
    <w:rsid w:val="00D5683D"/>
    <w:rPr>
      <w:sz w:val="16"/>
    </w:rPr>
  </w:style>
  <w:style w:type="paragraph" w:styleId="Textocomentario">
    <w:name w:val="annotation text"/>
    <w:basedOn w:val="Normal"/>
    <w:link w:val="TextocomentarioCar"/>
    <w:rsid w:val="00D5683D"/>
    <w:rPr>
      <w:sz w:val="20"/>
    </w:rPr>
  </w:style>
  <w:style w:type="paragraph" w:styleId="Textoindependiente">
    <w:name w:val="Body Text"/>
    <w:basedOn w:val="Normal"/>
    <w:rsid w:val="00D5683D"/>
    <w:rPr>
      <w:i/>
      <w:sz w:val="12"/>
    </w:rPr>
  </w:style>
  <w:style w:type="paragraph" w:customStyle="1" w:styleId="Pidipagina3">
    <w:name w:val="Piè di pagina 3"/>
    <w:basedOn w:val="Pidipagina1"/>
    <w:autoRedefine/>
    <w:rsid w:val="00D5683D"/>
    <w:rPr>
      <w:sz w:val="12"/>
    </w:rPr>
  </w:style>
  <w:style w:type="character" w:styleId="Hipervnculo">
    <w:name w:val="Hyperlink"/>
    <w:basedOn w:val="Fuentedeprrafopredeter"/>
    <w:uiPriority w:val="99"/>
    <w:rsid w:val="00D5683D"/>
    <w:rPr>
      <w:color w:val="0000FF"/>
      <w:u w:val="single"/>
    </w:rPr>
  </w:style>
  <w:style w:type="character" w:styleId="Hipervnculovisitado">
    <w:name w:val="FollowedHyperlink"/>
    <w:basedOn w:val="Fuentedeprrafopredeter"/>
    <w:rsid w:val="00D5683D"/>
    <w:rPr>
      <w:color w:val="800080"/>
      <w:u w:val="single"/>
    </w:rPr>
  </w:style>
  <w:style w:type="paragraph" w:styleId="Textodeglobo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customStyle="1" w:styleId="Disclaimer">
    <w:name w:val="Disclaimer"/>
    <w:basedOn w:val="Normal"/>
    <w:rsid w:val="00D5683D"/>
    <w:pPr>
      <w:spacing w:before="20"/>
      <w:jc w:val="center"/>
    </w:pPr>
    <w:rPr>
      <w:rFonts w:ascii="Arial" w:hAnsi="Arial"/>
      <w:sz w:val="14"/>
    </w:rPr>
  </w:style>
  <w:style w:type="paragraph" w:customStyle="1" w:styleId="DisclaimerCopertina">
    <w:name w:val="DisclaimerCopertina"/>
    <w:basedOn w:val="Normalespaziato"/>
    <w:rsid w:val="00D5683D"/>
    <w:pPr>
      <w:spacing w:before="20" w:after="0"/>
      <w:jc w:val="center"/>
    </w:pPr>
    <w:rPr>
      <w:rFonts w:ascii="Arial" w:hAnsi="Arial"/>
      <w:b/>
      <w:sz w:val="14"/>
    </w:rPr>
  </w:style>
  <w:style w:type="paragraph" w:customStyle="1" w:styleId="Bibliografa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customStyle="1" w:styleId="hps">
    <w:name w:val="hps"/>
    <w:basedOn w:val="Fuentedeprrafopredeter"/>
    <w:rsid w:val="00AE7774"/>
  </w:style>
  <w:style w:type="character" w:customStyle="1" w:styleId="shorttext">
    <w:name w:val="short_text"/>
    <w:basedOn w:val="Fuentedeprrafopredeter"/>
    <w:uiPriority w:val="99"/>
    <w:rsid w:val="00AE7774"/>
  </w:style>
  <w:style w:type="table" w:styleId="Tablaconcuadrcula">
    <w:name w:val="Table Grid"/>
    <w:basedOn w:val="Tablanormal"/>
    <w:uiPriority w:val="59"/>
    <w:rsid w:val="00CB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5FD9"/>
    <w:pPr>
      <w:ind w:left="720"/>
      <w:contextualSpacing/>
    </w:pPr>
  </w:style>
  <w:style w:type="paragraph" w:customStyle="1" w:styleId="Bibliografa2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nfasis">
    <w:name w:val="Emphasis"/>
    <w:basedOn w:val="Fuentedeprrafopredeter"/>
    <w:uiPriority w:val="20"/>
    <w:qFormat/>
    <w:rsid w:val="00580DD5"/>
    <w:rPr>
      <w:i/>
      <w:iCs/>
    </w:rPr>
  </w:style>
  <w:style w:type="paragraph" w:customStyle="1" w:styleId="Texto">
    <w:name w:val="Texto"/>
    <w:basedOn w:val="Normal"/>
    <w:rsid w:val="00D30258"/>
    <w:pPr>
      <w:spacing w:before="60" w:after="60"/>
      <w:jc w:val="left"/>
    </w:pPr>
    <w:rPr>
      <w:rFonts w:ascii="Arial" w:hAnsi="Arial" w:cs="Arial"/>
      <w:sz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0544F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0544F"/>
  </w:style>
  <w:style w:type="character" w:customStyle="1" w:styleId="AsuntodelcomentarioCar">
    <w:name w:val="Asunto del comentario Car"/>
    <w:basedOn w:val="TextocomentarioCar"/>
    <w:link w:val="Asuntodelcomentario"/>
    <w:rsid w:val="00C0544F"/>
    <w:rPr>
      <w:b/>
      <w:bCs/>
    </w:rPr>
  </w:style>
  <w:style w:type="paragraph" w:customStyle="1" w:styleId="Esquema">
    <w:name w:val="Esquema"/>
    <w:basedOn w:val="Normal"/>
    <w:rsid w:val="00B428C1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rFonts w:ascii="Arial" w:hAnsi="Arial"/>
      <w:color w:val="004165"/>
      <w:sz w:val="20"/>
      <w:szCs w:val="24"/>
      <w:lang w:val="es-ES" w:eastAsia="es-ES"/>
    </w:rPr>
  </w:style>
  <w:style w:type="paragraph" w:styleId="Revisin">
    <w:name w:val="Revision"/>
    <w:hidden/>
    <w:uiPriority w:val="99"/>
    <w:semiHidden/>
    <w:rsid w:val="00DB7A34"/>
    <w:rPr>
      <w:sz w:val="22"/>
    </w:rPr>
  </w:style>
  <w:style w:type="character" w:customStyle="1" w:styleId="Ttulo9Car">
    <w:name w:val="Título 9 Car"/>
    <w:basedOn w:val="Fuentedeprrafopredeter"/>
    <w:link w:val="Ttulo9"/>
    <w:rsid w:val="002E5943"/>
    <w:rPr>
      <w:rFonts w:ascii="Arial" w:hAnsi="Arial"/>
      <w:b/>
      <w:sz w:val="22"/>
    </w:rPr>
  </w:style>
  <w:style w:type="character" w:customStyle="1" w:styleId="Ttulo1Car">
    <w:name w:val="Título 1 Car"/>
    <w:basedOn w:val="Fuentedeprrafopredeter"/>
    <w:link w:val="Ttulo1"/>
    <w:rsid w:val="00A32E1F"/>
    <w:rPr>
      <w:rFonts w:ascii="Arial" w:hAnsi="Arial"/>
      <w:b/>
      <w:sz w:val="28"/>
    </w:rPr>
  </w:style>
  <w:style w:type="table" w:styleId="Listaclara-nfasis1">
    <w:name w:val="Light List Accent 1"/>
    <w:basedOn w:val="Tablanormal"/>
    <w:uiPriority w:val="61"/>
    <w:rsid w:val="00A32E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semiHidden/>
    <w:unhideWhenUsed/>
    <w:rsid w:val="0015719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semiHidden/>
    <w:rsid w:val="0015719A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semiHidden/>
    <w:unhideWhenUsed/>
    <w:rsid w:val="0015719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semiHidden/>
    <w:rsid w:val="0015719A"/>
    <w:rPr>
      <w:rFonts w:ascii="Arial" w:hAnsi="Arial" w:cs="Arial"/>
      <w:vanish/>
      <w:sz w:val="16"/>
      <w:szCs w:val="16"/>
    </w:rPr>
  </w:style>
  <w:style w:type="paragraph" w:styleId="Sinespaciado">
    <w:name w:val="No Spacing"/>
    <w:uiPriority w:val="1"/>
    <w:qFormat/>
    <w:rsid w:val="00563332"/>
    <w:pPr>
      <w:jc w:val="both"/>
    </w:pPr>
    <w:rPr>
      <w:rFonts w:ascii="Calibri" w:hAnsi="Calibri"/>
      <w:sz w:val="22"/>
      <w:szCs w:val="22"/>
      <w:lang w:val="es-ES" w:eastAsia="en-US"/>
    </w:rPr>
  </w:style>
  <w:style w:type="character" w:styleId="Ttulodellibro">
    <w:name w:val="Book Title"/>
    <w:basedOn w:val="Fuentedeprrafopredeter"/>
    <w:uiPriority w:val="33"/>
    <w:qFormat/>
    <w:rsid w:val="00FE5B9A"/>
    <w:rPr>
      <w:b/>
      <w:bCs/>
      <w:smallCaps/>
      <w:spacing w:val="5"/>
    </w:rPr>
  </w:style>
  <w:style w:type="paragraph" w:customStyle="1" w:styleId="Ttulo31">
    <w:name w:val="Título 31"/>
    <w:basedOn w:val="Normal"/>
    <w:rsid w:val="00EE480E"/>
    <w:pPr>
      <w:keepNext/>
      <w:numPr>
        <w:numId w:val="24"/>
      </w:numPr>
      <w:suppressAutoHyphens/>
      <w:spacing w:before="240" w:after="60" w:line="276" w:lineRule="auto"/>
      <w:jc w:val="left"/>
    </w:pPr>
    <w:rPr>
      <w:rFonts w:ascii="Arial" w:hAnsi="Arial" w:cs="Arial"/>
      <w:b/>
      <w:bCs/>
      <w:sz w:val="20"/>
      <w:szCs w:val="2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5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control" Target="activeX/activeX14.xml"/><Relationship Id="rId21" Type="http://schemas.openxmlformats.org/officeDocument/2006/relationships/control" Target="activeX/activeX5.xml"/><Relationship Id="rId34" Type="http://schemas.openxmlformats.org/officeDocument/2006/relationships/image" Target="media/image12.wmf"/><Relationship Id="rId42" Type="http://schemas.openxmlformats.org/officeDocument/2006/relationships/control" Target="activeX/activeX16.xml"/><Relationship Id="rId47" Type="http://schemas.openxmlformats.org/officeDocument/2006/relationships/image" Target="media/image17.wmf"/><Relationship Id="rId50" Type="http://schemas.openxmlformats.org/officeDocument/2006/relationships/control" Target="activeX/activeX21.xml"/><Relationship Id="rId55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control" Target="activeX/activeX30.xml"/><Relationship Id="rId76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71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9" Type="http://schemas.openxmlformats.org/officeDocument/2006/relationships/control" Target="activeX/activeX9.xml"/><Relationship Id="rId11" Type="http://schemas.openxmlformats.org/officeDocument/2006/relationships/endnotes" Target="endnotes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control" Target="activeX/activeX13.xml"/><Relationship Id="rId40" Type="http://schemas.openxmlformats.org/officeDocument/2006/relationships/image" Target="media/image15.wmf"/><Relationship Id="rId45" Type="http://schemas.openxmlformats.org/officeDocument/2006/relationships/image" Target="media/image16.wmf"/><Relationship Id="rId53" Type="http://schemas.openxmlformats.org/officeDocument/2006/relationships/image" Target="media/image19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57" Type="http://schemas.openxmlformats.org/officeDocument/2006/relationships/image" Target="media/image21.wmf"/><Relationship Id="rId61" Type="http://schemas.openxmlformats.org/officeDocument/2006/relationships/image" Target="media/image23.wmf"/><Relationship Id="rId10" Type="http://schemas.openxmlformats.org/officeDocument/2006/relationships/footnotes" Target="footnotes.xml"/><Relationship Id="rId19" Type="http://schemas.openxmlformats.org/officeDocument/2006/relationships/control" Target="activeX/activeX4.xml"/><Relationship Id="rId31" Type="http://schemas.openxmlformats.org/officeDocument/2006/relationships/control" Target="activeX/activeX10.xml"/><Relationship Id="rId44" Type="http://schemas.openxmlformats.org/officeDocument/2006/relationships/control" Target="activeX/activeX18.xml"/><Relationship Id="rId52" Type="http://schemas.openxmlformats.org/officeDocument/2006/relationships/hyperlink" Target="mailto:boris.salas@enel.com" TargetMode="External"/><Relationship Id="rId60" Type="http://schemas.openxmlformats.org/officeDocument/2006/relationships/control" Target="activeX/activeX26.xml"/><Relationship Id="rId65" Type="http://schemas.openxmlformats.org/officeDocument/2006/relationships/image" Target="media/image25.wmf"/><Relationship Id="rId73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control" Target="activeX/activeX8.xml"/><Relationship Id="rId30" Type="http://schemas.openxmlformats.org/officeDocument/2006/relationships/image" Target="media/image10.wmf"/><Relationship Id="rId35" Type="http://schemas.openxmlformats.org/officeDocument/2006/relationships/control" Target="activeX/activeX12.xml"/><Relationship Id="rId43" Type="http://schemas.openxmlformats.org/officeDocument/2006/relationships/control" Target="activeX/activeX17.xml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header" Target="header1.xml"/><Relationship Id="rId77" Type="http://schemas.openxmlformats.org/officeDocument/2006/relationships/theme" Target="theme/theme1.xml"/><Relationship Id="rId8" Type="http://schemas.openxmlformats.org/officeDocument/2006/relationships/settings" Target="settings.xml"/><Relationship Id="rId51" Type="http://schemas.openxmlformats.org/officeDocument/2006/relationships/control" Target="activeX/activeX22.xml"/><Relationship Id="rId72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image" Target="media/image14.wmf"/><Relationship Id="rId46" Type="http://schemas.openxmlformats.org/officeDocument/2006/relationships/control" Target="activeX/activeX19.xml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5.wmf"/><Relationship Id="rId41" Type="http://schemas.openxmlformats.org/officeDocument/2006/relationships/control" Target="activeX/activeX15.xml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lores\Documents\Energy&amp;Utilities\Enel\SAP-PPM%20Integration%20Implementation%20Project\Plantillas\SM100-UserReq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EBAF1F6F764976A5D3D34A9B671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17EB0-E795-404B-BE04-94B28B2AE24C}"/>
      </w:docPartPr>
      <w:docPartBody>
        <w:p w:rsidR="00AD6293" w:rsidRDefault="00D60C4E" w:rsidP="00D60C4E">
          <w:pPr>
            <w:pStyle w:val="7DEBAF1F6F764976A5D3D34A9B671A5D7"/>
          </w:pPr>
          <w:r w:rsidRPr="00152473">
            <w:rPr>
              <w:rFonts w:ascii="Arial" w:hAnsi="Arial" w:cs="Arial"/>
              <w:i/>
              <w:lang w:val="en-US"/>
            </w:rPr>
            <w:t>The document is sent by mail and is still available on the web site / FTP Server.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86CD6C2"/>
    <w:lvl w:ilvl="0">
      <w:start w:val="1"/>
      <w:numFmt w:val="decimal"/>
      <w:pStyle w:val="Ttulo1"/>
      <w:lvlText w:val="%1."/>
      <w:legacy w:legacy="1" w:legacySpace="284" w:legacyIndent="0"/>
      <w:lvlJc w:val="left"/>
    </w:lvl>
    <w:lvl w:ilvl="1">
      <w:start w:val="1"/>
      <w:numFmt w:val="decimal"/>
      <w:pStyle w:val="Ttulo2"/>
      <w:lvlText w:val="%1.%2."/>
      <w:legacy w:legacy="1" w:legacySpace="425" w:legacyIndent="0"/>
      <w:lvlJc w:val="left"/>
    </w:lvl>
    <w:lvl w:ilvl="2">
      <w:start w:val="1"/>
      <w:numFmt w:val="decimal"/>
      <w:pStyle w:val="Ttulo3"/>
      <w:lvlText w:val="%1.%2.%3."/>
      <w:legacy w:legacy="1" w:legacySpace="567" w:legacyIndent="0"/>
      <w:lvlJc w:val="left"/>
    </w:lvl>
    <w:lvl w:ilvl="3">
      <w:start w:val="1"/>
      <w:numFmt w:val="decimal"/>
      <w:pStyle w:val="Ttulo4"/>
      <w:lvlText w:val="%1.%2.%3.%4."/>
      <w:legacy w:legacy="1" w:legacySpace="524" w:legacyIndent="0"/>
      <w:lvlJc w:val="left"/>
    </w:lvl>
    <w:lvl w:ilvl="4">
      <w:start w:val="1"/>
      <w:numFmt w:val="decimal"/>
      <w:pStyle w:val="Ttulo5"/>
      <w:lvlText w:val="%1.%2.%3.%4.%5."/>
      <w:legacy w:legacy="1" w:legacySpace="524" w:legacyIndent="0"/>
      <w:lvlJc w:val="left"/>
    </w:lvl>
    <w:lvl w:ilvl="5">
      <w:start w:val="1"/>
      <w:numFmt w:val="none"/>
      <w:pStyle w:val="Ttulo6"/>
      <w:lvlText w:val="%1.%2.%3.%4.%5."/>
      <w:legacy w:legacy="1" w:legacySpace="524" w:legacyIndent="0"/>
      <w:lvlJc w:val="left"/>
    </w:lvl>
    <w:lvl w:ilvl="6">
      <w:start w:val="1"/>
      <w:numFmt w:val="none"/>
      <w:pStyle w:val="Ttulo7"/>
      <w:lvlText w:val="%1.%2.%3.%4.%5."/>
      <w:legacy w:legacy="1" w:legacySpace="524" w:legacyIndent="0"/>
      <w:lvlJc w:val="left"/>
    </w:lvl>
    <w:lvl w:ilvl="7">
      <w:start w:val="1"/>
      <w:numFmt w:val="none"/>
      <w:pStyle w:val="Ttulo8"/>
      <w:lvlText w:val="%1.%2.%3.%4.%5."/>
      <w:legacy w:legacy="1" w:legacySpace="524" w:legacyIndent="0"/>
      <w:lvlJc w:val="left"/>
    </w:lvl>
    <w:lvl w:ilvl="8">
      <w:start w:val="1"/>
      <w:numFmt w:val="none"/>
      <w:pStyle w:val="Ttulo9"/>
      <w:lvlText w:val="%1.%2.%3.%4.%5."/>
      <w:legacy w:legacy="1" w:legacySpace="524" w:legacyIndent="0"/>
      <w:lvlJc w:val="left"/>
    </w:lvl>
  </w:abstractNum>
  <w:abstractNum w:abstractNumId="1">
    <w:nsid w:val="2EBE73DC"/>
    <w:multiLevelType w:val="hybridMultilevel"/>
    <w:tmpl w:val="055E2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45C0B"/>
    <w:multiLevelType w:val="multilevel"/>
    <w:tmpl w:val="CDA6D6A0"/>
    <w:lvl w:ilvl="0">
      <w:start w:val="1"/>
      <w:numFmt w:val="decimal"/>
      <w:pStyle w:val="2EBEFEDE67DF421FB8D60B35B53C241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47B66BB"/>
    <w:multiLevelType w:val="hybridMultilevel"/>
    <w:tmpl w:val="DD905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75FD0"/>
    <w:multiLevelType w:val="hybridMultilevel"/>
    <w:tmpl w:val="D6CA9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6293"/>
    <w:rsid w:val="001337F0"/>
    <w:rsid w:val="002E651E"/>
    <w:rsid w:val="003C4FFC"/>
    <w:rsid w:val="006B0659"/>
    <w:rsid w:val="006D6270"/>
    <w:rsid w:val="008147F6"/>
    <w:rsid w:val="008423DE"/>
    <w:rsid w:val="008D40FE"/>
    <w:rsid w:val="009A1AC3"/>
    <w:rsid w:val="009E417A"/>
    <w:rsid w:val="00AA2801"/>
    <w:rsid w:val="00AD6293"/>
    <w:rsid w:val="00BA1D20"/>
    <w:rsid w:val="00C3217D"/>
    <w:rsid w:val="00C33CEB"/>
    <w:rsid w:val="00CF40DE"/>
    <w:rsid w:val="00D60C4E"/>
    <w:rsid w:val="00D74C6C"/>
    <w:rsid w:val="00E2195D"/>
    <w:rsid w:val="00F40E9B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3" w:uiPriority="0"/>
    <w:lsdException w:name="index 4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qFormat/>
    <w:rsid w:val="008423DE"/>
    <w:pPr>
      <w:keepNext/>
      <w:keepLines/>
      <w:pageBreakBefore/>
      <w:numPr>
        <w:numId w:val="5"/>
      </w:numPr>
      <w:tabs>
        <w:tab w:val="left" w:pos="568"/>
      </w:tabs>
      <w:spacing w:after="120" w:line="240" w:lineRule="auto"/>
      <w:ind w:left="567" w:hanging="567"/>
      <w:jc w:val="both"/>
      <w:outlineLvl w:val="0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styleId="Ttulo2">
    <w:name w:val="heading 2"/>
    <w:next w:val="Normal"/>
    <w:link w:val="Ttulo2Car"/>
    <w:qFormat/>
    <w:rsid w:val="008423DE"/>
    <w:pPr>
      <w:keepNext/>
      <w:keepLines/>
      <w:numPr>
        <w:ilvl w:val="1"/>
        <w:numId w:val="5"/>
      </w:numPr>
      <w:tabs>
        <w:tab w:val="left" w:pos="851"/>
      </w:tabs>
      <w:spacing w:before="240" w:after="120" w:line="240" w:lineRule="auto"/>
      <w:ind w:left="851" w:hanging="851"/>
      <w:jc w:val="both"/>
      <w:outlineLvl w:val="1"/>
    </w:pPr>
    <w:rPr>
      <w:rFonts w:ascii="Arial" w:eastAsia="Times New Roman" w:hAnsi="Arial" w:cs="Times New Roman"/>
      <w:b/>
      <w:sz w:val="26"/>
      <w:szCs w:val="20"/>
      <w:lang w:val="it-IT" w:eastAsia="it-IT"/>
    </w:rPr>
  </w:style>
  <w:style w:type="paragraph" w:styleId="Ttulo3">
    <w:name w:val="heading 3"/>
    <w:next w:val="Normal"/>
    <w:link w:val="Ttulo3Car"/>
    <w:qFormat/>
    <w:rsid w:val="008423DE"/>
    <w:pPr>
      <w:keepNext/>
      <w:keepLines/>
      <w:numPr>
        <w:ilvl w:val="2"/>
        <w:numId w:val="5"/>
      </w:numPr>
      <w:tabs>
        <w:tab w:val="left" w:pos="1134"/>
      </w:tabs>
      <w:spacing w:before="240" w:after="120" w:line="240" w:lineRule="auto"/>
      <w:ind w:left="2268" w:hanging="1134"/>
      <w:jc w:val="both"/>
      <w:outlineLvl w:val="2"/>
    </w:pPr>
    <w:rPr>
      <w:rFonts w:ascii="Arial" w:eastAsia="Times New Roman" w:hAnsi="Arial" w:cs="Times New Roman"/>
      <w:b/>
      <w:sz w:val="24"/>
      <w:szCs w:val="20"/>
      <w:lang w:val="it-IT" w:eastAsia="it-IT"/>
    </w:rPr>
  </w:style>
  <w:style w:type="paragraph" w:styleId="Ttulo4">
    <w:name w:val="heading 4"/>
    <w:next w:val="Normal"/>
    <w:link w:val="Ttulo4Car"/>
    <w:qFormat/>
    <w:rsid w:val="008423DE"/>
    <w:pPr>
      <w:keepNext/>
      <w:keepLines/>
      <w:numPr>
        <w:ilvl w:val="3"/>
        <w:numId w:val="5"/>
      </w:numPr>
      <w:tabs>
        <w:tab w:val="left" w:pos="1276"/>
      </w:tabs>
      <w:spacing w:before="240" w:after="120" w:line="240" w:lineRule="auto"/>
      <w:ind w:left="1276" w:hanging="1276"/>
      <w:jc w:val="both"/>
      <w:outlineLvl w:val="3"/>
    </w:pPr>
    <w:rPr>
      <w:rFonts w:ascii="Arial" w:eastAsia="Times New Roman" w:hAnsi="Arial" w:cs="Times New Roman"/>
      <w:b/>
      <w:szCs w:val="20"/>
      <w:lang w:val="it-IT" w:eastAsia="it-IT"/>
    </w:rPr>
  </w:style>
  <w:style w:type="paragraph" w:styleId="Ttulo5">
    <w:name w:val="heading 5"/>
    <w:next w:val="Normal"/>
    <w:link w:val="Ttulo5Car"/>
    <w:qFormat/>
    <w:rsid w:val="008423DE"/>
    <w:pPr>
      <w:keepNext/>
      <w:keepLines/>
      <w:numPr>
        <w:ilvl w:val="4"/>
        <w:numId w:val="5"/>
      </w:numPr>
      <w:tabs>
        <w:tab w:val="left" w:pos="1418"/>
      </w:tabs>
      <w:spacing w:before="240" w:after="120" w:line="240" w:lineRule="auto"/>
      <w:ind w:left="1418" w:hanging="1418"/>
      <w:jc w:val="both"/>
      <w:outlineLvl w:val="4"/>
    </w:pPr>
    <w:rPr>
      <w:rFonts w:ascii="Arial" w:eastAsia="Times New Roman" w:hAnsi="Arial" w:cs="Times New Roman"/>
      <w:b/>
      <w:szCs w:val="20"/>
      <w:lang w:val="it-IT" w:eastAsia="it-IT"/>
    </w:rPr>
  </w:style>
  <w:style w:type="paragraph" w:styleId="Ttulo6">
    <w:name w:val="heading 6"/>
    <w:basedOn w:val="Ttulo5"/>
    <w:next w:val="Normal"/>
    <w:link w:val="Ttulo6Car"/>
    <w:qFormat/>
    <w:rsid w:val="008423DE"/>
    <w:pPr>
      <w:numPr>
        <w:ilvl w:val="5"/>
      </w:numPr>
      <w:outlineLvl w:val="5"/>
    </w:pPr>
  </w:style>
  <w:style w:type="paragraph" w:styleId="Ttulo7">
    <w:name w:val="heading 7"/>
    <w:basedOn w:val="Ttulo5"/>
    <w:next w:val="Normal"/>
    <w:link w:val="Ttulo7Car"/>
    <w:qFormat/>
    <w:rsid w:val="008423DE"/>
    <w:pPr>
      <w:numPr>
        <w:ilvl w:val="6"/>
      </w:numPr>
      <w:outlineLvl w:val="6"/>
    </w:pPr>
  </w:style>
  <w:style w:type="paragraph" w:styleId="Ttulo8">
    <w:name w:val="heading 8"/>
    <w:basedOn w:val="Ttulo5"/>
    <w:next w:val="Normal"/>
    <w:link w:val="Ttulo8Car"/>
    <w:qFormat/>
    <w:rsid w:val="008423DE"/>
    <w:pPr>
      <w:numPr>
        <w:ilvl w:val="7"/>
      </w:numPr>
      <w:outlineLvl w:val="7"/>
    </w:pPr>
  </w:style>
  <w:style w:type="paragraph" w:styleId="Ttulo9">
    <w:name w:val="heading 9"/>
    <w:basedOn w:val="Ttulo5"/>
    <w:next w:val="Normal"/>
    <w:link w:val="Ttulo9Car"/>
    <w:qFormat/>
    <w:rsid w:val="008423DE"/>
    <w:pPr>
      <w:numPr>
        <w:ilvl w:val="8"/>
      </w:numPr>
      <w:tabs>
        <w:tab w:val="num" w:pos="360"/>
      </w:tabs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5055364F4F4CECA11D96BA8ED5FBD5">
    <w:name w:val="985055364F4F4CECA11D96BA8ED5FBD5"/>
    <w:rsid w:val="00AD6293"/>
  </w:style>
  <w:style w:type="paragraph" w:customStyle="1" w:styleId="FD2EC1BA22E14F1EAB01E48FF11961FF">
    <w:name w:val="FD2EC1BA22E14F1EAB01E48FF11961FF"/>
    <w:rsid w:val="00AD6293"/>
  </w:style>
  <w:style w:type="paragraph" w:customStyle="1" w:styleId="A4B8C5347B6B4402A6E8B1A281BF5BCD">
    <w:name w:val="A4B8C5347B6B4402A6E8B1A281BF5BCD"/>
    <w:rsid w:val="00AD6293"/>
  </w:style>
  <w:style w:type="paragraph" w:customStyle="1" w:styleId="CFF92C85D8FE4C58BC09EDFC1AA3B885">
    <w:name w:val="CFF92C85D8FE4C58BC09EDFC1AA3B885"/>
    <w:rsid w:val="00AD6293"/>
  </w:style>
  <w:style w:type="paragraph" w:customStyle="1" w:styleId="C57D192768334A2EA8AC9F1EEE5F54E0">
    <w:name w:val="C57D192768334A2EA8AC9F1EEE5F54E0"/>
    <w:rsid w:val="00AD6293"/>
  </w:style>
  <w:style w:type="paragraph" w:customStyle="1" w:styleId="15D0E29161554FAE91814A1D70FBFFF7">
    <w:name w:val="15D0E29161554FAE91814A1D70FBFFF7"/>
    <w:rsid w:val="00AD6293"/>
  </w:style>
  <w:style w:type="paragraph" w:customStyle="1" w:styleId="61D5D979633D4A2593244DE2BC096580">
    <w:name w:val="61D5D979633D4A2593244DE2BC096580"/>
    <w:rsid w:val="00AD6293"/>
  </w:style>
  <w:style w:type="paragraph" w:customStyle="1" w:styleId="A02E75BA744541B593E88FF36027FE83">
    <w:name w:val="A02E75BA744541B593E88FF36027FE83"/>
    <w:rsid w:val="00AD6293"/>
  </w:style>
  <w:style w:type="paragraph" w:customStyle="1" w:styleId="CF02182627CB47BDBB090A324B586AE8">
    <w:name w:val="CF02182627CB47BDBB090A324B586AE8"/>
    <w:rsid w:val="00AD6293"/>
  </w:style>
  <w:style w:type="paragraph" w:customStyle="1" w:styleId="B3D8716A075347CD9EE443B2C4A98018">
    <w:name w:val="B3D8716A075347CD9EE443B2C4A98018"/>
    <w:rsid w:val="00AD6293"/>
  </w:style>
  <w:style w:type="paragraph" w:customStyle="1" w:styleId="DB7E1169E6824C26B6E40343E221AF06">
    <w:name w:val="DB7E1169E6824C26B6E40343E221AF06"/>
    <w:rsid w:val="00AD6293"/>
  </w:style>
  <w:style w:type="paragraph" w:customStyle="1" w:styleId="007F2C52D1D74B54ACA51232B755D573">
    <w:name w:val="007F2C52D1D74B54ACA51232B755D573"/>
    <w:rsid w:val="00AD6293"/>
  </w:style>
  <w:style w:type="paragraph" w:customStyle="1" w:styleId="5B3AA4AF0FD4494B8FBA0406FA94560C">
    <w:name w:val="5B3AA4AF0FD4494B8FBA0406FA94560C"/>
    <w:rsid w:val="00AD6293"/>
  </w:style>
  <w:style w:type="paragraph" w:customStyle="1" w:styleId="7DEBAF1F6F764976A5D3D34A9B671A5D">
    <w:name w:val="7DEBAF1F6F764976A5D3D34A9B671A5D"/>
    <w:rsid w:val="00AD6293"/>
  </w:style>
  <w:style w:type="paragraph" w:customStyle="1" w:styleId="B136392103DB4DC9AC630C9FD4A814AA">
    <w:name w:val="B136392103DB4DC9AC630C9FD4A814AA"/>
    <w:rsid w:val="00AD6293"/>
  </w:style>
  <w:style w:type="paragraph" w:customStyle="1" w:styleId="2EBEFEDE67DF421FB8D60B35B53C2413">
    <w:name w:val="2EBEFEDE67DF421FB8D60B35B53C2413"/>
    <w:rsid w:val="00AD6293"/>
  </w:style>
  <w:style w:type="paragraph" w:customStyle="1" w:styleId="5F52AA0AF17748F88C3E47938C2EEA65">
    <w:name w:val="5F52AA0AF17748F88C3E47938C2EEA65"/>
    <w:rsid w:val="00AD6293"/>
  </w:style>
  <w:style w:type="paragraph" w:customStyle="1" w:styleId="DCD2A43AFC6440F29D97F48CE45A1693">
    <w:name w:val="DCD2A43AFC6440F29D97F48CE45A1693"/>
    <w:rsid w:val="00AD6293"/>
  </w:style>
  <w:style w:type="paragraph" w:customStyle="1" w:styleId="240DC09B3A4C40FA826A2CBAE10BB522">
    <w:name w:val="240DC09B3A4C40FA826A2CBAE10BB522"/>
    <w:rsid w:val="00AD6293"/>
  </w:style>
  <w:style w:type="paragraph" w:customStyle="1" w:styleId="7CEF885A878646EAAE523262DE4D0782">
    <w:name w:val="7CEF885A878646EAAE523262DE4D0782"/>
    <w:rsid w:val="00AD6293"/>
  </w:style>
  <w:style w:type="paragraph" w:customStyle="1" w:styleId="401A5B3EB79D402A89BA7AF2DD809D00">
    <w:name w:val="401A5B3EB79D402A89BA7AF2DD809D00"/>
    <w:rsid w:val="00AD6293"/>
  </w:style>
  <w:style w:type="paragraph" w:customStyle="1" w:styleId="5C028507A0BC4DDC927A0189BA7F3971">
    <w:name w:val="5C028507A0BC4DDC927A0189BA7F3971"/>
    <w:rsid w:val="00AD6293"/>
  </w:style>
  <w:style w:type="paragraph" w:customStyle="1" w:styleId="FBB27C8300AD437F95C41A5BC5D17EB7">
    <w:name w:val="FBB27C8300AD437F95C41A5BC5D17EB7"/>
    <w:rsid w:val="00AD6293"/>
  </w:style>
  <w:style w:type="paragraph" w:customStyle="1" w:styleId="5516B2CA7D3E4D50B1FAC296DC0411CC">
    <w:name w:val="5516B2CA7D3E4D50B1FAC296DC0411CC"/>
    <w:rsid w:val="00AD6293"/>
  </w:style>
  <w:style w:type="paragraph" w:customStyle="1" w:styleId="C3D99ABA293E45DD81CEC6DA646C9936">
    <w:name w:val="C3D99ABA293E45DD81CEC6DA646C9936"/>
    <w:rsid w:val="00AD6293"/>
  </w:style>
  <w:style w:type="paragraph" w:customStyle="1" w:styleId="D5E659193C7E4302BE72205B654C41FA">
    <w:name w:val="D5E659193C7E4302BE72205B654C41FA"/>
    <w:rsid w:val="00AD6293"/>
  </w:style>
  <w:style w:type="paragraph" w:customStyle="1" w:styleId="86CB53F428284BE38EF6A1D2ED35A46E">
    <w:name w:val="86CB53F428284BE38EF6A1D2ED35A46E"/>
    <w:rsid w:val="00AD6293"/>
  </w:style>
  <w:style w:type="paragraph" w:customStyle="1" w:styleId="E56E9CE357B640F4AB0009900E8B190D">
    <w:name w:val="E56E9CE357B640F4AB0009900E8B190D"/>
    <w:rsid w:val="00AD6293"/>
  </w:style>
  <w:style w:type="paragraph" w:customStyle="1" w:styleId="7EB4F1ABD277470FB7DFB8283F5A3118">
    <w:name w:val="7EB4F1ABD277470FB7DFB8283F5A3118"/>
    <w:rsid w:val="00AD6293"/>
  </w:style>
  <w:style w:type="paragraph" w:customStyle="1" w:styleId="1DA382F5101C41B795E5EDC59E0FE8AE">
    <w:name w:val="1DA382F5101C41B795E5EDC59E0FE8AE"/>
    <w:rsid w:val="00AD6293"/>
  </w:style>
  <w:style w:type="paragraph" w:styleId="Prrafodelista">
    <w:name w:val="List Paragraph"/>
    <w:basedOn w:val="Normal"/>
    <w:uiPriority w:val="34"/>
    <w:qFormat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">
    <w:name w:val="79EE22A8F4D243538D9EA58AF88D18B0"/>
    <w:rsid w:val="00AD6293"/>
  </w:style>
  <w:style w:type="paragraph" w:customStyle="1" w:styleId="A056920C254441BA9FA297369769E8C9">
    <w:name w:val="A056920C254441BA9FA297369769E8C9"/>
    <w:rsid w:val="00AD6293"/>
  </w:style>
  <w:style w:type="paragraph" w:customStyle="1" w:styleId="4CFE40152DAA4594B8FEF4BFF8D8E4E7">
    <w:name w:val="4CFE40152DAA4594B8FEF4BFF8D8E4E7"/>
    <w:rsid w:val="00AD6293"/>
  </w:style>
  <w:style w:type="paragraph" w:customStyle="1" w:styleId="A6E6549879BB4E419CF65978427ED160">
    <w:name w:val="A6E6549879BB4E419CF65978427ED160"/>
    <w:rsid w:val="00AD6293"/>
  </w:style>
  <w:style w:type="character" w:styleId="nfasis">
    <w:name w:val="Emphasis"/>
    <w:basedOn w:val="Fuentedeprrafopredeter"/>
    <w:qFormat/>
    <w:rsid w:val="00D60C4E"/>
    <w:rPr>
      <w:i/>
      <w:iCs/>
    </w:rPr>
  </w:style>
  <w:style w:type="paragraph" w:customStyle="1" w:styleId="C981BF643227487DB2722ADBA7C79B48">
    <w:name w:val="C981BF643227487DB2722ADBA7C79B48"/>
    <w:rsid w:val="00AD6293"/>
  </w:style>
  <w:style w:type="paragraph" w:customStyle="1" w:styleId="F7A47729B9264AE69114B8278A5911B7">
    <w:name w:val="F7A47729B9264AE69114B8278A5911B7"/>
    <w:rsid w:val="00AD6293"/>
  </w:style>
  <w:style w:type="paragraph" w:customStyle="1" w:styleId="438174AC841042F9BACF2F11C09C9BE6">
    <w:name w:val="438174AC841042F9BACF2F11C09C9BE6"/>
    <w:rsid w:val="00AD6293"/>
  </w:style>
  <w:style w:type="paragraph" w:customStyle="1" w:styleId="68E53701F0954A3F8AA6585B52A1A0DE">
    <w:name w:val="68E53701F0954A3F8AA6585B52A1A0DE"/>
    <w:rsid w:val="00AD6293"/>
  </w:style>
  <w:style w:type="paragraph" w:customStyle="1" w:styleId="3D2DD34E2F164985A25BAB803967737E">
    <w:name w:val="3D2DD34E2F164985A25BAB803967737E"/>
    <w:rsid w:val="00AD6293"/>
  </w:style>
  <w:style w:type="paragraph" w:customStyle="1" w:styleId="19FC9FE9F9AE4B209E5A3F3666C34811">
    <w:name w:val="19FC9FE9F9AE4B209E5A3F3666C34811"/>
    <w:rsid w:val="00AD6293"/>
  </w:style>
  <w:style w:type="paragraph" w:customStyle="1" w:styleId="21A598A1E00F460781A24B30F1982657">
    <w:name w:val="21A598A1E00F460781A24B30F1982657"/>
    <w:rsid w:val="00AD6293"/>
  </w:style>
  <w:style w:type="paragraph" w:customStyle="1" w:styleId="428755C936FE4808A7F28748B20BC883">
    <w:name w:val="428755C936FE4808A7F28748B20BC883"/>
    <w:rsid w:val="00AD6293"/>
  </w:style>
  <w:style w:type="paragraph" w:customStyle="1" w:styleId="439626D41755453CA1EBCB0089462443">
    <w:name w:val="439626D41755453CA1EBCB0089462443"/>
    <w:rsid w:val="00AD6293"/>
  </w:style>
  <w:style w:type="paragraph" w:customStyle="1" w:styleId="689184F551874603A68CA0AA3DBB0F93">
    <w:name w:val="689184F551874603A68CA0AA3DBB0F93"/>
    <w:rsid w:val="00AD6293"/>
  </w:style>
  <w:style w:type="paragraph" w:customStyle="1" w:styleId="F140B962C07C431DBF8D022C35454173">
    <w:name w:val="F140B962C07C431DBF8D022C35454173"/>
    <w:rsid w:val="00AD6293"/>
  </w:style>
  <w:style w:type="paragraph" w:customStyle="1" w:styleId="BF2190B4AADD448E9951AFA0CB9EFF12">
    <w:name w:val="BF2190B4AADD448E9951AFA0CB9EFF12"/>
    <w:rsid w:val="00AD6293"/>
  </w:style>
  <w:style w:type="paragraph" w:customStyle="1" w:styleId="4A26366A44E142A8928C157C83223C66">
    <w:name w:val="4A26366A44E142A8928C157C83223C66"/>
    <w:rsid w:val="00AD6293"/>
  </w:style>
  <w:style w:type="paragraph" w:customStyle="1" w:styleId="A8794BB00D7A49AC8BF9D7BFE7961A4E">
    <w:name w:val="A8794BB00D7A49AC8BF9D7BFE7961A4E"/>
    <w:rsid w:val="00AD6293"/>
  </w:style>
  <w:style w:type="paragraph" w:customStyle="1" w:styleId="D5491F64DBBD426BA34C2039E46DD063">
    <w:name w:val="D5491F64DBBD426BA34C2039E46DD063"/>
    <w:rsid w:val="00AD6293"/>
  </w:style>
  <w:style w:type="paragraph" w:customStyle="1" w:styleId="BA78BE916A3945FC8EB8847A3A28A51C">
    <w:name w:val="BA78BE916A3945FC8EB8847A3A28A51C"/>
    <w:rsid w:val="00AD6293"/>
  </w:style>
  <w:style w:type="paragraph" w:customStyle="1" w:styleId="D803C4F6914D401F8C05936C4786C8C5">
    <w:name w:val="D803C4F6914D401F8C05936C4786C8C5"/>
    <w:rsid w:val="00AD6293"/>
  </w:style>
  <w:style w:type="paragraph" w:customStyle="1" w:styleId="4B8CBB2A935D4E44A4AC071CA8837F90">
    <w:name w:val="4B8CBB2A935D4E44A4AC071CA8837F90"/>
    <w:rsid w:val="00AD6293"/>
  </w:style>
  <w:style w:type="paragraph" w:customStyle="1" w:styleId="3BDA72097A2F4F0FA844B2D7B6218EF9">
    <w:name w:val="3BDA72097A2F4F0FA844B2D7B6218EF9"/>
    <w:rsid w:val="00AD6293"/>
  </w:style>
  <w:style w:type="paragraph" w:customStyle="1" w:styleId="EE304CAD563F4132B51FEAAE6F42C0BD">
    <w:name w:val="EE304CAD563F4132B51FEAAE6F42C0BD"/>
    <w:rsid w:val="00AD6293"/>
  </w:style>
  <w:style w:type="paragraph" w:customStyle="1" w:styleId="F5F699E2A09644A3AD56DB2D9370ED11">
    <w:name w:val="F5F699E2A09644A3AD56DB2D9370ED11"/>
    <w:rsid w:val="00AD6293"/>
  </w:style>
  <w:style w:type="paragraph" w:customStyle="1" w:styleId="AF427B8A92FD462DA09E5801C22CB5A1">
    <w:name w:val="AF427B8A92FD462DA09E5801C22CB5A1"/>
    <w:rsid w:val="00AD6293"/>
  </w:style>
  <w:style w:type="paragraph" w:customStyle="1" w:styleId="22652A0BA594475CB40F730B2E3A233E">
    <w:name w:val="22652A0BA594475CB40F730B2E3A233E"/>
    <w:rsid w:val="00AD6293"/>
  </w:style>
  <w:style w:type="character" w:styleId="Textodelmarcadordeposicin">
    <w:name w:val="Placeholder Text"/>
    <w:basedOn w:val="Fuentedeprrafopredeter"/>
    <w:uiPriority w:val="99"/>
    <w:semiHidden/>
    <w:rsid w:val="00D60C4E"/>
    <w:rPr>
      <w:color w:val="808080"/>
    </w:rPr>
  </w:style>
  <w:style w:type="paragraph" w:customStyle="1" w:styleId="985055364F4F4CECA11D96BA8ED5FBD51">
    <w:name w:val="985055364F4F4CECA11D96BA8ED5FBD5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1">
    <w:name w:val="FD2EC1BA22E14F1EAB01E48FF11961FF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1">
    <w:name w:val="A4B8C5347B6B4402A6E8B1A281BF5BCD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1">
    <w:name w:val="CFF92C85D8FE4C58BC09EDFC1AA3B885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1">
    <w:name w:val="C57D192768334A2EA8AC9F1EEE5F54E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1">
    <w:name w:val="15D0E29161554FAE91814A1D70FBFFF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1">
    <w:name w:val="61D5D979633D4A2593244DE2BC09658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1">
    <w:name w:val="A02E75BA744541B593E88FF36027FE8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1">
    <w:name w:val="CF02182627CB47BDBB090A324B586AE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1">
    <w:name w:val="B3D8716A075347CD9EE443B2C4A9801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1">
    <w:name w:val="DB7E1169E6824C26B6E40343E221AF0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1">
    <w:name w:val="007F2C52D1D74B54ACA51232B755D57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1">
    <w:name w:val="5B3AA4AF0FD4494B8FBA0406FA94560C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1">
    <w:name w:val="7DEBAF1F6F764976A5D3D34A9B671A5D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1">
    <w:name w:val="B136392103DB4DC9AC630C9FD4A814AA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1">
    <w:name w:val="2EBEFEDE67DF421FB8D60B35B53C24131"/>
    <w:rsid w:val="00AD6293"/>
    <w:pPr>
      <w:numPr>
        <w:numId w:val="1"/>
      </w:numPr>
      <w:tabs>
        <w:tab w:val="clear" w:pos="720"/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1">
    <w:name w:val="5F52AA0AF17748F88C3E47938C2EEA651"/>
    <w:rsid w:val="00AD6293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1">
    <w:name w:val="DCD2A43AFC6440F29D97F48CE45A169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1">
    <w:name w:val="240DC09B3A4C40FA826A2CBAE10BB522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1">
    <w:name w:val="7CEF885A878646EAAE523262DE4D0782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abladeilustraciones">
    <w:name w:val="table of figures"/>
    <w:basedOn w:val="TDC2"/>
    <w:next w:val="TDC2"/>
    <w:uiPriority w:val="99"/>
    <w:rsid w:val="00AD6293"/>
    <w:pPr>
      <w:keepLines/>
      <w:tabs>
        <w:tab w:val="left" w:pos="851"/>
        <w:tab w:val="decimal" w:leader="dot" w:pos="9356"/>
      </w:tabs>
      <w:spacing w:after="0" w:line="240" w:lineRule="auto"/>
      <w:ind w:left="1106" w:hanging="1106"/>
      <w:jc w:val="both"/>
    </w:pPr>
    <w:rPr>
      <w:rFonts w:ascii="Arial" w:eastAsia="Times New Roman" w:hAnsi="Arial" w:cs="Times New Roman"/>
      <w:noProof/>
      <w:szCs w:val="20"/>
      <w:lang w:val="it-IT" w:eastAsia="it-IT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D6293"/>
    <w:pPr>
      <w:spacing w:after="100"/>
      <w:ind w:left="220"/>
    </w:pPr>
  </w:style>
  <w:style w:type="paragraph" w:customStyle="1" w:styleId="401A5B3EB79D402A89BA7AF2DD809D001">
    <w:name w:val="401A5B3EB79D402A89BA7AF2DD809D0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1">
    <w:name w:val="5C028507A0BC4DDC927A0189BA7F3971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Encabezado">
    <w:name w:val="header"/>
    <w:basedOn w:val="Normal"/>
    <w:next w:val="Normal"/>
    <w:link w:val="EncabezadoCar"/>
    <w:rsid w:val="00AD6293"/>
    <w:pPr>
      <w:tabs>
        <w:tab w:val="left" w:pos="7428"/>
      </w:tabs>
      <w:spacing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customStyle="1" w:styleId="EncabezadoCar">
    <w:name w:val="Encabezado Car"/>
    <w:basedOn w:val="Fuentedeprrafopredeter"/>
    <w:link w:val="Encabezado"/>
    <w:rsid w:val="00AD6293"/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paragraph" w:customStyle="1" w:styleId="FBB27C8300AD437F95C41A5BC5D17EB71">
    <w:name w:val="FBB27C8300AD437F95C41A5BC5D17EB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1">
    <w:name w:val="5516B2CA7D3E4D50B1FAC296DC0411CC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Intestazione3">
    <w:name w:val="Intestazione 3"/>
    <w:basedOn w:val="Normal"/>
    <w:next w:val="Normal"/>
    <w:rsid w:val="00AD6293"/>
    <w:pPr>
      <w:tabs>
        <w:tab w:val="left" w:pos="7428"/>
      </w:tabs>
      <w:spacing w:before="300"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paragraph" w:customStyle="1" w:styleId="C3D99ABA293E45DD81CEC6DA646C99361">
    <w:name w:val="C3D99ABA293E45DD81CEC6DA646C993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1">
    <w:name w:val="D5E659193C7E4302BE72205B654C41FA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1">
    <w:name w:val="86CB53F428284BE38EF6A1D2ED35A46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1">
    <w:name w:val="E56E9CE357B640F4AB0009900E8B190D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Nmerodepgina">
    <w:name w:val="page number"/>
    <w:basedOn w:val="Fuentedeprrafopredeter"/>
    <w:rsid w:val="00AD6293"/>
    <w:rPr>
      <w:rFonts w:ascii="Times New Roman" w:hAnsi="Times New Roman"/>
      <w:sz w:val="20"/>
    </w:rPr>
  </w:style>
  <w:style w:type="paragraph" w:customStyle="1" w:styleId="7EB4F1ABD277470FB7DFB8283F5A31181">
    <w:name w:val="7EB4F1ABD277470FB7DFB8283F5A311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Piedepgina">
    <w:name w:val="footer"/>
    <w:link w:val="PiedepginaCar"/>
    <w:rsid w:val="00AD6293"/>
    <w:pPr>
      <w:tabs>
        <w:tab w:val="center" w:pos="4252"/>
        <w:tab w:val="right" w:pos="8504"/>
      </w:tabs>
      <w:spacing w:before="60" w:after="0" w:line="240" w:lineRule="auto"/>
    </w:pPr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character" w:customStyle="1" w:styleId="PiedepginaCar">
    <w:name w:val="Pie de página Car"/>
    <w:basedOn w:val="Fuentedeprrafopredeter"/>
    <w:link w:val="Piedepgina"/>
    <w:rsid w:val="00AD6293"/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paragraph" w:customStyle="1" w:styleId="1DA382F5101C41B795E5EDC59E0FE8AE1">
    <w:name w:val="1DA382F5101C41B795E5EDC59E0FE8A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Reportpiccolo">
    <w:name w:val="Report piccolo"/>
    <w:rsid w:val="00AD6293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0" w:line="240" w:lineRule="auto"/>
    </w:pPr>
    <w:rPr>
      <w:rFonts w:ascii="Courier New" w:eastAsia="Times New Roman" w:hAnsi="Courier New" w:cs="Times New Roman"/>
      <w:sz w:val="10"/>
      <w:szCs w:val="20"/>
      <w:lang w:val="it-IT" w:eastAsia="it-IT"/>
    </w:rPr>
  </w:style>
  <w:style w:type="paragraph" w:customStyle="1" w:styleId="79EE22A8F4D243538D9EA58AF88D18B01">
    <w:name w:val="79EE22A8F4D243538D9EA58AF88D18B0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1">
    <w:name w:val="A056920C254441BA9FA297369769E8C9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1">
    <w:name w:val="4CFE40152DAA4594B8FEF4BFF8D8E4E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1">
    <w:name w:val="A6E6549879BB4E419CF65978427ED16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1">
    <w:name w:val="C981BF643227487DB2722ADBA7C79B4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1">
    <w:name w:val="F7A47729B9264AE69114B8278A5911B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1">
    <w:name w:val="438174AC841042F9BACF2F11C09C9BE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1">
    <w:name w:val="68E53701F0954A3F8AA6585B52A1A0D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1">
    <w:name w:val="3D2DD34E2F164985A25BAB803967737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1">
    <w:name w:val="19FC9FE9F9AE4B209E5A3F3666C34811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1">
    <w:name w:val="21A598A1E00F460781A24B30F198265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28755C936FE4808A7F28748B20BC8831">
    <w:name w:val="428755C936FE4808A7F28748B20BC88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1">
    <w:name w:val="439626D41755453CA1EBCB008946244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1">
    <w:name w:val="689184F551874603A68CA0AA3DBB0F9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1">
    <w:name w:val="F140B962C07C431DBF8D022C3545417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1">
    <w:name w:val="BF2190B4AADD448E9951AFA0CB9EFF12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1">
    <w:name w:val="4A26366A44E142A8928C157C83223C6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1">
    <w:name w:val="A8794BB00D7A49AC8BF9D7BFE7961A4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Copertina">
    <w:name w:val="2Copertina"/>
    <w:basedOn w:val="Normal"/>
    <w:next w:val="Normal"/>
    <w:autoRedefine/>
    <w:uiPriority w:val="99"/>
    <w:rsid w:val="00AD6293"/>
    <w:pPr>
      <w:spacing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customStyle="1" w:styleId="D5491F64DBBD426BA34C2039E46DD0631">
    <w:name w:val="D5491F64DBBD426BA34C2039E46DD063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Pidipagina2">
    <w:name w:val="Piè di pagina 2"/>
    <w:basedOn w:val="Piedepgina"/>
    <w:rsid w:val="00AD6293"/>
    <w:pPr>
      <w:spacing w:before="160"/>
    </w:pPr>
    <w:rPr>
      <w:sz w:val="12"/>
    </w:rPr>
  </w:style>
  <w:style w:type="paragraph" w:customStyle="1" w:styleId="BA78BE916A3945FC8EB8847A3A28A51C1">
    <w:name w:val="BA78BE916A3945FC8EB8847A3A28A51C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1">
    <w:name w:val="D803C4F6914D401F8C05936C4786C8C5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Tipologia">
    <w:name w:val="Tipologia"/>
    <w:basedOn w:val="Normal"/>
    <w:rsid w:val="00AD6293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it-IT" w:eastAsia="it-IT"/>
    </w:rPr>
  </w:style>
  <w:style w:type="paragraph" w:customStyle="1" w:styleId="4B8CBB2A935D4E44A4AC071CA8837F901">
    <w:name w:val="4B8CBB2A935D4E44A4AC071CA8837F90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ndice3">
    <w:name w:val="index 3"/>
    <w:basedOn w:val="Normal"/>
    <w:next w:val="Normal"/>
    <w:autoRedefine/>
    <w:semiHidden/>
    <w:rsid w:val="00AD6293"/>
    <w:pPr>
      <w:spacing w:after="0" w:line="240" w:lineRule="auto"/>
      <w:ind w:left="66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1">
    <w:name w:val="3BDA72097A2F4F0FA844B2D7B6218EF9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ndice4">
    <w:name w:val="index 4"/>
    <w:basedOn w:val="Normal"/>
    <w:next w:val="Normal"/>
    <w:autoRedefine/>
    <w:semiHidden/>
    <w:rsid w:val="00AD6293"/>
    <w:pPr>
      <w:spacing w:after="0" w:line="240" w:lineRule="auto"/>
      <w:ind w:left="88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1">
    <w:name w:val="EE304CAD563F4132B51FEAAE6F42C0BD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1">
    <w:name w:val="F5F699E2A09644A3AD56DB2D9370ED11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1">
    <w:name w:val="AF427B8A92FD462DA09E5801C22CB5A11"/>
    <w:rsid w:val="00AD6293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ndice7">
    <w:name w:val="index 7"/>
    <w:basedOn w:val="Normal"/>
    <w:next w:val="Normal"/>
    <w:autoRedefine/>
    <w:semiHidden/>
    <w:rsid w:val="00AD6293"/>
    <w:pPr>
      <w:spacing w:after="0" w:line="240" w:lineRule="auto"/>
      <w:ind w:left="154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1">
    <w:name w:val="22652A0BA594475CB40F730B2E3A233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2">
    <w:name w:val="985055364F4F4CECA11D96BA8ED5FBD5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2">
    <w:name w:val="FD2EC1BA22E14F1EAB01E48FF11961FF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2">
    <w:name w:val="A4B8C5347B6B4402A6E8B1A281BF5BCD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2">
    <w:name w:val="CFF92C85D8FE4C58BC09EDFC1AA3B885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2">
    <w:name w:val="C57D192768334A2EA8AC9F1EEE5F54E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2">
    <w:name w:val="15D0E29161554FAE91814A1D70FBFFF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2">
    <w:name w:val="61D5D979633D4A2593244DE2BC09658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2">
    <w:name w:val="A02E75BA744541B593E88FF36027FE8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2">
    <w:name w:val="CF02182627CB47BDBB090A324B586AE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2">
    <w:name w:val="B3D8716A075347CD9EE443B2C4A9801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2">
    <w:name w:val="DB7E1169E6824C26B6E40343E221AF0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2">
    <w:name w:val="007F2C52D1D74B54ACA51232B755D57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2">
    <w:name w:val="5B3AA4AF0FD4494B8FBA0406FA94560C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2">
    <w:name w:val="7DEBAF1F6F764976A5D3D34A9B671A5D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2">
    <w:name w:val="B136392103DB4DC9AC630C9FD4A814AA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2">
    <w:name w:val="2EBEFEDE67DF421FB8D60B35B53C24132"/>
    <w:rsid w:val="008423D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2">
    <w:name w:val="5F52AA0AF17748F88C3E47938C2EEA652"/>
    <w:rsid w:val="008423D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2">
    <w:name w:val="DCD2A43AFC6440F29D97F48CE45A169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2">
    <w:name w:val="240DC09B3A4C40FA826A2CBAE10BB522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2">
    <w:name w:val="7CEF885A878646EAAE523262DE4D0782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extocomentario">
    <w:name w:val="annotation text"/>
    <w:basedOn w:val="Normal"/>
    <w:link w:val="TextocomentarioCar"/>
    <w:semiHidden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423DE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customStyle="1" w:styleId="401A5B3EB79D402A89BA7AF2DD809D002">
    <w:name w:val="401A5B3EB79D402A89BA7AF2DD809D0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2">
    <w:name w:val="5C028507A0BC4DDC927A0189BA7F3971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customStyle="1" w:styleId="Ttulo1Car">
    <w:name w:val="Título 1 Car"/>
    <w:basedOn w:val="Fuentedeprrafopredeter"/>
    <w:link w:val="Ttulo1"/>
    <w:rsid w:val="008423DE"/>
    <w:rPr>
      <w:rFonts w:ascii="Arial" w:eastAsia="Times New Roman" w:hAnsi="Arial" w:cs="Times New Roman"/>
      <w:b/>
      <w:sz w:val="28"/>
      <w:szCs w:val="20"/>
      <w:lang w:val="it-IT" w:eastAsia="it-IT"/>
    </w:rPr>
  </w:style>
  <w:style w:type="character" w:customStyle="1" w:styleId="Ttulo2Car">
    <w:name w:val="Título 2 Car"/>
    <w:basedOn w:val="Fuentedeprrafopredeter"/>
    <w:link w:val="Ttulo2"/>
    <w:rsid w:val="008423DE"/>
    <w:rPr>
      <w:rFonts w:ascii="Arial" w:eastAsia="Times New Roman" w:hAnsi="Arial" w:cs="Times New Roman"/>
      <w:b/>
      <w:sz w:val="26"/>
      <w:szCs w:val="20"/>
      <w:lang w:val="it-IT" w:eastAsia="it-IT"/>
    </w:rPr>
  </w:style>
  <w:style w:type="character" w:customStyle="1" w:styleId="Ttulo3Car">
    <w:name w:val="Título 3 Car"/>
    <w:basedOn w:val="Fuentedeprrafopredeter"/>
    <w:link w:val="Ttulo3"/>
    <w:rsid w:val="008423DE"/>
    <w:rPr>
      <w:rFonts w:ascii="Arial" w:eastAsia="Times New Roman" w:hAnsi="Arial" w:cs="Times New Roman"/>
      <w:b/>
      <w:sz w:val="24"/>
      <w:szCs w:val="20"/>
      <w:lang w:val="it-IT" w:eastAsia="it-IT"/>
    </w:rPr>
  </w:style>
  <w:style w:type="character" w:customStyle="1" w:styleId="Ttulo4Car">
    <w:name w:val="Título 4 Car"/>
    <w:basedOn w:val="Fuentedeprrafopredeter"/>
    <w:link w:val="Ttulo4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5Car">
    <w:name w:val="Título 5 Car"/>
    <w:basedOn w:val="Fuentedeprrafopredeter"/>
    <w:link w:val="Ttulo5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6Car">
    <w:name w:val="Título 6 Car"/>
    <w:basedOn w:val="Fuentedeprrafopredeter"/>
    <w:link w:val="Ttulo6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7Car">
    <w:name w:val="Título 7 Car"/>
    <w:basedOn w:val="Fuentedeprrafopredeter"/>
    <w:link w:val="Ttulo7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8Car">
    <w:name w:val="Título 8 Car"/>
    <w:basedOn w:val="Fuentedeprrafopredeter"/>
    <w:link w:val="Ttulo8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9Car">
    <w:name w:val="Título 9 Car"/>
    <w:basedOn w:val="Fuentedeprrafopredeter"/>
    <w:link w:val="Ttulo9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paragraph" w:customStyle="1" w:styleId="FBB27C8300AD437F95C41A5BC5D17EB72">
    <w:name w:val="FBB27C8300AD437F95C41A5BC5D17EB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2">
    <w:name w:val="5516B2CA7D3E4D50B1FAC296DC0411CC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2">
    <w:name w:val="C3D99ABA293E45DD81CEC6DA646C993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2">
    <w:name w:val="D5E659193C7E4302BE72205B654C41FA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2">
    <w:name w:val="86CB53F428284BE38EF6A1D2ED35A46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2">
    <w:name w:val="E56E9CE357B640F4AB0009900E8B190D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2">
    <w:name w:val="7EB4F1ABD277470FB7DFB8283F5A311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2">
    <w:name w:val="1DA382F5101C41B795E5EDC59E0FE8A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2">
    <w:name w:val="79EE22A8F4D243538D9EA58AF88D18B0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2">
    <w:name w:val="A056920C254441BA9FA297369769E8C9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2">
    <w:name w:val="4CFE40152DAA4594B8FEF4BFF8D8E4E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2">
    <w:name w:val="A6E6549879BB4E419CF65978427ED16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2">
    <w:name w:val="C981BF643227487DB2722ADBA7C79B4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2">
    <w:name w:val="F7A47729B9264AE69114B8278A5911B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2">
    <w:name w:val="438174AC841042F9BACF2F11C09C9BE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2">
    <w:name w:val="68E53701F0954A3F8AA6585B52A1A0D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2">
    <w:name w:val="3D2DD34E2F164985A25BAB803967737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2">
    <w:name w:val="19FC9FE9F9AE4B209E5A3F3666C34811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2">
    <w:name w:val="21A598A1E00F460781A24B30F198265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28755C936FE4808A7F28748B20BC8832">
    <w:name w:val="428755C936FE4808A7F28748B20BC88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2">
    <w:name w:val="439626D41755453CA1EBCB008946244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2">
    <w:name w:val="689184F551874603A68CA0AA3DBB0F9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2">
    <w:name w:val="F140B962C07C431DBF8D022C3545417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2">
    <w:name w:val="BF2190B4AADD448E9951AFA0CB9EFF12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2">
    <w:name w:val="4A26366A44E142A8928C157C83223C6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2">
    <w:name w:val="A8794BB00D7A49AC8BF9D7BFE7961A4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2">
    <w:name w:val="D5491F64DBBD426BA34C2039E46DD063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2">
    <w:name w:val="BA78BE916A3945FC8EB8847A3A28A51C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2">
    <w:name w:val="D803C4F6914D401F8C05936C4786C8C5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2">
    <w:name w:val="4B8CBB2A935D4E44A4AC071CA8837F90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2">
    <w:name w:val="3BDA72097A2F4F0FA844B2D7B6218EF9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2">
    <w:name w:val="EE304CAD563F4132B51FEAAE6F42C0BD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2">
    <w:name w:val="F5F699E2A09644A3AD56DB2D9370ED11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2">
    <w:name w:val="AF427B8A92FD462DA09E5801C22CB5A12"/>
    <w:rsid w:val="008423D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2">
    <w:name w:val="22652A0BA594475CB40F730B2E3A233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3">
    <w:name w:val="985055364F4F4CECA11D96BA8ED5FBD5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3">
    <w:name w:val="FD2EC1BA22E14F1EAB01E48FF11961FF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3">
    <w:name w:val="A4B8C5347B6B4402A6E8B1A281BF5BCD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3">
    <w:name w:val="CFF92C85D8FE4C58BC09EDFC1AA3B885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3">
    <w:name w:val="C57D192768334A2EA8AC9F1EEE5F54E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3">
    <w:name w:val="15D0E29161554FAE91814A1D70FBFFF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3">
    <w:name w:val="61D5D979633D4A2593244DE2BC09658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3">
    <w:name w:val="A02E75BA744541B593E88FF36027FE8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3">
    <w:name w:val="CF02182627CB47BDBB090A324B586AE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3">
    <w:name w:val="B3D8716A075347CD9EE443B2C4A9801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3">
    <w:name w:val="DB7E1169E6824C26B6E40343E221AF0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3">
    <w:name w:val="007F2C52D1D74B54ACA51232B755D57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3">
    <w:name w:val="5B3AA4AF0FD4494B8FBA0406FA94560C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3">
    <w:name w:val="7DEBAF1F6F764976A5D3D34A9B671A5D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3">
    <w:name w:val="B136392103DB4DC9AC630C9FD4A814AA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3">
    <w:name w:val="2EBEFEDE67DF421FB8D60B35B53C24133"/>
    <w:rsid w:val="008D40F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3">
    <w:name w:val="5F52AA0AF17748F88C3E47938C2EEA653"/>
    <w:rsid w:val="008D40F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3">
    <w:name w:val="DCD2A43AFC6440F29D97F48CE45A169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3">
    <w:name w:val="240DC09B3A4C40FA826A2CBAE10BB522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3">
    <w:name w:val="7CEF885A878646EAAE523262DE4D0782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3">
    <w:name w:val="401A5B3EB79D402A89BA7AF2DD809D0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3">
    <w:name w:val="5C028507A0BC4DDC927A0189BA7F3971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3">
    <w:name w:val="FBB27C8300AD437F95C41A5BC5D17EB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3">
    <w:name w:val="5516B2CA7D3E4D50B1FAC296DC0411CC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3">
    <w:name w:val="C3D99ABA293E45DD81CEC6DA646C993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3">
    <w:name w:val="D5E659193C7E4302BE72205B654C41FA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3">
    <w:name w:val="86CB53F428284BE38EF6A1D2ED35A46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3">
    <w:name w:val="E56E9CE357B640F4AB0009900E8B190D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3">
    <w:name w:val="7EB4F1ABD277470FB7DFB8283F5A311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3">
    <w:name w:val="1DA382F5101C41B795E5EDC59E0FE8A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3">
    <w:name w:val="79EE22A8F4D243538D9EA58AF88D18B0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3">
    <w:name w:val="A056920C254441BA9FA297369769E8C9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3">
    <w:name w:val="4CFE40152DAA4594B8FEF4BFF8D8E4E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3">
    <w:name w:val="A6E6549879BB4E419CF65978427ED16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3">
    <w:name w:val="C981BF643227487DB2722ADBA7C79B4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3">
    <w:name w:val="F7A47729B9264AE69114B8278A5911B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3">
    <w:name w:val="438174AC841042F9BACF2F11C09C9BE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3">
    <w:name w:val="68E53701F0954A3F8AA6585B52A1A0D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3">
    <w:name w:val="3D2DD34E2F164985A25BAB803967737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3">
    <w:name w:val="19FC9FE9F9AE4B209E5A3F3666C34811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3">
    <w:name w:val="21A598A1E00F460781A24B30F198265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28755C936FE4808A7F28748B20BC8833">
    <w:name w:val="428755C936FE4808A7F28748B20BC88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3">
    <w:name w:val="439626D41755453CA1EBCB008946244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3">
    <w:name w:val="689184F551874603A68CA0AA3DBB0F9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3">
    <w:name w:val="F140B962C07C431DBF8D022C3545417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3">
    <w:name w:val="BF2190B4AADD448E9951AFA0CB9EFF12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3">
    <w:name w:val="4A26366A44E142A8928C157C83223C6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3">
    <w:name w:val="A8794BB00D7A49AC8BF9D7BFE7961A4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3">
    <w:name w:val="D5491F64DBBD426BA34C2039E46DD063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3">
    <w:name w:val="BA78BE916A3945FC8EB8847A3A28A51C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3">
    <w:name w:val="D803C4F6914D401F8C05936C4786C8C5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3">
    <w:name w:val="4B8CBB2A935D4E44A4AC071CA8837F90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3">
    <w:name w:val="3BDA72097A2F4F0FA844B2D7B6218EF9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3">
    <w:name w:val="EE304CAD563F4132B51FEAAE6F42C0BD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3">
    <w:name w:val="F5F699E2A09644A3AD56DB2D9370ED11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3">
    <w:name w:val="AF427B8A92FD462DA09E5801C22CB5A13"/>
    <w:rsid w:val="008D40F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3">
    <w:name w:val="22652A0BA594475CB40F730B2E3A233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4">
    <w:name w:val="985055364F4F4CECA11D96BA8ED5FBD5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4">
    <w:name w:val="FD2EC1BA22E14F1EAB01E48FF11961FF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4">
    <w:name w:val="A4B8C5347B6B4402A6E8B1A281BF5BCD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4">
    <w:name w:val="CFF92C85D8FE4C58BC09EDFC1AA3B885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4">
    <w:name w:val="C57D192768334A2EA8AC9F1EEE5F54E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4">
    <w:name w:val="15D0E29161554FAE91814A1D70FBFFF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4">
    <w:name w:val="61D5D979633D4A2593244DE2BC09658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4">
    <w:name w:val="A02E75BA744541B593E88FF36027FE8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4">
    <w:name w:val="CF02182627CB47BDBB090A324B586AE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4">
    <w:name w:val="B3D8716A075347CD9EE443B2C4A9801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4">
    <w:name w:val="DB7E1169E6824C26B6E40343E221AF0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4">
    <w:name w:val="007F2C52D1D74B54ACA51232B755D57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4">
    <w:name w:val="5B3AA4AF0FD4494B8FBA0406FA94560C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4">
    <w:name w:val="7DEBAF1F6F764976A5D3D34A9B671A5D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4">
    <w:name w:val="B136392103DB4DC9AC630C9FD4A814AA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4">
    <w:name w:val="2EBEFEDE67DF421FB8D60B35B53C24134"/>
    <w:rsid w:val="00D74C6C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4">
    <w:name w:val="5F52AA0AF17748F88C3E47938C2EEA654"/>
    <w:rsid w:val="00D74C6C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4">
    <w:name w:val="DCD2A43AFC6440F29D97F48CE45A169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4">
    <w:name w:val="240DC09B3A4C40FA826A2CBAE10BB522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4">
    <w:name w:val="7CEF885A878646EAAE523262DE4D0782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4">
    <w:name w:val="401A5B3EB79D402A89BA7AF2DD809D0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4">
    <w:name w:val="5C028507A0BC4DDC927A0189BA7F3971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4">
    <w:name w:val="FBB27C8300AD437F95C41A5BC5D17EB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4">
    <w:name w:val="5516B2CA7D3E4D50B1FAC296DC0411CC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4">
    <w:name w:val="C3D99ABA293E45DD81CEC6DA646C993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4">
    <w:name w:val="D5E659193C7E4302BE72205B654C41FA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4">
    <w:name w:val="86CB53F428284BE38EF6A1D2ED35A46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4">
    <w:name w:val="E56E9CE357B640F4AB0009900E8B190D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4">
    <w:name w:val="7EB4F1ABD277470FB7DFB8283F5A311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4">
    <w:name w:val="1DA382F5101C41B795E5EDC59E0FE8A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4">
    <w:name w:val="79EE22A8F4D243538D9EA58AF88D18B0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4">
    <w:name w:val="A056920C254441BA9FA297369769E8C9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4">
    <w:name w:val="4CFE40152DAA4594B8FEF4BFF8D8E4E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4">
    <w:name w:val="A6E6549879BB4E419CF65978427ED16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4">
    <w:name w:val="C981BF643227487DB2722ADBA7C79B4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4">
    <w:name w:val="F7A47729B9264AE69114B8278A5911B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4">
    <w:name w:val="438174AC841042F9BACF2F11C09C9BE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4">
    <w:name w:val="68E53701F0954A3F8AA6585B52A1A0D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4">
    <w:name w:val="3D2DD34E2F164985A25BAB803967737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4">
    <w:name w:val="19FC9FE9F9AE4B209E5A3F3666C34811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4">
    <w:name w:val="21A598A1E00F460781A24B30F198265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4">
    <w:name w:val="439626D41755453CA1EBCB008946244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4">
    <w:name w:val="689184F551874603A68CA0AA3DBB0F9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4">
    <w:name w:val="F140B962C07C431DBF8D022C3545417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4">
    <w:name w:val="BF2190B4AADD448E9951AFA0CB9EFF12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4">
    <w:name w:val="4A26366A44E142A8928C157C83223C6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4">
    <w:name w:val="A8794BB00D7A49AC8BF9D7BFE7961A4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4">
    <w:name w:val="D5491F64DBBD426BA34C2039E46DD063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4">
    <w:name w:val="BA78BE916A3945FC8EB8847A3A28A51C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4">
    <w:name w:val="D803C4F6914D401F8C05936C4786C8C5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4">
    <w:name w:val="4B8CBB2A935D4E44A4AC071CA8837F90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4">
    <w:name w:val="3BDA72097A2F4F0FA844B2D7B6218EF9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4">
    <w:name w:val="EE304CAD563F4132B51FEAAE6F42C0BD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4">
    <w:name w:val="F5F699E2A09644A3AD56DB2D9370ED11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4">
    <w:name w:val="AF427B8A92FD462DA09E5801C22CB5A14"/>
    <w:rsid w:val="00D74C6C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4">
    <w:name w:val="22652A0BA594475CB40F730B2E3A233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5">
    <w:name w:val="985055364F4F4CECA11D96BA8ED5FBD5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5">
    <w:name w:val="FD2EC1BA22E14F1EAB01E48FF11961FF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5">
    <w:name w:val="A4B8C5347B6B4402A6E8B1A281BF5BCD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5">
    <w:name w:val="CFF92C85D8FE4C58BC09EDFC1AA3B885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5">
    <w:name w:val="C57D192768334A2EA8AC9F1EEE5F54E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5">
    <w:name w:val="15D0E29161554FAE91814A1D70FBFFF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5">
    <w:name w:val="61D5D979633D4A2593244DE2BC09658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5">
    <w:name w:val="A02E75BA744541B593E88FF36027FE8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5">
    <w:name w:val="CF02182627CB47BDBB090A324B586AE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5">
    <w:name w:val="B3D8716A075347CD9EE443B2C4A9801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5">
    <w:name w:val="DB7E1169E6824C26B6E40343E221AF0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5">
    <w:name w:val="007F2C52D1D74B54ACA51232B755D57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5">
    <w:name w:val="5B3AA4AF0FD4494B8FBA0406FA94560C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5">
    <w:name w:val="7DEBAF1F6F764976A5D3D34A9B671A5D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5">
    <w:name w:val="B136392103DB4DC9AC630C9FD4A814AA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5">
    <w:name w:val="2EBEFEDE67DF421FB8D60B35B53C24135"/>
    <w:rsid w:val="008147F6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5">
    <w:name w:val="5F52AA0AF17748F88C3E47938C2EEA655"/>
    <w:rsid w:val="008147F6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5">
    <w:name w:val="DCD2A43AFC6440F29D97F48CE45A169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5">
    <w:name w:val="240DC09B3A4C40FA826A2CBAE10BB522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5">
    <w:name w:val="7CEF885A878646EAAE523262DE4D0782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5">
    <w:name w:val="401A5B3EB79D402A89BA7AF2DD809D0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5">
    <w:name w:val="5C028507A0BC4DDC927A0189BA7F3971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5">
    <w:name w:val="FBB27C8300AD437F95C41A5BC5D17EB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5">
    <w:name w:val="5516B2CA7D3E4D50B1FAC296DC0411CC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5">
    <w:name w:val="C3D99ABA293E45DD81CEC6DA646C993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5">
    <w:name w:val="D5E659193C7E4302BE72205B654C41FA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5">
    <w:name w:val="86CB53F428284BE38EF6A1D2ED35A46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5">
    <w:name w:val="E56E9CE357B640F4AB0009900E8B190D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5">
    <w:name w:val="7EB4F1ABD277470FB7DFB8283F5A311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5">
    <w:name w:val="1DA382F5101C41B795E5EDC59E0FE8A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5">
    <w:name w:val="79EE22A8F4D243538D9EA58AF88D18B0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5">
    <w:name w:val="A056920C254441BA9FA297369769E8C9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5">
    <w:name w:val="4CFE40152DAA4594B8FEF4BFF8D8E4E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5">
    <w:name w:val="A6E6549879BB4E419CF65978427ED16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5">
    <w:name w:val="C981BF643227487DB2722ADBA7C79B4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5">
    <w:name w:val="F7A47729B9264AE69114B8278A5911B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5">
    <w:name w:val="438174AC841042F9BACF2F11C09C9BE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5">
    <w:name w:val="68E53701F0954A3F8AA6585B52A1A0D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5">
    <w:name w:val="3D2DD34E2F164985A25BAB803967737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5">
    <w:name w:val="19FC9FE9F9AE4B209E5A3F3666C34811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5">
    <w:name w:val="21A598A1E00F460781A24B30F198265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5">
    <w:name w:val="439626D41755453CA1EBCB008946244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5">
    <w:name w:val="689184F551874603A68CA0AA3DBB0F9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5">
    <w:name w:val="F140B962C07C431DBF8D022C3545417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5">
    <w:name w:val="BF2190B4AADD448E9951AFA0CB9EFF12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5">
    <w:name w:val="4A26366A44E142A8928C157C83223C6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5">
    <w:name w:val="A8794BB00D7A49AC8BF9D7BFE7961A4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5">
    <w:name w:val="D5491F64DBBD426BA34C2039E46DD063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5">
    <w:name w:val="BA78BE916A3945FC8EB8847A3A28A51C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5">
    <w:name w:val="D803C4F6914D401F8C05936C4786C8C5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5">
    <w:name w:val="4B8CBB2A935D4E44A4AC071CA8837F90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5">
    <w:name w:val="3BDA72097A2F4F0FA844B2D7B6218EF9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5">
    <w:name w:val="EE304CAD563F4132B51FEAAE6F42C0BD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5">
    <w:name w:val="F5F699E2A09644A3AD56DB2D9370ED11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5">
    <w:name w:val="AF427B8A92FD462DA09E5801C22CB5A15"/>
    <w:rsid w:val="008147F6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5">
    <w:name w:val="22652A0BA594475CB40F730B2E3A233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6">
    <w:name w:val="985055364F4F4CECA11D96BA8ED5FBD5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6">
    <w:name w:val="FD2EC1BA22E14F1EAB01E48FF11961FF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6">
    <w:name w:val="A4B8C5347B6B4402A6E8B1A281BF5BCD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6">
    <w:name w:val="CFF92C85D8FE4C58BC09EDFC1AA3B885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6">
    <w:name w:val="C57D192768334A2EA8AC9F1EEE5F54E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6">
    <w:name w:val="15D0E29161554FAE91814A1D70FBFFF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6">
    <w:name w:val="61D5D979633D4A2593244DE2BC09658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6">
    <w:name w:val="A02E75BA744541B593E88FF36027FE8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6">
    <w:name w:val="CF02182627CB47BDBB090A324B586AE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6">
    <w:name w:val="B3D8716A075347CD9EE443B2C4A9801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6">
    <w:name w:val="DB7E1169E6824C26B6E40343E221AF0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6">
    <w:name w:val="007F2C52D1D74B54ACA51232B755D57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6">
    <w:name w:val="5B3AA4AF0FD4494B8FBA0406FA94560C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6">
    <w:name w:val="7DEBAF1F6F764976A5D3D34A9B671A5D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6">
    <w:name w:val="B136392103DB4DC9AC630C9FD4A814AA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6">
    <w:name w:val="2EBEFEDE67DF421FB8D60B35B53C24136"/>
    <w:rsid w:val="002E651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6">
    <w:name w:val="5F52AA0AF17748F88C3E47938C2EEA656"/>
    <w:rsid w:val="002E651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6">
    <w:name w:val="DCD2A43AFC6440F29D97F48CE45A169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6">
    <w:name w:val="240DC09B3A4C40FA826A2CBAE10BB522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6">
    <w:name w:val="7CEF885A878646EAAE523262DE4D0782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6">
    <w:name w:val="401A5B3EB79D402A89BA7AF2DD809D0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6">
    <w:name w:val="5C028507A0BC4DDC927A0189BA7F3971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6">
    <w:name w:val="FBB27C8300AD437F95C41A5BC5D17EB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6">
    <w:name w:val="5516B2CA7D3E4D50B1FAC296DC0411CC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6">
    <w:name w:val="C3D99ABA293E45DD81CEC6DA646C993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6">
    <w:name w:val="D5E659193C7E4302BE72205B654C41FA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6">
    <w:name w:val="86CB53F428284BE38EF6A1D2ED35A46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6">
    <w:name w:val="E56E9CE357B640F4AB0009900E8B190D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6">
    <w:name w:val="7EB4F1ABD277470FB7DFB8283F5A311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6">
    <w:name w:val="1DA382F5101C41B795E5EDC59E0FE8A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6">
    <w:name w:val="79EE22A8F4D243538D9EA58AF88D18B0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6">
    <w:name w:val="A056920C254441BA9FA297369769E8C9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6">
    <w:name w:val="4CFE40152DAA4594B8FEF4BFF8D8E4E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6">
    <w:name w:val="A6E6549879BB4E419CF65978427ED16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6">
    <w:name w:val="C981BF643227487DB2722ADBA7C79B4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6">
    <w:name w:val="F7A47729B9264AE69114B8278A5911B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6">
    <w:name w:val="438174AC841042F9BACF2F11C09C9BE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6">
    <w:name w:val="68E53701F0954A3F8AA6585B52A1A0D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6">
    <w:name w:val="3D2DD34E2F164985A25BAB803967737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6">
    <w:name w:val="19FC9FE9F9AE4B209E5A3F3666C34811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6">
    <w:name w:val="21A598A1E00F460781A24B30F198265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6">
    <w:name w:val="439626D41755453CA1EBCB008946244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6">
    <w:name w:val="689184F551874603A68CA0AA3DBB0F9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6">
    <w:name w:val="F140B962C07C431DBF8D022C3545417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6">
    <w:name w:val="BF2190B4AADD448E9951AFA0CB9EFF12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6">
    <w:name w:val="4A26366A44E142A8928C157C83223C6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6">
    <w:name w:val="A8794BB00D7A49AC8BF9D7BFE7961A4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6">
    <w:name w:val="D5491F64DBBD426BA34C2039E46DD063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6">
    <w:name w:val="BA78BE916A3945FC8EB8847A3A28A51C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6">
    <w:name w:val="D803C4F6914D401F8C05936C4786C8C5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6">
    <w:name w:val="4B8CBB2A935D4E44A4AC071CA8837F90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6">
    <w:name w:val="3BDA72097A2F4F0FA844B2D7B6218EF9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6">
    <w:name w:val="EE304CAD563F4132B51FEAAE6F42C0BD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6">
    <w:name w:val="F5F699E2A09644A3AD56DB2D9370ED11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6">
    <w:name w:val="AF427B8A92FD462DA09E5801C22CB5A16"/>
    <w:rsid w:val="002E651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6">
    <w:name w:val="22652A0BA594475CB40F730B2E3A233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7">
    <w:name w:val="985055364F4F4CECA11D96BA8ED5FBD5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7">
    <w:name w:val="FD2EC1BA22E14F1EAB01E48FF11961FF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7">
    <w:name w:val="A4B8C5347B6B4402A6E8B1A281BF5BCD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7">
    <w:name w:val="CFF92C85D8FE4C58BC09EDFC1AA3B885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7">
    <w:name w:val="C57D192768334A2EA8AC9F1EEE5F54E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7">
    <w:name w:val="15D0E29161554FAE91814A1D70FBFFF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7">
    <w:name w:val="61D5D979633D4A2593244DE2BC09658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7">
    <w:name w:val="A02E75BA744541B593E88FF36027FE8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7">
    <w:name w:val="CF02182627CB47BDBB090A324B586AE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7">
    <w:name w:val="B3D8716A075347CD9EE443B2C4A9801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7">
    <w:name w:val="DB7E1169E6824C26B6E40343E221AF0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7">
    <w:name w:val="007F2C52D1D74B54ACA51232B755D57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7">
    <w:name w:val="5B3AA4AF0FD4494B8FBA0406FA94560C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7">
    <w:name w:val="7DEBAF1F6F764976A5D3D34A9B671A5D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7">
    <w:name w:val="B136392103DB4DC9AC630C9FD4A814AA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7">
    <w:name w:val="2EBEFEDE67DF421FB8D60B35B53C24137"/>
    <w:rsid w:val="00D60C4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7">
    <w:name w:val="5F52AA0AF17748F88C3E47938C2EEA657"/>
    <w:rsid w:val="00D60C4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7">
    <w:name w:val="DCD2A43AFC6440F29D97F48CE45A169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7">
    <w:name w:val="240DC09B3A4C40FA826A2CBAE10BB522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7">
    <w:name w:val="7CEF885A878646EAAE523262DE4D0782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7">
    <w:name w:val="401A5B3EB79D402A89BA7AF2DD809D0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7">
    <w:name w:val="5C028507A0BC4DDC927A0189BA7F3971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7">
    <w:name w:val="FBB27C8300AD437F95C41A5BC5D17EB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7">
    <w:name w:val="5516B2CA7D3E4D50B1FAC296DC0411CC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7">
    <w:name w:val="C3D99ABA293E45DD81CEC6DA646C993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7">
    <w:name w:val="D5E659193C7E4302BE72205B654C41FA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7">
    <w:name w:val="86CB53F428284BE38EF6A1D2ED35A46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7">
    <w:name w:val="E56E9CE357B640F4AB0009900E8B190D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7">
    <w:name w:val="7EB4F1ABD277470FB7DFB8283F5A311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7">
    <w:name w:val="1DA382F5101C41B795E5EDC59E0FE8A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7">
    <w:name w:val="79EE22A8F4D243538D9EA58AF88D18B0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7">
    <w:name w:val="A056920C254441BA9FA297369769E8C9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7">
    <w:name w:val="4CFE40152DAA4594B8FEF4BFF8D8E4E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7">
    <w:name w:val="A6E6549879BB4E419CF65978427ED16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7">
    <w:name w:val="C981BF643227487DB2722ADBA7C79B4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7">
    <w:name w:val="F7A47729B9264AE69114B8278A5911B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7">
    <w:name w:val="438174AC841042F9BACF2F11C09C9BE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7">
    <w:name w:val="68E53701F0954A3F8AA6585B52A1A0D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7">
    <w:name w:val="3D2DD34E2F164985A25BAB803967737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7">
    <w:name w:val="19FC9FE9F9AE4B209E5A3F3666C34811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7">
    <w:name w:val="21A598A1E00F460781A24B30F198265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7">
    <w:name w:val="439626D41755453CA1EBCB008946244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7">
    <w:name w:val="689184F551874603A68CA0AA3DBB0F9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7">
    <w:name w:val="F140B962C07C431DBF8D022C3545417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7">
    <w:name w:val="BF2190B4AADD448E9951AFA0CB9EFF12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7">
    <w:name w:val="4A26366A44E142A8928C157C83223C6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7">
    <w:name w:val="A8794BB00D7A49AC8BF9D7BFE7961A4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7">
    <w:name w:val="D5491F64DBBD426BA34C2039E46DD063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7">
    <w:name w:val="BA78BE916A3945FC8EB8847A3A28A51C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7">
    <w:name w:val="D803C4F6914D401F8C05936C4786C8C5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7">
    <w:name w:val="4B8CBB2A935D4E44A4AC071CA8837F90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7">
    <w:name w:val="3BDA72097A2F4F0FA844B2D7B6218EF9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7">
    <w:name w:val="EE304CAD563F4132B51FEAAE6F42C0BD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7">
    <w:name w:val="F5F699E2A09644A3AD56DB2D9370ED11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7">
    <w:name w:val="AF427B8A92FD462DA09E5801C22CB5A17"/>
    <w:rsid w:val="00D60C4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7">
    <w:name w:val="22652A0BA594475CB40F730B2E3A233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D6E889F11BC44B580917D06103AABC1">
    <w:name w:val="5D6E889F11BC44B580917D06103AABC1"/>
    <w:rsid w:val="00AA2801"/>
    <w:pPr>
      <w:spacing w:after="160" w:line="259" w:lineRule="auto"/>
    </w:pPr>
    <w:rPr>
      <w:lang w:val="en-US" w:eastAsia="en-US"/>
    </w:rPr>
  </w:style>
  <w:style w:type="paragraph" w:customStyle="1" w:styleId="6A7FE827442F4C05AEDA489E6D4AE843">
    <w:name w:val="6A7FE827442F4C05AEDA489E6D4AE843"/>
    <w:rsid w:val="00AA2801"/>
    <w:pPr>
      <w:spacing w:after="160" w:line="259" w:lineRule="auto"/>
    </w:pPr>
    <w:rPr>
      <w:lang w:val="en-US" w:eastAsia="en-US"/>
    </w:rPr>
  </w:style>
  <w:style w:type="paragraph" w:customStyle="1" w:styleId="62BD088CA620415095886E20ADAD0A8C">
    <w:name w:val="62BD088CA620415095886E20ADAD0A8C"/>
    <w:rsid w:val="00AA2801"/>
    <w:pPr>
      <w:spacing w:after="160" w:line="259" w:lineRule="auto"/>
    </w:pPr>
    <w:rPr>
      <w:lang w:val="en-US" w:eastAsia="en-US"/>
    </w:rPr>
  </w:style>
  <w:style w:type="paragraph" w:customStyle="1" w:styleId="9525502F5C93493F8A813838E2E37106">
    <w:name w:val="9525502F5C93493F8A813838E2E37106"/>
    <w:rsid w:val="00AA2801"/>
    <w:pPr>
      <w:spacing w:after="160" w:line="259" w:lineRule="auto"/>
    </w:pPr>
    <w:rPr>
      <w:lang w:val="en-US" w:eastAsia="en-US"/>
    </w:rPr>
  </w:style>
  <w:style w:type="paragraph" w:customStyle="1" w:styleId="4F79A282026D4FB5BDA7218C2B6F3C31">
    <w:name w:val="4F79A282026D4FB5BDA7218C2B6F3C31"/>
    <w:rsid w:val="00AA2801"/>
    <w:pPr>
      <w:spacing w:after="160" w:line="259" w:lineRule="auto"/>
    </w:pPr>
    <w:rPr>
      <w:lang w:val="en-US" w:eastAsia="en-US"/>
    </w:rPr>
  </w:style>
  <w:style w:type="paragraph" w:customStyle="1" w:styleId="8F2ACBF4C2374FF4BF721FFE5ED65765">
    <w:name w:val="8F2ACBF4C2374FF4BF721FFE5ED65765"/>
    <w:rsid w:val="00AA2801"/>
    <w:pPr>
      <w:spacing w:after="160" w:line="259" w:lineRule="auto"/>
    </w:pPr>
    <w:rPr>
      <w:lang w:val="en-US" w:eastAsia="en-US"/>
    </w:rPr>
  </w:style>
  <w:style w:type="paragraph" w:customStyle="1" w:styleId="D1CAB8F782DA4B27BA5136C74B2E8E19">
    <w:name w:val="D1CAB8F782DA4B27BA5136C74B2E8E19"/>
    <w:rsid w:val="00AA2801"/>
    <w:pPr>
      <w:spacing w:after="160" w:line="259" w:lineRule="auto"/>
    </w:pPr>
    <w:rPr>
      <w:lang w:val="en-US" w:eastAsia="en-US"/>
    </w:rPr>
  </w:style>
  <w:style w:type="paragraph" w:customStyle="1" w:styleId="716688B814624D11B3D4C0ACB9A2D410">
    <w:name w:val="716688B814624D11B3D4C0ACB9A2D410"/>
    <w:rsid w:val="00AA2801"/>
    <w:pPr>
      <w:spacing w:after="160" w:line="259" w:lineRule="auto"/>
    </w:pPr>
    <w:rPr>
      <w:lang w:val="en-US" w:eastAsia="en-US"/>
    </w:rPr>
  </w:style>
  <w:style w:type="paragraph" w:customStyle="1" w:styleId="8FBB822965024AA78BA48253FCBB9EB2">
    <w:name w:val="8FBB822965024AA78BA48253FCBB9EB2"/>
    <w:rsid w:val="00AA2801"/>
    <w:pPr>
      <w:spacing w:after="160" w:line="259" w:lineRule="auto"/>
    </w:pPr>
    <w:rPr>
      <w:lang w:val="en-US" w:eastAsia="en-US"/>
    </w:rPr>
  </w:style>
  <w:style w:type="paragraph" w:customStyle="1" w:styleId="F8149BB074B849328E823729B84FE5E9">
    <w:name w:val="F8149BB074B849328E823729B84FE5E9"/>
    <w:rsid w:val="00AA2801"/>
    <w:pPr>
      <w:spacing w:after="160" w:line="259" w:lineRule="auto"/>
    </w:pPr>
    <w:rPr>
      <w:lang w:val="en-US" w:eastAsia="en-US"/>
    </w:rPr>
  </w:style>
  <w:style w:type="paragraph" w:customStyle="1" w:styleId="3828A6F61F00460D8AC550B9016D5534">
    <w:name w:val="3828A6F61F00460D8AC550B9016D5534"/>
    <w:rsid w:val="00AA2801"/>
    <w:pPr>
      <w:spacing w:after="160" w:line="259" w:lineRule="auto"/>
    </w:pPr>
    <w:rPr>
      <w:lang w:val="en-US" w:eastAsia="en-US"/>
    </w:rPr>
  </w:style>
  <w:style w:type="paragraph" w:customStyle="1" w:styleId="A0361E3545234A20AB51CEAF1D054659">
    <w:name w:val="A0361E3545234A20AB51CEAF1D054659"/>
    <w:rsid w:val="00AA2801"/>
    <w:pPr>
      <w:spacing w:after="160" w:line="259" w:lineRule="auto"/>
    </w:pPr>
    <w:rPr>
      <w:lang w:val="en-US" w:eastAsia="en-US"/>
    </w:rPr>
  </w:style>
  <w:style w:type="paragraph" w:customStyle="1" w:styleId="A5A95ED4E094422FAFC79D043596EFD8">
    <w:name w:val="A5A95ED4E094422FAFC79D043596EFD8"/>
    <w:rsid w:val="00AA2801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1E09D4F50E542A0EE3BA1018146F5" ma:contentTypeVersion="11" ma:contentTypeDescription="Create a new document." ma:contentTypeScope="" ma:versionID="668fe979ddd1c616eb739bf0ff071fa5">
  <xsd:schema xmlns:xsd="http://www.w3.org/2001/XMLSchema" xmlns:xs="http://www.w3.org/2001/XMLSchema" xmlns:p="http://schemas.microsoft.com/office/2006/metadata/properties" xmlns:ns3="e7005340-27fa-4d3d-9e9c-1ee3b41ac166" xmlns:ns4="c51a7164-4db7-4fad-890e-5a80235432b1" targetNamespace="http://schemas.microsoft.com/office/2006/metadata/properties" ma:root="true" ma:fieldsID="2dc3dbf3f960c6bcb512d8fd69c282b7" ns3:_="" ns4:_="">
    <xsd:import namespace="e7005340-27fa-4d3d-9e9c-1ee3b41ac166"/>
    <xsd:import namespace="c51a7164-4db7-4fad-890e-5a80235432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05340-27fa-4d3d-9e9c-1ee3b41ac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a7164-4db7-4fad-890e-5a8023543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0D3A7-6841-447F-9141-830DB4ECE0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FDE70-63F1-4B32-B698-E030C1B27F45}">
  <ds:schemaRefs>
    <ds:schemaRef ds:uri="c51a7164-4db7-4fad-890e-5a80235432b1"/>
    <ds:schemaRef ds:uri="http://purl.org/dc/terms/"/>
    <ds:schemaRef ds:uri="http://schemas.openxmlformats.org/package/2006/metadata/core-properties"/>
    <ds:schemaRef ds:uri="e7005340-27fa-4d3d-9e9c-1ee3b41ac16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DB8DD59-3BC9-497F-B4EA-83E3A92DB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05340-27fa-4d3d-9e9c-1ee3b41ac166"/>
    <ds:schemaRef ds:uri="c51a7164-4db7-4fad-890e-5a8023543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98400-7482-479F-8B5E-DB738FBC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SM100-UserReq.dotx</Template>
  <TotalTime>260</TotalTime>
  <Pages>19</Pages>
  <Words>1718</Words>
  <Characters>13693</Characters>
  <Application>Microsoft Office Word</Application>
  <DocSecurity>0</DocSecurity>
  <PresentationFormat/>
  <Lines>114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Document title/Project name</vt:lpstr>
      <vt:lpstr>Document title/Project name</vt:lpstr>
      <vt:lpstr>Document title/Project name</vt:lpstr>
    </vt:vector>
  </TitlesOfParts>
  <Company>ENEL</Company>
  <LinksUpToDate>false</LinksUpToDate>
  <CharactersWithSpaces>15381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title/Project name</dc:title>
  <dc:subject>Architectural design of the solution</dc:subject>
  <dc:creator>jeflores</dc:creator>
  <cp:keywords>Draft</cp:keywords>
  <cp:lastModifiedBy>Naranjo Elisalde, Juan David</cp:lastModifiedBy>
  <cp:revision>13</cp:revision>
  <cp:lastPrinted>2011-03-30T12:51:00Z</cp:lastPrinted>
  <dcterms:created xsi:type="dcterms:W3CDTF">2020-04-05T20:04:00Z</dcterms:created>
  <dcterms:modified xsi:type="dcterms:W3CDTF">2020-04-15T23:43:00Z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zione">
    <vt:lpwstr>Global ICT</vt:lpwstr>
  </property>
  <property fmtid="{D5CDD505-2E9C-101B-9397-08002B2CF9AE}" pid="3" name="Unità">
    <vt:lpwstr>Unit / Unit</vt:lpwstr>
  </property>
  <property fmtid="{D5CDD505-2E9C-101B-9397-08002B2CF9AE}" pid="4" name="Classificazione">
    <vt:lpwstr>Internal Use</vt:lpwstr>
  </property>
  <property fmtid="{D5CDD505-2E9C-101B-9397-08002B2CF9AE}" pid="5" name="Redattore">
    <vt:lpwstr>Insert name and function / unit / society of the document.</vt:lpwstr>
  </property>
  <property fmtid="{D5CDD505-2E9C-101B-9397-08002B2CF9AE}" pid="6" name="Verificatore">
    <vt:lpwstr>Enter the name and role of the verifier of the document.  </vt:lpwstr>
  </property>
  <property fmtid="{D5CDD505-2E9C-101B-9397-08002B2CF9AE}" pid="7" name="Approvatore">
    <vt:lpwstr>Enter the name and role of the approval of the document.  </vt:lpwstr>
  </property>
  <property fmtid="{D5CDD505-2E9C-101B-9397-08002B2CF9AE}" pid="8" name="Data Redazione">
    <vt:lpwstr>dd/mm/yyyy</vt:lpwstr>
  </property>
  <property fmtid="{D5CDD505-2E9C-101B-9397-08002B2CF9AE}" pid="9" name="Data Verifica">
    <vt:lpwstr>dd/mm/yyyy</vt:lpwstr>
  </property>
  <property fmtid="{D5CDD505-2E9C-101B-9397-08002B2CF9AE}" pid="10" name="Data Approvazione">
    <vt:lpwstr> </vt:lpwstr>
  </property>
  <property fmtid="{D5CDD505-2E9C-101B-9397-08002B2CF9AE}" pid="11" name="Codice">
    <vt:lpwstr>0000-XX00</vt:lpwstr>
  </property>
  <property fmtid="{D5CDD505-2E9C-101B-9397-08002B2CF9AE}" pid="12" name="Modello">
    <vt:lpwstr>ADM-AA Architecture Template</vt:lpwstr>
  </property>
  <property fmtid="{D5CDD505-2E9C-101B-9397-08002B2CF9AE}" pid="13" name="Riproduzione">
    <vt:lpwstr>REPRODUCTION FORBIDDEN</vt:lpwstr>
  </property>
  <property fmtid="{D5CDD505-2E9C-101B-9397-08002B2CF9AE}" pid="14" name="ContentTypeId">
    <vt:lpwstr>0x01010058B1E09D4F50E542A0EE3BA1018146F5</vt:lpwstr>
  </property>
  <property fmtid="{D5CDD505-2E9C-101B-9397-08002B2CF9AE}" pid="15" name="Language">
    <vt:lpwstr> </vt:lpwstr>
  </property>
  <property fmtid="{D5CDD505-2E9C-101B-9397-08002B2CF9AE}" pid="16" name="Revision State">
    <vt:lpwstr/>
  </property>
  <property fmtid="{D5CDD505-2E9C-101B-9397-08002B2CF9AE}" pid="17" name="Description0">
    <vt:lpwstr>ADM-AA Architecture Template</vt:lpwstr>
  </property>
</Properties>
</file>
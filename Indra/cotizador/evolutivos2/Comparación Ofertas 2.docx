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537AE" w14:textId="77777777" w:rsidR="00057EFC" w:rsidRPr="00DD07FE" w:rsidRDefault="00057EFC">
      <w:pPr>
        <w:spacing w:line="240" w:lineRule="auto"/>
        <w:rPr>
          <w:rFonts w:ascii="Arial" w:hAnsi="Arial"/>
          <w:b/>
          <w:sz w:val="24"/>
          <w:lang w:val="es-419"/>
          <w:rPrChange w:id="0" w:author="Bohorquez Manrique, German Javier, Enel Colombia" w:date="2020-12-04T09:31:00Z">
            <w:rPr/>
          </w:rPrChange>
        </w:rPr>
        <w:pPrChange w:id="1" w:author="Bohorquez Manrique, German Javier, Enel Colombia" w:date="2020-12-04T09:31:00Z">
          <w:pPr>
            <w:tabs>
              <w:tab w:val="center" w:pos="7597"/>
            </w:tabs>
            <w:ind w:left="-15"/>
          </w:pPr>
        </w:pPrChange>
      </w:pPr>
      <w:r w:rsidRPr="00DD07FE">
        <w:rPr>
          <w:rFonts w:ascii="Arial" w:hAnsi="Arial"/>
          <w:sz w:val="24"/>
          <w:lang w:val="es-419"/>
          <w:rPrChange w:id="2" w:author="Bohorquez Manrique, German Javier, Enel Colombia" w:date="2020-12-04T09:31:00Z">
            <w:rPr/>
          </w:rPrChange>
        </w:rPr>
        <w:t xml:space="preserve">Bogotá D.C., </w:t>
      </w:r>
      <w:del w:id="3" w:author="Bohorquez Manrique, German Javier, Enel Colombia" w:date="2020-12-04T09:31:00Z">
        <w:r>
          <w:delText>04/12/</w:delText>
        </w:r>
      </w:del>
      <w:ins w:id="4" w:author="Bohorquez Manrique, German Javier, Enel Colombia" w:date="2020-12-04T09:31:00Z">
        <w:r w:rsidRPr="00DD07FE">
          <w:rPr>
            <w:rFonts w:ascii="Arial" w:hAnsi="Arial" w:cs="Arial"/>
            <w:sz w:val="24"/>
            <w:szCs w:val="24"/>
            <w:highlight w:val="lightGray"/>
            <w:lang w:val="es-419"/>
          </w:rPr>
          <w:t>[...]</w:t>
        </w:r>
        <w:r w:rsidRPr="00DD07FE">
          <w:rPr>
            <w:rFonts w:ascii="Arial" w:hAnsi="Arial" w:cs="Arial"/>
            <w:sz w:val="24"/>
            <w:szCs w:val="24"/>
            <w:lang w:val="es-419"/>
          </w:rPr>
          <w:t xml:space="preserve">  de </w:t>
        </w:r>
        <w:r w:rsidRPr="00DD07FE">
          <w:rPr>
            <w:rFonts w:ascii="Arial" w:hAnsi="Arial" w:cs="Arial"/>
            <w:sz w:val="24"/>
            <w:szCs w:val="24"/>
            <w:highlight w:val="lightGray"/>
            <w:lang w:val="es-419"/>
          </w:rPr>
          <w:t>[...]</w:t>
        </w:r>
        <w:r w:rsidRPr="00DD07FE">
          <w:rPr>
            <w:rFonts w:ascii="Arial" w:hAnsi="Arial" w:cs="Arial"/>
            <w:sz w:val="24"/>
            <w:szCs w:val="24"/>
            <w:lang w:val="es-419"/>
          </w:rPr>
          <w:t xml:space="preserve"> de </w:t>
        </w:r>
      </w:ins>
      <w:r w:rsidRPr="00DD07FE">
        <w:rPr>
          <w:rFonts w:ascii="Arial" w:hAnsi="Arial"/>
          <w:sz w:val="24"/>
          <w:lang w:val="es-419"/>
          <w:rPrChange w:id="5" w:author="Bohorquez Manrique, German Javier, Enel Colombia" w:date="2020-12-04T09:31:00Z">
            <w:rPr/>
          </w:rPrChange>
        </w:rPr>
        <w:t>2020</w:t>
      </w:r>
      <w:r w:rsidRPr="00DD07FE">
        <w:rPr>
          <w:sz w:val="24"/>
          <w:rPrChange w:id="6" w:author="Bohorquez Manrique, German Javier, Enel Colombia" w:date="2020-12-04T09:31:00Z">
            <w:rPr/>
          </w:rPrChange>
        </w:rPr>
        <w:tab/>
      </w:r>
      <w:ins w:id="7" w:author="Bohorquez Manrique, German Javier, Enel Colombia" w:date="2020-12-04T09:31:00Z">
        <w:r w:rsidRPr="00DD07FE">
          <w:rPr>
            <w:rFonts w:ascii="Arial" w:hAnsi="Arial" w:cs="Arial"/>
            <w:sz w:val="24"/>
            <w:szCs w:val="24"/>
            <w:lang w:val="es-419"/>
          </w:rPr>
          <w:tab/>
        </w:r>
        <w:r w:rsidRPr="00DD07FE">
          <w:rPr>
            <w:rFonts w:ascii="Arial" w:hAnsi="Arial" w:cs="Arial"/>
            <w:sz w:val="24"/>
            <w:szCs w:val="24"/>
            <w:lang w:val="es-419"/>
          </w:rPr>
          <w:tab/>
        </w:r>
      </w:ins>
      <w:r w:rsidRPr="00DD07FE">
        <w:rPr>
          <w:rFonts w:ascii="Arial" w:hAnsi="Arial"/>
          <w:b/>
          <w:sz w:val="24"/>
          <w:lang w:val="es-419"/>
          <w:rPrChange w:id="8" w:author="Bohorquez Manrique, German Javier, Enel Colombia" w:date="2020-12-04T09:31:00Z">
            <w:rPr/>
          </w:rPrChange>
        </w:rPr>
        <w:t>OMNR-</w:t>
      </w:r>
      <w:ins w:id="9" w:author="Bohorquez Manrique, German Javier, Enel Colombia" w:date="2020-12-04T09:31:00Z">
        <w:r w:rsidRPr="00DD07FE">
          <w:rPr>
            <w:b/>
            <w:sz w:val="24"/>
            <w:szCs w:val="24"/>
          </w:rPr>
          <w:t>300000</w:t>
        </w:r>
        <w:r w:rsidRPr="00471C81">
          <w:rPr>
            <w:rFonts w:ascii="Arial" w:hAnsi="Arial" w:cs="Arial"/>
            <w:sz w:val="24"/>
            <w:szCs w:val="24"/>
            <w:highlight w:val="green"/>
            <w:lang w:val="es-419"/>
          </w:rPr>
          <w:t>[</w:t>
        </w:r>
        <w:commentRangeStart w:id="10"/>
        <w:r w:rsidRPr="00471C81">
          <w:rPr>
            <w:rFonts w:ascii="Arial" w:hAnsi="Arial" w:cs="Arial"/>
            <w:sz w:val="24"/>
            <w:szCs w:val="24"/>
            <w:highlight w:val="green"/>
            <w:lang w:val="es-419"/>
          </w:rPr>
          <w:t>...]</w:t>
        </w:r>
      </w:ins>
      <w:commentRangeEnd w:id="10"/>
      <w:r w:rsidR="00471C81">
        <w:rPr>
          <w:rStyle w:val="Refdecomentario"/>
          <w:rFonts w:ascii="Times New Roman" w:eastAsia="Times New Roman" w:hAnsi="Times New Roman" w:cs="Times New Roman"/>
          <w:lang w:val="es-MX" w:eastAsia="es-MX"/>
        </w:rPr>
        <w:commentReference w:id="10"/>
      </w:r>
    </w:p>
    <w:p w14:paraId="5BC5EBB8" w14:textId="77777777" w:rsidR="00057EFC" w:rsidRPr="00DD07FE" w:rsidRDefault="00057EFC" w:rsidP="00057EFC">
      <w:pPr>
        <w:pStyle w:val="Textoindependiente"/>
        <w:spacing w:after="0"/>
        <w:ind w:right="-93"/>
        <w:rPr>
          <w:ins w:id="11" w:author="Bohorquez Manrique, German Javier, Enel Colombia" w:date="2020-12-04T09:31:00Z"/>
          <w:rFonts w:ascii="Arial" w:hAnsi="Arial" w:cs="Arial"/>
          <w:sz w:val="24"/>
          <w:szCs w:val="24"/>
          <w:lang w:val="es-419"/>
        </w:rPr>
      </w:pPr>
    </w:p>
    <w:p w14:paraId="52F0E60F" w14:textId="77777777" w:rsidR="00057EFC" w:rsidRPr="001E56E4" w:rsidRDefault="00057EFC">
      <w:pPr>
        <w:pStyle w:val="Textoindependiente"/>
        <w:spacing w:after="0"/>
        <w:ind w:right="-93"/>
        <w:outlineLvl w:val="0"/>
        <w:rPr>
          <w:sz w:val="24"/>
          <w:lang w:val="es-CO"/>
          <w:rPrChange w:id="12" w:author="Bohorquez Manrique, German Javier, Enel Colombia" w:date="2020-12-04T09:31:00Z">
            <w:rPr/>
          </w:rPrChange>
        </w:rPr>
        <w:pPrChange w:id="13" w:author="Bohorquez Manrique, German Javier, Enel Colombia" w:date="2020-12-04T09:31:00Z">
          <w:pPr>
            <w:pStyle w:val="Ttulo1"/>
            <w:spacing w:after="30"/>
            <w:ind w:left="-5" w:right="13"/>
          </w:pPr>
        </w:pPrChange>
      </w:pPr>
      <w:r w:rsidRPr="001E56E4">
        <w:rPr>
          <w:rFonts w:ascii="Arial" w:hAnsi="Arial"/>
          <w:sz w:val="24"/>
          <w:lang w:val="es-CO"/>
          <w:rPrChange w:id="14" w:author="Bohorquez Manrique, German Javier, Enel Colombia" w:date="2020-12-04T09:31:00Z">
            <w:rPr>
              <w:b w:val="0"/>
            </w:rPr>
          </w:rPrChange>
        </w:rPr>
        <w:t>Señores</w:t>
      </w:r>
    </w:p>
    <w:p w14:paraId="7EB69CB8" w14:textId="77777777" w:rsidR="00057EFC" w:rsidRPr="00EE56F4" w:rsidRDefault="00057EFC" w:rsidP="00057EFC">
      <w:pPr>
        <w:pStyle w:val="Textoindependiente"/>
        <w:spacing w:after="0"/>
        <w:ind w:left="1418" w:right="-93" w:hanging="1418"/>
        <w:outlineLvl w:val="0"/>
        <w:rPr>
          <w:ins w:id="15" w:author="Bohorquez Manrique, German Javier, Enel Colombia" w:date="2020-12-04T09:31:00Z"/>
          <w:rFonts w:ascii="Arial" w:hAnsi="Arial" w:cs="Arial"/>
          <w:b/>
          <w:sz w:val="24"/>
          <w:szCs w:val="24"/>
          <w:lang w:val="es-ES"/>
        </w:rPr>
      </w:pPr>
      <w:ins w:id="16" w:author="Bohorquez Manrique, German Javier, Enel Colombia" w:date="2020-12-04T09:31:00Z">
        <w:r>
          <w:rPr>
            <w:rFonts w:ascii="Arial" w:hAnsi="Arial" w:cs="Arial"/>
            <w:b/>
            <w:sz w:val="24"/>
            <w:szCs w:val="24"/>
            <w:lang w:val="es-ES"/>
          </w:rPr>
          <w:t>“</w:t>
        </w:r>
        <w:commentRangeStart w:id="17"/>
        <w:r w:rsidRPr="00471C81">
          <w:rPr>
            <w:rFonts w:ascii="Arial" w:hAnsi="Arial" w:cs="Arial"/>
            <w:b/>
            <w:sz w:val="24"/>
            <w:szCs w:val="24"/>
            <w:highlight w:val="green"/>
            <w:lang w:val="es-ES"/>
          </w:rPr>
          <w:t>NOMBRE CLIENTE.”</w:t>
        </w:r>
      </w:ins>
      <w:commentRangeEnd w:id="17"/>
      <w:r w:rsidR="00471C81">
        <w:rPr>
          <w:rStyle w:val="Refdecomentario"/>
        </w:rPr>
        <w:commentReference w:id="17"/>
      </w:r>
    </w:p>
    <w:p w14:paraId="3EA745CA" w14:textId="77777777" w:rsidR="00057EFC" w:rsidRPr="001E56E4" w:rsidRDefault="00057EFC" w:rsidP="00057EFC">
      <w:pPr>
        <w:pStyle w:val="Textoindependiente"/>
        <w:spacing w:after="0"/>
        <w:ind w:right="-93"/>
        <w:rPr>
          <w:ins w:id="18" w:author="Bohorquez Manrique, German Javier, Enel Colombia" w:date="2020-12-04T09:31:00Z"/>
          <w:rFonts w:ascii="Arial" w:hAnsi="Arial" w:cs="Arial"/>
          <w:bCs/>
          <w:sz w:val="24"/>
          <w:szCs w:val="24"/>
          <w:lang w:val="es-CO"/>
        </w:rPr>
      </w:pPr>
      <w:proofErr w:type="spellStart"/>
      <w:ins w:id="19" w:author="Bohorquez Manrique, German Javier, Enel Colombia" w:date="2020-12-04T09:31:00Z">
        <w:r>
          <w:rPr>
            <w:rFonts w:ascii="Arial" w:hAnsi="Arial" w:cs="Arial"/>
            <w:b/>
            <w:bCs/>
            <w:sz w:val="24"/>
            <w:szCs w:val="24"/>
            <w:lang w:val="es-CO"/>
          </w:rPr>
          <w:t>Att</w:t>
        </w:r>
        <w:proofErr w:type="spellEnd"/>
        <w:r>
          <w:rPr>
            <w:rFonts w:ascii="Arial" w:hAnsi="Arial" w:cs="Arial"/>
            <w:b/>
            <w:bCs/>
            <w:sz w:val="24"/>
            <w:szCs w:val="24"/>
            <w:lang w:val="es-CO"/>
          </w:rPr>
          <w:t xml:space="preserve">. </w:t>
        </w:r>
        <w:commentRangeStart w:id="20"/>
        <w:r w:rsidRPr="00471C81">
          <w:rPr>
            <w:rFonts w:ascii="Arial" w:hAnsi="Arial" w:cs="Arial"/>
            <w:b/>
            <w:bCs/>
            <w:sz w:val="24"/>
            <w:szCs w:val="24"/>
            <w:highlight w:val="green"/>
            <w:lang w:val="es-CO"/>
          </w:rPr>
          <w:t>“</w:t>
        </w:r>
        <w:r w:rsidRPr="00471C81">
          <w:rPr>
            <w:rFonts w:ascii="Arial" w:hAnsi="Arial" w:cs="Arial"/>
            <w:bCs/>
            <w:sz w:val="24"/>
            <w:szCs w:val="24"/>
            <w:highlight w:val="green"/>
            <w:lang w:val="es-CO"/>
          </w:rPr>
          <w:t>NOMBRE DEL REPRESENTANTE LEGAL</w:t>
        </w:r>
      </w:ins>
      <w:commentRangeEnd w:id="20"/>
      <w:r w:rsidR="00471C81">
        <w:rPr>
          <w:rStyle w:val="Refdecomentario"/>
        </w:rPr>
        <w:commentReference w:id="20"/>
      </w:r>
      <w:ins w:id="21" w:author="Bohorquez Manrique, German Javier, Enel Colombia" w:date="2020-12-04T09:31:00Z">
        <w:r w:rsidRPr="001E56E4">
          <w:rPr>
            <w:rFonts w:ascii="Arial" w:hAnsi="Arial" w:cs="Arial"/>
            <w:bCs/>
            <w:sz w:val="24"/>
            <w:szCs w:val="24"/>
            <w:lang w:val="es-CO"/>
          </w:rPr>
          <w:t>”</w:t>
        </w:r>
      </w:ins>
    </w:p>
    <w:p w14:paraId="322D3578" w14:textId="77777777" w:rsidR="00057EFC" w:rsidRPr="001E56E4" w:rsidRDefault="00057EFC">
      <w:pPr>
        <w:pStyle w:val="Textoindependiente"/>
        <w:spacing w:after="0"/>
        <w:ind w:right="-93"/>
        <w:rPr>
          <w:rFonts w:ascii="Arial" w:hAnsi="Arial"/>
          <w:sz w:val="24"/>
          <w:rPrChange w:id="22" w:author="Bohorquez Manrique, German Javier, Enel Colombia" w:date="2020-12-04T09:31:00Z">
            <w:rPr/>
          </w:rPrChange>
        </w:rPr>
        <w:pPrChange w:id="23" w:author="Bohorquez Manrique, German Javier, Enel Colombia" w:date="2020-12-04T09:31:00Z">
          <w:pPr>
            <w:spacing w:after="7"/>
            <w:ind w:left="-5"/>
          </w:pPr>
        </w:pPrChange>
      </w:pPr>
      <w:r w:rsidRPr="001E56E4">
        <w:rPr>
          <w:rFonts w:ascii="Arial" w:hAnsi="Arial"/>
          <w:sz w:val="24"/>
          <w:lang w:val="es-CO"/>
          <w:rPrChange w:id="24" w:author="Bohorquez Manrique, German Javier, Enel Colombia" w:date="2020-12-04T09:31:00Z">
            <w:rPr/>
          </w:rPrChange>
        </w:rPr>
        <w:t xml:space="preserve">Representante </w:t>
      </w:r>
      <w:ins w:id="25" w:author="Bohorquez Manrique, German Javier, Enel Colombia" w:date="2020-12-04T09:31:00Z">
        <w:r w:rsidRPr="001E56E4">
          <w:rPr>
            <w:rFonts w:ascii="Arial" w:hAnsi="Arial" w:cs="Arial"/>
            <w:sz w:val="24"/>
            <w:szCs w:val="24"/>
            <w:lang w:val="es-CO"/>
          </w:rPr>
          <w:t>Legal</w:t>
        </w:r>
      </w:ins>
    </w:p>
    <w:p w14:paraId="0B690354" w14:textId="77777777" w:rsidR="00057EFC" w:rsidRPr="001E56E4" w:rsidRDefault="00057EFC" w:rsidP="00057EFC">
      <w:pPr>
        <w:pStyle w:val="Textoindependiente"/>
        <w:spacing w:after="0"/>
        <w:ind w:right="-93"/>
        <w:rPr>
          <w:ins w:id="26" w:author="Bohorquez Manrique, German Javier, Enel Colombia" w:date="2020-12-04T09:31:00Z"/>
          <w:rFonts w:ascii="Arial" w:hAnsi="Arial" w:cs="Arial"/>
          <w:sz w:val="24"/>
          <w:szCs w:val="24"/>
          <w:lang w:val="es-CO"/>
        </w:rPr>
      </w:pPr>
      <w:ins w:id="27" w:author="Bohorquez Manrique, German Javier, Enel Colombia" w:date="2020-12-04T09:31:00Z">
        <w:r w:rsidRPr="001E56E4">
          <w:rPr>
            <w:rFonts w:ascii="Arial" w:hAnsi="Arial" w:cs="Arial"/>
            <w:sz w:val="24"/>
            <w:szCs w:val="24"/>
            <w:lang w:val="es-CO"/>
          </w:rPr>
          <w:t>“</w:t>
        </w:r>
        <w:commentRangeStart w:id="28"/>
        <w:r w:rsidRPr="00471C81">
          <w:rPr>
            <w:rFonts w:ascii="Arial" w:hAnsi="Arial" w:cs="Arial"/>
            <w:sz w:val="24"/>
            <w:szCs w:val="24"/>
            <w:highlight w:val="green"/>
            <w:lang w:val="es-CO"/>
          </w:rPr>
          <w:t>DIRECCIÓN DE CORRESPONDENCIA EMPRESA</w:t>
        </w:r>
      </w:ins>
      <w:commentRangeEnd w:id="28"/>
      <w:r w:rsidR="00471C81">
        <w:rPr>
          <w:rStyle w:val="Refdecomentario"/>
        </w:rPr>
        <w:commentReference w:id="28"/>
      </w:r>
      <w:ins w:id="29" w:author="Bohorquez Manrique, German Javier, Enel Colombia" w:date="2020-12-04T09:31:00Z">
        <w:r w:rsidRPr="001E56E4">
          <w:rPr>
            <w:rFonts w:ascii="Arial" w:hAnsi="Arial" w:cs="Arial"/>
            <w:sz w:val="24"/>
            <w:szCs w:val="24"/>
            <w:lang w:val="es-CO"/>
          </w:rPr>
          <w:t>”</w:t>
        </w:r>
      </w:ins>
    </w:p>
    <w:p w14:paraId="56B172F9" w14:textId="77777777" w:rsidR="00057EFC" w:rsidRPr="001E56E4" w:rsidRDefault="00057EFC" w:rsidP="00057EFC">
      <w:pPr>
        <w:pStyle w:val="Textoindependiente"/>
        <w:tabs>
          <w:tab w:val="left" w:pos="3674"/>
        </w:tabs>
        <w:spacing w:after="0"/>
        <w:ind w:right="-93"/>
        <w:rPr>
          <w:ins w:id="30" w:author="Bohorquez Manrique, German Javier, Enel Colombia" w:date="2020-12-04T09:31:00Z"/>
          <w:rFonts w:ascii="Arial" w:hAnsi="Arial" w:cs="Arial"/>
          <w:sz w:val="24"/>
          <w:szCs w:val="24"/>
          <w:lang w:val="es-ES"/>
        </w:rPr>
      </w:pPr>
      <w:ins w:id="31" w:author="Bohorquez Manrique, German Javier, Enel Colombia" w:date="2020-12-04T09:31:00Z">
        <w:r w:rsidRPr="001E56E4">
          <w:rPr>
            <w:rFonts w:ascii="Arial" w:hAnsi="Arial" w:cs="Arial"/>
            <w:sz w:val="24"/>
            <w:szCs w:val="24"/>
          </w:rPr>
          <w:t>“</w:t>
        </w:r>
        <w:commentRangeStart w:id="32"/>
        <w:r w:rsidRPr="00471C81">
          <w:rPr>
            <w:rFonts w:ascii="Arial" w:hAnsi="Arial" w:cs="Arial"/>
            <w:sz w:val="24"/>
            <w:szCs w:val="24"/>
            <w:highlight w:val="green"/>
          </w:rPr>
          <w:t>CIUDAD DE CORRESPONDENCIA</w:t>
        </w:r>
        <w:r w:rsidRPr="001E56E4">
          <w:rPr>
            <w:rFonts w:ascii="Arial" w:hAnsi="Arial" w:cs="Arial"/>
            <w:sz w:val="24"/>
            <w:szCs w:val="24"/>
            <w:highlight w:val="lightGray"/>
          </w:rPr>
          <w:t>”</w:t>
        </w:r>
      </w:ins>
      <w:commentRangeEnd w:id="32"/>
      <w:r w:rsidR="00471C81">
        <w:rPr>
          <w:rStyle w:val="Refdecomentario"/>
        </w:rPr>
        <w:commentReference w:id="32"/>
      </w:r>
    </w:p>
    <w:p w14:paraId="7094A2E8" w14:textId="77777777" w:rsidR="00057EFC" w:rsidRPr="001E56E4" w:rsidRDefault="00057EFC" w:rsidP="00057EFC">
      <w:pPr>
        <w:pStyle w:val="Textoindependiente"/>
        <w:spacing w:after="0"/>
        <w:ind w:right="-93"/>
        <w:rPr>
          <w:ins w:id="33" w:author="Bohorquez Manrique, German Javier, Enel Colombia" w:date="2020-12-04T09:31:00Z"/>
          <w:rFonts w:ascii="Arial" w:hAnsi="Arial" w:cs="Arial"/>
          <w:sz w:val="24"/>
          <w:szCs w:val="24"/>
          <w:lang w:val="es-ES"/>
        </w:rPr>
      </w:pPr>
    </w:p>
    <w:p w14:paraId="113A8011" w14:textId="77777777" w:rsidR="00057EFC" w:rsidRPr="00EE56F4" w:rsidRDefault="00057EFC">
      <w:pPr>
        <w:pStyle w:val="Textoindependiente"/>
        <w:spacing w:after="0"/>
        <w:ind w:right="-93"/>
        <w:rPr>
          <w:rFonts w:ascii="Arial" w:hAnsi="Arial"/>
          <w:sz w:val="24"/>
          <w:rPrChange w:id="34" w:author="Bohorquez Manrique, German Javier, Enel Colombia" w:date="2020-12-04T09:31:00Z">
            <w:rPr/>
          </w:rPrChange>
        </w:rPr>
        <w:pPrChange w:id="35" w:author="Bohorquez Manrique, German Javier, Enel Colombia" w:date="2020-12-04T09:31:00Z">
          <w:pPr>
            <w:ind w:left="-5"/>
          </w:pPr>
        </w:pPrChange>
      </w:pPr>
      <w:r w:rsidRPr="00EE56F4">
        <w:rPr>
          <w:rFonts w:ascii="Arial" w:hAnsi="Arial"/>
          <w:sz w:val="24"/>
          <w:lang w:val="es-CO"/>
          <w:rPrChange w:id="36" w:author="Bohorquez Manrique, German Javier, Enel Colombia" w:date="2020-12-04T09:31:00Z">
            <w:rPr/>
          </w:rPrChange>
        </w:rPr>
        <w:t xml:space="preserve">Estimados </w:t>
      </w:r>
      <w:del w:id="37" w:author="Bohorquez Manrique, German Javier, Enel Colombia" w:date="2020-12-04T09:31:00Z">
        <w:r>
          <w:delText>señores</w:delText>
        </w:r>
      </w:del>
      <w:ins w:id="38" w:author="Bohorquez Manrique, German Javier, Enel Colombia" w:date="2020-12-04T09:31:00Z">
        <w:r w:rsidRPr="00EE56F4">
          <w:rPr>
            <w:rFonts w:ascii="Arial" w:hAnsi="Arial" w:cs="Arial"/>
            <w:sz w:val="24"/>
            <w:szCs w:val="24"/>
            <w:lang w:val="es-CO"/>
          </w:rPr>
          <w:t>Señores</w:t>
        </w:r>
      </w:ins>
      <w:r w:rsidRPr="00EE56F4">
        <w:rPr>
          <w:rFonts w:ascii="Arial" w:hAnsi="Arial"/>
          <w:sz w:val="24"/>
          <w:lang w:val="es-CO"/>
          <w:rPrChange w:id="39" w:author="Bohorquez Manrique, German Javier, Enel Colombia" w:date="2020-12-04T09:31:00Z">
            <w:rPr/>
          </w:rPrChange>
        </w:rPr>
        <w:t>:</w:t>
      </w:r>
    </w:p>
    <w:p w14:paraId="0C4FC14E" w14:textId="77777777" w:rsidR="00057EFC" w:rsidRPr="00EE56F4" w:rsidRDefault="00057EFC" w:rsidP="00057EFC">
      <w:pPr>
        <w:spacing w:after="0" w:line="240" w:lineRule="auto"/>
        <w:ind w:right="-93"/>
        <w:rPr>
          <w:ins w:id="40" w:author="Bohorquez Manrique, German Javier, Enel Colombia" w:date="2020-12-04T09:31:00Z"/>
          <w:rFonts w:ascii="Arial" w:hAnsi="Arial" w:cs="Arial"/>
          <w:sz w:val="24"/>
          <w:szCs w:val="24"/>
        </w:rPr>
      </w:pPr>
    </w:p>
    <w:p w14:paraId="6AB7787E" w14:textId="77777777" w:rsidR="00057EFC" w:rsidRPr="00EE56F4" w:rsidRDefault="00057EFC">
      <w:pPr>
        <w:pStyle w:val="Textoindependiente2"/>
        <w:rPr>
          <w:rFonts w:ascii="Arial" w:hAnsi="Arial"/>
          <w:b/>
          <w:rPrChange w:id="41" w:author="Bohorquez Manrique, German Javier, Enel Colombia" w:date="2020-12-04T09:31:00Z">
            <w:rPr/>
          </w:rPrChange>
        </w:rPr>
        <w:pPrChange w:id="42" w:author="Bohorquez Manrique, German Javier, Enel Colombia" w:date="2020-12-04T09:31:00Z">
          <w:pPr>
            <w:ind w:left="-5"/>
          </w:pPr>
        </w:pPrChange>
      </w:pPr>
      <w:r w:rsidRPr="00EE56F4">
        <w:rPr>
          <w:rFonts w:ascii="Arial" w:hAnsi="Arial"/>
          <w:lang w:val="es-CO"/>
          <w:rPrChange w:id="43" w:author="Bohorquez Manrique, German Javier, Enel Colombia" w:date="2020-12-04T09:31:00Z">
            <w:rPr/>
          </w:rPrChange>
        </w:rPr>
        <w:t>Ponemos a consideración de</w:t>
      </w:r>
      <w:r>
        <w:rPr>
          <w:rFonts w:ascii="Arial" w:hAnsi="Arial"/>
          <w:lang w:val="es-CO"/>
          <w:rPrChange w:id="44" w:author="Bohorquez Manrique, German Javier, Enel Colombia" w:date="2020-12-04T09:31:00Z">
            <w:rPr/>
          </w:rPrChange>
        </w:rPr>
        <w:t xml:space="preserve"> </w:t>
      </w:r>
      <w:commentRangeStart w:id="45"/>
      <w:ins w:id="46" w:author="Bohorquez Manrique, German Javier, Enel Colombia" w:date="2020-12-04T09:31:00Z">
        <w:r w:rsidRPr="00493A66">
          <w:rPr>
            <w:rFonts w:ascii="Arial" w:hAnsi="Arial" w:cs="Arial"/>
            <w:b/>
            <w:highlight w:val="green"/>
            <w:lang w:val="es-CO"/>
          </w:rPr>
          <w:t>NOMBRE EMPRESA</w:t>
        </w:r>
      </w:ins>
      <w:commentRangeEnd w:id="45"/>
      <w:r w:rsidR="00493A66" w:rsidRPr="00493A66">
        <w:rPr>
          <w:rStyle w:val="Refdecomentario"/>
          <w:rFonts w:ascii="Times New Roman" w:hAnsi="Times New Roman"/>
          <w:highlight w:val="green"/>
          <w:lang w:val="es-MX" w:eastAsia="es-MX"/>
        </w:rPr>
        <w:commentReference w:id="45"/>
      </w:r>
      <w:ins w:id="47" w:author="Bohorquez Manrique, German Javier, Enel Colombia" w:date="2020-12-04T09:31:00Z">
        <w:r w:rsidRPr="00EE56F4">
          <w:rPr>
            <w:rFonts w:ascii="Arial" w:hAnsi="Arial" w:cs="Arial"/>
            <w:bCs/>
            <w:lang w:val="es-CO"/>
          </w:rPr>
          <w:t>,</w:t>
        </w:r>
        <w:r w:rsidRPr="00EE56F4">
          <w:rPr>
            <w:rFonts w:ascii="Arial" w:hAnsi="Arial" w:cs="Arial"/>
            <w:b/>
            <w:lang w:val="es-CO"/>
          </w:rPr>
          <w:t xml:space="preserve"> </w:t>
        </w:r>
        <w:r w:rsidRPr="00EE56F4">
          <w:rPr>
            <w:rFonts w:ascii="Arial" w:hAnsi="Arial" w:cs="Arial"/>
            <w:lang w:val="es-CO"/>
          </w:rPr>
          <w:t>(</w:t>
        </w:r>
      </w:ins>
      <w:r w:rsidRPr="00EE56F4">
        <w:rPr>
          <w:rFonts w:ascii="Arial" w:hAnsi="Arial"/>
          <w:lang w:val="es-CO"/>
          <w:rPrChange w:id="48" w:author="Bohorquez Manrique, German Javier, Enel Colombia" w:date="2020-12-04T09:31:00Z">
            <w:rPr/>
          </w:rPrChange>
        </w:rPr>
        <w:t xml:space="preserve">en adelante el </w:t>
      </w:r>
      <w:ins w:id="49" w:author="Bohorquez Manrique, German Javier, Enel Colombia" w:date="2020-12-04T09:31:00Z">
        <w:r w:rsidRPr="00EE56F4">
          <w:rPr>
            <w:rFonts w:ascii="Arial" w:hAnsi="Arial" w:cs="Arial"/>
            <w:lang w:val="es-CO"/>
          </w:rPr>
          <w:t>“</w:t>
        </w:r>
        <w:r w:rsidRPr="00EE56F4">
          <w:rPr>
            <w:rFonts w:ascii="Arial" w:hAnsi="Arial" w:cs="Arial"/>
            <w:b/>
            <w:bCs/>
            <w:lang w:val="es-CO"/>
          </w:rPr>
          <w:t>DESTINATARIO</w:t>
        </w:r>
        <w:r w:rsidRPr="00EE56F4">
          <w:rPr>
            <w:rFonts w:ascii="Arial" w:hAnsi="Arial" w:cs="Arial"/>
            <w:lang w:val="es-CO"/>
          </w:rPr>
          <w:t>”)</w:t>
        </w:r>
      </w:ins>
      <w:r w:rsidRPr="00EE56F4">
        <w:rPr>
          <w:rFonts w:ascii="Arial" w:hAnsi="Arial"/>
          <w:lang w:val="es-CO"/>
          <w:rPrChange w:id="50" w:author="Bohorquez Manrique, German Javier, Enel Colombia" w:date="2020-12-04T09:31:00Z">
            <w:rPr/>
          </w:rPrChange>
        </w:rPr>
        <w:t xml:space="preserve"> </w:t>
      </w:r>
      <w:r>
        <w:rPr>
          <w:rFonts w:ascii="Arial" w:hAnsi="Arial"/>
          <w:lang w:val="es-CO"/>
          <w:rPrChange w:id="51" w:author="Bohorquez Manrique, German Javier, Enel Colombia" w:date="2020-12-04T09:31:00Z">
            <w:rPr/>
          </w:rPrChange>
        </w:rPr>
        <w:t xml:space="preserve">identificada con el </w:t>
      </w:r>
      <w:proofErr w:type="spellStart"/>
      <w:r>
        <w:rPr>
          <w:rFonts w:ascii="Arial" w:hAnsi="Arial"/>
          <w:lang w:val="es-CO"/>
          <w:rPrChange w:id="52" w:author="Bohorquez Manrique, German Javier, Enel Colombia" w:date="2020-12-04T09:31:00Z">
            <w:rPr/>
          </w:rPrChange>
        </w:rPr>
        <w:t>Nit</w:t>
      </w:r>
      <w:proofErr w:type="spellEnd"/>
      <w:r>
        <w:rPr>
          <w:rFonts w:ascii="Arial" w:hAnsi="Arial"/>
          <w:lang w:val="es-CO"/>
          <w:rPrChange w:id="53" w:author="Bohorquez Manrique, German Javier, Enel Colombia" w:date="2020-12-04T09:31:00Z">
            <w:rPr/>
          </w:rPrChange>
        </w:rPr>
        <w:t>,</w:t>
      </w:r>
      <w:r w:rsidRPr="00EE56F4">
        <w:rPr>
          <w:rFonts w:ascii="Arial" w:hAnsi="Arial"/>
          <w:lang w:val="es-CO"/>
          <w:rPrChange w:id="54" w:author="Bohorquez Manrique, German Javier, Enel Colombia" w:date="2020-12-04T09:31:00Z">
            <w:rPr/>
          </w:rPrChange>
        </w:rPr>
        <w:t xml:space="preserve"> </w:t>
      </w:r>
      <w:del w:id="55" w:author="Bohorquez Manrique, German Javier, Enel Colombia" w:date="2020-12-04T09:31:00Z">
        <w:r>
          <w:delText>830092332,</w:delText>
        </w:r>
      </w:del>
      <w:commentRangeStart w:id="56"/>
      <w:ins w:id="57" w:author="Bohorquez Manrique, German Javier, Enel Colombia" w:date="2020-12-04T09:31:00Z">
        <w:r w:rsidRPr="00696D02">
          <w:rPr>
            <w:rFonts w:ascii="Arial" w:hAnsi="Arial" w:cs="Arial"/>
            <w:highlight w:val="lightGray"/>
            <w:lang w:val="es-419"/>
          </w:rPr>
          <w:t>[</w:t>
        </w:r>
        <w:r w:rsidRPr="00471C81">
          <w:rPr>
            <w:rFonts w:ascii="Arial" w:hAnsi="Arial" w:cs="Arial"/>
            <w:highlight w:val="green"/>
            <w:lang w:val="es-419"/>
          </w:rPr>
          <w:t>...</w:t>
        </w:r>
        <w:r w:rsidRPr="00696D02">
          <w:rPr>
            <w:rFonts w:ascii="Arial" w:hAnsi="Arial" w:cs="Arial"/>
            <w:highlight w:val="lightGray"/>
            <w:lang w:val="es-419"/>
          </w:rPr>
          <w:t>]</w:t>
        </w:r>
      </w:ins>
      <w:commentRangeEnd w:id="56"/>
      <w:r w:rsidR="00471C81">
        <w:rPr>
          <w:rStyle w:val="Refdecomentario"/>
          <w:rFonts w:ascii="Times New Roman" w:hAnsi="Times New Roman"/>
          <w:lang w:val="es-MX" w:eastAsia="es-MX"/>
        </w:rPr>
        <w:commentReference w:id="56"/>
      </w:r>
      <w:ins w:id="58" w:author="Bohorquez Manrique, German Javier, Enel Colombia" w:date="2020-12-04T09:31:00Z">
        <w:r w:rsidRPr="00EE56F4">
          <w:rPr>
            <w:rFonts w:ascii="Arial" w:hAnsi="Arial" w:cs="Arial"/>
            <w:lang w:val="es-CO"/>
          </w:rPr>
          <w:t>,</w:t>
        </w:r>
      </w:ins>
      <w:r w:rsidRPr="00EE56F4">
        <w:rPr>
          <w:rFonts w:ascii="Arial" w:hAnsi="Arial"/>
          <w:lang w:val="es-CO"/>
          <w:rPrChange w:id="59" w:author="Bohorquez Manrique, German Javier, Enel Colombia" w:date="2020-12-04T09:31:00Z">
            <w:rPr/>
          </w:rPrChange>
        </w:rPr>
        <w:t xml:space="preserve"> la presente OFERTA MERCANTIL (en adelante la </w:t>
      </w:r>
      <w:del w:id="60" w:author="Bohorquez Manrique, German Javier, Enel Colombia" w:date="2020-12-04T09:31:00Z">
        <w:r>
          <w:delText>'OFERTA MERCANTIL'),</w:delText>
        </w:r>
      </w:del>
      <w:ins w:id="61" w:author="Bohorquez Manrique, German Javier, Enel Colombia" w:date="2020-12-04T09:31:00Z">
        <w:r w:rsidRPr="00EE56F4">
          <w:rPr>
            <w:rFonts w:ascii="Arial" w:hAnsi="Arial" w:cs="Arial"/>
            <w:lang w:val="es-CO"/>
          </w:rPr>
          <w:t>“OFERTA MERCANTIL”),</w:t>
        </w:r>
      </w:ins>
      <w:r w:rsidRPr="00EE56F4">
        <w:rPr>
          <w:rFonts w:ascii="Arial" w:hAnsi="Arial"/>
          <w:lang w:val="es-CO"/>
          <w:rPrChange w:id="62" w:author="Bohorquez Manrique, German Javier, Enel Colombia" w:date="2020-12-04T09:31:00Z">
            <w:rPr/>
          </w:rPrChange>
        </w:rPr>
        <w:t xml:space="preserve"> emitida por parte de </w:t>
      </w:r>
      <w:del w:id="63" w:author="Bohorquez Manrique, German Javier, Enel Colombia" w:date="2020-12-04T09:31:00Z">
        <w:r>
          <w:delText>ENEL-</w:delText>
        </w:r>
      </w:del>
      <w:r w:rsidRPr="00EE56F4">
        <w:rPr>
          <w:rFonts w:ascii="Arial" w:hAnsi="Arial"/>
          <w:b/>
          <w:lang w:val="es-CO"/>
          <w:rPrChange w:id="64" w:author="Bohorquez Manrique, German Javier, Enel Colombia" w:date="2020-12-04T09:31:00Z">
            <w:rPr/>
          </w:rPrChange>
        </w:rPr>
        <w:t>EMGESA S.A. E.S.P.</w:t>
      </w:r>
      <w:r w:rsidRPr="00EE56F4">
        <w:rPr>
          <w:rFonts w:ascii="Arial" w:hAnsi="Arial"/>
          <w:lang w:val="es-CO"/>
          <w:rPrChange w:id="65" w:author="Bohorquez Manrique, German Javier, Enel Colombia" w:date="2020-12-04T09:31:00Z">
            <w:rPr/>
          </w:rPrChange>
        </w:rPr>
        <w:t xml:space="preserve"> (en adelante </w:t>
      </w:r>
      <w:del w:id="66" w:author="Bohorquez Manrique, German Javier, Enel Colombia" w:date="2020-12-04T09:31:00Z">
        <w:r>
          <w:delText>'ENEL-</w:delText>
        </w:r>
      </w:del>
      <w:ins w:id="67" w:author="Bohorquez Manrique, German Javier, Enel Colombia" w:date="2020-12-04T09:31:00Z">
        <w:r w:rsidRPr="00EE56F4">
          <w:rPr>
            <w:rFonts w:ascii="Arial" w:hAnsi="Arial" w:cs="Arial"/>
            <w:lang w:val="es-CO"/>
          </w:rPr>
          <w:t>“</w:t>
        </w:r>
      </w:ins>
      <w:r w:rsidRPr="00EE56F4">
        <w:rPr>
          <w:rFonts w:ascii="Arial" w:hAnsi="Arial"/>
          <w:b/>
          <w:lang w:val="es-CO"/>
          <w:rPrChange w:id="68" w:author="Bohorquez Manrique, German Javier, Enel Colombia" w:date="2020-12-04T09:31:00Z">
            <w:rPr/>
          </w:rPrChange>
        </w:rPr>
        <w:t>ENEL</w:t>
      </w:r>
      <w:r w:rsidRPr="00EE56F4">
        <w:rPr>
          <w:rFonts w:ascii="Arial" w:hAnsi="Arial"/>
          <w:lang w:val="es-CO"/>
          <w:rPrChange w:id="69" w:author="Bohorquez Manrique, German Javier, Enel Colombia" w:date="2020-12-04T09:31:00Z">
            <w:rPr/>
          </w:rPrChange>
        </w:rPr>
        <w:t>-</w:t>
      </w:r>
      <w:del w:id="70" w:author="Bohorquez Manrique, German Javier, Enel Colombia" w:date="2020-12-04T09:31:00Z">
        <w:r>
          <w:delText>EMGESA'</w:delText>
        </w:r>
      </w:del>
      <w:ins w:id="71" w:author="Bohorquez Manrique, German Javier, Enel Colombia" w:date="2020-12-04T09:31:00Z">
        <w:r w:rsidRPr="00EE56F4">
          <w:rPr>
            <w:rFonts w:ascii="Arial" w:hAnsi="Arial" w:cs="Arial"/>
            <w:b/>
            <w:bCs/>
            <w:lang w:val="es-CO"/>
          </w:rPr>
          <w:t>EMGESA</w:t>
        </w:r>
        <w:r w:rsidRPr="00EE56F4">
          <w:rPr>
            <w:rFonts w:ascii="Arial" w:hAnsi="Arial" w:cs="Arial"/>
            <w:bCs/>
            <w:lang w:val="es-CO"/>
          </w:rPr>
          <w:t>”</w:t>
        </w:r>
      </w:ins>
      <w:r w:rsidRPr="00EE56F4">
        <w:rPr>
          <w:rFonts w:ascii="Arial" w:hAnsi="Arial"/>
          <w:b/>
          <w:lang w:val="es-CO"/>
          <w:rPrChange w:id="72" w:author="Bohorquez Manrique, German Javier, Enel Colombia" w:date="2020-12-04T09:31:00Z">
            <w:rPr/>
          </w:rPrChange>
        </w:rPr>
        <w:t xml:space="preserve"> </w:t>
      </w:r>
      <w:r w:rsidRPr="00EE56F4">
        <w:rPr>
          <w:rFonts w:ascii="Arial" w:hAnsi="Arial"/>
          <w:lang w:val="es-CO"/>
          <w:rPrChange w:id="73" w:author="Bohorquez Manrique, German Javier, Enel Colombia" w:date="2020-12-04T09:31:00Z">
            <w:rPr/>
          </w:rPrChange>
        </w:rPr>
        <w:t>o el</w:t>
      </w:r>
      <w:r w:rsidRPr="00EE56F4">
        <w:rPr>
          <w:rFonts w:ascii="Arial" w:hAnsi="Arial"/>
          <w:b/>
          <w:lang w:val="es-CO"/>
          <w:rPrChange w:id="74" w:author="Bohorquez Manrique, German Javier, Enel Colombia" w:date="2020-12-04T09:31:00Z">
            <w:rPr/>
          </w:rPrChange>
        </w:rPr>
        <w:t xml:space="preserve"> </w:t>
      </w:r>
      <w:del w:id="75" w:author="Bohorquez Manrique, German Javier, Enel Colombia" w:date="2020-12-04T09:31:00Z">
        <w:r>
          <w:delText xml:space="preserve">'OFERENTE'), </w:delText>
        </w:r>
      </w:del>
      <w:ins w:id="76" w:author="Bohorquez Manrique, German Javier, Enel Colombia" w:date="2020-12-04T09:31:00Z">
        <w:r w:rsidRPr="00EE56F4">
          <w:rPr>
            <w:rFonts w:ascii="Arial" w:hAnsi="Arial" w:cs="Arial"/>
            <w:bCs/>
            <w:lang w:val="es-CO"/>
          </w:rPr>
          <w:t>“</w:t>
        </w:r>
        <w:r w:rsidRPr="00EE56F4">
          <w:rPr>
            <w:rFonts w:ascii="Arial" w:hAnsi="Arial" w:cs="Arial"/>
            <w:b/>
            <w:bCs/>
            <w:lang w:val="es-CO"/>
          </w:rPr>
          <w:t>OFERENTE</w:t>
        </w:r>
        <w:r w:rsidRPr="00EE56F4">
          <w:rPr>
            <w:rFonts w:ascii="Arial" w:hAnsi="Arial" w:cs="Arial"/>
            <w:bCs/>
            <w:lang w:val="es-CO"/>
          </w:rPr>
          <w:t>”)</w:t>
        </w:r>
        <w:r w:rsidRPr="00EE56F4">
          <w:rPr>
            <w:rFonts w:ascii="Arial" w:hAnsi="Arial" w:cs="Arial"/>
            <w:lang w:val="es-CO"/>
          </w:rPr>
          <w:t>,</w:t>
        </w:r>
      </w:ins>
      <w:r w:rsidRPr="00EE56F4">
        <w:rPr>
          <w:rFonts w:ascii="Arial" w:hAnsi="Arial"/>
          <w:lang w:val="es-CO"/>
          <w:rPrChange w:id="77" w:author="Bohorquez Manrique, German Javier, Enel Colombia" w:date="2020-12-04T09:31:00Z">
            <w:rPr/>
          </w:rPrChange>
        </w:rPr>
        <w:t xml:space="preserve"> para la prestación a favor del DESTINATARIO del servicio de venta de la energía eléctrica en el Mercado No Regulado, la cual, en el evento de ser aceptada, regirá el negocio propuesto con los términos aquí contenidos y de sus anexos, así como las normas vigentes o las que expida la autoridad competente.</w:t>
      </w:r>
    </w:p>
    <w:p w14:paraId="1B966B98" w14:textId="77777777" w:rsidR="00057EFC" w:rsidRPr="00EE56F4" w:rsidRDefault="00057EFC" w:rsidP="00057EFC">
      <w:pPr>
        <w:pStyle w:val="Textoindependiente2"/>
        <w:ind w:right="-93"/>
        <w:rPr>
          <w:ins w:id="78" w:author="Bohorquez Manrique, German Javier, Enel Colombia" w:date="2020-12-04T09:31:00Z"/>
          <w:rFonts w:ascii="Arial" w:hAnsi="Arial" w:cs="Arial"/>
          <w:b/>
          <w:bCs/>
          <w:lang w:val="es-CO"/>
        </w:rPr>
      </w:pPr>
      <w:del w:id="79" w:author="Bohorquez Manrique, German Javier, Enel Colombia" w:date="2020-12-04T09:31:00Z">
        <w:r>
          <w:delText>1.</w:delText>
        </w:r>
      </w:del>
    </w:p>
    <w:p w14:paraId="74AA5652" w14:textId="77777777" w:rsidR="00057EFC" w:rsidRPr="00EE56F4" w:rsidRDefault="00057EFC" w:rsidP="00057EFC">
      <w:pPr>
        <w:pStyle w:val="Textoindependiente2"/>
        <w:ind w:right="-93"/>
        <w:rPr>
          <w:ins w:id="80" w:author="Bohorquez Manrique, German Javier, Enel Colombia" w:date="2020-12-04T09:31:00Z"/>
          <w:rFonts w:ascii="Arial" w:hAnsi="Arial" w:cs="Arial"/>
          <w:b/>
          <w:bCs/>
          <w:lang w:val="es-CO"/>
        </w:rPr>
      </w:pPr>
    </w:p>
    <w:p w14:paraId="45BE7928" w14:textId="77777777" w:rsidR="00057EFC" w:rsidRPr="00EE56F4" w:rsidRDefault="00057EFC">
      <w:pPr>
        <w:pStyle w:val="Textoindependiente2"/>
        <w:numPr>
          <w:ilvl w:val="0"/>
          <w:numId w:val="4"/>
        </w:numPr>
        <w:ind w:right="-93"/>
        <w:rPr>
          <w:lang w:val="es-CO"/>
          <w:rPrChange w:id="81" w:author="Bohorquez Manrique, German Javier, Enel Colombia" w:date="2020-12-04T09:31:00Z">
            <w:rPr/>
          </w:rPrChange>
        </w:rPr>
        <w:pPrChange w:id="82" w:author="Bohorquez Manrique, German Javier, Enel Colombia" w:date="2020-12-04T09:31:00Z">
          <w:pPr>
            <w:pStyle w:val="Ttulo1"/>
            <w:ind w:left="-5" w:right="13"/>
          </w:pPr>
        </w:pPrChange>
      </w:pPr>
      <w:r w:rsidRPr="00EE56F4">
        <w:rPr>
          <w:rFonts w:ascii="Arial" w:hAnsi="Arial"/>
          <w:b/>
          <w:lang w:val="es-CO"/>
          <w:rPrChange w:id="83" w:author="Bohorquez Manrique, German Javier, Enel Colombia" w:date="2020-12-04T09:31:00Z">
            <w:rPr>
              <w:b w:val="0"/>
            </w:rPr>
          </w:rPrChange>
        </w:rPr>
        <w:t>DESCRIPCIÓN GENERAL DE LA OFERTA MERCANTIL</w:t>
      </w:r>
    </w:p>
    <w:p w14:paraId="373AC6A1" w14:textId="77777777" w:rsidR="00057EFC" w:rsidRPr="00EE56F4" w:rsidRDefault="00057EFC" w:rsidP="00057EFC">
      <w:pPr>
        <w:pStyle w:val="Textoindependiente2"/>
        <w:ind w:left="360" w:right="-93"/>
        <w:rPr>
          <w:ins w:id="84" w:author="Bohorquez Manrique, German Javier, Enel Colombia" w:date="2020-12-04T09:31:00Z"/>
          <w:rFonts w:ascii="Arial" w:hAnsi="Arial" w:cs="Arial"/>
          <w:lang w:val="es-CO"/>
        </w:rPr>
      </w:pPr>
    </w:p>
    <w:p w14:paraId="64E2D2D2" w14:textId="77777777" w:rsidR="00057EFC" w:rsidRPr="00EE56F4" w:rsidRDefault="00057EFC">
      <w:pPr>
        <w:pStyle w:val="Textoindependiente2"/>
        <w:tabs>
          <w:tab w:val="left" w:pos="7920"/>
        </w:tabs>
        <w:ind w:right="-93"/>
        <w:rPr>
          <w:rFonts w:ascii="Arial" w:hAnsi="Arial"/>
          <w:rPrChange w:id="85" w:author="Bohorquez Manrique, German Javier, Enel Colombia" w:date="2020-12-04T09:31:00Z">
            <w:rPr/>
          </w:rPrChange>
        </w:rPr>
        <w:pPrChange w:id="86" w:author="Bohorquez Manrique, German Javier, Enel Colombia" w:date="2020-12-04T09:31:00Z">
          <w:pPr>
            <w:spacing w:after="47"/>
            <w:ind w:left="-5"/>
          </w:pPr>
        </w:pPrChange>
      </w:pPr>
      <w:r w:rsidRPr="00EE56F4">
        <w:rPr>
          <w:rFonts w:ascii="Arial" w:hAnsi="Arial"/>
          <w:lang w:val="es-CO"/>
          <w:rPrChange w:id="87" w:author="Bohorquez Manrique, German Javier, Enel Colombia" w:date="2020-12-04T09:31:00Z">
            <w:rPr/>
          </w:rPrChange>
        </w:rPr>
        <w:t xml:space="preserve">Mediante la OFERTA MERCANTIL, ENEL-EMGESA propone al DESTINATARIO la </w:t>
      </w:r>
      <w:del w:id="88" w:author="Bohorquez Manrique, German Javier, Enel Colombia" w:date="2020-12-04T09:31:00Z">
        <w:r>
          <w:delText>presentación</w:delText>
        </w:r>
      </w:del>
      <w:ins w:id="89" w:author="Bohorquez Manrique, German Javier, Enel Colombia" w:date="2020-12-04T09:31:00Z">
        <w:r w:rsidRPr="00EE56F4">
          <w:rPr>
            <w:rFonts w:ascii="Arial" w:hAnsi="Arial" w:cs="Arial"/>
            <w:lang w:val="es-CO"/>
          </w:rPr>
          <w:t>prestación</w:t>
        </w:r>
      </w:ins>
      <w:r w:rsidRPr="00EE56F4">
        <w:rPr>
          <w:rFonts w:ascii="Arial" w:hAnsi="Arial"/>
          <w:lang w:val="es-CO"/>
          <w:rPrChange w:id="90" w:author="Bohorquez Manrique, German Javier, Enel Colombia" w:date="2020-12-04T09:31:00Z">
            <w:rPr/>
          </w:rPrChange>
        </w:rPr>
        <w:t xml:space="preserve"> del servicio de venta de la energía eléctrica que consuma en las siguientes fronteras comerciales y de conformidad con el Reglamento de Venta de Energía Eléctrica en el Mercado No Regulado de ENEL-EMGESA que se adjunta a este documento como Anexo II:</w:t>
      </w:r>
    </w:p>
    <w:p w14:paraId="6CBEB54D" w14:textId="77777777" w:rsidR="00057EFC" w:rsidRPr="00EE56F4" w:rsidRDefault="00057EFC" w:rsidP="00057EFC">
      <w:pPr>
        <w:pStyle w:val="Textoindependiente2"/>
        <w:tabs>
          <w:tab w:val="left" w:pos="7920"/>
        </w:tabs>
        <w:ind w:right="-93"/>
        <w:rPr>
          <w:ins w:id="91" w:author="Bohorquez Manrique, German Javier, Enel Colombia" w:date="2020-12-04T09:31:00Z"/>
          <w:rFonts w:ascii="Arial" w:hAnsi="Arial" w:cs="Arial"/>
          <w:lang w:val="es-CO"/>
        </w:rPr>
      </w:pP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2335"/>
        <w:gridCol w:w="2139"/>
        <w:gridCol w:w="2144"/>
        <w:tblGridChange w:id="92">
          <w:tblGrid>
            <w:gridCol w:w="2225"/>
            <w:gridCol w:w="610"/>
            <w:gridCol w:w="1725"/>
            <w:gridCol w:w="826"/>
            <w:gridCol w:w="1313"/>
            <w:gridCol w:w="671"/>
            <w:gridCol w:w="1473"/>
            <w:gridCol w:w="1362"/>
          </w:tblGrid>
        </w:tblGridChange>
      </w:tblGrid>
      <w:tr w:rsidR="00057EFC" w:rsidRPr="00EE56F4" w14:paraId="7EFF9690" w14:textId="77777777" w:rsidTr="00493A66">
        <w:trPr>
          <w:trHeight w:val="261"/>
          <w:jc w:val="center"/>
          <w:ins w:id="93" w:author="Bohorquez Manrique, German Javier, Enel Colombia" w:date="2020-12-04T09:31:00Z"/>
        </w:trPr>
        <w:tc>
          <w:tcPr>
            <w:tcW w:w="2225" w:type="dxa"/>
            <w:vAlign w:val="center"/>
          </w:tcPr>
          <w:p w14:paraId="6B3E4434" w14:textId="77777777" w:rsidR="00057EFC" w:rsidRPr="00EE56F4" w:rsidRDefault="00057EFC" w:rsidP="00493A66">
            <w:pPr>
              <w:pStyle w:val="Textoindependiente2"/>
              <w:tabs>
                <w:tab w:val="left" w:pos="7920"/>
              </w:tabs>
              <w:ind w:right="20"/>
              <w:jc w:val="center"/>
              <w:rPr>
                <w:ins w:id="94" w:author="Bohorquez Manrique, German Javier, Enel Colombia" w:date="2020-12-04T09:31:00Z"/>
                <w:rFonts w:ascii="Arial" w:hAnsi="Arial" w:cs="Arial"/>
                <w:b/>
                <w:sz w:val="20"/>
                <w:szCs w:val="20"/>
                <w:lang w:val="es-CO"/>
              </w:rPr>
            </w:pPr>
            <w:ins w:id="95" w:author="Bohorquez Manrique, German Javier, Enel Colombia" w:date="2020-12-04T09:31:00Z">
              <w:r w:rsidRPr="00EE56F4">
                <w:rPr>
                  <w:rFonts w:ascii="Arial" w:hAnsi="Arial" w:cs="Arial"/>
                  <w:b/>
                  <w:sz w:val="20"/>
                  <w:szCs w:val="20"/>
                  <w:lang w:val="es-CO"/>
                </w:rPr>
                <w:t>NOMBRE</w:t>
              </w:r>
            </w:ins>
          </w:p>
        </w:tc>
        <w:tc>
          <w:tcPr>
            <w:tcW w:w="2335" w:type="dxa"/>
            <w:vAlign w:val="center"/>
          </w:tcPr>
          <w:p w14:paraId="4ECB7B32" w14:textId="77777777" w:rsidR="00057EFC" w:rsidRPr="00EE56F4" w:rsidRDefault="00057EFC" w:rsidP="00493A66">
            <w:pPr>
              <w:pStyle w:val="Textoindependiente2"/>
              <w:tabs>
                <w:tab w:val="left" w:pos="7920"/>
              </w:tabs>
              <w:ind w:right="20"/>
              <w:jc w:val="center"/>
              <w:rPr>
                <w:ins w:id="96" w:author="Bohorquez Manrique, German Javier, Enel Colombia" w:date="2020-12-04T09:31:00Z"/>
                <w:rFonts w:ascii="Arial" w:hAnsi="Arial" w:cs="Arial"/>
                <w:b/>
                <w:sz w:val="20"/>
                <w:szCs w:val="20"/>
                <w:lang w:val="es-CO"/>
              </w:rPr>
            </w:pPr>
            <w:ins w:id="97" w:author="Bohorquez Manrique, German Javier, Enel Colombia" w:date="2020-12-04T09:31:00Z">
              <w:r w:rsidRPr="00EE56F4">
                <w:rPr>
                  <w:rFonts w:ascii="Arial" w:hAnsi="Arial" w:cs="Arial"/>
                  <w:b/>
                  <w:sz w:val="20"/>
                  <w:szCs w:val="20"/>
                  <w:lang w:val="es-CO"/>
                </w:rPr>
                <w:t>DIRECCIÓN</w:t>
              </w:r>
            </w:ins>
          </w:p>
        </w:tc>
        <w:tc>
          <w:tcPr>
            <w:tcW w:w="2139" w:type="dxa"/>
            <w:vAlign w:val="center"/>
          </w:tcPr>
          <w:p w14:paraId="6F421430" w14:textId="77777777" w:rsidR="00057EFC" w:rsidRPr="00EE56F4" w:rsidRDefault="00057EFC" w:rsidP="00493A66">
            <w:pPr>
              <w:pStyle w:val="Textoindependiente2"/>
              <w:tabs>
                <w:tab w:val="left" w:pos="7920"/>
              </w:tabs>
              <w:ind w:right="13"/>
              <w:jc w:val="center"/>
              <w:rPr>
                <w:ins w:id="98" w:author="Bohorquez Manrique, German Javier, Enel Colombia" w:date="2020-12-04T09:31:00Z"/>
                <w:rFonts w:ascii="Arial" w:hAnsi="Arial" w:cs="Arial"/>
                <w:b/>
                <w:sz w:val="20"/>
                <w:szCs w:val="20"/>
                <w:lang w:val="es-CO"/>
              </w:rPr>
            </w:pPr>
            <w:ins w:id="99" w:author="Bohorquez Manrique, German Javier, Enel Colombia" w:date="2020-12-04T09:31:00Z">
              <w:r w:rsidRPr="00EE56F4">
                <w:rPr>
                  <w:rFonts w:ascii="Arial" w:hAnsi="Arial" w:cs="Arial"/>
                  <w:b/>
                  <w:sz w:val="20"/>
                  <w:szCs w:val="20"/>
                  <w:lang w:val="es-CO"/>
                </w:rPr>
                <w:t>CIUDAD</w:t>
              </w:r>
            </w:ins>
          </w:p>
        </w:tc>
        <w:tc>
          <w:tcPr>
            <w:tcW w:w="2144" w:type="dxa"/>
            <w:vAlign w:val="center"/>
          </w:tcPr>
          <w:p w14:paraId="550D6C46" w14:textId="77777777" w:rsidR="00057EFC" w:rsidRPr="00EE56F4" w:rsidRDefault="00057EFC" w:rsidP="00493A66">
            <w:pPr>
              <w:pStyle w:val="Textoindependiente2"/>
              <w:tabs>
                <w:tab w:val="left" w:pos="7920"/>
              </w:tabs>
              <w:ind w:right="13"/>
              <w:jc w:val="center"/>
              <w:rPr>
                <w:ins w:id="100" w:author="Bohorquez Manrique, German Javier, Enel Colombia" w:date="2020-12-04T09:31:00Z"/>
                <w:rFonts w:ascii="Arial" w:hAnsi="Arial" w:cs="Arial"/>
                <w:b/>
                <w:sz w:val="20"/>
                <w:szCs w:val="20"/>
                <w:lang w:val="es-CO"/>
              </w:rPr>
            </w:pPr>
            <w:ins w:id="101" w:author="Bohorquez Manrique, German Javier, Enel Colombia" w:date="2020-12-04T09:31:00Z">
              <w:r w:rsidRPr="00EE56F4">
                <w:rPr>
                  <w:rFonts w:ascii="Arial" w:hAnsi="Arial" w:cs="Arial"/>
                  <w:b/>
                  <w:sz w:val="20"/>
                  <w:szCs w:val="20"/>
                  <w:lang w:val="es-CO"/>
                </w:rPr>
                <w:t>REPRESENTANTE LEGAL</w:t>
              </w:r>
            </w:ins>
          </w:p>
        </w:tc>
      </w:tr>
      <w:tr w:rsidR="00057EFC" w:rsidRPr="00EE56F4" w14:paraId="3630182C" w14:textId="77777777" w:rsidTr="00493A66">
        <w:tblPrEx>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02" w:author="Bohorquez Manrique, German Javier, Enel Colombia" w:date="2020-12-04T09:31:00Z">
            <w:tblPrEx>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3" w:type="dxa"/>
                <w:left w:w="0" w:type="dxa"/>
                <w:right w:w="21" w:type="dxa"/>
              </w:tblCellMar>
              <w:tblLook w:val="01E0" w:firstRow="1" w:lastRow="1" w:firstColumn="1" w:lastColumn="1" w:noHBand="0" w:noVBand="0"/>
            </w:tblPrEx>
          </w:tblPrExChange>
        </w:tblPrEx>
        <w:trPr>
          <w:trHeight w:val="691"/>
          <w:jc w:val="center"/>
          <w:trPrChange w:id="103" w:author="Bohorquez Manrique, German Javier, Enel Colombia" w:date="2020-12-04T09:31:00Z">
            <w:trPr>
              <w:trHeight w:val="283"/>
              <w:jc w:val="center"/>
            </w:trPr>
          </w:trPrChange>
        </w:trPr>
        <w:tc>
          <w:tcPr>
            <w:tcW w:w="2225" w:type="dxa"/>
            <w:tcPrChange w:id="104" w:author="Bohorquez Manrique, German Javier, Enel Colombia" w:date="2020-12-04T09:31:00Z">
              <w:tcPr>
                <w:tcW w:w="2835" w:type="dxa"/>
                <w:gridSpan w:val="2"/>
                <w:tcBorders>
                  <w:top w:val="single" w:sz="5" w:space="0" w:color="000000"/>
                  <w:left w:val="single" w:sz="5" w:space="0" w:color="000000"/>
                  <w:bottom w:val="single" w:sz="5" w:space="0" w:color="000000"/>
                  <w:right w:val="single" w:sz="5" w:space="0" w:color="000000"/>
                </w:tcBorders>
              </w:tcPr>
            </w:tcPrChange>
          </w:tcPr>
          <w:p w14:paraId="2E400A0D" w14:textId="77777777" w:rsidR="00057EFC" w:rsidRPr="00EE56F4" w:rsidRDefault="00057EFC">
            <w:pPr>
              <w:pStyle w:val="Textoindependiente"/>
              <w:spacing w:after="0"/>
              <w:ind w:right="-93"/>
              <w:jc w:val="center"/>
              <w:rPr>
                <w:rFonts w:ascii="Arial" w:hAnsi="Arial"/>
                <w:rPrChange w:id="105" w:author="Bohorquez Manrique, German Javier, Enel Colombia" w:date="2020-12-04T09:31:00Z">
                  <w:rPr/>
                </w:rPrChange>
              </w:rPr>
              <w:pPrChange w:id="106" w:author="Bohorquez Manrique, German Javier, Enel Colombia" w:date="2020-12-04T09:31:00Z">
                <w:pPr>
                  <w:spacing w:after="0"/>
                  <w:ind w:left="21"/>
                  <w:jc w:val="center"/>
                </w:pPr>
              </w:pPrChange>
            </w:pPr>
            <w:ins w:id="107" w:author="Bohorquez Manrique, German Javier, Enel Colombia" w:date="2020-12-04T09:31:00Z">
              <w:r w:rsidRPr="00EE56F4">
                <w:rPr>
                  <w:rFonts w:ascii="Arial" w:hAnsi="Arial" w:cs="Arial"/>
                </w:rPr>
                <w:t>”</w:t>
              </w:r>
            </w:ins>
            <w:r w:rsidRPr="00EE56F4">
              <w:rPr>
                <w:rFonts w:ascii="Arial" w:hAnsi="Arial"/>
                <w:rPrChange w:id="108" w:author="Bohorquez Manrique, German Javier, Enel Colombia" w:date="2020-12-04T09:31:00Z">
                  <w:rPr>
                    <w:b/>
                    <w:sz w:val="14"/>
                  </w:rPr>
                </w:rPrChange>
              </w:rPr>
              <w:t>NOMBRE</w:t>
            </w:r>
            <w:ins w:id="109" w:author="Bohorquez Manrique, German Javier, Enel Colombia" w:date="2020-12-04T09:31:00Z">
              <w:r w:rsidRPr="00EE56F4">
                <w:rPr>
                  <w:rFonts w:ascii="Arial" w:hAnsi="Arial" w:cs="Arial"/>
                </w:rPr>
                <w:t xml:space="preserve"> EMPRESA – FRONTERA 1”</w:t>
              </w:r>
            </w:ins>
          </w:p>
        </w:tc>
        <w:tc>
          <w:tcPr>
            <w:tcW w:w="2335" w:type="dxa"/>
            <w:tcPrChange w:id="110" w:author="Bohorquez Manrique, German Javier, Enel Colombia" w:date="2020-12-04T09:31:00Z">
              <w:tcPr>
                <w:tcW w:w="2551" w:type="dxa"/>
                <w:gridSpan w:val="2"/>
                <w:tcBorders>
                  <w:top w:val="single" w:sz="5" w:space="0" w:color="000000"/>
                  <w:left w:val="single" w:sz="5" w:space="0" w:color="000000"/>
                  <w:bottom w:val="single" w:sz="5" w:space="0" w:color="000000"/>
                  <w:right w:val="single" w:sz="5" w:space="0" w:color="000000"/>
                </w:tcBorders>
              </w:tcPr>
            </w:tcPrChange>
          </w:tcPr>
          <w:p w14:paraId="69CE5263" w14:textId="77777777" w:rsidR="00057EFC" w:rsidRPr="00EE56F4" w:rsidRDefault="00057EFC">
            <w:pPr>
              <w:pStyle w:val="Textoindependiente"/>
              <w:spacing w:after="0"/>
              <w:ind w:right="-93"/>
              <w:jc w:val="center"/>
              <w:rPr>
                <w:rFonts w:ascii="Arial" w:hAnsi="Arial"/>
                <w:rPrChange w:id="111" w:author="Bohorquez Manrique, German Javier, Enel Colombia" w:date="2020-12-04T09:31:00Z">
                  <w:rPr/>
                </w:rPrChange>
              </w:rPr>
              <w:pPrChange w:id="112" w:author="Bohorquez Manrique, German Javier, Enel Colombia" w:date="2020-12-04T09:31:00Z">
                <w:pPr>
                  <w:spacing w:after="0"/>
                  <w:ind w:left="21"/>
                  <w:jc w:val="center"/>
                </w:pPr>
              </w:pPrChange>
            </w:pPr>
            <w:ins w:id="113" w:author="Bohorquez Manrique, German Javier, Enel Colombia" w:date="2020-12-04T09:31:00Z">
              <w:r w:rsidRPr="00EE56F4">
                <w:rPr>
                  <w:rFonts w:ascii="Arial" w:hAnsi="Arial" w:cs="Arial"/>
                </w:rPr>
                <w:t>”</w:t>
              </w:r>
            </w:ins>
            <w:r w:rsidRPr="00EE56F4">
              <w:rPr>
                <w:rFonts w:ascii="Arial" w:hAnsi="Arial"/>
                <w:rPrChange w:id="114" w:author="Bohorquez Manrique, German Javier, Enel Colombia" w:date="2020-12-04T09:31:00Z">
                  <w:rPr>
                    <w:b/>
                    <w:sz w:val="14"/>
                  </w:rPr>
                </w:rPrChange>
              </w:rPr>
              <w:t>DIRECCIÓN</w:t>
            </w:r>
            <w:ins w:id="115" w:author="Bohorquez Manrique, German Javier, Enel Colombia" w:date="2020-12-04T09:31:00Z">
              <w:r w:rsidRPr="00EE56F4">
                <w:rPr>
                  <w:rFonts w:ascii="Arial" w:hAnsi="Arial" w:cs="Arial"/>
                </w:rPr>
                <w:t xml:space="preserve"> FRONTERA 1”</w:t>
              </w:r>
            </w:ins>
          </w:p>
        </w:tc>
        <w:tc>
          <w:tcPr>
            <w:tcW w:w="2139" w:type="dxa"/>
            <w:tcPrChange w:id="116" w:author="Bohorquez Manrique, German Javier, Enel Colombia" w:date="2020-12-04T09:31:00Z">
              <w:tcPr>
                <w:tcW w:w="1984" w:type="dxa"/>
                <w:gridSpan w:val="2"/>
                <w:tcBorders>
                  <w:top w:val="single" w:sz="5" w:space="0" w:color="000000"/>
                  <w:left w:val="single" w:sz="5" w:space="0" w:color="000000"/>
                  <w:bottom w:val="single" w:sz="5" w:space="0" w:color="000000"/>
                  <w:right w:val="single" w:sz="5" w:space="0" w:color="000000"/>
                </w:tcBorders>
              </w:tcPr>
            </w:tcPrChange>
          </w:tcPr>
          <w:p w14:paraId="2B3B8C9D" w14:textId="77777777" w:rsidR="00057EFC" w:rsidRPr="00EE56F4" w:rsidRDefault="00057EFC">
            <w:pPr>
              <w:pStyle w:val="Textoindependiente"/>
              <w:spacing w:after="0"/>
              <w:ind w:right="-93"/>
              <w:jc w:val="center"/>
              <w:rPr>
                <w:rFonts w:ascii="Arial" w:hAnsi="Arial"/>
                <w:rPrChange w:id="117" w:author="Bohorquez Manrique, German Javier, Enel Colombia" w:date="2020-12-04T09:31:00Z">
                  <w:rPr/>
                </w:rPrChange>
              </w:rPr>
              <w:pPrChange w:id="118" w:author="Bohorquez Manrique, German Javier, Enel Colombia" w:date="2020-12-04T09:31:00Z">
                <w:pPr>
                  <w:spacing w:after="0"/>
                  <w:ind w:left="21"/>
                  <w:jc w:val="center"/>
                </w:pPr>
              </w:pPrChange>
            </w:pPr>
            <w:ins w:id="119" w:author="Bohorquez Manrique, German Javier, Enel Colombia" w:date="2020-12-04T09:31:00Z">
              <w:r w:rsidRPr="00EE56F4">
                <w:rPr>
                  <w:rFonts w:ascii="Arial" w:hAnsi="Arial" w:cs="Arial"/>
                </w:rPr>
                <w:t>“</w:t>
              </w:r>
            </w:ins>
            <w:r w:rsidRPr="00EE56F4">
              <w:rPr>
                <w:rFonts w:ascii="Arial" w:hAnsi="Arial"/>
                <w:rPrChange w:id="120" w:author="Bohorquez Manrique, German Javier, Enel Colombia" w:date="2020-12-04T09:31:00Z">
                  <w:rPr>
                    <w:b/>
                    <w:sz w:val="14"/>
                  </w:rPr>
                </w:rPrChange>
              </w:rPr>
              <w:t>CIUDAD</w:t>
            </w:r>
            <w:ins w:id="121" w:author="Bohorquez Manrique, German Javier, Enel Colombia" w:date="2020-12-04T09:31:00Z">
              <w:r w:rsidRPr="00EE56F4">
                <w:rPr>
                  <w:rFonts w:ascii="Arial" w:hAnsi="Arial" w:cs="Arial"/>
                </w:rPr>
                <w:t xml:space="preserve"> DE FRONTERA 1”</w:t>
              </w:r>
            </w:ins>
          </w:p>
        </w:tc>
        <w:tc>
          <w:tcPr>
            <w:tcW w:w="2144" w:type="dxa"/>
            <w:tcPrChange w:id="122" w:author="Bohorquez Manrique, German Javier, Enel Colombia" w:date="2020-12-04T09:31:00Z">
              <w:tcPr>
                <w:tcW w:w="2835" w:type="dxa"/>
                <w:gridSpan w:val="2"/>
                <w:tcBorders>
                  <w:top w:val="single" w:sz="5" w:space="0" w:color="000000"/>
                  <w:left w:val="single" w:sz="5" w:space="0" w:color="000000"/>
                  <w:bottom w:val="single" w:sz="5" w:space="0" w:color="000000"/>
                  <w:right w:val="single" w:sz="5" w:space="0" w:color="000000"/>
                </w:tcBorders>
              </w:tcPr>
            </w:tcPrChange>
          </w:tcPr>
          <w:p w14:paraId="268E250D" w14:textId="77777777" w:rsidR="00057EFC" w:rsidRPr="00EE56F4" w:rsidRDefault="00057EFC">
            <w:pPr>
              <w:pStyle w:val="Textoindependiente"/>
              <w:tabs>
                <w:tab w:val="left" w:pos="2828"/>
              </w:tabs>
              <w:spacing w:after="0"/>
              <w:ind w:right="-93"/>
              <w:jc w:val="center"/>
              <w:outlineLvl w:val="0"/>
              <w:rPr>
                <w:rFonts w:ascii="Arial" w:hAnsi="Arial"/>
                <w:rPrChange w:id="123" w:author="Bohorquez Manrique, German Javier, Enel Colombia" w:date="2020-12-04T09:31:00Z">
                  <w:rPr/>
                </w:rPrChange>
              </w:rPr>
              <w:pPrChange w:id="124" w:author="Bohorquez Manrique, German Javier, Enel Colombia" w:date="2020-12-04T09:31:00Z">
                <w:pPr>
                  <w:spacing w:after="0"/>
                  <w:ind w:left="21"/>
                  <w:jc w:val="center"/>
                </w:pPr>
              </w:pPrChange>
            </w:pPr>
            <w:ins w:id="125" w:author="Bohorquez Manrique, German Javier, Enel Colombia" w:date="2020-12-04T09:31:00Z">
              <w:r w:rsidRPr="00EE56F4">
                <w:rPr>
                  <w:rFonts w:ascii="Arial" w:hAnsi="Arial" w:cs="Arial"/>
                </w:rPr>
                <w:t xml:space="preserve">“NOMBRE DEL </w:t>
              </w:r>
            </w:ins>
            <w:r w:rsidRPr="00EE56F4">
              <w:rPr>
                <w:rFonts w:ascii="Arial" w:hAnsi="Arial"/>
                <w:rPrChange w:id="126" w:author="Bohorquez Manrique, German Javier, Enel Colombia" w:date="2020-12-04T09:31:00Z">
                  <w:rPr>
                    <w:b/>
                    <w:sz w:val="14"/>
                  </w:rPr>
                </w:rPrChange>
              </w:rPr>
              <w:t>REPRESENTANTE LEGAL</w:t>
            </w:r>
            <w:ins w:id="127" w:author="Bohorquez Manrique, German Javier, Enel Colombia" w:date="2020-12-04T09:31:00Z">
              <w:r w:rsidRPr="00EE56F4">
                <w:rPr>
                  <w:rFonts w:ascii="Arial" w:hAnsi="Arial" w:cs="Arial"/>
                </w:rPr>
                <w:t xml:space="preserve">” </w:t>
              </w:r>
            </w:ins>
          </w:p>
        </w:tc>
      </w:tr>
      <w:tr w:rsidR="00057EFC" w:rsidRPr="00EE56F4" w14:paraId="1A531CCA" w14:textId="77777777" w:rsidTr="00493A66">
        <w:tblPrEx>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28" w:author="Bohorquez Manrique, German Javier, Enel Colombia" w:date="2020-12-04T09:31:00Z">
            <w:tblPrEx>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3" w:type="dxa"/>
                <w:left w:w="0" w:type="dxa"/>
                <w:right w:w="21" w:type="dxa"/>
              </w:tblCellMar>
              <w:tblLook w:val="01E0" w:firstRow="1" w:lastRow="1" w:firstColumn="1" w:lastColumn="1" w:noHBand="0" w:noVBand="0"/>
            </w:tblPrEx>
          </w:tblPrExChange>
        </w:tblPrEx>
        <w:trPr>
          <w:trHeight w:val="691"/>
          <w:jc w:val="center"/>
          <w:trPrChange w:id="129" w:author="Bohorquez Manrique, German Javier, Enel Colombia" w:date="2020-12-04T09:31:00Z">
            <w:trPr>
              <w:trHeight w:val="283"/>
              <w:jc w:val="center"/>
            </w:trPr>
          </w:trPrChange>
        </w:trPr>
        <w:tc>
          <w:tcPr>
            <w:tcW w:w="2225" w:type="dxa"/>
            <w:vAlign w:val="center"/>
            <w:tcPrChange w:id="130" w:author="Bohorquez Manrique, German Javier, Enel Colombia" w:date="2020-12-04T09:31:00Z">
              <w:tcPr>
                <w:tcW w:w="2835" w:type="dxa"/>
                <w:gridSpan w:val="2"/>
                <w:tcBorders>
                  <w:top w:val="single" w:sz="5" w:space="0" w:color="000000"/>
                  <w:left w:val="single" w:sz="5" w:space="0" w:color="000000"/>
                  <w:bottom w:val="single" w:sz="5" w:space="0" w:color="000000"/>
                  <w:right w:val="single" w:sz="5" w:space="0" w:color="000000"/>
                </w:tcBorders>
              </w:tcPr>
            </w:tcPrChange>
          </w:tcPr>
          <w:p w14:paraId="6E1C2F84" w14:textId="77777777" w:rsidR="00057EFC" w:rsidRPr="00EE56F4" w:rsidRDefault="00057EFC">
            <w:pPr>
              <w:pStyle w:val="Textoindependiente"/>
              <w:spacing w:after="0"/>
              <w:ind w:right="-93"/>
              <w:jc w:val="center"/>
              <w:rPr>
                <w:rFonts w:ascii="Arial" w:hAnsi="Arial"/>
                <w:rPrChange w:id="131" w:author="Bohorquez Manrique, German Javier, Enel Colombia" w:date="2020-12-04T09:31:00Z">
                  <w:rPr/>
                </w:rPrChange>
              </w:rPr>
              <w:pPrChange w:id="132" w:author="Bohorquez Manrique, German Javier, Enel Colombia" w:date="2020-12-04T09:31:00Z">
                <w:pPr>
                  <w:spacing w:after="0"/>
                  <w:ind w:left="57"/>
                </w:pPr>
              </w:pPrChange>
            </w:pPr>
            <w:del w:id="133" w:author="Bohorquez Manrique, German Javier, Enel Colombia" w:date="2020-12-04T09:31:00Z">
              <w:r>
                <w:rPr>
                  <w:sz w:val="14"/>
                </w:rPr>
                <w:delText>DARWIN COLOMBIA</w:delText>
              </w:r>
            </w:del>
            <w:ins w:id="134" w:author="Bohorquez Manrique, German Javier, Enel Colombia" w:date="2020-12-04T09:31:00Z">
              <w:r w:rsidRPr="00EE56F4">
                <w:rPr>
                  <w:rFonts w:ascii="Arial" w:hAnsi="Arial" w:cs="Arial"/>
                  <w:lang w:val="es-CO"/>
                </w:rPr>
                <w:t>”NOMBRE EMPRESA – FRONTERA 2”</w:t>
              </w:r>
            </w:ins>
          </w:p>
        </w:tc>
        <w:tc>
          <w:tcPr>
            <w:tcW w:w="2335" w:type="dxa"/>
            <w:vAlign w:val="center"/>
            <w:tcPrChange w:id="135" w:author="Bohorquez Manrique, German Javier, Enel Colombia" w:date="2020-12-04T09:31:00Z">
              <w:tcPr>
                <w:tcW w:w="2551" w:type="dxa"/>
                <w:gridSpan w:val="2"/>
                <w:tcBorders>
                  <w:top w:val="single" w:sz="5" w:space="0" w:color="000000"/>
                  <w:left w:val="single" w:sz="5" w:space="0" w:color="000000"/>
                  <w:bottom w:val="single" w:sz="5" w:space="0" w:color="000000"/>
                  <w:right w:val="single" w:sz="5" w:space="0" w:color="000000"/>
                </w:tcBorders>
              </w:tcPr>
            </w:tcPrChange>
          </w:tcPr>
          <w:p w14:paraId="4A57CB7F" w14:textId="77777777" w:rsidR="00057EFC" w:rsidRPr="00EE56F4" w:rsidRDefault="00057EFC">
            <w:pPr>
              <w:pStyle w:val="Textoindependiente"/>
              <w:spacing w:after="0"/>
              <w:ind w:right="-93"/>
              <w:jc w:val="center"/>
              <w:rPr>
                <w:rFonts w:ascii="Arial" w:hAnsi="Arial"/>
                <w:rPrChange w:id="136" w:author="Bohorquez Manrique, German Javier, Enel Colombia" w:date="2020-12-04T09:31:00Z">
                  <w:rPr/>
                </w:rPrChange>
              </w:rPr>
              <w:pPrChange w:id="137" w:author="Bohorquez Manrique, German Javier, Enel Colombia" w:date="2020-12-04T09:31:00Z">
                <w:pPr>
                  <w:spacing w:after="0"/>
                  <w:ind w:left="57"/>
                </w:pPr>
              </w:pPrChange>
            </w:pPr>
            <w:del w:id="138" w:author="Bohorquez Manrique, German Javier, Enel Colombia" w:date="2020-12-04T09:31:00Z">
              <w:r>
                <w:rPr>
                  <w:sz w:val="14"/>
                </w:rPr>
                <w:delText xml:space="preserve">VEREDA CARRASQUILLA FINCA EL </w:delText>
              </w:r>
            </w:del>
            <w:ins w:id="139" w:author="Bohorquez Manrique, German Javier, Enel Colombia" w:date="2020-12-04T09:31:00Z">
              <w:r w:rsidRPr="00EE56F4">
                <w:rPr>
                  <w:rFonts w:ascii="Arial" w:hAnsi="Arial" w:cs="Arial"/>
                  <w:lang w:val="es-ES"/>
                </w:rPr>
                <w:t>”DIRECCIÓN FRONTERA 2”</w:t>
              </w:r>
            </w:ins>
          </w:p>
        </w:tc>
        <w:tc>
          <w:tcPr>
            <w:tcW w:w="2139" w:type="dxa"/>
            <w:vAlign w:val="center"/>
            <w:tcPrChange w:id="140" w:author="Bohorquez Manrique, German Javier, Enel Colombia" w:date="2020-12-04T09:31:00Z">
              <w:tcPr>
                <w:tcW w:w="1984" w:type="dxa"/>
                <w:gridSpan w:val="2"/>
                <w:tcBorders>
                  <w:top w:val="single" w:sz="5" w:space="0" w:color="000000"/>
                  <w:left w:val="single" w:sz="5" w:space="0" w:color="000000"/>
                  <w:bottom w:val="single" w:sz="5" w:space="0" w:color="000000"/>
                  <w:right w:val="single" w:sz="5" w:space="0" w:color="000000"/>
                </w:tcBorders>
              </w:tcPr>
            </w:tcPrChange>
          </w:tcPr>
          <w:p w14:paraId="25269A62" w14:textId="77777777" w:rsidR="00057EFC" w:rsidRPr="00EE56F4" w:rsidRDefault="00057EFC">
            <w:pPr>
              <w:pStyle w:val="Textoindependiente"/>
              <w:spacing w:after="0"/>
              <w:ind w:right="-93"/>
              <w:jc w:val="center"/>
              <w:rPr>
                <w:rFonts w:ascii="Arial" w:hAnsi="Arial"/>
                <w:rPrChange w:id="141" w:author="Bohorquez Manrique, German Javier, Enel Colombia" w:date="2020-12-04T09:31:00Z">
                  <w:rPr>
                    <w:lang w:val="pt-BR"/>
                  </w:rPr>
                </w:rPrChange>
              </w:rPr>
              <w:pPrChange w:id="142" w:author="Bohorquez Manrique, German Javier, Enel Colombia" w:date="2020-12-04T09:31:00Z">
                <w:pPr>
                  <w:spacing w:after="0"/>
                  <w:ind w:left="-91"/>
                </w:pPr>
              </w:pPrChange>
            </w:pPr>
            <w:del w:id="143" w:author="Bohorquez Manrique, German Javier, Enel Colombia" w:date="2020-12-04T09:31:00Z">
              <w:r w:rsidRPr="00B24982">
                <w:rPr>
                  <w:sz w:val="14"/>
                  <w:lang w:val="pt-BR"/>
                </w:rPr>
                <w:delText>MANJUY,TENJO, TENJO, CundiBogotá D.C.</w:delText>
              </w:r>
            </w:del>
            <w:ins w:id="144" w:author="Bohorquez Manrique, German Javier, Enel Colombia" w:date="2020-12-04T09:31:00Z">
              <w:r w:rsidRPr="00EE56F4">
                <w:rPr>
                  <w:rFonts w:ascii="Arial" w:hAnsi="Arial" w:cs="Arial"/>
                </w:rPr>
                <w:t>“CIUDAD DE FRONTERA 2”</w:t>
              </w:r>
            </w:ins>
          </w:p>
        </w:tc>
        <w:tc>
          <w:tcPr>
            <w:tcW w:w="2144" w:type="dxa"/>
            <w:vAlign w:val="center"/>
            <w:tcPrChange w:id="145" w:author="Bohorquez Manrique, German Javier, Enel Colombia" w:date="2020-12-04T09:31:00Z">
              <w:tcPr>
                <w:tcW w:w="2835" w:type="dxa"/>
                <w:gridSpan w:val="2"/>
                <w:tcBorders>
                  <w:top w:val="single" w:sz="5" w:space="0" w:color="000000"/>
                  <w:left w:val="single" w:sz="5" w:space="0" w:color="000000"/>
                  <w:bottom w:val="single" w:sz="5" w:space="0" w:color="000000"/>
                  <w:right w:val="single" w:sz="5" w:space="0" w:color="000000"/>
                </w:tcBorders>
              </w:tcPr>
            </w:tcPrChange>
          </w:tcPr>
          <w:p w14:paraId="54FD73DF" w14:textId="77777777" w:rsidR="00057EFC" w:rsidRPr="00EE56F4" w:rsidRDefault="00057EFC">
            <w:pPr>
              <w:pStyle w:val="Textoindependiente"/>
              <w:tabs>
                <w:tab w:val="left" w:pos="2828"/>
              </w:tabs>
              <w:spacing w:after="0"/>
              <w:ind w:right="-93"/>
              <w:jc w:val="center"/>
              <w:outlineLvl w:val="0"/>
              <w:rPr>
                <w:rFonts w:ascii="Arial" w:hAnsi="Arial"/>
                <w:rPrChange w:id="146" w:author="Bohorquez Manrique, German Javier, Enel Colombia" w:date="2020-12-04T09:31:00Z">
                  <w:rPr/>
                </w:rPrChange>
              </w:rPr>
              <w:pPrChange w:id="147" w:author="Bohorquez Manrique, German Javier, Enel Colombia" w:date="2020-12-04T09:31:00Z">
                <w:pPr>
                  <w:spacing w:after="0"/>
                  <w:ind w:left="-21"/>
                </w:pPr>
              </w:pPrChange>
            </w:pPr>
            <w:del w:id="148" w:author="Bohorquez Manrique, German Javier, Enel Colombia" w:date="2020-12-04T09:31:00Z">
              <w:r>
                <w:rPr>
                  <w:sz w:val="14"/>
                </w:rPr>
                <w:delText>namarcaDANIEL PRIETO</w:delText>
              </w:r>
            </w:del>
            <w:ins w:id="149" w:author="Bohorquez Manrique, German Javier, Enel Colombia" w:date="2020-12-04T09:31:00Z">
              <w:r w:rsidRPr="00EE56F4">
                <w:rPr>
                  <w:rFonts w:ascii="Arial" w:hAnsi="Arial" w:cs="Arial"/>
                  <w:bCs/>
                </w:rPr>
                <w:t>“NOMBRE DEL REPRESENTANTE LEGAL”</w:t>
              </w:r>
            </w:ins>
          </w:p>
        </w:tc>
      </w:tr>
      <w:tr w:rsidR="00057EFC" w:rsidRPr="00EE56F4" w14:paraId="0D1CE2E6" w14:textId="77777777" w:rsidTr="00493A66">
        <w:trPr>
          <w:trHeight w:val="691"/>
          <w:jc w:val="center"/>
          <w:ins w:id="150" w:author="Bohorquez Manrique, German Javier, Enel Colombia" w:date="2020-12-04T09:31:00Z"/>
        </w:trPr>
        <w:tc>
          <w:tcPr>
            <w:tcW w:w="2225" w:type="dxa"/>
            <w:vAlign w:val="center"/>
          </w:tcPr>
          <w:p w14:paraId="01841EA5" w14:textId="77777777" w:rsidR="00057EFC" w:rsidRPr="00EE56F4" w:rsidRDefault="00057EFC" w:rsidP="00493A66">
            <w:pPr>
              <w:pStyle w:val="Textoindependiente"/>
              <w:spacing w:after="0"/>
              <w:ind w:right="-93"/>
              <w:jc w:val="center"/>
              <w:rPr>
                <w:ins w:id="151" w:author="Bohorquez Manrique, German Javier, Enel Colombia" w:date="2020-12-04T09:31:00Z"/>
                <w:rFonts w:ascii="Arial" w:hAnsi="Arial" w:cs="Arial"/>
                <w:lang w:val="es-CO"/>
              </w:rPr>
            </w:pPr>
            <w:ins w:id="152" w:author="Bohorquez Manrique, German Javier, Enel Colombia" w:date="2020-12-04T09:31:00Z">
              <w:r w:rsidRPr="00EE56F4">
                <w:rPr>
                  <w:rFonts w:ascii="Arial" w:hAnsi="Arial" w:cs="Arial"/>
                  <w:lang w:val="es-CO"/>
                </w:rPr>
                <w:t>”NOMBRE EMPRESA – FRONTERA 3”</w:t>
              </w:r>
            </w:ins>
          </w:p>
        </w:tc>
        <w:tc>
          <w:tcPr>
            <w:tcW w:w="2335" w:type="dxa"/>
            <w:vAlign w:val="center"/>
          </w:tcPr>
          <w:p w14:paraId="44984854" w14:textId="77777777" w:rsidR="00057EFC" w:rsidRPr="00EE56F4" w:rsidRDefault="00057EFC" w:rsidP="00493A66">
            <w:pPr>
              <w:pStyle w:val="Textoindependiente"/>
              <w:spacing w:after="0"/>
              <w:ind w:right="-93"/>
              <w:jc w:val="center"/>
              <w:rPr>
                <w:ins w:id="153" w:author="Bohorquez Manrique, German Javier, Enel Colombia" w:date="2020-12-04T09:31:00Z"/>
                <w:rFonts w:ascii="Arial" w:hAnsi="Arial" w:cs="Arial"/>
                <w:lang w:val="es-ES"/>
              </w:rPr>
            </w:pPr>
            <w:ins w:id="154" w:author="Bohorquez Manrique, German Javier, Enel Colombia" w:date="2020-12-04T09:31:00Z">
              <w:r w:rsidRPr="00EE56F4">
                <w:rPr>
                  <w:rFonts w:ascii="Arial" w:hAnsi="Arial" w:cs="Arial"/>
                </w:rPr>
                <w:t>”DIRECCIÓN FRONTERA 3”</w:t>
              </w:r>
            </w:ins>
          </w:p>
        </w:tc>
        <w:tc>
          <w:tcPr>
            <w:tcW w:w="2139" w:type="dxa"/>
            <w:vAlign w:val="center"/>
          </w:tcPr>
          <w:p w14:paraId="211B94B0" w14:textId="77777777" w:rsidR="00057EFC" w:rsidRPr="00EE56F4" w:rsidRDefault="00057EFC" w:rsidP="00493A66">
            <w:pPr>
              <w:pStyle w:val="Textoindependiente"/>
              <w:spacing w:after="0"/>
              <w:ind w:right="-93"/>
              <w:jc w:val="center"/>
              <w:rPr>
                <w:ins w:id="155" w:author="Bohorquez Manrique, German Javier, Enel Colombia" w:date="2020-12-04T09:31:00Z"/>
                <w:rFonts w:ascii="Arial" w:hAnsi="Arial" w:cs="Arial"/>
              </w:rPr>
            </w:pPr>
            <w:ins w:id="156" w:author="Bohorquez Manrique, German Javier, Enel Colombia" w:date="2020-12-04T09:31:00Z">
              <w:r w:rsidRPr="00EE56F4">
                <w:rPr>
                  <w:rFonts w:ascii="Arial" w:hAnsi="Arial" w:cs="Arial"/>
                </w:rPr>
                <w:t>“CIUDAD DE FRONTERA 3”</w:t>
              </w:r>
            </w:ins>
          </w:p>
        </w:tc>
        <w:tc>
          <w:tcPr>
            <w:tcW w:w="2144" w:type="dxa"/>
            <w:vAlign w:val="center"/>
          </w:tcPr>
          <w:p w14:paraId="3A23DE88" w14:textId="77777777" w:rsidR="00057EFC" w:rsidRPr="00EE56F4" w:rsidRDefault="00057EFC" w:rsidP="00493A66">
            <w:pPr>
              <w:pStyle w:val="Textoindependiente"/>
              <w:tabs>
                <w:tab w:val="left" w:pos="2828"/>
              </w:tabs>
              <w:spacing w:after="0"/>
              <w:ind w:right="-93"/>
              <w:jc w:val="center"/>
              <w:outlineLvl w:val="0"/>
              <w:rPr>
                <w:ins w:id="157" w:author="Bohorquez Manrique, German Javier, Enel Colombia" w:date="2020-12-04T09:31:00Z"/>
                <w:rFonts w:ascii="Arial" w:hAnsi="Arial" w:cs="Arial"/>
                <w:bCs/>
              </w:rPr>
            </w:pPr>
            <w:ins w:id="158" w:author="Bohorquez Manrique, German Javier, Enel Colombia" w:date="2020-12-04T09:31:00Z">
              <w:r w:rsidRPr="00EE56F4">
                <w:rPr>
                  <w:rFonts w:ascii="Arial" w:hAnsi="Arial" w:cs="Arial"/>
                  <w:bCs/>
                </w:rPr>
                <w:t>“NOMBRE DEL REPRESENTANTE LEGAL”</w:t>
              </w:r>
            </w:ins>
          </w:p>
        </w:tc>
      </w:tr>
    </w:tbl>
    <w:p w14:paraId="28393CB7" w14:textId="77777777" w:rsidR="00057EFC" w:rsidRPr="00EE56F4" w:rsidRDefault="00057EFC" w:rsidP="00057EFC">
      <w:pPr>
        <w:pStyle w:val="Textoindependiente2"/>
        <w:tabs>
          <w:tab w:val="left" w:pos="7920"/>
        </w:tabs>
        <w:ind w:right="-93"/>
        <w:rPr>
          <w:ins w:id="159" w:author="Bohorquez Manrique, German Javier, Enel Colombia" w:date="2020-12-04T09:31:00Z"/>
          <w:rFonts w:ascii="Arial" w:hAnsi="Arial" w:cs="Arial"/>
          <w:lang w:val="es-CO"/>
        </w:rPr>
      </w:pPr>
    </w:p>
    <w:p w14:paraId="36DB03EF" w14:textId="77777777" w:rsidR="00057EFC" w:rsidRPr="00EE56F4" w:rsidRDefault="00057EFC" w:rsidP="00057EFC">
      <w:pPr>
        <w:pStyle w:val="Textoindependiente2"/>
        <w:ind w:right="-93"/>
        <w:rPr>
          <w:ins w:id="160" w:author="Bohorquez Manrique, German Javier, Enel Colombia" w:date="2020-12-04T09:31:00Z"/>
          <w:rFonts w:ascii="Arial" w:hAnsi="Arial" w:cs="Arial"/>
          <w:lang w:val="es-CO"/>
        </w:rPr>
      </w:pPr>
      <w:r w:rsidRPr="00EE56F4">
        <w:rPr>
          <w:rFonts w:ascii="Arial" w:hAnsi="Arial"/>
          <w:lang w:val="es-CO"/>
          <w:rPrChange w:id="161" w:author="Bohorquez Manrique, German Javier, Enel Colombia" w:date="2020-12-04T09:31:00Z">
            <w:rPr/>
          </w:rPrChange>
        </w:rPr>
        <w:t>El cumplimiento a las condiciones legales y regulatorias necesarias para que ENEL-EMGESA en su calidad de Comercializador realice la inscripción de las fronteras que aquí se relacionan, será responsabilidad de EL DESTINATARIO.</w:t>
      </w:r>
      <w:del w:id="162" w:author="Bohorquez Manrique, German Javier, Enel Colombia" w:date="2020-12-04T09:31:00Z">
        <w:r>
          <w:delText xml:space="preserve"> </w:delText>
        </w:r>
      </w:del>
    </w:p>
    <w:p w14:paraId="0B32BE4C" w14:textId="77777777" w:rsidR="00057EFC" w:rsidRPr="00EE56F4" w:rsidRDefault="00057EFC">
      <w:pPr>
        <w:pStyle w:val="Textoindependiente2"/>
        <w:ind w:right="-93"/>
        <w:rPr>
          <w:rFonts w:ascii="Arial" w:hAnsi="Arial"/>
          <w:rPrChange w:id="163" w:author="Bohorquez Manrique, German Javier, Enel Colombia" w:date="2020-12-04T09:31:00Z">
            <w:rPr/>
          </w:rPrChange>
        </w:rPr>
        <w:pPrChange w:id="164" w:author="Bohorquez Manrique, German Javier, Enel Colombia" w:date="2020-12-04T09:31:00Z">
          <w:pPr>
            <w:ind w:left="-5"/>
          </w:pPr>
        </w:pPrChange>
      </w:pPr>
      <w:r w:rsidRPr="00EE56F4">
        <w:rPr>
          <w:rFonts w:ascii="Arial" w:hAnsi="Arial"/>
          <w:lang w:val="es-CO"/>
          <w:rPrChange w:id="165" w:author="Bohorquez Manrique, German Javier, Enel Colombia" w:date="2020-12-04T09:31:00Z">
            <w:rPr/>
          </w:rPrChange>
        </w:rPr>
        <w:t>En el evento en que los predios donde se localizan los centros de consumo del DESTINATARIO no sean de propiedad de este, con la aceptación de la presente OFERTA MERCANTIL por parte del DESTINATARIO, se entiende otorgada la autorización a ENEL-</w:t>
      </w:r>
      <w:r w:rsidRPr="00EE56F4">
        <w:rPr>
          <w:rFonts w:ascii="Arial" w:hAnsi="Arial"/>
          <w:lang w:val="es-CO"/>
          <w:rPrChange w:id="166" w:author="Bohorquez Manrique, German Javier, Enel Colombia" w:date="2020-12-04T09:31:00Z">
            <w:rPr/>
          </w:rPrChange>
        </w:rPr>
        <w:lastRenderedPageBreak/>
        <w:t>EMGESA por parte del propietario de dichos predios para la venta de la energía eléctrica. Por tanto, el DESTINATARIO será el único y exclusivo responsable y mantendrá indemne ENEL-EMGESA por cualquier reclamo presentado por el propietario de los mencionados predios, relacionado con la ejecución del negocio jurídico que surja como consecuencia de la aceptación de la presente Oferta.</w:t>
      </w:r>
    </w:p>
    <w:p w14:paraId="34BB0E40" w14:textId="77777777" w:rsidR="00057EFC" w:rsidRPr="00EE56F4" w:rsidRDefault="00057EFC" w:rsidP="00057EFC">
      <w:pPr>
        <w:pStyle w:val="Textoindependiente2"/>
        <w:tabs>
          <w:tab w:val="left" w:pos="7920"/>
        </w:tabs>
        <w:ind w:right="-93"/>
        <w:rPr>
          <w:ins w:id="167" w:author="Bohorquez Manrique, German Javier, Enel Colombia" w:date="2020-12-04T09:31:00Z"/>
          <w:rFonts w:ascii="Arial" w:hAnsi="Arial" w:cs="Arial"/>
          <w:lang w:val="es-CO"/>
        </w:rPr>
      </w:pPr>
    </w:p>
    <w:p w14:paraId="071E8046"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68" w:author="Bohorquez Manrique, German Javier, Enel Colombia" w:date="2020-12-04T09:31:00Z">
            <w:rPr/>
          </w:rPrChange>
        </w:rPr>
        <w:pPrChange w:id="169" w:author="Bohorquez Manrique, German Javier, Enel Colombia" w:date="2020-12-04T09:31:00Z">
          <w:pPr>
            <w:ind w:left="-5"/>
          </w:pPr>
        </w:pPrChange>
      </w:pPr>
      <w:r w:rsidRPr="00EE56F4">
        <w:rPr>
          <w:rFonts w:ascii="Arial" w:hAnsi="Arial"/>
          <w:sz w:val="24"/>
          <w:rPrChange w:id="170" w:author="Bohorquez Manrique, German Javier, Enel Colombia" w:date="2020-12-04T09:31:00Z">
            <w:rPr/>
          </w:rPrChange>
        </w:rPr>
        <w:t xml:space="preserve">A continuación presentamos los ítems a contemplar como aclaraciones a la </w:t>
      </w:r>
      <w:del w:id="171" w:author="Bohorquez Manrique, German Javier, Enel Colombia" w:date="2020-12-04T09:31:00Z">
        <w:r>
          <w:delText>oferta mercantil</w:delText>
        </w:r>
      </w:del>
      <w:ins w:id="172" w:author="Bohorquez Manrique, German Javier, Enel Colombia" w:date="2020-12-04T09:31:00Z">
        <w:r w:rsidRPr="00EE56F4">
          <w:rPr>
            <w:rFonts w:ascii="Arial" w:hAnsi="Arial" w:cs="Arial"/>
            <w:sz w:val="24"/>
            <w:szCs w:val="24"/>
          </w:rPr>
          <w:t>OFERTA MERCANTIL</w:t>
        </w:r>
      </w:ins>
      <w:r w:rsidRPr="00EE56F4">
        <w:rPr>
          <w:rFonts w:ascii="Arial" w:hAnsi="Arial"/>
          <w:sz w:val="24"/>
          <w:rPrChange w:id="173" w:author="Bohorquez Manrique, German Javier, Enel Colombia" w:date="2020-12-04T09:31:00Z">
            <w:rPr/>
          </w:rPrChange>
        </w:rPr>
        <w:t>:</w:t>
      </w:r>
    </w:p>
    <w:p w14:paraId="382BBACC" w14:textId="77777777" w:rsidR="00057EFC" w:rsidRPr="00EE56F4" w:rsidRDefault="00057EFC" w:rsidP="00057EFC">
      <w:pPr>
        <w:spacing w:after="0" w:line="240" w:lineRule="auto"/>
        <w:ind w:right="-93"/>
        <w:jc w:val="both"/>
        <w:rPr>
          <w:ins w:id="174" w:author="Bohorquez Manrique, German Javier, Enel Colombia" w:date="2020-12-04T09:31:00Z"/>
          <w:rFonts w:ascii="Arial" w:hAnsi="Arial" w:cs="Arial"/>
          <w:sz w:val="24"/>
          <w:szCs w:val="24"/>
        </w:rPr>
      </w:pPr>
      <w:del w:id="175" w:author="Bohorquez Manrique, German Javier, Enel Colombia" w:date="2020-12-04T09:31:00Z">
        <w:r>
          <w:delText xml:space="preserve">1.1. </w:delText>
        </w:r>
      </w:del>
    </w:p>
    <w:p w14:paraId="00A9F4E3" w14:textId="77777777" w:rsidR="00057EFC" w:rsidRPr="00EE56F4" w:rsidRDefault="00057EFC">
      <w:pPr>
        <w:pStyle w:val="Prrafodelista"/>
        <w:numPr>
          <w:ilvl w:val="1"/>
          <w:numId w:val="3"/>
        </w:numPr>
        <w:spacing w:after="0" w:line="240" w:lineRule="auto"/>
        <w:ind w:right="-93"/>
        <w:jc w:val="both"/>
        <w:rPr>
          <w:rFonts w:ascii="Arial" w:hAnsi="Arial"/>
          <w:sz w:val="24"/>
          <w:rPrChange w:id="176" w:author="Bohorquez Manrique, German Javier, Enel Colombia" w:date="2020-12-04T09:31:00Z">
            <w:rPr/>
          </w:rPrChange>
        </w:rPr>
        <w:pPrChange w:id="177" w:author="Bohorquez Manrique, German Javier, Enel Colombia" w:date="2020-12-04T09:31:00Z">
          <w:pPr>
            <w:spacing w:after="2"/>
            <w:ind w:left="577"/>
          </w:pPr>
        </w:pPrChange>
      </w:pPr>
      <w:r w:rsidRPr="00EE56F4">
        <w:rPr>
          <w:rFonts w:ascii="Arial" w:hAnsi="Arial"/>
          <w:sz w:val="24"/>
          <w:rPrChange w:id="178" w:author="Bohorquez Manrique, German Javier, Enel Colombia" w:date="2020-12-04T09:31:00Z">
            <w:rPr/>
          </w:rPrChange>
        </w:rPr>
        <w:t xml:space="preserve">La venta de energía propuesta por ENEL-EMGESA al DESTINATARIO, en caso de ser aceptada la presente OFERTA MERCANTIL, consiste en garantizar un precio para los componentes de la tarifa G y C (generación </w:t>
      </w:r>
      <w:r w:rsidRPr="00EE56F4">
        <w:rPr>
          <w:rFonts w:ascii="Arial" w:hAnsi="Arial"/>
          <w:i/>
          <w:sz w:val="24"/>
          <w:rPrChange w:id="179" w:author="Bohorquez Manrique, German Javier, Enel Colombia" w:date="2020-12-04T09:31:00Z">
            <w:rPr/>
          </w:rPrChange>
        </w:rPr>
        <w:t xml:space="preserve">y </w:t>
      </w:r>
      <w:r w:rsidRPr="00EE56F4">
        <w:rPr>
          <w:rStyle w:val="nfasis"/>
          <w:rFonts w:ascii="Arial" w:hAnsi="Arial"/>
          <w:sz w:val="24"/>
          <w:rPrChange w:id="180" w:author="Bohorquez Manrique, German Javier, Enel Colombia" w:date="2020-12-04T09:31:00Z">
            <w:rPr/>
          </w:rPrChange>
        </w:rPr>
        <w:t>comercialización</w:t>
      </w:r>
      <w:r w:rsidRPr="00EE56F4">
        <w:rPr>
          <w:rFonts w:ascii="Arial" w:hAnsi="Arial"/>
          <w:sz w:val="24"/>
          <w:rPrChange w:id="181" w:author="Bohorquez Manrique, German Javier, Enel Colombia" w:date="2020-12-04T09:31:00Z">
            <w:rPr/>
          </w:rPrChange>
        </w:rPr>
        <w:t xml:space="preserve">) para el período establecido en el numeral 2. </w:t>
      </w:r>
      <w:del w:id="182" w:author="Bohorquez Manrique, German Javier, Enel Colombia" w:date="2020-12-04T09:31:00Z">
        <w:r>
          <w:delText>"</w:delText>
        </w:r>
      </w:del>
      <w:ins w:id="183" w:author="Bohorquez Manrique, German Javier, Enel Colombia" w:date="2020-12-04T09:31:00Z">
        <w:r w:rsidRPr="00EE56F4">
          <w:rPr>
            <w:rFonts w:ascii="Arial" w:hAnsi="Arial" w:cs="Arial"/>
            <w:sz w:val="24"/>
            <w:szCs w:val="24"/>
          </w:rPr>
          <w:t>“</w:t>
        </w:r>
      </w:ins>
      <w:r w:rsidRPr="00EE56F4">
        <w:rPr>
          <w:rFonts w:ascii="Arial" w:hAnsi="Arial"/>
          <w:i/>
          <w:sz w:val="24"/>
          <w:rPrChange w:id="184" w:author="Bohorquez Manrique, German Javier, Enel Colombia" w:date="2020-12-04T09:31:00Z">
            <w:rPr/>
          </w:rPrChange>
        </w:rPr>
        <w:t>Valor de la presente oferta</w:t>
      </w:r>
      <w:del w:id="185" w:author="Bohorquez Manrique, German Javier, Enel Colombia" w:date="2020-12-04T09:31:00Z">
        <w:r>
          <w:delText>"</w:delText>
        </w:r>
      </w:del>
      <w:ins w:id="186" w:author="Bohorquez Manrique, German Javier, Enel Colombia" w:date="2020-12-04T09:31:00Z">
        <w:r w:rsidRPr="00EE56F4">
          <w:rPr>
            <w:rFonts w:ascii="Arial" w:hAnsi="Arial" w:cs="Arial"/>
            <w:i/>
            <w:sz w:val="24"/>
            <w:szCs w:val="24"/>
          </w:rPr>
          <w:t>”</w:t>
        </w:r>
      </w:ins>
      <w:r w:rsidRPr="00EE56F4">
        <w:rPr>
          <w:rFonts w:ascii="Arial" w:hAnsi="Arial"/>
          <w:i/>
          <w:sz w:val="24"/>
          <w:rPrChange w:id="187" w:author="Bohorquez Manrique, German Javier, Enel Colombia" w:date="2020-12-04T09:31:00Z">
            <w:rPr/>
          </w:rPrChange>
        </w:rPr>
        <w:t xml:space="preserve"> </w:t>
      </w:r>
      <w:r w:rsidRPr="00EE56F4">
        <w:rPr>
          <w:rFonts w:ascii="Arial" w:hAnsi="Arial"/>
          <w:sz w:val="24"/>
          <w:rPrChange w:id="188" w:author="Bohorquez Manrique, German Javier, Enel Colombia" w:date="2020-12-04T09:31:00Z">
            <w:rPr/>
          </w:rPrChange>
        </w:rPr>
        <w:t>y para la energía que consuma el DESTINATARIO en los centros de consumo mencionados en el numeral</w:t>
      </w:r>
      <w:ins w:id="189" w:author="Bohorquez Manrique, German Javier, Enel Colombia" w:date="2020-12-04T09:31:00Z">
        <w:r w:rsidRPr="00EE56F4">
          <w:rPr>
            <w:rFonts w:ascii="Arial" w:hAnsi="Arial" w:cs="Arial"/>
            <w:sz w:val="24"/>
            <w:szCs w:val="24"/>
          </w:rPr>
          <w:t xml:space="preserve"> 1. </w:t>
        </w:r>
        <w:r w:rsidRPr="00EE56F4">
          <w:rPr>
            <w:rFonts w:ascii="Arial" w:hAnsi="Arial" w:cs="Arial"/>
            <w:i/>
            <w:sz w:val="24"/>
            <w:szCs w:val="24"/>
          </w:rPr>
          <w:t>“Descripción general de la OFERTA MERCANTIL”</w:t>
        </w:r>
        <w:r w:rsidRPr="00EE56F4">
          <w:rPr>
            <w:rFonts w:ascii="Arial" w:hAnsi="Arial" w:cs="Arial"/>
            <w:sz w:val="24"/>
            <w:szCs w:val="24"/>
          </w:rPr>
          <w:t>.</w:t>
        </w:r>
      </w:ins>
    </w:p>
    <w:p w14:paraId="1324549A" w14:textId="77777777" w:rsidR="00057EFC" w:rsidRDefault="00057EFC" w:rsidP="00057EFC">
      <w:pPr>
        <w:ind w:left="577"/>
        <w:rPr>
          <w:del w:id="190" w:author="Bohorquez Manrique, German Javier, Enel Colombia" w:date="2020-12-04T09:31:00Z"/>
        </w:rPr>
      </w:pPr>
      <w:del w:id="191" w:author="Bohorquez Manrique, German Javier, Enel Colombia" w:date="2020-12-04T09:31:00Z">
        <w:r>
          <w:delText>1. "Descripción general de la OFERTA MERCANTIL ".</w:delText>
        </w:r>
      </w:del>
    </w:p>
    <w:p w14:paraId="73CE4AE5" w14:textId="77777777" w:rsidR="00057EFC" w:rsidRPr="00EE56F4" w:rsidRDefault="00057EFC" w:rsidP="00057EFC">
      <w:pPr>
        <w:pStyle w:val="Prrafodelista"/>
        <w:spacing w:after="0" w:line="240" w:lineRule="auto"/>
        <w:ind w:left="1425" w:right="-93"/>
        <w:jc w:val="both"/>
        <w:rPr>
          <w:ins w:id="192" w:author="Bohorquez Manrique, German Javier, Enel Colombia" w:date="2020-12-04T09:31:00Z"/>
          <w:rFonts w:ascii="Arial" w:hAnsi="Arial" w:cs="Arial"/>
          <w:sz w:val="24"/>
          <w:szCs w:val="24"/>
        </w:rPr>
      </w:pPr>
      <w:del w:id="193" w:author="Bohorquez Manrique, German Javier, Enel Colombia" w:date="2020-12-04T09:31:00Z">
        <w:r>
          <w:delText xml:space="preserve">1.2. </w:delText>
        </w:r>
      </w:del>
    </w:p>
    <w:p w14:paraId="4C1C2C50" w14:textId="77777777" w:rsidR="00057EFC" w:rsidRPr="00EE56F4" w:rsidRDefault="00057EFC">
      <w:pPr>
        <w:pStyle w:val="Prrafodelista"/>
        <w:numPr>
          <w:ilvl w:val="1"/>
          <w:numId w:val="3"/>
        </w:numPr>
        <w:spacing w:after="0" w:line="240" w:lineRule="auto"/>
        <w:ind w:right="-93"/>
        <w:jc w:val="both"/>
        <w:rPr>
          <w:rFonts w:ascii="Arial" w:hAnsi="Arial"/>
          <w:sz w:val="24"/>
          <w:rPrChange w:id="194" w:author="Bohorquez Manrique, German Javier, Enel Colombia" w:date="2020-12-04T09:31:00Z">
            <w:rPr/>
          </w:rPrChange>
        </w:rPr>
        <w:pPrChange w:id="195" w:author="Bohorquez Manrique, German Javier, Enel Colombia" w:date="2020-12-04T09:31:00Z">
          <w:pPr>
            <w:ind w:left="577"/>
          </w:pPr>
        </w:pPrChange>
      </w:pPr>
      <w:r w:rsidRPr="00EE56F4">
        <w:rPr>
          <w:rFonts w:ascii="Arial" w:hAnsi="Arial"/>
          <w:sz w:val="24"/>
          <w:rPrChange w:id="196" w:author="Bohorquez Manrique, German Javier, Enel Colombia" w:date="2020-12-04T09:31:00Z">
            <w:rPr/>
          </w:rPrChange>
        </w:rPr>
        <w:t>La entrega física de la energía que consuma el DESTINATARIO puede ser efectuada por el Operador de Red (en adelante OR) del Sistema de Distri</w:t>
      </w:r>
      <w:r>
        <w:rPr>
          <w:rFonts w:ascii="Arial" w:hAnsi="Arial"/>
          <w:sz w:val="24"/>
          <w:rPrChange w:id="197" w:author="Bohorquez Manrique, German Javier, Enel Colombia" w:date="2020-12-04T09:31:00Z">
            <w:rPr/>
          </w:rPrChange>
        </w:rPr>
        <w:t>bución Local (en adelante SDL),</w:t>
      </w:r>
      <w:r w:rsidRPr="00EE56F4">
        <w:rPr>
          <w:rFonts w:ascii="Arial" w:hAnsi="Arial"/>
          <w:sz w:val="24"/>
          <w:rPrChange w:id="198" w:author="Bohorquez Manrique, German Javier, Enel Colombia" w:date="2020-12-04T09:31:00Z">
            <w:rPr/>
          </w:rPrChange>
        </w:rPr>
        <w:t xml:space="preserve"> </w:t>
      </w:r>
      <w:del w:id="199" w:author="Bohorquez Manrique, German Javier, Enel Colombia" w:date="2020-12-04T09:31:00Z">
        <w:r>
          <w:delText xml:space="preserve">el </w:delText>
        </w:r>
      </w:del>
      <w:r w:rsidRPr="00EE56F4">
        <w:rPr>
          <w:rFonts w:ascii="Arial" w:hAnsi="Arial"/>
          <w:sz w:val="24"/>
          <w:rPrChange w:id="200" w:author="Bohorquez Manrique, German Javier, Enel Colombia" w:date="2020-12-04T09:31:00Z">
            <w:rPr/>
          </w:rPrChange>
        </w:rPr>
        <w:t xml:space="preserve">del Sistema de Transmisión Regional (en adelante STR) </w:t>
      </w:r>
      <w:del w:id="201" w:author="Bohorquez Manrique, German Javier, Enel Colombia" w:date="2020-12-04T09:31:00Z">
        <w:r>
          <w:delText>ó el</w:delText>
        </w:r>
      </w:del>
      <w:ins w:id="202" w:author="Bohorquez Manrique, German Javier, Enel Colombia" w:date="2020-12-04T09:31:00Z">
        <w:r>
          <w:rPr>
            <w:rFonts w:ascii="Arial" w:hAnsi="Arial" w:cs="Arial"/>
            <w:sz w:val="24"/>
            <w:szCs w:val="24"/>
          </w:rPr>
          <w:t>o</w:t>
        </w:r>
      </w:ins>
      <w:r w:rsidRPr="00EE56F4">
        <w:rPr>
          <w:rFonts w:ascii="Arial" w:hAnsi="Arial"/>
          <w:sz w:val="24"/>
          <w:rPrChange w:id="203" w:author="Bohorquez Manrique, German Javier, Enel Colombia" w:date="2020-12-04T09:31:00Z">
            <w:rPr/>
          </w:rPrChange>
        </w:rPr>
        <w:t xml:space="preserve"> del Sistema de Transmisión Nacional (en adelante STN).</w:t>
      </w:r>
    </w:p>
    <w:p w14:paraId="6FDCD7B2" w14:textId="77777777" w:rsidR="00057EFC" w:rsidRPr="00EE56F4" w:rsidRDefault="00057EFC" w:rsidP="00057EFC">
      <w:pPr>
        <w:pStyle w:val="Prrafodelista"/>
        <w:spacing w:after="0" w:line="240" w:lineRule="auto"/>
        <w:ind w:right="-93"/>
        <w:rPr>
          <w:ins w:id="204" w:author="Bohorquez Manrique, German Javier, Enel Colombia" w:date="2020-12-04T09:31:00Z"/>
          <w:rFonts w:ascii="Arial" w:hAnsi="Arial" w:cs="Arial"/>
          <w:sz w:val="24"/>
          <w:szCs w:val="24"/>
        </w:rPr>
      </w:pPr>
      <w:del w:id="205" w:author="Bohorquez Manrique, German Javier, Enel Colombia" w:date="2020-12-04T09:31:00Z">
        <w:r>
          <w:delText xml:space="preserve">1.3. </w:delText>
        </w:r>
      </w:del>
    </w:p>
    <w:p w14:paraId="064BB151" w14:textId="77777777" w:rsidR="00057EFC" w:rsidRPr="00EE56F4" w:rsidRDefault="00057EFC">
      <w:pPr>
        <w:pStyle w:val="Prrafodelista"/>
        <w:numPr>
          <w:ilvl w:val="1"/>
          <w:numId w:val="3"/>
        </w:numPr>
        <w:spacing w:after="0" w:line="240" w:lineRule="auto"/>
        <w:ind w:right="-93"/>
        <w:contextualSpacing w:val="0"/>
        <w:jc w:val="both"/>
        <w:rPr>
          <w:rFonts w:ascii="Arial" w:hAnsi="Arial"/>
          <w:sz w:val="24"/>
          <w:rPrChange w:id="206" w:author="Bohorquez Manrique, German Javier, Enel Colombia" w:date="2020-12-04T09:31:00Z">
            <w:rPr/>
          </w:rPrChange>
        </w:rPr>
        <w:pPrChange w:id="207" w:author="Bohorquez Manrique, German Javier, Enel Colombia" w:date="2020-12-04T09:31:00Z">
          <w:pPr>
            <w:ind w:left="577"/>
          </w:pPr>
        </w:pPrChange>
      </w:pPr>
      <w:r w:rsidRPr="00EE56F4">
        <w:rPr>
          <w:rFonts w:ascii="Arial" w:hAnsi="Arial"/>
          <w:sz w:val="24"/>
          <w:rPrChange w:id="208" w:author="Bohorquez Manrique, German Javier, Enel Colombia" w:date="2020-12-04T09:31:00Z">
            <w:rPr/>
          </w:rPrChange>
        </w:rPr>
        <w:t>La calidad de servicio o calidad del suministro</w:t>
      </w:r>
      <w:r>
        <w:rPr>
          <w:rFonts w:ascii="Arial" w:hAnsi="Arial"/>
          <w:sz w:val="24"/>
          <w:rPrChange w:id="209" w:author="Bohorquez Manrique, German Javier, Enel Colombia" w:date="2020-12-04T09:31:00Z">
            <w:rPr/>
          </w:rPrChange>
        </w:rPr>
        <w:t xml:space="preserve"> brindada al usuario</w:t>
      </w:r>
      <w:r w:rsidRPr="00EE56F4">
        <w:rPr>
          <w:rFonts w:ascii="Arial" w:hAnsi="Arial"/>
          <w:sz w:val="24"/>
          <w:rPrChange w:id="210" w:author="Bohorquez Manrique, German Javier, Enel Colombia" w:date="2020-12-04T09:31:00Z">
            <w:rPr/>
          </w:rPrChange>
        </w:rPr>
        <w:t xml:space="preserve">, está definida en la regulación </w:t>
      </w:r>
      <w:r>
        <w:rPr>
          <w:rFonts w:ascii="Arial" w:hAnsi="Arial"/>
          <w:sz w:val="24"/>
          <w:rPrChange w:id="211" w:author="Bohorquez Manrique, German Javier, Enel Colombia" w:date="2020-12-04T09:31:00Z">
            <w:rPr/>
          </w:rPrChange>
        </w:rPr>
        <w:t>vigente</w:t>
      </w:r>
      <w:r w:rsidRPr="00EE56F4">
        <w:rPr>
          <w:rFonts w:ascii="Arial" w:hAnsi="Arial"/>
          <w:sz w:val="24"/>
          <w:rPrChange w:id="212" w:author="Bohorquez Manrique, German Javier, Enel Colombia" w:date="2020-12-04T09:31:00Z">
            <w:rPr/>
          </w:rPrChange>
        </w:rPr>
        <w:t xml:space="preserve">. Las fallas en la calidad de suministro se detectan con los cortes de energía y son responsabilidad del operador de red en los términos previstos en la Ley y la Regulación. </w:t>
      </w:r>
    </w:p>
    <w:p w14:paraId="20DE2866" w14:textId="77777777" w:rsidR="00057EFC" w:rsidRPr="00EE56F4" w:rsidRDefault="00057EFC" w:rsidP="00057EFC">
      <w:pPr>
        <w:spacing w:after="0" w:line="240" w:lineRule="auto"/>
        <w:ind w:right="-93"/>
        <w:jc w:val="both"/>
        <w:rPr>
          <w:ins w:id="213" w:author="Bohorquez Manrique, German Javier, Enel Colombia" w:date="2020-12-04T09:31:00Z"/>
          <w:rFonts w:ascii="Arial" w:hAnsi="Arial" w:cs="Arial"/>
          <w:sz w:val="24"/>
          <w:szCs w:val="24"/>
        </w:rPr>
      </w:pPr>
      <w:del w:id="214" w:author="Bohorquez Manrique, German Javier, Enel Colombia" w:date="2020-12-04T09:31:00Z">
        <w:r>
          <w:delText xml:space="preserve">1.4. </w:delText>
        </w:r>
      </w:del>
    </w:p>
    <w:p w14:paraId="05C09ED6" w14:textId="77777777" w:rsidR="00057EFC" w:rsidRPr="00EE56F4" w:rsidRDefault="00057EFC">
      <w:pPr>
        <w:pStyle w:val="Prrafodelista"/>
        <w:numPr>
          <w:ilvl w:val="1"/>
          <w:numId w:val="3"/>
        </w:numPr>
        <w:spacing w:after="0" w:line="240" w:lineRule="auto"/>
        <w:ind w:right="-93"/>
        <w:jc w:val="both"/>
        <w:rPr>
          <w:rFonts w:ascii="Arial" w:hAnsi="Arial"/>
          <w:sz w:val="24"/>
          <w:rPrChange w:id="215" w:author="Bohorquez Manrique, German Javier, Enel Colombia" w:date="2020-12-04T09:31:00Z">
            <w:rPr/>
          </w:rPrChange>
        </w:rPr>
        <w:pPrChange w:id="216" w:author="Bohorquez Manrique, German Javier, Enel Colombia" w:date="2020-12-04T09:31:00Z">
          <w:pPr>
            <w:ind w:left="577"/>
          </w:pPr>
        </w:pPrChange>
      </w:pPr>
      <w:r w:rsidRPr="00EE56F4">
        <w:rPr>
          <w:rFonts w:ascii="Arial" w:hAnsi="Arial"/>
          <w:sz w:val="24"/>
          <w:rPrChange w:id="217" w:author="Bohorquez Manrique, German Javier, Enel Colombia" w:date="2020-12-04T09:31:00Z">
            <w:rPr/>
          </w:rPrChange>
        </w:rPr>
        <w:t xml:space="preserve">Los cargos que remuneran los costos asociados a la transmisión y la distribución de energía en las redes del Sistema Interconectado Nacional se conocen como los cargos por SDL, STR y STN, y son los descritos en los numerales 2.4.1. de la OFERTA MERCANTIL, </w:t>
      </w:r>
      <w:del w:id="218" w:author="Bohorquez Manrique, German Javier, Enel Colombia" w:date="2020-12-04T09:31:00Z">
        <w:r>
          <w:delText>"</w:delText>
        </w:r>
      </w:del>
      <w:ins w:id="219" w:author="Bohorquez Manrique, German Javier, Enel Colombia" w:date="2020-12-04T09:31:00Z">
        <w:r w:rsidRPr="00EE56F4">
          <w:rPr>
            <w:rFonts w:ascii="Arial" w:hAnsi="Arial" w:cs="Arial"/>
            <w:sz w:val="24"/>
            <w:szCs w:val="24"/>
          </w:rPr>
          <w:t>“</w:t>
        </w:r>
      </w:ins>
      <w:r w:rsidRPr="00EE56F4">
        <w:rPr>
          <w:rFonts w:ascii="Arial" w:hAnsi="Arial"/>
          <w:i/>
          <w:sz w:val="24"/>
          <w:rPrChange w:id="220" w:author="Bohorquez Manrique, German Javier, Enel Colombia" w:date="2020-12-04T09:31:00Z">
            <w:rPr/>
          </w:rPrChange>
        </w:rPr>
        <w:t>Cargo por uso del Sistema de Transmisión Nacional</w:t>
      </w:r>
      <w:del w:id="221" w:author="Bohorquez Manrique, German Javier, Enel Colombia" w:date="2020-12-04T09:31:00Z">
        <w:r>
          <w:delText>"</w:delText>
        </w:r>
      </w:del>
      <w:ins w:id="222" w:author="Bohorquez Manrique, German Javier, Enel Colombia" w:date="2020-12-04T09:31:00Z">
        <w:r w:rsidRPr="00EE56F4">
          <w:rPr>
            <w:rFonts w:ascii="Arial" w:hAnsi="Arial" w:cs="Arial"/>
            <w:sz w:val="24"/>
            <w:szCs w:val="24"/>
          </w:rPr>
          <w:t>”</w:t>
        </w:r>
      </w:ins>
      <w:r w:rsidRPr="00EE56F4">
        <w:rPr>
          <w:rFonts w:ascii="Arial" w:hAnsi="Arial"/>
          <w:sz w:val="24"/>
          <w:rPrChange w:id="223" w:author="Bohorquez Manrique, German Javier, Enel Colombia" w:date="2020-12-04T09:31:00Z">
            <w:rPr/>
          </w:rPrChange>
        </w:rPr>
        <w:t xml:space="preserve"> y 2.4.2. </w:t>
      </w:r>
      <w:del w:id="224" w:author="Bohorquez Manrique, German Javier, Enel Colombia" w:date="2020-12-04T09:31:00Z">
        <w:r>
          <w:delText>"</w:delText>
        </w:r>
      </w:del>
      <w:ins w:id="225" w:author="Bohorquez Manrique, German Javier, Enel Colombia" w:date="2020-12-04T09:31:00Z">
        <w:r w:rsidRPr="00EE56F4">
          <w:rPr>
            <w:rFonts w:ascii="Arial" w:hAnsi="Arial" w:cs="Arial"/>
            <w:sz w:val="24"/>
            <w:szCs w:val="24"/>
          </w:rPr>
          <w:t>“</w:t>
        </w:r>
      </w:ins>
      <w:r w:rsidRPr="00EE56F4">
        <w:rPr>
          <w:rFonts w:ascii="Arial" w:hAnsi="Arial"/>
          <w:i/>
          <w:sz w:val="24"/>
          <w:rPrChange w:id="226" w:author="Bohorquez Manrique, German Javier, Enel Colombia" w:date="2020-12-04T09:31:00Z">
            <w:rPr/>
          </w:rPrChange>
        </w:rPr>
        <w:t>Cargo por uso Sistema de Distribución Local SDL y Sistema de transmisión Regional STR</w:t>
      </w:r>
      <w:del w:id="227" w:author="Bohorquez Manrique, German Javier, Enel Colombia" w:date="2020-12-04T09:31:00Z">
        <w:r>
          <w:delText>".</w:delText>
        </w:r>
      </w:del>
      <w:ins w:id="228" w:author="Bohorquez Manrique, German Javier, Enel Colombia" w:date="2020-12-04T09:31:00Z">
        <w:r w:rsidRPr="00EE56F4">
          <w:rPr>
            <w:rFonts w:ascii="Arial" w:hAnsi="Arial" w:cs="Arial"/>
            <w:sz w:val="24"/>
            <w:szCs w:val="24"/>
          </w:rPr>
          <w:t>”.</w:t>
        </w:r>
      </w:ins>
      <w:r w:rsidRPr="00EE56F4">
        <w:rPr>
          <w:rFonts w:ascii="Arial" w:hAnsi="Arial"/>
          <w:sz w:val="24"/>
          <w:rPrChange w:id="229" w:author="Bohorquez Manrique, German Javier, Enel Colombia" w:date="2020-12-04T09:31:00Z">
            <w:rPr/>
          </w:rPrChange>
        </w:rPr>
        <w:t xml:space="preserve"> Estos cargos son liquidados por el Administrador del Sistema de Intercambios Comerciales (en adelante ASIC) en conjunto con el operador de red y son recaudados y transferidos por ENEL-EMGESA quien efectúa su pago, a quien corresponda de acuerdo con la regulación vigente. Es decir, son recursos de terceros que transitoriamente están en su poder, mientras se entregan, conforme a la liquidación.</w:t>
      </w:r>
      <w:r>
        <w:rPr>
          <w:rFonts w:ascii="Arial" w:hAnsi="Arial"/>
          <w:sz w:val="24"/>
          <w:rPrChange w:id="230" w:author="Bohorquez Manrique, German Javier, Enel Colombia" w:date="2020-12-04T09:31:00Z">
            <w:rPr/>
          </w:rPrChange>
        </w:rPr>
        <w:t xml:space="preserve"> </w:t>
      </w:r>
    </w:p>
    <w:p w14:paraId="499A19AF" w14:textId="77777777" w:rsidR="00057EFC" w:rsidRPr="00EE56F4" w:rsidRDefault="00057EFC" w:rsidP="00057EFC">
      <w:pPr>
        <w:pStyle w:val="Prrafodelista"/>
        <w:spacing w:after="0" w:line="240" w:lineRule="auto"/>
        <w:ind w:left="1425" w:right="-93"/>
        <w:jc w:val="both"/>
        <w:rPr>
          <w:ins w:id="231" w:author="Bohorquez Manrique, German Javier, Enel Colombia" w:date="2020-12-04T09:31:00Z"/>
          <w:rFonts w:ascii="Arial" w:hAnsi="Arial" w:cs="Arial"/>
          <w:sz w:val="24"/>
          <w:szCs w:val="24"/>
        </w:rPr>
      </w:pPr>
      <w:del w:id="232" w:author="Bohorquez Manrique, German Javier, Enel Colombia" w:date="2020-12-04T09:31:00Z">
        <w:r>
          <w:delText xml:space="preserve">1.5. </w:delText>
        </w:r>
      </w:del>
    </w:p>
    <w:p w14:paraId="37D83347" w14:textId="77777777" w:rsidR="00057EFC" w:rsidRPr="00EE56F4" w:rsidRDefault="00057EFC">
      <w:pPr>
        <w:pStyle w:val="Prrafodelista"/>
        <w:numPr>
          <w:ilvl w:val="1"/>
          <w:numId w:val="3"/>
        </w:numPr>
        <w:spacing w:after="0" w:line="240" w:lineRule="auto"/>
        <w:ind w:right="-93"/>
        <w:jc w:val="both"/>
        <w:rPr>
          <w:rFonts w:ascii="Arial" w:hAnsi="Arial"/>
          <w:b/>
          <w:color w:val="000000" w:themeColor="text1"/>
          <w:sz w:val="24"/>
          <w:rPrChange w:id="233" w:author="Bohorquez Manrique, German Javier, Enel Colombia" w:date="2020-12-04T09:31:00Z">
            <w:rPr/>
          </w:rPrChange>
        </w:rPr>
        <w:pPrChange w:id="234" w:author="Bohorquez Manrique, German Javier, Enel Colombia" w:date="2020-12-04T09:31:00Z">
          <w:pPr>
            <w:ind w:left="577"/>
          </w:pPr>
        </w:pPrChange>
      </w:pPr>
      <w:r w:rsidRPr="00EE56F4">
        <w:rPr>
          <w:rFonts w:ascii="Arial" w:hAnsi="Arial"/>
          <w:color w:val="000000" w:themeColor="text1"/>
          <w:sz w:val="24"/>
          <w:rPrChange w:id="235" w:author="Bohorquez Manrique, German Javier, Enel Colombia" w:date="2020-12-04T09:31:00Z">
            <w:rPr/>
          </w:rPrChange>
        </w:rPr>
        <w:t>Instalación de proyectos de generación, autogeneración o cogeneración</w:t>
      </w:r>
      <w:r w:rsidRPr="00EE56F4">
        <w:rPr>
          <w:rFonts w:ascii="Arial" w:hAnsi="Arial"/>
          <w:b/>
          <w:color w:val="000000" w:themeColor="text1"/>
          <w:sz w:val="24"/>
          <w:rPrChange w:id="236" w:author="Bohorquez Manrique, German Javier, Enel Colombia" w:date="2020-12-04T09:31:00Z">
            <w:rPr/>
          </w:rPrChange>
        </w:rPr>
        <w:t xml:space="preserve">. </w:t>
      </w:r>
      <w:r w:rsidRPr="00EE56F4">
        <w:rPr>
          <w:rFonts w:ascii="Arial" w:hAnsi="Arial"/>
          <w:color w:val="000000" w:themeColor="text1"/>
          <w:sz w:val="24"/>
          <w:rPrChange w:id="237" w:author="Bohorquez Manrique, German Javier, Enel Colombia" w:date="2020-12-04T09:31:00Z">
            <w:rPr/>
          </w:rPrChange>
        </w:rPr>
        <w:t xml:space="preserve">Durante la vigencia de la relación jurídica surgida de la aceptación de la OFERTA MERCANTIL, y en caso que EL DESTINATARIO instale un Proyecto de Generación, Autogeneración </w:t>
      </w:r>
      <w:r>
        <w:rPr>
          <w:rFonts w:ascii="Arial" w:hAnsi="Arial"/>
          <w:color w:val="000000" w:themeColor="text1"/>
          <w:sz w:val="24"/>
          <w:rPrChange w:id="238" w:author="Bohorquez Manrique, German Javier, Enel Colombia" w:date="2020-12-04T09:31:00Z">
            <w:rPr/>
          </w:rPrChange>
        </w:rPr>
        <w:t>o</w:t>
      </w:r>
      <w:r w:rsidRPr="00EE56F4">
        <w:rPr>
          <w:rFonts w:ascii="Arial" w:hAnsi="Arial"/>
          <w:color w:val="000000" w:themeColor="text1"/>
          <w:sz w:val="24"/>
          <w:rPrChange w:id="239" w:author="Bohorquez Manrique, German Javier, Enel Colombia" w:date="2020-12-04T09:31:00Z">
            <w:rPr/>
          </w:rPrChange>
        </w:rPr>
        <w:t xml:space="preserve"> Cogeneración para cualquiera de las fronteras registradas ante XM a su cargo y comercializadas por ENEL-</w:t>
      </w:r>
      <w:del w:id="240" w:author="Bohorquez Manrique, German Javier, Enel Colombia" w:date="2020-12-04T09:31:00Z">
        <w:r>
          <w:delText>ENEL-</w:delText>
        </w:r>
      </w:del>
      <w:r w:rsidRPr="00EE56F4">
        <w:rPr>
          <w:rFonts w:ascii="Arial" w:hAnsi="Arial"/>
          <w:color w:val="000000" w:themeColor="text1"/>
          <w:sz w:val="24"/>
          <w:rPrChange w:id="241" w:author="Bohorquez Manrique, German Javier, Enel Colombia" w:date="2020-12-04T09:31:00Z">
            <w:rPr/>
          </w:rPrChange>
        </w:rPr>
        <w:t>EMGESA, esta última establecerá un precio</w:t>
      </w:r>
      <w:r>
        <w:rPr>
          <w:rFonts w:ascii="Arial" w:hAnsi="Arial"/>
          <w:color w:val="000000" w:themeColor="text1"/>
          <w:sz w:val="24"/>
          <w:rPrChange w:id="242" w:author="Bohorquez Manrique, German Javier, Enel Colombia" w:date="2020-12-04T09:31:00Z">
            <w:rPr/>
          </w:rPrChange>
        </w:rPr>
        <w:t xml:space="preserve"> para</w:t>
      </w:r>
      <w:r w:rsidRPr="00EE56F4">
        <w:rPr>
          <w:rFonts w:ascii="Arial" w:hAnsi="Arial"/>
          <w:color w:val="000000" w:themeColor="text1"/>
          <w:sz w:val="24"/>
          <w:rPrChange w:id="243" w:author="Bohorquez Manrique, German Javier, Enel Colombia" w:date="2020-12-04T09:31:00Z">
            <w:rPr/>
          </w:rPrChange>
        </w:rPr>
        <w:t xml:space="preserve"> </w:t>
      </w:r>
      <w:r>
        <w:rPr>
          <w:rFonts w:ascii="Arial" w:hAnsi="Arial"/>
          <w:color w:val="000000" w:themeColor="text1"/>
          <w:sz w:val="24"/>
          <w:rPrChange w:id="244" w:author="Bohorquez Manrique, German Javier, Enel Colombia" w:date="2020-12-04T09:31:00Z">
            <w:rPr/>
          </w:rPrChange>
        </w:rPr>
        <w:t>el</w:t>
      </w:r>
      <w:r w:rsidRPr="00EE56F4">
        <w:rPr>
          <w:rFonts w:ascii="Arial" w:hAnsi="Arial"/>
          <w:color w:val="000000" w:themeColor="text1"/>
          <w:sz w:val="24"/>
          <w:rPrChange w:id="245" w:author="Bohorquez Manrique, German Javier, Enel Colombia" w:date="2020-12-04T09:31:00Z">
            <w:rPr/>
          </w:rPrChange>
        </w:rPr>
        <w:t xml:space="preserve"> consumo</w:t>
      </w:r>
      <w:r>
        <w:rPr>
          <w:rFonts w:ascii="Arial" w:hAnsi="Arial"/>
          <w:color w:val="000000" w:themeColor="text1"/>
          <w:sz w:val="24"/>
          <w:rPrChange w:id="246" w:author="Bohorquez Manrique, German Javier, Enel Colombia" w:date="2020-12-04T09:31:00Z">
            <w:rPr/>
          </w:rPrChange>
        </w:rPr>
        <w:t xml:space="preserve"> de respaldo</w:t>
      </w:r>
      <w:r w:rsidRPr="00EE56F4">
        <w:rPr>
          <w:rFonts w:ascii="Arial" w:hAnsi="Arial"/>
          <w:color w:val="000000" w:themeColor="text1"/>
          <w:sz w:val="24"/>
          <w:rPrChange w:id="247" w:author="Bohorquez Manrique, German Javier, Enel Colombia" w:date="2020-12-04T09:31:00Z">
            <w:rPr/>
          </w:rPrChange>
        </w:rPr>
        <w:t xml:space="preserve"> bajo la modalidad</w:t>
      </w:r>
      <w:del w:id="248" w:author="Bohorquez Manrique, German Javier, Enel Colombia" w:date="2020-12-04T09:31:00Z">
        <w:r>
          <w:delText xml:space="preserve"> </w:delText>
        </w:r>
      </w:del>
      <w:ins w:id="249" w:author="Bohorquez Manrique, German Javier, Enel Colombia" w:date="2020-12-04T09:31:00Z">
        <w:r w:rsidRPr="00EE56F4">
          <w:rPr>
            <w:rFonts w:ascii="Arial" w:hAnsi="Arial" w:cs="Arial"/>
            <w:color w:val="000000" w:themeColor="text1"/>
            <w:sz w:val="24"/>
            <w:szCs w:val="24"/>
          </w:rPr>
          <w:t> </w:t>
        </w:r>
      </w:ins>
      <w:r w:rsidRPr="00EE56F4">
        <w:rPr>
          <w:rFonts w:ascii="Arial" w:hAnsi="Arial"/>
          <w:color w:val="000000" w:themeColor="text1"/>
          <w:sz w:val="24"/>
          <w:rPrChange w:id="250" w:author="Bohorquez Manrique, German Javier, Enel Colombia" w:date="2020-12-04T09:31:00Z">
            <w:rPr/>
          </w:rPrChange>
        </w:rPr>
        <w:t xml:space="preserve"> pague</w:t>
      </w:r>
      <w:del w:id="251" w:author="Bohorquez Manrique, German Javier, Enel Colombia" w:date="2020-12-04T09:31:00Z">
        <w:r>
          <w:delText xml:space="preserve"> </w:delText>
        </w:r>
      </w:del>
      <w:ins w:id="252" w:author="Bohorquez Manrique, German Javier, Enel Colombia" w:date="2020-12-04T09:31:00Z">
        <w:r w:rsidRPr="00EE56F4">
          <w:rPr>
            <w:rFonts w:ascii="Arial" w:hAnsi="Arial" w:cs="Arial"/>
            <w:color w:val="000000" w:themeColor="text1"/>
            <w:sz w:val="24"/>
            <w:szCs w:val="24"/>
          </w:rPr>
          <w:t> </w:t>
        </w:r>
      </w:ins>
      <w:r w:rsidRPr="00EE56F4">
        <w:rPr>
          <w:rFonts w:ascii="Arial" w:hAnsi="Arial"/>
          <w:color w:val="000000" w:themeColor="text1"/>
          <w:sz w:val="24"/>
          <w:rPrChange w:id="253" w:author="Bohorquez Manrique, German Javier, Enel Colombia" w:date="2020-12-04T09:31:00Z">
            <w:rPr/>
          </w:rPrChange>
        </w:rPr>
        <w:t xml:space="preserve"> lo</w:t>
      </w:r>
      <w:del w:id="254" w:author="Bohorquez Manrique, German Javier, Enel Colombia" w:date="2020-12-04T09:31:00Z">
        <w:r>
          <w:delText xml:space="preserve"> </w:delText>
        </w:r>
      </w:del>
      <w:ins w:id="255" w:author="Bohorquez Manrique, German Javier, Enel Colombia" w:date="2020-12-04T09:31:00Z">
        <w:r w:rsidRPr="00EE56F4">
          <w:rPr>
            <w:rFonts w:ascii="Arial" w:hAnsi="Arial" w:cs="Arial"/>
            <w:color w:val="000000" w:themeColor="text1"/>
            <w:sz w:val="24"/>
            <w:szCs w:val="24"/>
          </w:rPr>
          <w:t> </w:t>
        </w:r>
      </w:ins>
      <w:r w:rsidRPr="00EE56F4">
        <w:rPr>
          <w:rFonts w:ascii="Arial" w:hAnsi="Arial"/>
          <w:color w:val="000000" w:themeColor="text1"/>
          <w:sz w:val="24"/>
          <w:rPrChange w:id="256" w:author="Bohorquez Manrique, German Javier, Enel Colombia" w:date="2020-12-04T09:31:00Z">
            <w:rPr/>
          </w:rPrChange>
        </w:rPr>
        <w:t xml:space="preserve"> demandado con</w:t>
      </w:r>
      <w:del w:id="257" w:author="Bohorquez Manrique, German Javier, Enel Colombia" w:date="2020-12-04T09:31:00Z">
        <w:r>
          <w:delText xml:space="preserve"> </w:delText>
        </w:r>
      </w:del>
      <w:ins w:id="258" w:author="Bohorquez Manrique, German Javier, Enel Colombia" w:date="2020-12-04T09:31:00Z">
        <w:r w:rsidRPr="00EE56F4">
          <w:rPr>
            <w:rFonts w:ascii="Arial" w:hAnsi="Arial" w:cs="Arial"/>
            <w:color w:val="000000" w:themeColor="text1"/>
            <w:sz w:val="24"/>
            <w:szCs w:val="24"/>
          </w:rPr>
          <w:t> </w:t>
        </w:r>
      </w:ins>
      <w:r w:rsidRPr="00EE56F4">
        <w:rPr>
          <w:rFonts w:ascii="Arial" w:hAnsi="Arial"/>
          <w:color w:val="000000" w:themeColor="text1"/>
          <w:sz w:val="24"/>
          <w:rPrChange w:id="259" w:author="Bohorquez Manrique, German Javier, Enel Colombia" w:date="2020-12-04T09:31:00Z">
            <w:rPr/>
          </w:rPrChange>
        </w:rPr>
        <w:t xml:space="preserve"> tope, y en caso de ser superado dicho tope venderá la energía</w:t>
      </w:r>
      <w:del w:id="260" w:author="Bohorquez Manrique, German Javier, Enel Colombia" w:date="2020-12-04T09:31:00Z">
        <w:r>
          <w:delText xml:space="preserve"> </w:delText>
        </w:r>
      </w:del>
      <w:ins w:id="261" w:author="Bohorquez Manrique, German Javier, Enel Colombia" w:date="2020-12-04T09:31:00Z">
        <w:r w:rsidRPr="00EE56F4">
          <w:rPr>
            <w:rFonts w:ascii="Arial" w:hAnsi="Arial" w:cs="Arial"/>
            <w:color w:val="000000" w:themeColor="text1"/>
            <w:sz w:val="24"/>
            <w:szCs w:val="24"/>
          </w:rPr>
          <w:t> </w:t>
        </w:r>
      </w:ins>
      <w:r w:rsidRPr="00EE56F4">
        <w:rPr>
          <w:rFonts w:ascii="Arial" w:hAnsi="Arial"/>
          <w:color w:val="000000" w:themeColor="text1"/>
          <w:sz w:val="24"/>
          <w:rPrChange w:id="262" w:author="Bohorquez Manrique, German Javier, Enel Colombia" w:date="2020-12-04T09:31:00Z">
            <w:rPr/>
          </w:rPrChange>
        </w:rPr>
        <w:t xml:space="preserve"> a precio de bolsa horaria sin piso y sin techo para el </w:t>
      </w:r>
      <w:r w:rsidRPr="00EE56F4">
        <w:rPr>
          <w:rFonts w:ascii="Arial" w:hAnsi="Arial"/>
          <w:color w:val="000000" w:themeColor="text1"/>
          <w:sz w:val="24"/>
          <w:rPrChange w:id="263" w:author="Bohorquez Manrique, German Javier, Enel Colombia" w:date="2020-12-04T09:31:00Z">
            <w:rPr/>
          </w:rPrChange>
        </w:rPr>
        <w:lastRenderedPageBreak/>
        <w:t>periodo negociado. EL DESTINATARIO estará obligado a informar a ENEL-</w:t>
      </w:r>
      <w:del w:id="264" w:author="Bohorquez Manrique, German Javier, Enel Colombia" w:date="2020-12-04T09:31:00Z">
        <w:r>
          <w:delText>ENEL-</w:delText>
        </w:r>
      </w:del>
      <w:r w:rsidRPr="00EE56F4">
        <w:rPr>
          <w:rFonts w:ascii="Arial" w:hAnsi="Arial"/>
          <w:color w:val="000000" w:themeColor="text1"/>
          <w:sz w:val="24"/>
          <w:rPrChange w:id="265" w:author="Bohorquez Manrique, German Javier, Enel Colombia" w:date="2020-12-04T09:31:00Z">
            <w:rPr/>
          </w:rPrChange>
        </w:rPr>
        <w:t>EMGESA, con al menos un (1) año de antelación, el inicio de la operación de cualquiera de estos proyectos de autoabastecimiento de energía eléctrica o de otro proyecto de similar contexto. Una vez ENEL-EMGESA revise y modifique las nuevas condiciones comerciales, tanto ENEL-EMGESA como EL DESTINATARIO tendrán un término de 15 días para suscribir el respectivo otrosí con el fin de formalizar esta situación.</w:t>
      </w:r>
    </w:p>
    <w:p w14:paraId="7C34096D" w14:textId="77777777" w:rsidR="00057EFC" w:rsidRPr="00EE56F4" w:rsidRDefault="00057EFC" w:rsidP="00057EFC">
      <w:pPr>
        <w:pStyle w:val="Prrafodelista"/>
        <w:spacing w:after="0" w:line="240" w:lineRule="auto"/>
        <w:rPr>
          <w:ins w:id="266" w:author="Bohorquez Manrique, German Javier, Enel Colombia" w:date="2020-12-04T09:31:00Z"/>
          <w:rFonts w:ascii="Arial" w:hAnsi="Arial" w:cs="Arial"/>
          <w:b/>
          <w:bCs/>
          <w:color w:val="000000" w:themeColor="text1"/>
          <w:sz w:val="24"/>
          <w:szCs w:val="24"/>
        </w:rPr>
      </w:pPr>
      <w:del w:id="267" w:author="Bohorquez Manrique, German Javier, Enel Colombia" w:date="2020-12-04T09:31:00Z">
        <w:r>
          <w:delText xml:space="preserve">2. </w:delText>
        </w:r>
      </w:del>
    </w:p>
    <w:p w14:paraId="735A843E" w14:textId="77777777" w:rsidR="00057EFC" w:rsidRPr="00EE56F4" w:rsidRDefault="00057EFC" w:rsidP="00057EFC">
      <w:pPr>
        <w:pStyle w:val="Prrafodelista"/>
        <w:spacing w:after="0" w:line="240" w:lineRule="auto"/>
        <w:ind w:left="1425" w:right="-93"/>
        <w:jc w:val="both"/>
        <w:rPr>
          <w:ins w:id="268" w:author="Bohorquez Manrique, German Javier, Enel Colombia" w:date="2020-12-04T09:31:00Z"/>
          <w:rFonts w:ascii="Arial" w:hAnsi="Arial" w:cs="Arial"/>
          <w:b/>
          <w:bCs/>
          <w:color w:val="000000" w:themeColor="text1"/>
          <w:sz w:val="24"/>
          <w:szCs w:val="24"/>
        </w:rPr>
      </w:pPr>
    </w:p>
    <w:p w14:paraId="72904338" w14:textId="77777777" w:rsidR="00057EFC" w:rsidRPr="00EE56F4" w:rsidRDefault="00057EFC">
      <w:pPr>
        <w:pStyle w:val="Textoindependiente2"/>
        <w:numPr>
          <w:ilvl w:val="0"/>
          <w:numId w:val="4"/>
        </w:numPr>
        <w:ind w:right="-93"/>
        <w:rPr>
          <w:lang w:val="es-CO"/>
          <w:rPrChange w:id="269" w:author="Bohorquez Manrique, German Javier, Enel Colombia" w:date="2020-12-04T09:31:00Z">
            <w:rPr/>
          </w:rPrChange>
        </w:rPr>
        <w:pPrChange w:id="270" w:author="Bohorquez Manrique, German Javier, Enel Colombia" w:date="2020-12-04T09:31:00Z">
          <w:pPr>
            <w:pStyle w:val="Ttulo1"/>
            <w:ind w:left="-5" w:right="13"/>
          </w:pPr>
        </w:pPrChange>
      </w:pPr>
      <w:r w:rsidRPr="00EE56F4">
        <w:rPr>
          <w:rFonts w:ascii="Arial" w:hAnsi="Arial"/>
          <w:b/>
          <w:lang w:val="es-CO"/>
          <w:rPrChange w:id="271" w:author="Bohorquez Manrique, German Javier, Enel Colombia" w:date="2020-12-04T09:31:00Z">
            <w:rPr>
              <w:b w:val="0"/>
            </w:rPr>
          </w:rPrChange>
        </w:rPr>
        <w:t>VALOR DE LA OFERTA MERCANTIL</w:t>
      </w:r>
    </w:p>
    <w:p w14:paraId="236FAF8F" w14:textId="77777777" w:rsidR="00057EFC" w:rsidRPr="00EE56F4" w:rsidRDefault="00057EFC" w:rsidP="00057EFC">
      <w:pPr>
        <w:pStyle w:val="Textoindependiente2"/>
        <w:ind w:right="-91"/>
        <w:rPr>
          <w:ins w:id="272" w:author="Bohorquez Manrique, German Javier, Enel Colombia" w:date="2020-12-04T09:31:00Z"/>
          <w:rFonts w:ascii="Arial" w:hAnsi="Arial" w:cs="Arial"/>
        </w:rPr>
      </w:pPr>
      <w:del w:id="273" w:author="Bohorquez Manrique, German Javier, Enel Colombia" w:date="2020-12-04T09:31:00Z">
        <w:r>
          <w:delText xml:space="preserve">2.1. </w:delText>
        </w:r>
      </w:del>
    </w:p>
    <w:p w14:paraId="0EAED04D" w14:textId="77777777" w:rsidR="00057EFC" w:rsidRPr="00EE56F4" w:rsidRDefault="00057EFC">
      <w:pPr>
        <w:pStyle w:val="Textoindependiente2"/>
        <w:numPr>
          <w:ilvl w:val="1"/>
          <w:numId w:val="4"/>
        </w:numPr>
        <w:ind w:left="0" w:right="-91" w:firstLine="360"/>
        <w:rPr>
          <w:rFonts w:ascii="Arial" w:hAnsi="Arial"/>
          <w:rPrChange w:id="274" w:author="Bohorquez Manrique, German Javier, Enel Colombia" w:date="2020-12-04T09:31:00Z">
            <w:rPr/>
          </w:rPrChange>
        </w:rPr>
        <w:pPrChange w:id="275" w:author="Bohorquez Manrique, German Javier, Enel Colombia" w:date="2020-12-04T09:31:00Z">
          <w:pPr>
            <w:ind w:left="-5"/>
          </w:pPr>
        </w:pPrChange>
      </w:pPr>
      <w:r w:rsidRPr="00EE56F4">
        <w:rPr>
          <w:rFonts w:ascii="Arial" w:hAnsi="Arial"/>
          <w:rPrChange w:id="276" w:author="Bohorquez Manrique, German Javier, Enel Colombia" w:date="2020-12-04T09:31:00Z">
            <w:rPr/>
          </w:rPrChange>
        </w:rPr>
        <w:t xml:space="preserve">Para el servicio que se preste en el periodo comprendido desde </w:t>
      </w:r>
      <w:r w:rsidRPr="001E56E4">
        <w:rPr>
          <w:rFonts w:ascii="Arial" w:hAnsi="Arial"/>
          <w:highlight w:val="lightGray"/>
          <w:rPrChange w:id="277" w:author="Bohorquez Manrique, German Javier, Enel Colombia" w:date="2020-12-04T09:31:00Z">
            <w:rPr/>
          </w:rPrChange>
        </w:rPr>
        <w:t xml:space="preserve">el </w:t>
      </w:r>
      <w:ins w:id="278" w:author="Bohorquez Manrique, German Javier, Enel Colombia" w:date="2020-12-04T09:31:00Z">
        <w:r w:rsidRPr="00AE24CD">
          <w:rPr>
            <w:rFonts w:ascii="Arial" w:hAnsi="Arial" w:cs="Arial"/>
            <w:highlight w:val="green"/>
          </w:rPr>
          <w:t xml:space="preserve">1 </w:t>
        </w:r>
        <w:commentRangeStart w:id="279"/>
        <w:r w:rsidRPr="00AE24CD">
          <w:rPr>
            <w:rFonts w:ascii="Arial" w:hAnsi="Arial" w:cs="Arial"/>
            <w:highlight w:val="green"/>
          </w:rPr>
          <w:t>de</w:t>
        </w:r>
      </w:ins>
      <w:commentRangeEnd w:id="279"/>
      <w:r w:rsidR="00AE24CD">
        <w:rPr>
          <w:rStyle w:val="Refdecomentario"/>
          <w:rFonts w:ascii="Times New Roman" w:hAnsi="Times New Roman"/>
          <w:lang w:val="es-MX" w:eastAsia="es-MX"/>
        </w:rPr>
        <w:commentReference w:id="279"/>
      </w:r>
      <w:ins w:id="280" w:author="Bohorquez Manrique, German Javier, Enel Colombia" w:date="2020-12-04T09:31:00Z">
        <w:r w:rsidRPr="00AE24CD">
          <w:rPr>
            <w:rFonts w:ascii="Arial" w:hAnsi="Arial" w:cs="Arial"/>
            <w:highlight w:val="green"/>
          </w:rPr>
          <w:t xml:space="preserve"> enero de 20XX</w:t>
        </w:r>
      </w:ins>
      <w:r w:rsidRPr="001E56E4">
        <w:rPr>
          <w:rFonts w:ascii="Arial" w:hAnsi="Arial"/>
          <w:highlight w:val="lightGray"/>
          <w:rPrChange w:id="281" w:author="Bohorquez Manrique, German Javier, Enel Colombia" w:date="2020-12-04T09:31:00Z">
            <w:rPr/>
          </w:rPrChange>
        </w:rPr>
        <w:t xml:space="preserve"> hasta el </w:t>
      </w:r>
      <w:r w:rsidRPr="00AE24CD">
        <w:rPr>
          <w:rFonts w:ascii="Arial" w:hAnsi="Arial"/>
          <w:highlight w:val="green"/>
          <w:rPrChange w:id="282" w:author="Bohorquez Manrique, German Javier, Enel Colombia" w:date="2020-12-04T09:31:00Z">
            <w:rPr/>
          </w:rPrChange>
        </w:rPr>
        <w:t>31</w:t>
      </w:r>
      <w:ins w:id="283" w:author="Bohorquez Manrique, German Javier, Enel Colombia" w:date="2020-12-04T09:31:00Z">
        <w:r w:rsidRPr="00AE24CD">
          <w:rPr>
            <w:rFonts w:ascii="Arial" w:hAnsi="Arial" w:cs="Arial"/>
            <w:highlight w:val="green"/>
          </w:rPr>
          <w:t xml:space="preserve"> de </w:t>
        </w:r>
        <w:commentRangeStart w:id="284"/>
        <w:r w:rsidRPr="00AE24CD">
          <w:rPr>
            <w:rFonts w:ascii="Arial" w:hAnsi="Arial" w:cs="Arial"/>
            <w:highlight w:val="green"/>
          </w:rPr>
          <w:t>diciembre</w:t>
        </w:r>
      </w:ins>
      <w:commentRangeEnd w:id="284"/>
      <w:r w:rsidR="00AE24CD">
        <w:rPr>
          <w:rStyle w:val="Refdecomentario"/>
          <w:rFonts w:ascii="Times New Roman" w:hAnsi="Times New Roman"/>
          <w:lang w:val="es-MX" w:eastAsia="es-MX"/>
        </w:rPr>
        <w:commentReference w:id="284"/>
      </w:r>
      <w:ins w:id="285" w:author="Bohorquez Manrique, German Javier, Enel Colombia" w:date="2020-12-04T09:31:00Z">
        <w:r w:rsidRPr="00AE24CD">
          <w:rPr>
            <w:rFonts w:ascii="Arial" w:hAnsi="Arial" w:cs="Arial"/>
            <w:highlight w:val="green"/>
          </w:rPr>
          <w:t xml:space="preserve"> de 20XX</w:t>
        </w:r>
      </w:ins>
      <w:r w:rsidRPr="00EE56F4">
        <w:rPr>
          <w:rFonts w:ascii="Arial" w:hAnsi="Arial"/>
          <w:rPrChange w:id="286" w:author="Bohorquez Manrique, German Javier, Enel Colombia" w:date="2020-12-04T09:31:00Z">
            <w:rPr/>
          </w:rPrChange>
        </w:rPr>
        <w:t>, tendrá un valor correspondiente al valor no regulado de generación y venta, que se liquidará de la siguiente forma:</w:t>
      </w:r>
    </w:p>
    <w:p w14:paraId="6379DB29" w14:textId="77777777" w:rsidR="00057EFC" w:rsidRPr="00EE56F4" w:rsidRDefault="00057EFC" w:rsidP="00057EFC">
      <w:pPr>
        <w:pStyle w:val="Textoindependiente2"/>
        <w:ind w:left="1080" w:right="-91"/>
        <w:rPr>
          <w:ins w:id="287" w:author="Bohorquez Manrique, German Javier, Enel Colombia" w:date="2020-12-04T09:31:00Z"/>
          <w:rFonts w:ascii="Arial" w:hAnsi="Arial" w:cs="Arial"/>
        </w:rPr>
      </w:pPr>
    </w:p>
    <w:p w14:paraId="54D98EC8" w14:textId="77777777" w:rsidR="00057EFC" w:rsidRPr="00DD734F" w:rsidRDefault="00057EFC">
      <w:pPr>
        <w:spacing w:after="0" w:line="240" w:lineRule="auto"/>
        <w:ind w:right="-93"/>
        <w:jc w:val="both"/>
        <w:rPr>
          <w:rFonts w:ascii="Arial" w:eastAsia="Arial" w:hAnsi="Arial" w:cs="Arial"/>
          <w:color w:val="000000"/>
          <w:sz w:val="24"/>
          <w:lang w:val="es-ES" w:eastAsia="es-419"/>
          <w:rPrChange w:id="288" w:author="Bohorquez Manrique, German Javier, Enel Colombia" w:date="2020-12-04T09:31:00Z">
            <w:rPr/>
          </w:rPrChange>
        </w:rPr>
        <w:pPrChange w:id="289" w:author="Bohorquez Manrique, German Javier, Enel Colombia" w:date="2020-12-04T09:31:00Z">
          <w:pPr>
            <w:ind w:left="-5"/>
          </w:pPr>
        </w:pPrChange>
      </w:pPr>
      <w:r w:rsidRPr="00DD734F">
        <w:rPr>
          <w:rFonts w:ascii="Arial" w:hAnsi="Arial"/>
          <w:sz w:val="24"/>
          <w:lang w:val="es-ES"/>
          <w:rPrChange w:id="290" w:author="Bohorquez Manrique, German Javier, Enel Colombia" w:date="2020-12-04T09:31:00Z">
            <w:rPr/>
          </w:rPrChange>
        </w:rPr>
        <w:t>2.1.1. Componente no regulado referido al precio de bolsa con TPB y TTB</w:t>
      </w:r>
      <w:r>
        <w:rPr>
          <w:sz w:val="24"/>
          <w:lang w:val="es-ES"/>
          <w:rPrChange w:id="291" w:author="Bohorquez Manrique, German Javier, Enel Colombia" w:date="2020-12-04T09:31:00Z">
            <w:rPr/>
          </w:rPrChange>
        </w:rPr>
        <w:t xml:space="preserve"> - Banda</w:t>
      </w:r>
      <w:r w:rsidRPr="00DD734F">
        <w:rPr>
          <w:sz w:val="24"/>
          <w:lang w:val="es-ES"/>
          <w:rPrChange w:id="292" w:author="Bohorquez Manrique, German Javier, Enel Colombia" w:date="2020-12-04T09:31:00Z">
            <w:rPr/>
          </w:rPrChange>
        </w:rPr>
        <w:t>:</w:t>
      </w:r>
    </w:p>
    <w:p w14:paraId="39477529" w14:textId="77777777" w:rsidR="00057EFC" w:rsidRPr="00DD734F" w:rsidRDefault="00057EFC" w:rsidP="00057EFC">
      <w:pPr>
        <w:spacing w:after="0" w:line="240" w:lineRule="auto"/>
        <w:ind w:right="-93"/>
        <w:jc w:val="both"/>
        <w:rPr>
          <w:ins w:id="293" w:author="Bohorquez Manrique, German Javier, Enel Colombia" w:date="2020-12-04T09:31:00Z"/>
          <w:rFonts w:ascii="Arial" w:eastAsia="Times New Roman" w:hAnsi="Arial" w:cs="Arial"/>
          <w:sz w:val="24"/>
          <w:szCs w:val="24"/>
          <w:lang w:val="es-ES" w:eastAsia="es-ES"/>
        </w:rPr>
      </w:pPr>
    </w:p>
    <w:p w14:paraId="05666BF5" w14:textId="77777777" w:rsidR="00057EFC" w:rsidRPr="00DD734F" w:rsidRDefault="00057EFC">
      <w:pPr>
        <w:spacing w:after="0" w:line="240" w:lineRule="auto"/>
        <w:ind w:right="-93"/>
        <w:jc w:val="both"/>
        <w:rPr>
          <w:rFonts w:ascii="Arial" w:eastAsia="Arial" w:hAnsi="Arial" w:cs="Arial"/>
          <w:color w:val="000000"/>
          <w:sz w:val="24"/>
          <w:lang w:val="es-ES" w:eastAsia="es-419"/>
          <w:rPrChange w:id="294" w:author="Bohorquez Manrique, German Javier, Enel Colombia" w:date="2020-12-04T09:31:00Z">
            <w:rPr/>
          </w:rPrChange>
        </w:rPr>
        <w:pPrChange w:id="295" w:author="Bohorquez Manrique, German Javier, Enel Colombia" w:date="2020-12-04T09:31:00Z">
          <w:pPr>
            <w:spacing w:after="7"/>
            <w:ind w:left="-5"/>
          </w:pPr>
        </w:pPrChange>
      </w:pPr>
      <w:r w:rsidRPr="00DD734F">
        <w:rPr>
          <w:rFonts w:ascii="Arial" w:hAnsi="Arial"/>
          <w:b/>
          <w:sz w:val="24"/>
          <w:lang w:val="es-ES"/>
          <w:rPrChange w:id="296" w:author="Bohorquez Manrique, German Javier, Enel Colombia" w:date="2020-12-04T09:31:00Z">
            <w:rPr/>
          </w:rPrChange>
        </w:rPr>
        <w:t>PB:</w:t>
      </w:r>
      <w:r w:rsidRPr="00DD734F">
        <w:rPr>
          <w:rFonts w:ascii="Arial" w:hAnsi="Arial"/>
          <w:sz w:val="24"/>
          <w:lang w:val="es-ES"/>
          <w:rPrChange w:id="297" w:author="Bohorquez Manrique, German Javier, Enel Colombia" w:date="2020-12-04T09:31:00Z">
            <w:rPr/>
          </w:rPrChange>
        </w:rPr>
        <w:t xml:space="preserve"> Precio de bolsa promedio </w:t>
      </w:r>
      <w:del w:id="298" w:author="Bohorquez Manrique, German Javier, Enel Colombia" w:date="2020-12-04T09:31:00Z">
        <w:r>
          <w:delText>aritmético</w:delText>
        </w:r>
      </w:del>
      <w:ins w:id="299" w:author="Bohorquez Manrique, German Javier, Enel Colombia" w:date="2020-12-04T09:31:00Z">
        <w:r w:rsidRPr="00DD734F">
          <w:rPr>
            <w:rFonts w:ascii="Arial" w:eastAsia="Times New Roman" w:hAnsi="Arial" w:cs="Arial"/>
            <w:sz w:val="24"/>
            <w:szCs w:val="24"/>
            <w:lang w:val="es-ES" w:eastAsia="es-ES"/>
          </w:rPr>
          <w:t>Aritmético</w:t>
        </w:r>
      </w:ins>
      <w:r w:rsidRPr="00DD734F">
        <w:rPr>
          <w:rFonts w:ascii="Arial" w:hAnsi="Arial"/>
          <w:sz w:val="24"/>
          <w:lang w:val="es-ES"/>
          <w:rPrChange w:id="300" w:author="Bohorquez Manrique, German Javier, Enel Colombia" w:date="2020-12-04T09:31:00Z">
            <w:rPr/>
          </w:rPrChange>
        </w:rPr>
        <w:t xml:space="preserve"> mensual, con la versión TXR.</w:t>
      </w:r>
    </w:p>
    <w:p w14:paraId="4548431C"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01" w:author="Bohorquez Manrique, German Javier, Enel Colombia" w:date="2020-12-04T09:31:00Z">
            <w:rPr/>
          </w:rPrChange>
        </w:rPr>
        <w:pPrChange w:id="302" w:author="Bohorquez Manrique, German Javier, Enel Colombia" w:date="2020-12-04T09:31:00Z">
          <w:pPr>
            <w:spacing w:after="7"/>
            <w:ind w:left="-5"/>
          </w:pPr>
        </w:pPrChange>
      </w:pPr>
      <w:r w:rsidRPr="00DD734F">
        <w:rPr>
          <w:rFonts w:ascii="Arial" w:hAnsi="Arial"/>
          <w:b/>
          <w:sz w:val="24"/>
          <w:lang w:val="es-ES"/>
          <w:rPrChange w:id="303" w:author="Bohorquez Manrique, German Javier, Enel Colombia" w:date="2020-12-04T09:31:00Z">
            <w:rPr/>
          </w:rPrChange>
        </w:rPr>
        <w:t xml:space="preserve">TTB: </w:t>
      </w:r>
      <w:r w:rsidRPr="00DD734F">
        <w:rPr>
          <w:rFonts w:ascii="Arial" w:hAnsi="Arial"/>
          <w:sz w:val="24"/>
          <w:lang w:val="es-ES"/>
          <w:rPrChange w:id="304" w:author="Bohorquez Manrique, German Javier, Enel Colombia" w:date="2020-12-04T09:31:00Z">
            <w:rPr/>
          </w:rPrChange>
        </w:rPr>
        <w:t>Tarifa Techo de Bo</w:t>
      </w:r>
      <w:r w:rsidRPr="00DD734F">
        <w:rPr>
          <w:sz w:val="24"/>
          <w:lang w:val="es-ES"/>
          <w:rPrChange w:id="305" w:author="Bohorquez Manrique, German Javier, Enel Colombia" w:date="2020-12-04T09:31:00Z">
            <w:rPr/>
          </w:rPrChange>
        </w:rPr>
        <w:t>lsa: Precio máximo de la generación (G</w:t>
      </w:r>
      <w:ins w:id="306" w:author="Bohorquez Manrique, German Javier, Enel Colombia" w:date="2020-12-04T09:31:00Z">
        <w:r w:rsidRPr="00DD734F">
          <w:rPr>
            <w:rFonts w:eastAsia="Times New Roman"/>
            <w:sz w:val="24"/>
            <w:szCs w:val="24"/>
            <w:lang w:val="es-ES" w:eastAsia="es-ES"/>
          </w:rPr>
          <w:t>)</w:t>
        </w:r>
        <w:r>
          <w:rPr>
            <w:rFonts w:ascii="Arial" w:eastAsia="Times New Roman" w:hAnsi="Arial" w:cs="Arial"/>
            <w:sz w:val="24"/>
            <w:szCs w:val="24"/>
            <w:lang w:val="es-ES" w:eastAsia="es-ES"/>
          </w:rPr>
          <w:t xml:space="preserve"> </w:t>
        </w:r>
        <w:r w:rsidRPr="002066F4">
          <w:rPr>
            <w:rFonts w:ascii="Arial" w:eastAsia="Times New Roman" w:hAnsi="Arial" w:cs="Arial"/>
            <w:sz w:val="24"/>
            <w:szCs w:val="24"/>
            <w:lang w:val="es-ES" w:eastAsia="es-ES"/>
          </w:rPr>
          <w:t xml:space="preserve">(G) en pesos constantes de </w:t>
        </w:r>
        <w:commentRangeStart w:id="307"/>
        <w:r w:rsidRPr="00AE24CD">
          <w:rPr>
            <w:rFonts w:ascii="Arial" w:eastAsia="Times New Roman" w:hAnsi="Arial" w:cs="Arial"/>
            <w:sz w:val="24"/>
            <w:szCs w:val="24"/>
            <w:highlight w:val="green"/>
            <w:lang w:val="es-ES" w:eastAsia="es-ES"/>
          </w:rPr>
          <w:t>MMM/20</w:t>
        </w:r>
        <w:r w:rsidRPr="00AE24CD">
          <w:rPr>
            <w:rFonts w:ascii="Arial" w:hAnsi="Arial" w:cs="Arial"/>
            <w:sz w:val="24"/>
            <w:szCs w:val="24"/>
            <w:highlight w:val="green"/>
            <w:lang w:val="es-419"/>
          </w:rPr>
          <w:t>[</w:t>
        </w:r>
        <w:proofErr w:type="gramStart"/>
        <w:r w:rsidRPr="00AE24CD">
          <w:rPr>
            <w:rFonts w:ascii="Arial" w:hAnsi="Arial" w:cs="Arial"/>
            <w:sz w:val="24"/>
            <w:szCs w:val="24"/>
            <w:highlight w:val="green"/>
            <w:lang w:val="es-419"/>
          </w:rPr>
          <w:t>..</w:t>
        </w:r>
      </w:ins>
      <w:commentRangeEnd w:id="307"/>
      <w:r w:rsidR="00AE24CD">
        <w:rPr>
          <w:rStyle w:val="Refdecomentario"/>
          <w:rFonts w:ascii="Times New Roman" w:eastAsia="Times New Roman" w:hAnsi="Times New Roman" w:cs="Times New Roman"/>
          <w:lang w:val="es-MX" w:eastAsia="es-MX"/>
        </w:rPr>
        <w:commentReference w:id="307"/>
      </w:r>
      <w:ins w:id="308" w:author="Bohorquez Manrique, German Javier, Enel Colombia" w:date="2020-12-04T09:31:00Z">
        <w:r w:rsidRPr="00AE24CD">
          <w:rPr>
            <w:rFonts w:ascii="Arial" w:hAnsi="Arial" w:cs="Arial"/>
            <w:sz w:val="24"/>
            <w:szCs w:val="24"/>
            <w:highlight w:val="green"/>
            <w:lang w:val="es-419"/>
          </w:rPr>
          <w:t>.]</w:t>
        </w:r>
        <w:proofErr w:type="gramEnd"/>
        <w:r w:rsidRPr="002066F4">
          <w:rPr>
            <w:rFonts w:ascii="Arial" w:eastAsia="Times New Roman" w:hAnsi="Arial" w:cs="Arial"/>
            <w:sz w:val="24"/>
            <w:szCs w:val="24"/>
            <w:lang w:val="es-ES" w:eastAsia="es-ES"/>
          </w:rPr>
          <w:t xml:space="preserve"> por kilovatio hora (</w:t>
        </w:r>
        <w:proofErr w:type="spellStart"/>
        <w:r w:rsidRPr="002066F4">
          <w:rPr>
            <w:rFonts w:ascii="Arial" w:eastAsia="Times New Roman" w:hAnsi="Arial" w:cs="Arial"/>
            <w:sz w:val="24"/>
            <w:szCs w:val="24"/>
            <w:lang w:val="es-ES" w:eastAsia="es-ES"/>
          </w:rPr>
          <w:t>kWh</w:t>
        </w:r>
      </w:ins>
      <w:proofErr w:type="spellEnd"/>
      <w:r w:rsidRPr="002066F4">
        <w:rPr>
          <w:rFonts w:ascii="Arial" w:hAnsi="Arial"/>
          <w:sz w:val="24"/>
          <w:lang w:val="es-ES"/>
          <w:rPrChange w:id="309" w:author="Bohorquez Manrique, German Javier, Enel Colombia" w:date="2020-12-04T09:31:00Z">
            <w:rPr/>
          </w:rPrChange>
        </w:rPr>
        <w:t>).</w:t>
      </w:r>
    </w:p>
    <w:p w14:paraId="0043705A"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10" w:author="Bohorquez Manrique, German Javier, Enel Colombia" w:date="2020-12-04T09:31:00Z">
            <w:rPr/>
          </w:rPrChange>
        </w:rPr>
        <w:pPrChange w:id="311" w:author="Bohorquez Manrique, German Javier, Enel Colombia" w:date="2020-12-04T09:31:00Z">
          <w:pPr>
            <w:spacing w:after="7"/>
            <w:ind w:left="-5"/>
          </w:pPr>
        </w:pPrChange>
      </w:pPr>
      <w:r w:rsidRPr="00DD734F">
        <w:rPr>
          <w:rFonts w:ascii="Arial" w:hAnsi="Arial"/>
          <w:b/>
          <w:sz w:val="24"/>
          <w:lang w:val="es-ES"/>
          <w:rPrChange w:id="312" w:author="Bohorquez Manrique, German Javier, Enel Colombia" w:date="2020-12-04T09:31:00Z">
            <w:rPr/>
          </w:rPrChange>
        </w:rPr>
        <w:t>TPB:</w:t>
      </w:r>
      <w:r w:rsidRPr="00DD734F">
        <w:rPr>
          <w:rFonts w:ascii="Arial" w:hAnsi="Arial"/>
          <w:sz w:val="24"/>
          <w:lang w:val="es-ES"/>
          <w:rPrChange w:id="313" w:author="Bohorquez Manrique, German Javier, Enel Colombia" w:date="2020-12-04T09:31:00Z">
            <w:rPr/>
          </w:rPrChange>
        </w:rPr>
        <w:t xml:space="preserve"> Tarifa Piso de Bolsa: Precio mínimo de la generación (G</w:t>
      </w:r>
      <w:ins w:id="314" w:author="Bohorquez Manrique, German Javier, Enel Colombia" w:date="2020-12-04T09:31:00Z">
        <w:r w:rsidRPr="00DD734F">
          <w:rPr>
            <w:rFonts w:eastAsia="Times New Roman"/>
            <w:sz w:val="24"/>
            <w:szCs w:val="24"/>
            <w:lang w:val="es-ES" w:eastAsia="es-ES"/>
          </w:rPr>
          <w:t>)</w:t>
        </w:r>
        <w:r>
          <w:rPr>
            <w:rFonts w:ascii="Arial" w:eastAsia="Times New Roman" w:hAnsi="Arial" w:cs="Arial"/>
            <w:sz w:val="24"/>
            <w:szCs w:val="24"/>
            <w:lang w:val="es-ES" w:eastAsia="es-ES"/>
          </w:rPr>
          <w:t xml:space="preserve"> </w:t>
        </w:r>
        <w:r w:rsidRPr="00DD734F">
          <w:rPr>
            <w:rFonts w:ascii="Arial" w:eastAsia="Times New Roman" w:hAnsi="Arial" w:cs="Arial"/>
            <w:sz w:val="24"/>
            <w:szCs w:val="24"/>
            <w:lang w:val="es-ES" w:eastAsia="es-ES"/>
          </w:rPr>
          <w:t xml:space="preserve">en pesos constantes de </w:t>
        </w:r>
        <w:commentRangeStart w:id="315"/>
        <w:r w:rsidRPr="00AE24CD">
          <w:rPr>
            <w:rFonts w:ascii="Arial" w:eastAsia="Times New Roman" w:hAnsi="Arial" w:cs="Arial"/>
            <w:sz w:val="24"/>
            <w:szCs w:val="24"/>
            <w:highlight w:val="green"/>
            <w:lang w:val="es-ES" w:eastAsia="es-ES"/>
          </w:rPr>
          <w:t>MMM/20</w:t>
        </w:r>
        <w:r w:rsidRPr="00AE24CD">
          <w:rPr>
            <w:rFonts w:ascii="Arial" w:hAnsi="Arial" w:cs="Arial"/>
            <w:sz w:val="24"/>
            <w:szCs w:val="24"/>
            <w:highlight w:val="green"/>
            <w:lang w:val="es-419"/>
          </w:rPr>
          <w:t>[.</w:t>
        </w:r>
      </w:ins>
      <w:commentRangeEnd w:id="315"/>
      <w:r w:rsidR="00AE24CD">
        <w:rPr>
          <w:rStyle w:val="Refdecomentario"/>
          <w:rFonts w:ascii="Times New Roman" w:eastAsia="Times New Roman" w:hAnsi="Times New Roman" w:cs="Times New Roman"/>
          <w:lang w:val="es-MX" w:eastAsia="es-MX"/>
        </w:rPr>
        <w:commentReference w:id="315"/>
      </w:r>
      <w:proofErr w:type="gramStart"/>
      <w:ins w:id="316" w:author="Bohorquez Manrique, German Javier, Enel Colombia" w:date="2020-12-04T09:31:00Z">
        <w:r w:rsidRPr="00AE24CD">
          <w:rPr>
            <w:rFonts w:ascii="Arial" w:hAnsi="Arial" w:cs="Arial"/>
            <w:sz w:val="24"/>
            <w:szCs w:val="24"/>
            <w:highlight w:val="green"/>
            <w:lang w:val="es-419"/>
          </w:rPr>
          <w:t>..]</w:t>
        </w:r>
        <w:proofErr w:type="gramEnd"/>
        <w:r w:rsidRPr="00DD734F">
          <w:rPr>
            <w:rFonts w:ascii="Arial" w:eastAsia="Times New Roman" w:hAnsi="Arial" w:cs="Arial"/>
            <w:sz w:val="24"/>
            <w:szCs w:val="24"/>
            <w:lang w:val="es-ES" w:eastAsia="es-ES"/>
          </w:rPr>
          <w:t xml:space="preserve"> por kilovatio hora (</w:t>
        </w:r>
        <w:proofErr w:type="spellStart"/>
        <w:r w:rsidRPr="00DD734F">
          <w:rPr>
            <w:rFonts w:ascii="Arial" w:eastAsia="Times New Roman" w:hAnsi="Arial" w:cs="Arial"/>
            <w:sz w:val="24"/>
            <w:szCs w:val="24"/>
            <w:lang w:val="es-ES" w:eastAsia="es-ES"/>
          </w:rPr>
          <w:t>kWh</w:t>
        </w:r>
      </w:ins>
      <w:proofErr w:type="spellEnd"/>
      <w:r w:rsidRPr="00DD734F">
        <w:rPr>
          <w:rFonts w:ascii="Arial" w:hAnsi="Arial"/>
          <w:sz w:val="24"/>
          <w:lang w:val="es-ES"/>
          <w:rPrChange w:id="317" w:author="Bohorquez Manrique, German Javier, Enel Colombia" w:date="2020-12-04T09:31:00Z">
            <w:rPr/>
          </w:rPrChange>
        </w:rPr>
        <w:t>).</w:t>
      </w:r>
    </w:p>
    <w:p w14:paraId="3639E4BE" w14:textId="77777777" w:rsidR="00057EFC" w:rsidRPr="00DD734F" w:rsidRDefault="00057EFC">
      <w:pPr>
        <w:spacing w:after="0" w:line="240" w:lineRule="auto"/>
        <w:ind w:right="-93"/>
        <w:jc w:val="both"/>
        <w:rPr>
          <w:rFonts w:ascii="Arial" w:hAnsi="Arial"/>
          <w:sz w:val="24"/>
          <w:lang w:val="es-ES"/>
          <w:rPrChange w:id="318" w:author="Bohorquez Manrique, German Javier, Enel Colombia" w:date="2020-12-04T09:31:00Z">
            <w:rPr/>
          </w:rPrChange>
        </w:rPr>
        <w:pPrChange w:id="319" w:author="Bohorquez Manrique, German Javier, Enel Colombia" w:date="2020-12-04T09:31:00Z">
          <w:pPr>
            <w:spacing w:after="7"/>
            <w:ind w:left="-5"/>
          </w:pPr>
        </w:pPrChange>
      </w:pPr>
      <w:del w:id="320" w:author="Bohorquez Manrique, German Javier, Enel Colombia" w:date="2020-12-04T09:31:00Z">
        <w:r>
          <w:delText>K</w:delText>
        </w:r>
      </w:del>
      <w:ins w:id="321" w:author="Bohorquez Manrique, German Javier, Enel Colombia" w:date="2020-12-04T09:31:00Z">
        <w:r w:rsidRPr="00DD734F">
          <w:rPr>
            <w:rFonts w:ascii="Arial" w:eastAsia="Times New Roman" w:hAnsi="Arial" w:cs="Arial"/>
            <w:b/>
            <w:sz w:val="24"/>
            <w:szCs w:val="24"/>
            <w:lang w:val="es-ES" w:eastAsia="es-ES"/>
          </w:rPr>
          <w:t>KBANDA</w:t>
        </w:r>
      </w:ins>
      <w:r w:rsidRPr="00DD734F">
        <w:rPr>
          <w:rFonts w:ascii="Arial" w:hAnsi="Arial"/>
          <w:b/>
          <w:sz w:val="24"/>
          <w:lang w:val="es-ES"/>
          <w:rPrChange w:id="322" w:author="Bohorquez Manrique, German Javier, Enel Colombia" w:date="2020-12-04T09:31:00Z">
            <w:rPr/>
          </w:rPrChange>
        </w:rPr>
        <w:t>:</w:t>
      </w:r>
      <w:r w:rsidRPr="00DD734F">
        <w:rPr>
          <w:rFonts w:ascii="Arial" w:hAnsi="Arial"/>
          <w:sz w:val="24"/>
          <w:lang w:val="es-ES"/>
          <w:rPrChange w:id="323" w:author="Bohorquez Manrique, German Javier, Enel Colombia" w:date="2020-12-04T09:31:00Z">
            <w:rPr/>
          </w:rPrChange>
        </w:rPr>
        <w:t xml:space="preserve"> Prima de riesgo en </w:t>
      </w:r>
      <w:r w:rsidRPr="00DD734F">
        <w:rPr>
          <w:sz w:val="24"/>
          <w:lang w:val="es-ES"/>
          <w:rPrChange w:id="324" w:author="Bohorquez Manrique, German Javier, Enel Colombia" w:date="2020-12-04T09:31:00Z">
            <w:rPr/>
          </w:rPrChange>
        </w:rPr>
        <w:t xml:space="preserve">pesos constantes de </w:t>
      </w:r>
      <w:del w:id="325" w:author="Bohorquez Manrique, German Javier, Enel Colombia" w:date="2020-12-04T09:31:00Z">
        <w:r>
          <w:delText>01/06/</w:delText>
        </w:r>
        <w:commentRangeStart w:id="326"/>
        <w:r>
          <w:delText>2020</w:delText>
        </w:r>
      </w:del>
      <w:ins w:id="327" w:author="Bohorquez Manrique, German Javier, Enel Colombia" w:date="2020-12-04T09:31:00Z">
        <w:r w:rsidRPr="00397647">
          <w:rPr>
            <w:rFonts w:ascii="Arial" w:eastAsia="Times New Roman" w:hAnsi="Arial" w:cs="Arial"/>
            <w:sz w:val="24"/>
            <w:szCs w:val="24"/>
            <w:highlight w:val="green"/>
            <w:lang w:val="es-ES" w:eastAsia="es-ES"/>
          </w:rPr>
          <w:t>MMM</w:t>
        </w:r>
      </w:ins>
      <w:commentRangeEnd w:id="326"/>
      <w:r w:rsidR="00397647">
        <w:rPr>
          <w:rStyle w:val="Refdecomentario"/>
          <w:rFonts w:ascii="Times New Roman" w:eastAsia="Times New Roman" w:hAnsi="Times New Roman" w:cs="Times New Roman"/>
          <w:lang w:val="es-MX" w:eastAsia="es-MX"/>
        </w:rPr>
        <w:commentReference w:id="326"/>
      </w:r>
      <w:ins w:id="328" w:author="Bohorquez Manrique, German Javier, Enel Colombia" w:date="2020-12-04T09:31:00Z">
        <w:r w:rsidRPr="00397647">
          <w:rPr>
            <w:rFonts w:ascii="Arial" w:eastAsia="Times New Roman" w:hAnsi="Arial" w:cs="Arial"/>
            <w:sz w:val="24"/>
            <w:szCs w:val="24"/>
            <w:highlight w:val="green"/>
            <w:lang w:val="es-ES" w:eastAsia="es-ES"/>
          </w:rPr>
          <w:t>/20</w:t>
        </w:r>
        <w:r w:rsidRPr="00397647">
          <w:rPr>
            <w:rFonts w:ascii="Arial" w:hAnsi="Arial" w:cs="Arial"/>
            <w:sz w:val="24"/>
            <w:szCs w:val="24"/>
            <w:highlight w:val="green"/>
            <w:lang w:val="es-419"/>
          </w:rPr>
          <w:t>[.</w:t>
        </w:r>
        <w:r w:rsidRPr="00696D02">
          <w:rPr>
            <w:rFonts w:ascii="Arial" w:hAnsi="Arial" w:cs="Arial"/>
            <w:sz w:val="24"/>
            <w:szCs w:val="24"/>
            <w:highlight w:val="lightGray"/>
            <w:lang w:val="es-419"/>
          </w:rPr>
          <w:t>..]</w:t>
        </w:r>
      </w:ins>
      <w:r w:rsidRPr="00DD734F">
        <w:rPr>
          <w:rFonts w:ascii="Arial" w:hAnsi="Arial"/>
          <w:sz w:val="24"/>
          <w:lang w:val="es-ES"/>
          <w:rPrChange w:id="329" w:author="Bohorquez Manrique, German Javier, Enel Colombia" w:date="2020-12-04T09:31:00Z">
            <w:rPr/>
          </w:rPrChange>
        </w:rPr>
        <w:t xml:space="preserve"> por kilovatio hora (</w:t>
      </w:r>
      <w:proofErr w:type="spellStart"/>
      <w:r w:rsidRPr="00DD734F">
        <w:rPr>
          <w:rFonts w:ascii="Arial" w:hAnsi="Arial"/>
          <w:sz w:val="24"/>
          <w:lang w:val="es-ES"/>
          <w:rPrChange w:id="330" w:author="Bohorquez Manrique, German Javier, Enel Colombia" w:date="2020-12-04T09:31:00Z">
            <w:rPr/>
          </w:rPrChange>
        </w:rPr>
        <w:t>kWh</w:t>
      </w:r>
      <w:proofErr w:type="spellEnd"/>
      <w:r w:rsidRPr="00DD734F">
        <w:rPr>
          <w:rFonts w:ascii="Arial" w:hAnsi="Arial"/>
          <w:sz w:val="24"/>
          <w:lang w:val="es-ES"/>
          <w:rPrChange w:id="331" w:author="Bohorquez Manrique, German Javier, Enel Colombia" w:date="2020-12-04T09:31:00Z">
            <w:rPr/>
          </w:rPrChange>
        </w:rPr>
        <w:t>).</w:t>
      </w:r>
    </w:p>
    <w:p w14:paraId="660921C4" w14:textId="77777777" w:rsidR="00057EFC" w:rsidRPr="00DD734F" w:rsidRDefault="00057EFC" w:rsidP="00057EFC">
      <w:pPr>
        <w:spacing w:after="0" w:line="240" w:lineRule="auto"/>
        <w:ind w:right="-93"/>
        <w:jc w:val="both"/>
        <w:rPr>
          <w:ins w:id="332" w:author="Bohorquez Manrique, German Javier, Enel Colombia" w:date="2020-12-04T09:31:00Z"/>
          <w:rFonts w:ascii="Arial" w:eastAsia="Times New Roman" w:hAnsi="Arial" w:cs="Arial"/>
          <w:color w:val="000000"/>
          <w:sz w:val="24"/>
          <w:szCs w:val="24"/>
          <w:lang w:val="es-ES" w:eastAsia="es-ES"/>
        </w:rPr>
      </w:pPr>
      <w:r w:rsidRPr="00DD734F">
        <w:rPr>
          <w:rFonts w:ascii="Arial" w:hAnsi="Arial"/>
          <w:b/>
          <w:sz w:val="24"/>
          <w:lang w:val="es-ES"/>
          <w:rPrChange w:id="333" w:author="Bohorquez Manrique, German Javier, Enel Colombia" w:date="2020-12-04T09:31:00Z">
            <w:rPr/>
          </w:rPrChange>
        </w:rPr>
        <w:t>Cm:</w:t>
      </w:r>
      <w:r w:rsidRPr="00DD734F">
        <w:rPr>
          <w:sz w:val="24"/>
          <w:lang w:val="es-ES"/>
          <w:rPrChange w:id="334" w:author="Bohorquez Manrique, German Javier, Enel Colombia" w:date="2020-12-04T09:31:00Z">
            <w:rPr/>
          </w:rPrChange>
        </w:rPr>
        <w:t xml:space="preserve"> Costo de Venta en pesos constantes de </w:t>
      </w:r>
      <w:del w:id="335" w:author="Bohorquez Manrique, German Javier, Enel Colombia" w:date="2020-12-04T09:31:00Z">
        <w:r>
          <w:delText>01/06/2020</w:delText>
        </w:r>
      </w:del>
      <w:commentRangeStart w:id="336"/>
      <w:ins w:id="337" w:author="Bohorquez Manrique, German Javier, Enel Colombia" w:date="2020-12-04T09:31:00Z">
        <w:r w:rsidRPr="00397647">
          <w:rPr>
            <w:rFonts w:eastAsia="Times New Roman"/>
            <w:sz w:val="24"/>
            <w:szCs w:val="24"/>
            <w:highlight w:val="green"/>
            <w:lang w:val="es-ES" w:eastAsia="es-ES"/>
          </w:rPr>
          <w:t>MMM</w:t>
        </w:r>
      </w:ins>
      <w:commentRangeEnd w:id="336"/>
      <w:r w:rsidR="00397647">
        <w:rPr>
          <w:rStyle w:val="Refdecomentario"/>
          <w:rFonts w:ascii="Times New Roman" w:eastAsia="Times New Roman" w:hAnsi="Times New Roman" w:cs="Times New Roman"/>
          <w:lang w:val="es-MX" w:eastAsia="es-MX"/>
        </w:rPr>
        <w:commentReference w:id="336"/>
      </w:r>
      <w:ins w:id="338" w:author="Bohorquez Manrique, German Javier, Enel Colombia" w:date="2020-12-04T09:31:00Z">
        <w:r w:rsidRPr="00397647">
          <w:rPr>
            <w:rFonts w:eastAsia="Times New Roman"/>
            <w:sz w:val="24"/>
            <w:szCs w:val="24"/>
            <w:highlight w:val="green"/>
            <w:lang w:val="es-ES" w:eastAsia="es-ES"/>
          </w:rPr>
          <w:t>/20</w:t>
        </w:r>
        <w:r w:rsidRPr="00397647">
          <w:rPr>
            <w:sz w:val="24"/>
            <w:szCs w:val="24"/>
            <w:highlight w:val="green"/>
          </w:rPr>
          <w:t>[...]</w:t>
        </w:r>
      </w:ins>
      <w:r w:rsidRPr="00DD734F">
        <w:rPr>
          <w:sz w:val="24"/>
          <w:lang w:val="es-ES"/>
          <w:rPrChange w:id="339" w:author="Bohorquez Manrique, German Javier, Enel Colombia" w:date="2020-12-04T09:31:00Z">
            <w:rPr/>
          </w:rPrChange>
        </w:rPr>
        <w:t xml:space="preserve"> por kilovatio hora (</w:t>
      </w:r>
      <w:proofErr w:type="spellStart"/>
      <w:r w:rsidRPr="00DD734F">
        <w:rPr>
          <w:sz w:val="24"/>
          <w:lang w:val="es-ES"/>
          <w:rPrChange w:id="340" w:author="Bohorquez Manrique, German Javier, Enel Colombia" w:date="2020-12-04T09:31:00Z">
            <w:rPr/>
          </w:rPrChange>
        </w:rPr>
        <w:t>kWh</w:t>
      </w:r>
      <w:proofErr w:type="spellEnd"/>
      <w:r w:rsidRPr="00DD734F">
        <w:rPr>
          <w:sz w:val="24"/>
          <w:lang w:val="es-ES"/>
          <w:rPrChange w:id="341" w:author="Bohorquez Manrique, German Javier, Enel Colombia" w:date="2020-12-04T09:31:00Z">
            <w:rPr/>
          </w:rPrChange>
        </w:rPr>
        <w:t>).</w:t>
      </w:r>
    </w:p>
    <w:p w14:paraId="07615524" w14:textId="77777777" w:rsidR="00057EFC" w:rsidRPr="00DD734F" w:rsidRDefault="00057EFC">
      <w:pPr>
        <w:spacing w:after="0" w:line="240" w:lineRule="auto"/>
        <w:ind w:right="-93"/>
        <w:jc w:val="both"/>
        <w:rPr>
          <w:rFonts w:ascii="Arial" w:hAnsi="Arial"/>
          <w:sz w:val="24"/>
          <w:lang w:val="es-ES"/>
          <w:rPrChange w:id="342" w:author="Bohorquez Manrique, German Javier, Enel Colombia" w:date="2020-12-04T09:31:00Z">
            <w:rPr/>
          </w:rPrChange>
        </w:rPr>
        <w:pPrChange w:id="343" w:author="Bohorquez Manrique, German Javier, Enel Colombia" w:date="2020-12-04T09:31:00Z">
          <w:pPr>
            <w:ind w:left="-5"/>
          </w:pPr>
        </w:pPrChange>
      </w:pPr>
    </w:p>
    <w:p w14:paraId="3C0C0000"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44" w:author="Bohorquez Manrique, German Javier, Enel Colombia" w:date="2020-12-04T09:31:00Z">
            <w:rPr/>
          </w:rPrChange>
        </w:rPr>
        <w:pPrChange w:id="345" w:author="Bohorquez Manrique, German Javier, Enel Colombia" w:date="2020-12-04T09:31:00Z">
          <w:pPr>
            <w:spacing w:after="541"/>
            <w:ind w:left="577"/>
          </w:pPr>
        </w:pPrChange>
      </w:pPr>
      <w:r w:rsidRPr="00DD734F">
        <w:rPr>
          <w:rFonts w:ascii="Arial" w:hAnsi="Arial"/>
          <w:sz w:val="24"/>
          <w:lang w:val="es-ES"/>
          <w:rPrChange w:id="346" w:author="Bohorquez Manrique, German Javier, Enel Colombia" w:date="2020-12-04T09:31:00Z">
            <w:rPr/>
          </w:rPrChange>
        </w:rPr>
        <w:t>Para la determinación del precio a aplicar para tarifas en función del precio de bolsa se tendrá en cuenta lo siguiente:</w:t>
      </w:r>
    </w:p>
    <w:p w14:paraId="3368C323" w14:textId="77777777" w:rsidR="00057EFC" w:rsidRPr="00DD734F" w:rsidRDefault="00057EFC">
      <w:pPr>
        <w:spacing w:after="0" w:line="240" w:lineRule="auto"/>
        <w:ind w:right="-93"/>
        <w:jc w:val="both"/>
        <w:rPr>
          <w:rFonts w:ascii="Arial" w:hAnsi="Arial"/>
          <w:sz w:val="24"/>
          <w:lang w:val="es-ES"/>
          <w:rPrChange w:id="347" w:author="Bohorquez Manrique, German Javier, Enel Colombia" w:date="2020-12-04T09:31:00Z">
            <w:rPr/>
          </w:rPrChange>
        </w:rPr>
        <w:pPrChange w:id="348" w:author="Bohorquez Manrique, German Javier, Enel Colombia" w:date="2020-12-04T09:31:00Z">
          <w:pPr>
            <w:spacing w:after="313" w:line="265" w:lineRule="auto"/>
            <w:ind w:left="216"/>
            <w:jc w:val="center"/>
          </w:pPr>
        </w:pPrChange>
      </w:pPr>
      <w:del w:id="349" w:author="Bohorquez Manrique, German Javier, Enel Colombia" w:date="2020-12-04T09:31:00Z">
        <w:r>
          <w:delText>Page 2/32</w:delText>
        </w:r>
      </w:del>
    </w:p>
    <w:p w14:paraId="5512E5F6"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50" w:author="Bohorquez Manrique, German Javier, Enel Colombia" w:date="2020-12-04T09:31:00Z">
            <w:rPr/>
          </w:rPrChange>
        </w:rPr>
        <w:pPrChange w:id="351" w:author="Bohorquez Manrique, German Javier, Enel Colombia" w:date="2020-12-04T09:31:00Z">
          <w:pPr>
            <w:spacing w:after="7"/>
            <w:ind w:left="577"/>
          </w:pPr>
        </w:pPrChange>
      </w:pPr>
      <w:r w:rsidRPr="00DD734F">
        <w:rPr>
          <w:rFonts w:ascii="Arial" w:hAnsi="Arial"/>
          <w:b/>
          <w:sz w:val="24"/>
          <w:lang w:val="es-ES"/>
          <w:rPrChange w:id="352" w:author="Bohorquez Manrique, German Javier, Enel Colombia" w:date="2020-12-04T09:31:00Z">
            <w:rPr/>
          </w:rPrChange>
        </w:rPr>
        <w:t>Si: (PB + K) &gt; TTB</w:t>
      </w:r>
      <w:r w:rsidRPr="00DD734F">
        <w:rPr>
          <w:rFonts w:ascii="Arial" w:hAnsi="Arial"/>
          <w:sz w:val="24"/>
          <w:lang w:val="es-ES"/>
          <w:rPrChange w:id="353" w:author="Bohorquez Manrique, German Javier, Enel Colombia" w:date="2020-12-04T09:31:00Z">
            <w:rPr/>
          </w:rPrChange>
        </w:rPr>
        <w:t xml:space="preserve">, </w:t>
      </w:r>
      <w:del w:id="354" w:author="Bohorquez Manrique, German Javier, Enel Colombia" w:date="2020-12-04T09:31:00Z">
        <w:r>
          <w:delText xml:space="preserve"> </w:delText>
        </w:r>
      </w:del>
      <w:r w:rsidRPr="00DD734F">
        <w:rPr>
          <w:rFonts w:ascii="Arial" w:hAnsi="Arial"/>
          <w:sz w:val="24"/>
          <w:lang w:val="es-ES"/>
          <w:rPrChange w:id="355" w:author="Bohorquez Manrique, German Javier, Enel Colombia" w:date="2020-12-04T09:31:00Z">
            <w:rPr/>
          </w:rPrChange>
        </w:rPr>
        <w:t xml:space="preserve">entonces el precio a aplicar para </w:t>
      </w:r>
      <w:del w:id="356" w:author="Bohorquez Manrique, German Javier, Enel Colombia" w:date="2020-12-04T09:31:00Z">
        <w:r>
          <w:delText>el suministro</w:delText>
        </w:r>
      </w:del>
      <w:ins w:id="357" w:author="Bohorquez Manrique, German Javier, Enel Colombia" w:date="2020-12-04T09:31:00Z">
        <w:r w:rsidRPr="00DD734F">
          <w:rPr>
            <w:rFonts w:ascii="Arial" w:eastAsia="Times New Roman" w:hAnsi="Arial" w:cs="Arial"/>
            <w:sz w:val="24"/>
            <w:szCs w:val="24"/>
            <w:lang w:val="es-ES" w:eastAsia="es-ES"/>
          </w:rPr>
          <w:t>los valores no regulados</w:t>
        </w:r>
      </w:ins>
      <w:r w:rsidRPr="00DD734F">
        <w:rPr>
          <w:rFonts w:ascii="Arial" w:hAnsi="Arial"/>
          <w:sz w:val="24"/>
          <w:lang w:val="es-ES"/>
          <w:rPrChange w:id="358" w:author="Bohorquez Manrique, German Javier, Enel Colombia" w:date="2020-12-04T09:31:00Z">
            <w:rPr/>
          </w:rPrChange>
        </w:rPr>
        <w:t xml:space="preserve">, será </w:t>
      </w:r>
      <w:r w:rsidRPr="00DD734F">
        <w:rPr>
          <w:sz w:val="24"/>
          <w:lang w:val="es-ES"/>
          <w:rPrChange w:id="359" w:author="Bohorquez Manrique, German Javier, Enel Colombia" w:date="2020-12-04T09:31:00Z">
            <w:rPr/>
          </w:rPrChange>
        </w:rPr>
        <w:t>igual a TTB + Cm.</w:t>
      </w:r>
      <w:del w:id="360" w:author="Bohorquez Manrique, German Javier, Enel Colombia" w:date="2020-12-04T09:31:00Z">
        <w:r>
          <w:delText xml:space="preserve"> </w:delText>
        </w:r>
      </w:del>
    </w:p>
    <w:p w14:paraId="510CFCD0"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61" w:author="Bohorquez Manrique, German Javier, Enel Colombia" w:date="2020-12-04T09:31:00Z">
            <w:rPr/>
          </w:rPrChange>
        </w:rPr>
        <w:pPrChange w:id="362" w:author="Bohorquez Manrique, German Javier, Enel Colombia" w:date="2020-12-04T09:31:00Z">
          <w:pPr>
            <w:spacing w:after="7"/>
            <w:ind w:left="577"/>
          </w:pPr>
        </w:pPrChange>
      </w:pPr>
      <w:r w:rsidRPr="00DD734F">
        <w:rPr>
          <w:rFonts w:ascii="Arial" w:hAnsi="Arial"/>
          <w:b/>
          <w:sz w:val="24"/>
          <w:lang w:val="es-ES"/>
          <w:rPrChange w:id="363" w:author="Bohorquez Manrique, German Javier, Enel Colombia" w:date="2020-12-04T09:31:00Z">
            <w:rPr/>
          </w:rPrChange>
        </w:rPr>
        <w:t>Si: TPB&lt;= (PB + K) &lt;= TTB</w:t>
      </w:r>
      <w:r w:rsidRPr="00DD734F">
        <w:rPr>
          <w:rFonts w:ascii="Arial" w:hAnsi="Arial"/>
          <w:sz w:val="24"/>
          <w:lang w:val="es-ES"/>
          <w:rPrChange w:id="364" w:author="Bohorquez Manrique, German Javier, Enel Colombia" w:date="2020-12-04T09:31:00Z">
            <w:rPr/>
          </w:rPrChange>
        </w:rPr>
        <w:t xml:space="preserve">, </w:t>
      </w:r>
      <w:del w:id="365" w:author="Bohorquez Manrique, German Javier, Enel Colombia" w:date="2020-12-04T09:31:00Z">
        <w:r>
          <w:delText xml:space="preserve"> </w:delText>
        </w:r>
      </w:del>
      <w:r w:rsidRPr="00DD734F">
        <w:rPr>
          <w:rFonts w:ascii="Arial" w:hAnsi="Arial"/>
          <w:sz w:val="24"/>
          <w:lang w:val="es-ES"/>
          <w:rPrChange w:id="366" w:author="Bohorquez Manrique, German Javier, Enel Colombia" w:date="2020-12-04T09:31:00Z">
            <w:rPr/>
          </w:rPrChange>
        </w:rPr>
        <w:t xml:space="preserve">entonces el precio a aplicar para </w:t>
      </w:r>
      <w:del w:id="367" w:author="Bohorquez Manrique, German Javier, Enel Colombia" w:date="2020-12-04T09:31:00Z">
        <w:r>
          <w:delText>el suministro</w:delText>
        </w:r>
      </w:del>
      <w:ins w:id="368" w:author="Bohorquez Manrique, German Javier, Enel Colombia" w:date="2020-12-04T09:31:00Z">
        <w:r w:rsidRPr="00DD734F">
          <w:rPr>
            <w:rFonts w:ascii="Arial" w:eastAsia="Times New Roman" w:hAnsi="Arial" w:cs="Arial"/>
            <w:sz w:val="24"/>
            <w:szCs w:val="24"/>
            <w:lang w:val="es-ES" w:eastAsia="es-ES"/>
          </w:rPr>
          <w:t>los valores no regulados</w:t>
        </w:r>
      </w:ins>
      <w:r w:rsidRPr="00DD734F">
        <w:rPr>
          <w:rFonts w:ascii="Arial" w:hAnsi="Arial"/>
          <w:sz w:val="24"/>
          <w:lang w:val="es-ES"/>
          <w:rPrChange w:id="369" w:author="Bohorquez Manrique, German Javier, Enel Colombia" w:date="2020-12-04T09:31:00Z">
            <w:rPr/>
          </w:rPrChange>
        </w:rPr>
        <w:t>, ser</w:t>
      </w:r>
      <w:r w:rsidRPr="00DD734F">
        <w:rPr>
          <w:sz w:val="24"/>
          <w:lang w:val="es-ES"/>
          <w:rPrChange w:id="370" w:author="Bohorquez Manrique, German Javier, Enel Colombia" w:date="2020-12-04T09:31:00Z">
            <w:rPr/>
          </w:rPrChange>
        </w:rPr>
        <w:t xml:space="preserve">á igual a </w:t>
      </w:r>
      <w:del w:id="371" w:author="Bohorquez Manrique, German Javier, Enel Colombia" w:date="2020-12-04T09:31:00Z">
        <w:r>
          <w:delText xml:space="preserve"> </w:delText>
        </w:r>
      </w:del>
      <w:r w:rsidRPr="00DD734F">
        <w:rPr>
          <w:rFonts w:ascii="Arial" w:hAnsi="Arial"/>
          <w:sz w:val="24"/>
          <w:lang w:val="es-ES"/>
          <w:rPrChange w:id="372" w:author="Bohorquez Manrique, German Javier, Enel Colombia" w:date="2020-12-04T09:31:00Z">
            <w:rPr/>
          </w:rPrChange>
        </w:rPr>
        <w:t xml:space="preserve">PB + K + Cm. </w:t>
      </w:r>
    </w:p>
    <w:p w14:paraId="7A4B875C" w14:textId="77777777" w:rsidR="00057EFC" w:rsidRPr="00DD734F" w:rsidRDefault="00057EFC" w:rsidP="00057EFC">
      <w:pPr>
        <w:spacing w:after="0" w:line="240" w:lineRule="auto"/>
        <w:ind w:right="-93"/>
        <w:jc w:val="both"/>
        <w:rPr>
          <w:ins w:id="373" w:author="Bohorquez Manrique, German Javier, Enel Colombia" w:date="2020-12-04T09:31:00Z"/>
          <w:rFonts w:ascii="Arial" w:eastAsia="Times New Roman" w:hAnsi="Arial" w:cs="Arial"/>
          <w:sz w:val="24"/>
          <w:szCs w:val="24"/>
          <w:lang w:val="es-ES" w:eastAsia="es-ES"/>
        </w:rPr>
      </w:pPr>
    </w:p>
    <w:p w14:paraId="3E94BF6B" w14:textId="77777777" w:rsidR="00057EFC" w:rsidRPr="00DD734F" w:rsidRDefault="00057EFC">
      <w:pPr>
        <w:spacing w:after="0" w:line="240" w:lineRule="auto"/>
        <w:ind w:right="-93"/>
        <w:jc w:val="both"/>
        <w:rPr>
          <w:rFonts w:ascii="Arial" w:eastAsia="Arial" w:hAnsi="Arial" w:cs="Arial"/>
          <w:color w:val="000000"/>
          <w:sz w:val="24"/>
          <w:lang w:val="es-ES" w:eastAsia="es-419"/>
          <w:rPrChange w:id="374" w:author="Bohorquez Manrique, German Javier, Enel Colombia" w:date="2020-12-04T09:31:00Z">
            <w:rPr/>
          </w:rPrChange>
        </w:rPr>
        <w:pPrChange w:id="375" w:author="Bohorquez Manrique, German Javier, Enel Colombia" w:date="2020-12-04T09:31:00Z">
          <w:pPr>
            <w:spacing w:after="47"/>
            <w:ind w:left="577"/>
          </w:pPr>
        </w:pPrChange>
      </w:pPr>
      <w:r w:rsidRPr="00DD734F">
        <w:rPr>
          <w:rFonts w:ascii="Arial" w:hAnsi="Arial"/>
          <w:b/>
          <w:sz w:val="24"/>
          <w:lang w:val="es-ES"/>
          <w:rPrChange w:id="376" w:author="Bohorquez Manrique, German Javier, Enel Colombia" w:date="2020-12-04T09:31:00Z">
            <w:rPr/>
          </w:rPrChange>
        </w:rPr>
        <w:t>Si: (PB + K) &lt; TPB</w:t>
      </w:r>
      <w:r w:rsidRPr="00DD734F">
        <w:rPr>
          <w:rFonts w:ascii="Arial" w:hAnsi="Arial"/>
          <w:sz w:val="24"/>
          <w:lang w:val="es-ES"/>
          <w:rPrChange w:id="377" w:author="Bohorquez Manrique, German Javier, Enel Colombia" w:date="2020-12-04T09:31:00Z">
            <w:rPr/>
          </w:rPrChange>
        </w:rPr>
        <w:t xml:space="preserve">, </w:t>
      </w:r>
      <w:del w:id="378" w:author="Bohorquez Manrique, German Javier, Enel Colombia" w:date="2020-12-04T09:31:00Z">
        <w:r>
          <w:delText xml:space="preserve"> </w:delText>
        </w:r>
      </w:del>
      <w:r w:rsidRPr="00DD734F">
        <w:rPr>
          <w:rFonts w:ascii="Arial" w:hAnsi="Arial"/>
          <w:sz w:val="24"/>
          <w:lang w:val="es-ES"/>
          <w:rPrChange w:id="379" w:author="Bohorquez Manrique, German Javier, Enel Colombia" w:date="2020-12-04T09:31:00Z">
            <w:rPr/>
          </w:rPrChange>
        </w:rPr>
        <w:t xml:space="preserve">entonces el precio a aplicar para </w:t>
      </w:r>
      <w:del w:id="380" w:author="Bohorquez Manrique, German Javier, Enel Colombia" w:date="2020-12-04T09:31:00Z">
        <w:r>
          <w:delText>el suministro</w:delText>
        </w:r>
      </w:del>
      <w:ins w:id="381" w:author="Bohorquez Manrique, German Javier, Enel Colombia" w:date="2020-12-04T09:31:00Z">
        <w:r w:rsidRPr="00DD734F">
          <w:rPr>
            <w:rFonts w:ascii="Arial" w:eastAsia="Times New Roman" w:hAnsi="Arial" w:cs="Arial"/>
            <w:sz w:val="24"/>
            <w:szCs w:val="24"/>
            <w:lang w:val="es-ES" w:eastAsia="es-ES"/>
          </w:rPr>
          <w:t>los valores no regulados</w:t>
        </w:r>
      </w:ins>
      <w:r w:rsidRPr="00DD734F">
        <w:rPr>
          <w:rFonts w:ascii="Arial" w:hAnsi="Arial"/>
          <w:sz w:val="24"/>
          <w:lang w:val="es-ES"/>
          <w:rPrChange w:id="382" w:author="Bohorquez Manrique, German Javier, Enel Colombia" w:date="2020-12-04T09:31:00Z">
            <w:rPr/>
          </w:rPrChange>
        </w:rPr>
        <w:t>, será igual a TPB + Cm.</w:t>
      </w:r>
    </w:p>
    <w:p w14:paraId="6B805465" w14:textId="77777777" w:rsidR="00057EFC" w:rsidRPr="00DD734F" w:rsidRDefault="00057EFC" w:rsidP="00057EFC">
      <w:pPr>
        <w:spacing w:after="0" w:line="240" w:lineRule="auto"/>
        <w:ind w:right="-93"/>
        <w:jc w:val="both"/>
        <w:rPr>
          <w:ins w:id="383" w:author="Bohorquez Manrique, German Javier, Enel Colombia" w:date="2020-12-04T09:31:00Z"/>
          <w:rFonts w:ascii="Arial" w:eastAsia="Times New Roman" w:hAnsi="Arial" w:cs="Arial"/>
          <w:sz w:val="24"/>
          <w:szCs w:val="24"/>
          <w:lang w:eastAsia="es-ES"/>
        </w:rPr>
      </w:pPr>
    </w:p>
    <w:tbl>
      <w:tblPr>
        <w:tblW w:w="9965" w:type="dxa"/>
        <w:tblInd w:w="-627" w:type="dxa"/>
        <w:tblLayout w:type="fixed"/>
        <w:tblCellMar>
          <w:left w:w="70" w:type="dxa"/>
          <w:right w:w="70" w:type="dxa"/>
        </w:tblCellMar>
        <w:tblLook w:val="04A0" w:firstRow="1" w:lastRow="0" w:firstColumn="1" w:lastColumn="0" w:noHBand="0" w:noVBand="1"/>
      </w:tblPr>
      <w:tblGrid>
        <w:gridCol w:w="684"/>
        <w:gridCol w:w="1263"/>
        <w:gridCol w:w="1263"/>
        <w:gridCol w:w="1026"/>
        <w:gridCol w:w="1026"/>
        <w:gridCol w:w="1114"/>
        <w:gridCol w:w="1115"/>
        <w:gridCol w:w="160"/>
        <w:gridCol w:w="1063"/>
        <w:gridCol w:w="1251"/>
      </w:tblGrid>
      <w:tr w:rsidR="00057EFC" w:rsidRPr="00DD734F" w14:paraId="3DAADB62" w14:textId="77777777" w:rsidTr="00493A66">
        <w:trPr>
          <w:trHeight w:val="310"/>
        </w:trPr>
        <w:tc>
          <w:tcPr>
            <w:tcW w:w="1638" w:type="pct"/>
            <w:gridSpan w:val="3"/>
            <w:tcBorders>
              <w:top w:val="single" w:sz="8" w:space="0" w:color="auto"/>
              <w:left w:val="single" w:sz="8" w:space="0" w:color="auto"/>
              <w:bottom w:val="single" w:sz="4" w:space="0" w:color="auto"/>
              <w:right w:val="single" w:sz="4" w:space="0" w:color="auto"/>
            </w:tcBorders>
            <w:vAlign w:val="center"/>
          </w:tcPr>
          <w:p w14:paraId="35328F71" w14:textId="77777777" w:rsidR="00057EFC" w:rsidRPr="00DD734F" w:rsidRDefault="00057EFC">
            <w:pPr>
              <w:tabs>
                <w:tab w:val="left" w:pos="1064"/>
              </w:tabs>
              <w:spacing w:after="0" w:line="240" w:lineRule="auto"/>
              <w:jc w:val="center"/>
              <w:rPr>
                <w:rFonts w:ascii="Arial" w:hAnsi="Arial"/>
                <w:b/>
                <w:color w:val="000000"/>
                <w:sz w:val="20"/>
                <w:lang w:val="es-ES"/>
                <w:rPrChange w:id="384" w:author="Bohorquez Manrique, German Javier, Enel Colombia" w:date="2020-12-04T09:31:00Z">
                  <w:rPr/>
                </w:rPrChange>
              </w:rPr>
              <w:pPrChange w:id="385" w:author="Bohorquez Manrique, German Javier, Enel Colombia" w:date="2020-12-04T09:31:00Z">
                <w:pPr>
                  <w:spacing w:after="0"/>
                  <w:jc w:val="center"/>
                </w:pPr>
              </w:pPrChange>
            </w:pPr>
            <w:ins w:id="386" w:author="Bohorquez Manrique, German Javier, Enel Colombia" w:date="2020-12-04T09:31:00Z">
              <w:r w:rsidRPr="00DD734F">
                <w:rPr>
                  <w:rFonts w:ascii="Arial" w:eastAsia="Times New Roman" w:hAnsi="Arial" w:cs="Arial"/>
                  <w:b/>
                  <w:bCs/>
                  <w:color w:val="000000"/>
                  <w:sz w:val="20"/>
                  <w:szCs w:val="24"/>
                  <w:lang w:val="es-ES" w:eastAsia="es-ES"/>
                </w:rPr>
                <w:t>PERIODO</w:t>
              </w:r>
            </w:ins>
            <w:moveFromRangeStart w:id="387" w:author="Bohorquez Manrique, German Javier, Enel Colombia" w:date="2020-12-04T09:31:00Z" w:name="move57966685"/>
            <w:moveFrom w:id="388" w:author="Bohorquez Manrique, German Javier, Enel Colombia" w:date="2020-12-04T09:31:00Z">
              <w:r w:rsidRPr="00DD734F">
                <w:rPr>
                  <w:rFonts w:ascii="Arial" w:eastAsia="Times New Roman" w:hAnsi="Arial" w:cs="Arial"/>
                  <w:b/>
                  <w:bCs/>
                  <w:color w:val="000000"/>
                  <w:sz w:val="20"/>
                  <w:szCs w:val="24"/>
                  <w:lang w:eastAsia="es-ES"/>
                </w:rPr>
                <w:t>DESDE</w:t>
              </w:r>
            </w:moveFrom>
            <w:moveFromRangeEnd w:id="387"/>
          </w:p>
        </w:tc>
        <w:tc>
          <w:tcPr>
            <w:tcW w:w="524" w:type="pct"/>
            <w:tcBorders>
              <w:top w:val="single" w:sz="4" w:space="0" w:color="auto"/>
              <w:left w:val="single" w:sz="4" w:space="0" w:color="auto"/>
              <w:right w:val="single" w:sz="4" w:space="0" w:color="auto"/>
            </w:tcBorders>
            <w:vAlign w:val="center"/>
            <w:cellMerge w:id="389" w:author="Bohorquez Manrique, German Javier, Enel Colombia" w:date="2020-12-04T09:31:00Z" w:vMerge="rest"/>
          </w:tcPr>
          <w:p w14:paraId="6FB5B97D" w14:textId="77777777" w:rsidR="00057EFC" w:rsidRPr="00DD734F" w:rsidRDefault="00057EFC">
            <w:pPr>
              <w:spacing w:after="0" w:line="240" w:lineRule="auto"/>
              <w:jc w:val="center"/>
              <w:rPr>
                <w:rFonts w:ascii="Arial" w:hAnsi="Arial"/>
                <w:b/>
                <w:color w:val="000000"/>
                <w:sz w:val="20"/>
                <w:rPrChange w:id="390" w:author="Bohorquez Manrique, German Javier, Enel Colombia" w:date="2020-12-04T09:31:00Z">
                  <w:rPr/>
                </w:rPrChange>
              </w:rPr>
              <w:pPrChange w:id="391" w:author="Bohorquez Manrique, German Javier, Enel Colombia" w:date="2020-12-04T09:31:00Z">
                <w:pPr>
                  <w:spacing w:after="0"/>
                  <w:jc w:val="center"/>
                </w:pPr>
              </w:pPrChange>
            </w:pPr>
            <w:ins w:id="392" w:author="Bohorquez Manrique, German Javier, Enel Colombia" w:date="2020-12-04T09:31:00Z">
              <w:r w:rsidRPr="00DD734F">
                <w:rPr>
                  <w:rFonts w:ascii="Arial" w:eastAsia="Times New Roman" w:hAnsi="Arial" w:cs="Arial"/>
                  <w:b/>
                  <w:bCs/>
                  <w:color w:val="000000"/>
                  <w:sz w:val="20"/>
                  <w:szCs w:val="24"/>
                  <w:lang w:eastAsia="es-ES"/>
                </w:rPr>
                <w:t>% PART. BANDA</w:t>
              </w:r>
            </w:ins>
            <w:moveFromRangeStart w:id="393" w:author="Bohorquez Manrique, German Javier, Enel Colombia" w:date="2020-12-04T09:31:00Z" w:name="move57966686"/>
            <w:moveFrom w:id="394" w:author="Bohorquez Manrique, German Javier, Enel Colombia" w:date="2020-12-04T09:31:00Z">
              <w:r w:rsidRPr="00DD734F">
                <w:rPr>
                  <w:rFonts w:ascii="Arial" w:eastAsia="Times New Roman" w:hAnsi="Arial" w:cs="Arial"/>
                  <w:b/>
                  <w:bCs/>
                  <w:color w:val="000000"/>
                  <w:sz w:val="20"/>
                  <w:szCs w:val="24"/>
                  <w:lang w:eastAsia="es-ES"/>
                </w:rPr>
                <w:t>HASTA</w:t>
              </w:r>
            </w:moveFrom>
            <w:moveFromRangeEnd w:id="393"/>
          </w:p>
        </w:tc>
        <w:tc>
          <w:tcPr>
            <w:tcW w:w="524" w:type="pct"/>
            <w:tcBorders>
              <w:top w:val="single" w:sz="4" w:space="0" w:color="auto"/>
              <w:left w:val="single" w:sz="4" w:space="0" w:color="auto"/>
              <w:right w:val="single" w:sz="4" w:space="0" w:color="auto"/>
            </w:tcBorders>
            <w:vAlign w:val="center"/>
            <w:cellMerge w:id="395" w:author="Bohorquez Manrique, German Javier, Enel Colombia" w:date="2020-12-04T09:31:00Z" w:vMerge="rest"/>
          </w:tcPr>
          <w:p w14:paraId="2999EFA4" w14:textId="77777777" w:rsidR="00057EFC" w:rsidRPr="00DD734F" w:rsidRDefault="00057EFC">
            <w:pPr>
              <w:spacing w:after="0" w:line="240" w:lineRule="auto"/>
              <w:jc w:val="center"/>
              <w:rPr>
                <w:rFonts w:ascii="Arial" w:eastAsia="Arial" w:hAnsi="Arial" w:cs="Arial"/>
                <w:b/>
                <w:color w:val="000000"/>
                <w:sz w:val="20"/>
                <w:lang w:val="es-ES" w:eastAsia="es-419"/>
                <w:rPrChange w:id="396" w:author="Bohorquez Manrique, German Javier, Enel Colombia" w:date="2020-12-04T09:31:00Z">
                  <w:rPr/>
                </w:rPrChange>
              </w:rPr>
              <w:pPrChange w:id="397" w:author="Bohorquez Manrique, German Javier, Enel Colombia" w:date="2020-12-04T09:31:00Z">
                <w:pPr>
                  <w:spacing w:after="0"/>
                  <w:jc w:val="center"/>
                </w:pPr>
              </w:pPrChange>
            </w:pPr>
            <w:r w:rsidRPr="00DD734F">
              <w:rPr>
                <w:rFonts w:ascii="Arial" w:hAnsi="Arial"/>
                <w:b/>
                <w:color w:val="000000"/>
                <w:sz w:val="20"/>
                <w:rPrChange w:id="398" w:author="Bohorquez Manrique, German Javier, Enel Colombia" w:date="2020-12-04T09:31:00Z">
                  <w:rPr>
                    <w:b/>
                    <w:sz w:val="14"/>
                  </w:rPr>
                </w:rPrChange>
              </w:rPr>
              <w:t>TPB ($/</w:t>
            </w:r>
            <w:proofErr w:type="spellStart"/>
            <w:r w:rsidRPr="00DD734F">
              <w:rPr>
                <w:rFonts w:ascii="Arial" w:hAnsi="Arial"/>
                <w:b/>
                <w:color w:val="000000"/>
                <w:sz w:val="20"/>
                <w:rPrChange w:id="399" w:author="Bohorquez Manrique, German Javier, Enel Colombia" w:date="2020-12-04T09:31:00Z">
                  <w:rPr>
                    <w:b/>
                    <w:sz w:val="14"/>
                  </w:rPr>
                </w:rPrChange>
              </w:rPr>
              <w:t>kWh</w:t>
            </w:r>
            <w:proofErr w:type="spellEnd"/>
            <w:r w:rsidRPr="00DD734F">
              <w:rPr>
                <w:rFonts w:ascii="Arial" w:hAnsi="Arial"/>
                <w:b/>
                <w:color w:val="000000"/>
                <w:sz w:val="20"/>
                <w:rPrChange w:id="400" w:author="Bohorquez Manrique, German Javier, Enel Colombia" w:date="2020-12-04T09:31:00Z">
                  <w:rPr>
                    <w:b/>
                    <w:sz w:val="14"/>
                  </w:rPr>
                </w:rPrChange>
              </w:rPr>
              <w:t>)</w:t>
            </w:r>
          </w:p>
        </w:tc>
        <w:tc>
          <w:tcPr>
            <w:tcW w:w="568" w:type="pct"/>
            <w:tcBorders>
              <w:top w:val="single" w:sz="4" w:space="0" w:color="auto"/>
              <w:left w:val="single" w:sz="4" w:space="0" w:color="auto"/>
              <w:right w:val="single" w:sz="4" w:space="0" w:color="auto"/>
            </w:tcBorders>
            <w:vAlign w:val="center"/>
            <w:cellMerge w:id="401" w:author="Bohorquez Manrique, German Javier, Enel Colombia" w:date="2020-12-04T09:31:00Z" w:vMerge="rest"/>
          </w:tcPr>
          <w:p w14:paraId="118B2A8B" w14:textId="77777777" w:rsidR="00057EFC" w:rsidRPr="00DD734F" w:rsidRDefault="00057EFC">
            <w:pPr>
              <w:spacing w:after="0" w:line="240" w:lineRule="auto"/>
              <w:jc w:val="center"/>
              <w:rPr>
                <w:rFonts w:ascii="Arial" w:eastAsia="Arial" w:hAnsi="Arial" w:cs="Arial"/>
                <w:b/>
                <w:color w:val="000000"/>
                <w:sz w:val="20"/>
                <w:lang w:val="es-ES" w:eastAsia="es-419"/>
                <w:rPrChange w:id="402" w:author="Bohorquez Manrique, German Javier, Enel Colombia" w:date="2020-12-04T09:31:00Z">
                  <w:rPr/>
                </w:rPrChange>
              </w:rPr>
              <w:pPrChange w:id="403" w:author="Bohorquez Manrique, German Javier, Enel Colombia" w:date="2020-12-04T09:31:00Z">
                <w:pPr>
                  <w:spacing w:after="0"/>
                  <w:jc w:val="center"/>
                </w:pPr>
              </w:pPrChange>
            </w:pPr>
            <w:r w:rsidRPr="00DD734F">
              <w:rPr>
                <w:rFonts w:ascii="Arial" w:hAnsi="Arial"/>
                <w:b/>
                <w:color w:val="000000"/>
                <w:sz w:val="20"/>
                <w:rPrChange w:id="404" w:author="Bohorquez Manrique, German Javier, Enel Colombia" w:date="2020-12-04T09:31:00Z">
                  <w:rPr>
                    <w:b/>
                    <w:sz w:val="14"/>
                  </w:rPr>
                </w:rPrChange>
              </w:rPr>
              <w:t>TTB ($/</w:t>
            </w:r>
            <w:proofErr w:type="spellStart"/>
            <w:r w:rsidRPr="00DD734F">
              <w:rPr>
                <w:rFonts w:ascii="Arial" w:hAnsi="Arial"/>
                <w:b/>
                <w:color w:val="000000"/>
                <w:sz w:val="20"/>
                <w:rPrChange w:id="405" w:author="Bohorquez Manrique, German Javier, Enel Colombia" w:date="2020-12-04T09:31:00Z">
                  <w:rPr>
                    <w:b/>
                    <w:sz w:val="14"/>
                  </w:rPr>
                </w:rPrChange>
              </w:rPr>
              <w:t>kWh</w:t>
            </w:r>
            <w:proofErr w:type="spellEnd"/>
            <w:r w:rsidRPr="00DD734F">
              <w:rPr>
                <w:rFonts w:ascii="Arial" w:hAnsi="Arial"/>
                <w:b/>
                <w:color w:val="000000"/>
                <w:sz w:val="20"/>
                <w:rPrChange w:id="406" w:author="Bohorquez Manrique, German Javier, Enel Colombia" w:date="2020-12-04T09:31:00Z">
                  <w:rPr>
                    <w:b/>
                    <w:sz w:val="14"/>
                  </w:rPr>
                </w:rPrChange>
              </w:rPr>
              <w:t>)</w:t>
            </w:r>
          </w:p>
        </w:tc>
        <w:tc>
          <w:tcPr>
            <w:tcW w:w="568" w:type="pct"/>
            <w:tcBorders>
              <w:top w:val="single" w:sz="8" w:space="0" w:color="auto"/>
              <w:left w:val="single" w:sz="4" w:space="0" w:color="auto"/>
              <w:right w:val="single" w:sz="8" w:space="0" w:color="auto"/>
            </w:tcBorders>
            <w:shd w:val="clear" w:color="auto" w:fill="auto"/>
            <w:vAlign w:val="center"/>
            <w:cellMerge w:id="407" w:author="Bohorquez Manrique, German Javier, Enel Colombia" w:date="2020-12-04T09:31:00Z" w:vMerge="rest"/>
          </w:tcPr>
          <w:p w14:paraId="22EBC04F" w14:textId="77777777" w:rsidR="00057EFC" w:rsidRPr="00DD734F" w:rsidRDefault="00057EFC">
            <w:pPr>
              <w:spacing w:after="0" w:line="240" w:lineRule="auto"/>
              <w:jc w:val="center"/>
              <w:rPr>
                <w:rFonts w:ascii="Arial" w:eastAsia="Arial" w:hAnsi="Arial" w:cs="Arial"/>
                <w:b/>
                <w:color w:val="000000"/>
                <w:sz w:val="20"/>
                <w:lang w:val="es-ES" w:eastAsia="es-419"/>
                <w:rPrChange w:id="408" w:author="Bohorquez Manrique, German Javier, Enel Colombia" w:date="2020-12-04T09:31:00Z">
                  <w:rPr/>
                </w:rPrChange>
              </w:rPr>
              <w:pPrChange w:id="409" w:author="Bohorquez Manrique, German Javier, Enel Colombia" w:date="2020-12-04T09:31:00Z">
                <w:pPr>
                  <w:spacing w:after="0"/>
                  <w:jc w:val="center"/>
                </w:pPr>
              </w:pPrChange>
            </w:pPr>
            <w:r w:rsidRPr="00DD734F">
              <w:rPr>
                <w:rFonts w:ascii="Arial" w:hAnsi="Arial"/>
                <w:b/>
                <w:color w:val="000000"/>
                <w:sz w:val="20"/>
                <w:lang w:val="es-ES"/>
                <w:rPrChange w:id="410" w:author="Bohorquez Manrique, German Javier, Enel Colombia" w:date="2020-12-04T09:31:00Z">
                  <w:rPr>
                    <w:b/>
                    <w:sz w:val="14"/>
                  </w:rPr>
                </w:rPrChange>
              </w:rPr>
              <w:t xml:space="preserve">K </w:t>
            </w:r>
            <w:ins w:id="411" w:author="Bohorquez Manrique, German Javier, Enel Colombia" w:date="2020-12-04T09:31:00Z">
              <w:r w:rsidRPr="00DD734F">
                <w:rPr>
                  <w:rFonts w:ascii="Arial" w:eastAsia="Times New Roman" w:hAnsi="Arial" w:cs="Arial"/>
                  <w:b/>
                  <w:bCs/>
                  <w:color w:val="000000"/>
                  <w:sz w:val="20"/>
                  <w:szCs w:val="24"/>
                  <w:lang w:val="es-ES" w:eastAsia="es-ES"/>
                </w:rPr>
                <w:t xml:space="preserve">BANDA </w:t>
              </w:r>
            </w:ins>
            <w:r w:rsidRPr="00DD734F">
              <w:rPr>
                <w:rFonts w:ascii="Arial" w:hAnsi="Arial"/>
                <w:b/>
                <w:color w:val="000000"/>
                <w:sz w:val="20"/>
                <w:lang w:val="es-ES"/>
                <w:rPrChange w:id="412" w:author="Bohorquez Manrique, German Javier, Enel Colombia" w:date="2020-12-04T09:31:00Z">
                  <w:rPr>
                    <w:b/>
                    <w:sz w:val="14"/>
                  </w:rPr>
                </w:rPrChange>
              </w:rPr>
              <w:t>($/</w:t>
            </w:r>
            <w:proofErr w:type="spellStart"/>
            <w:r w:rsidRPr="00DD734F">
              <w:rPr>
                <w:rFonts w:ascii="Arial" w:hAnsi="Arial"/>
                <w:b/>
                <w:color w:val="000000"/>
                <w:sz w:val="20"/>
                <w:lang w:val="es-ES"/>
                <w:rPrChange w:id="413" w:author="Bohorquez Manrique, German Javier, Enel Colombia" w:date="2020-12-04T09:31:00Z">
                  <w:rPr>
                    <w:b/>
                    <w:sz w:val="14"/>
                  </w:rPr>
                </w:rPrChange>
              </w:rPr>
              <w:t>kWh</w:t>
            </w:r>
            <w:proofErr w:type="spellEnd"/>
            <w:r w:rsidRPr="00DD734F">
              <w:rPr>
                <w:rFonts w:ascii="Arial" w:hAnsi="Arial"/>
                <w:b/>
                <w:color w:val="000000"/>
                <w:sz w:val="20"/>
                <w:lang w:val="es-ES"/>
                <w:rPrChange w:id="414" w:author="Bohorquez Manrique, German Javier, Enel Colombia" w:date="2020-12-04T09:31:00Z">
                  <w:rPr>
                    <w:b/>
                    <w:sz w:val="14"/>
                  </w:rPr>
                </w:rPrChange>
              </w:rPr>
              <w:t>)</w:t>
            </w:r>
          </w:p>
        </w:tc>
        <w:tc>
          <w:tcPr>
            <w:tcW w:w="1247" w:type="dxa"/>
            <w:tcBorders>
              <w:top w:val="single" w:sz="5" w:space="0" w:color="000000"/>
              <w:left w:val="single" w:sz="5" w:space="0" w:color="000000"/>
              <w:bottom w:val="single" w:sz="5" w:space="0" w:color="000000"/>
              <w:right w:val="single" w:sz="5" w:space="0" w:color="000000"/>
            </w:tcBorders>
            <w:cellDel w:id="415" w:author="Bohorquez Manrique, German Javier, Enel Colombia" w:date="2020-12-04T09:31:00Z"/>
          </w:tcPr>
          <w:p w14:paraId="493D57D0" w14:textId="77777777" w:rsidR="00057EFC" w:rsidRDefault="00057EFC" w:rsidP="00493A66">
            <w:pPr>
              <w:spacing w:after="0"/>
              <w:jc w:val="both"/>
              <w:rPr>
                <w:rFonts w:ascii="Arial" w:eastAsia="Arial" w:hAnsi="Arial" w:cs="Arial"/>
                <w:b/>
                <w:color w:val="000000"/>
                <w:sz w:val="14"/>
                <w:lang w:val="es-419" w:eastAsia="es-419"/>
              </w:rPr>
            </w:pPr>
            <w:del w:id="416" w:author="Bohorquez Manrique, German Javier, Enel Colombia" w:date="2020-12-04T09:31:00Z">
              <w:r>
                <w:rPr>
                  <w:rFonts w:ascii="Arial" w:eastAsia="Arial" w:hAnsi="Arial" w:cs="Arial"/>
                  <w:b/>
                  <w:sz w:val="14"/>
                </w:rPr>
                <w:delText>% PART. BANDA</w:delText>
              </w:r>
            </w:del>
          </w:p>
        </w:tc>
        <w:tc>
          <w:tcPr>
            <w:tcW w:w="542" w:type="pct"/>
            <w:tcBorders>
              <w:top w:val="single" w:sz="4" w:space="0" w:color="auto"/>
              <w:left w:val="single" w:sz="4" w:space="0" w:color="auto"/>
              <w:right w:val="single" w:sz="4" w:space="0" w:color="auto"/>
            </w:tcBorders>
            <w:shd w:val="clear" w:color="auto" w:fill="auto"/>
            <w:vAlign w:val="center"/>
            <w:cellMerge w:id="417" w:author="Bohorquez Manrique, German Javier, Enel Colombia" w:date="2020-12-04T09:31:00Z" w:vMerge="rest"/>
          </w:tcPr>
          <w:p w14:paraId="515E9A7B" w14:textId="77777777" w:rsidR="00057EFC" w:rsidRPr="00DD734F" w:rsidRDefault="00057EFC">
            <w:pPr>
              <w:spacing w:after="0" w:line="240" w:lineRule="auto"/>
              <w:jc w:val="center"/>
              <w:rPr>
                <w:rFonts w:ascii="Arial" w:eastAsia="Arial" w:hAnsi="Arial" w:cs="Arial"/>
                <w:b/>
                <w:color w:val="000000"/>
                <w:sz w:val="20"/>
                <w:lang w:val="es-ES" w:eastAsia="es-419"/>
                <w:rPrChange w:id="418" w:author="Bohorquez Manrique, German Javier, Enel Colombia" w:date="2020-12-04T09:31:00Z">
                  <w:rPr/>
                </w:rPrChange>
              </w:rPr>
              <w:pPrChange w:id="419" w:author="Bohorquez Manrique, German Javier, Enel Colombia" w:date="2020-12-04T09:31:00Z">
                <w:pPr>
                  <w:spacing w:after="0"/>
                  <w:jc w:val="center"/>
                </w:pPr>
              </w:pPrChange>
            </w:pPr>
            <w:r w:rsidRPr="00DD734F">
              <w:rPr>
                <w:rFonts w:ascii="Arial" w:hAnsi="Arial"/>
                <w:b/>
                <w:color w:val="000000"/>
                <w:sz w:val="20"/>
                <w:lang w:val="es-ES"/>
                <w:rPrChange w:id="420" w:author="Bohorquez Manrique, German Javier, Enel Colombia" w:date="2020-12-04T09:31:00Z">
                  <w:rPr>
                    <w:b/>
                    <w:sz w:val="14"/>
                  </w:rPr>
                </w:rPrChange>
              </w:rPr>
              <w:t>Cm ($/</w:t>
            </w:r>
            <w:proofErr w:type="spellStart"/>
            <w:r w:rsidRPr="00DD734F">
              <w:rPr>
                <w:rFonts w:ascii="Arial" w:hAnsi="Arial"/>
                <w:b/>
                <w:color w:val="000000"/>
                <w:sz w:val="20"/>
                <w:lang w:val="es-ES"/>
                <w:rPrChange w:id="421" w:author="Bohorquez Manrique, German Javier, Enel Colombia" w:date="2020-12-04T09:31:00Z">
                  <w:rPr>
                    <w:b/>
                    <w:sz w:val="14"/>
                  </w:rPr>
                </w:rPrChange>
              </w:rPr>
              <w:t>kWh</w:t>
            </w:r>
            <w:proofErr w:type="spellEnd"/>
            <w:r w:rsidRPr="00DD734F">
              <w:rPr>
                <w:rFonts w:ascii="Arial" w:hAnsi="Arial"/>
                <w:b/>
                <w:color w:val="000000"/>
                <w:sz w:val="20"/>
                <w:lang w:val="es-ES"/>
                <w:rPrChange w:id="422" w:author="Bohorquez Manrique, German Javier, Enel Colombia" w:date="2020-12-04T09:31:00Z">
                  <w:rPr>
                    <w:b/>
                    <w:sz w:val="14"/>
                  </w:rPr>
                </w:rPrChange>
              </w:rPr>
              <w:t>)</w:t>
            </w:r>
          </w:p>
        </w:tc>
        <w:tc>
          <w:tcPr>
            <w:tcW w:w="636" w:type="pct"/>
            <w:tcBorders>
              <w:top w:val="single" w:sz="4" w:space="0" w:color="auto"/>
              <w:left w:val="single" w:sz="4" w:space="0" w:color="auto"/>
              <w:right w:val="single" w:sz="4" w:space="0" w:color="auto"/>
            </w:tcBorders>
            <w:vAlign w:val="center"/>
            <w:cellMerge w:id="423" w:author="Bohorquez Manrique, German Javier, Enel Colombia" w:date="2020-12-04T09:31:00Z" w:vMerge="rest"/>
          </w:tcPr>
          <w:p w14:paraId="35594B4F" w14:textId="77777777" w:rsidR="00057EFC" w:rsidRPr="00DD734F" w:rsidRDefault="00057EFC">
            <w:pPr>
              <w:spacing w:after="0" w:line="240" w:lineRule="auto"/>
              <w:jc w:val="center"/>
              <w:rPr>
                <w:rFonts w:ascii="Arial" w:eastAsia="Arial" w:hAnsi="Arial" w:cs="Arial"/>
                <w:b/>
                <w:color w:val="000000"/>
                <w:sz w:val="20"/>
                <w:lang w:val="es-419" w:eastAsia="es-419"/>
                <w:rPrChange w:id="424" w:author="Bohorquez Manrique, German Javier, Enel Colombia" w:date="2020-12-04T09:31:00Z">
                  <w:rPr/>
                </w:rPrChange>
              </w:rPr>
              <w:pPrChange w:id="425" w:author="Bohorquez Manrique, German Javier, Enel Colombia" w:date="2020-12-04T09:31:00Z">
                <w:pPr>
                  <w:spacing w:after="0"/>
                  <w:jc w:val="center"/>
                </w:pPr>
              </w:pPrChange>
            </w:pPr>
            <w:r w:rsidRPr="00DD734F">
              <w:rPr>
                <w:rFonts w:ascii="Arial" w:hAnsi="Arial"/>
                <w:b/>
                <w:color w:val="000000"/>
                <w:sz w:val="20"/>
                <w:rPrChange w:id="426" w:author="Bohorquez Manrique, German Javier, Enel Colombia" w:date="2020-12-04T09:31:00Z">
                  <w:rPr>
                    <w:b/>
                    <w:sz w:val="14"/>
                  </w:rPr>
                </w:rPrChange>
              </w:rPr>
              <w:t>MES BASE</w:t>
            </w:r>
          </w:p>
        </w:tc>
      </w:tr>
      <w:tr w:rsidR="00057EFC" w:rsidRPr="00DD734F" w14:paraId="207170AE" w14:textId="77777777" w:rsidTr="00493A66">
        <w:trPr>
          <w:trHeight w:val="310"/>
          <w:ins w:id="427" w:author="Bohorquez Manrique, German Javier, Enel Colombia" w:date="2020-12-04T09:31:00Z"/>
        </w:trPr>
        <w:tc>
          <w:tcPr>
            <w:tcW w:w="352" w:type="pct"/>
            <w:tcBorders>
              <w:top w:val="single" w:sz="4" w:space="0" w:color="auto"/>
              <w:left w:val="single" w:sz="8" w:space="0" w:color="auto"/>
              <w:bottom w:val="single" w:sz="8" w:space="0" w:color="auto"/>
              <w:right w:val="single" w:sz="8" w:space="0" w:color="auto"/>
            </w:tcBorders>
            <w:vAlign w:val="center"/>
          </w:tcPr>
          <w:p w14:paraId="5EAF1597" w14:textId="77777777" w:rsidR="00057EFC" w:rsidRPr="00DD734F" w:rsidRDefault="00057EFC" w:rsidP="00493A66">
            <w:pPr>
              <w:tabs>
                <w:tab w:val="left" w:pos="1064"/>
              </w:tabs>
              <w:spacing w:after="0" w:line="240" w:lineRule="auto"/>
              <w:jc w:val="center"/>
              <w:rPr>
                <w:ins w:id="428" w:author="Bohorquez Manrique, German Javier, Enel Colombia" w:date="2020-12-04T09:31:00Z"/>
                <w:rFonts w:ascii="Arial" w:eastAsia="Times New Roman" w:hAnsi="Arial" w:cs="Arial"/>
                <w:b/>
                <w:bCs/>
                <w:color w:val="000000"/>
                <w:sz w:val="20"/>
                <w:szCs w:val="24"/>
                <w:lang w:eastAsia="es-ES"/>
              </w:rPr>
            </w:pPr>
            <w:ins w:id="429" w:author="Bohorquez Manrique, German Javier, Enel Colombia" w:date="2020-12-04T09:31:00Z">
              <w:r w:rsidRPr="00DD734F">
                <w:rPr>
                  <w:rFonts w:ascii="Arial" w:eastAsia="Times New Roman" w:hAnsi="Arial" w:cs="Arial"/>
                  <w:b/>
                  <w:bCs/>
                  <w:color w:val="000000"/>
                  <w:sz w:val="20"/>
                  <w:szCs w:val="24"/>
                  <w:lang w:eastAsia="es-ES"/>
                </w:rPr>
                <w:t>AÑO</w:t>
              </w:r>
            </w:ins>
          </w:p>
        </w:tc>
        <w:tc>
          <w:tcPr>
            <w:tcW w:w="643" w:type="pct"/>
            <w:tcBorders>
              <w:top w:val="single" w:sz="4" w:space="0" w:color="auto"/>
              <w:left w:val="single" w:sz="8" w:space="0" w:color="auto"/>
              <w:bottom w:val="single" w:sz="8" w:space="0" w:color="auto"/>
              <w:right w:val="single" w:sz="8" w:space="0" w:color="auto"/>
            </w:tcBorders>
            <w:shd w:val="clear" w:color="auto" w:fill="auto"/>
            <w:vAlign w:val="center"/>
          </w:tcPr>
          <w:p w14:paraId="7DDC3DA2" w14:textId="77777777" w:rsidR="00057EFC" w:rsidRPr="00DD734F" w:rsidRDefault="00057EFC" w:rsidP="00493A66">
            <w:pPr>
              <w:tabs>
                <w:tab w:val="left" w:pos="1064"/>
              </w:tabs>
              <w:spacing w:after="0" w:line="240" w:lineRule="auto"/>
              <w:jc w:val="center"/>
              <w:rPr>
                <w:ins w:id="430" w:author="Bohorquez Manrique, German Javier, Enel Colombia" w:date="2020-12-04T09:31:00Z"/>
                <w:rFonts w:ascii="Arial" w:eastAsia="Times New Roman" w:hAnsi="Arial" w:cs="Arial"/>
                <w:b/>
                <w:bCs/>
                <w:color w:val="000000"/>
                <w:sz w:val="20"/>
                <w:szCs w:val="24"/>
                <w:lang w:val="es-ES" w:eastAsia="es-ES"/>
              </w:rPr>
            </w:pPr>
            <w:moveToRangeStart w:id="431" w:author="Bohorquez Manrique, German Javier, Enel Colombia" w:date="2020-12-04T09:31:00Z" w:name="move57966685"/>
            <w:moveTo w:id="432" w:author="Bohorquez Manrique, German Javier, Enel Colombia" w:date="2020-12-04T09:31:00Z">
              <w:r w:rsidRPr="00DD734F">
                <w:rPr>
                  <w:rFonts w:ascii="Arial" w:eastAsia="Times New Roman" w:hAnsi="Arial" w:cs="Arial"/>
                  <w:b/>
                  <w:bCs/>
                  <w:color w:val="000000"/>
                  <w:sz w:val="20"/>
                  <w:szCs w:val="24"/>
                  <w:lang w:eastAsia="es-ES"/>
                </w:rPr>
                <w:t>DESDE</w:t>
              </w:r>
            </w:moveTo>
            <w:moveToRangeEnd w:id="431"/>
          </w:p>
        </w:tc>
        <w:tc>
          <w:tcPr>
            <w:tcW w:w="643" w:type="pct"/>
            <w:tcBorders>
              <w:top w:val="single" w:sz="4" w:space="0" w:color="auto"/>
              <w:left w:val="nil"/>
              <w:bottom w:val="single" w:sz="8" w:space="0" w:color="auto"/>
              <w:right w:val="single" w:sz="4" w:space="0" w:color="auto"/>
            </w:tcBorders>
            <w:shd w:val="clear" w:color="auto" w:fill="auto"/>
            <w:vAlign w:val="center"/>
          </w:tcPr>
          <w:p w14:paraId="053572C1" w14:textId="77777777" w:rsidR="00057EFC" w:rsidRPr="00DD734F" w:rsidRDefault="00057EFC" w:rsidP="00493A66">
            <w:pPr>
              <w:tabs>
                <w:tab w:val="left" w:pos="1064"/>
              </w:tabs>
              <w:spacing w:after="0" w:line="240" w:lineRule="auto"/>
              <w:jc w:val="center"/>
              <w:rPr>
                <w:ins w:id="433" w:author="Bohorquez Manrique, German Javier, Enel Colombia" w:date="2020-12-04T09:31:00Z"/>
                <w:rFonts w:ascii="Arial" w:eastAsia="Times New Roman" w:hAnsi="Arial" w:cs="Arial"/>
                <w:b/>
                <w:bCs/>
                <w:color w:val="000000"/>
                <w:sz w:val="20"/>
                <w:szCs w:val="24"/>
                <w:lang w:val="es-ES" w:eastAsia="es-ES"/>
              </w:rPr>
            </w:pPr>
            <w:moveToRangeStart w:id="434" w:author="Bohorquez Manrique, German Javier, Enel Colombia" w:date="2020-12-04T09:31:00Z" w:name="move57966686"/>
            <w:moveTo w:id="435" w:author="Bohorquez Manrique, German Javier, Enel Colombia" w:date="2020-12-04T09:31:00Z">
              <w:r w:rsidRPr="00DD734F">
                <w:rPr>
                  <w:rFonts w:ascii="Arial" w:eastAsia="Times New Roman" w:hAnsi="Arial" w:cs="Arial"/>
                  <w:b/>
                  <w:bCs/>
                  <w:color w:val="000000"/>
                  <w:sz w:val="20"/>
                  <w:szCs w:val="24"/>
                  <w:lang w:eastAsia="es-ES"/>
                </w:rPr>
                <w:t>HASTA</w:t>
              </w:r>
            </w:moveTo>
            <w:moveToRangeEnd w:id="434"/>
          </w:p>
        </w:tc>
        <w:tc>
          <w:tcPr>
            <w:tcW w:w="524" w:type="pct"/>
            <w:tcBorders>
              <w:left w:val="single" w:sz="4" w:space="0" w:color="auto"/>
              <w:bottom w:val="single" w:sz="4" w:space="0" w:color="auto"/>
              <w:right w:val="single" w:sz="4" w:space="0" w:color="auto"/>
            </w:tcBorders>
            <w:vAlign w:val="center"/>
            <w:cellMerge w:id="436" w:author="Bohorquez Manrique, German Javier, Enel Colombia" w:date="2020-12-04T09:31:00Z" w:vMerge="cont"/>
          </w:tcPr>
          <w:p w14:paraId="6E80162D" w14:textId="77777777" w:rsidR="00057EFC" w:rsidRPr="00DD734F" w:rsidRDefault="00057EFC" w:rsidP="00493A66">
            <w:pPr>
              <w:spacing w:after="0" w:line="240" w:lineRule="auto"/>
              <w:jc w:val="center"/>
              <w:rPr>
                <w:ins w:id="437" w:author="Bohorquez Manrique, German Javier, Enel Colombia" w:date="2020-12-04T09:31:00Z"/>
                <w:rFonts w:ascii="Arial" w:eastAsia="Times New Roman" w:hAnsi="Arial" w:cs="Arial"/>
                <w:b/>
                <w:bCs/>
                <w:color w:val="000000"/>
                <w:sz w:val="20"/>
                <w:szCs w:val="24"/>
                <w:lang w:eastAsia="es-ES"/>
              </w:rPr>
            </w:pPr>
          </w:p>
        </w:tc>
        <w:tc>
          <w:tcPr>
            <w:tcW w:w="524" w:type="pct"/>
            <w:tcBorders>
              <w:left w:val="single" w:sz="4" w:space="0" w:color="auto"/>
              <w:bottom w:val="single" w:sz="4" w:space="0" w:color="auto"/>
              <w:right w:val="single" w:sz="4" w:space="0" w:color="auto"/>
            </w:tcBorders>
            <w:vAlign w:val="center"/>
            <w:cellMerge w:id="438" w:author="Bohorquez Manrique, German Javier, Enel Colombia" w:date="2020-12-04T09:31:00Z" w:vMerge="cont"/>
          </w:tcPr>
          <w:p w14:paraId="42DFA1CD" w14:textId="77777777" w:rsidR="00057EFC" w:rsidRPr="00DD734F" w:rsidRDefault="00057EFC" w:rsidP="00493A66">
            <w:pPr>
              <w:spacing w:after="0" w:line="240" w:lineRule="auto"/>
              <w:jc w:val="center"/>
              <w:rPr>
                <w:ins w:id="439" w:author="Bohorquez Manrique, German Javier, Enel Colombia" w:date="2020-12-04T09:31:00Z"/>
                <w:rFonts w:ascii="Arial" w:eastAsia="Times New Roman" w:hAnsi="Arial" w:cs="Arial"/>
                <w:b/>
                <w:bCs/>
                <w:color w:val="000000"/>
                <w:sz w:val="20"/>
                <w:szCs w:val="24"/>
                <w:lang w:eastAsia="es-ES"/>
              </w:rPr>
            </w:pPr>
          </w:p>
        </w:tc>
        <w:tc>
          <w:tcPr>
            <w:tcW w:w="568" w:type="pct"/>
            <w:tcBorders>
              <w:left w:val="single" w:sz="4" w:space="0" w:color="auto"/>
              <w:bottom w:val="single" w:sz="4" w:space="0" w:color="auto"/>
              <w:right w:val="single" w:sz="4" w:space="0" w:color="auto"/>
            </w:tcBorders>
            <w:vAlign w:val="center"/>
            <w:cellMerge w:id="440" w:author="Bohorquez Manrique, German Javier, Enel Colombia" w:date="2020-12-04T09:31:00Z" w:vMerge="cont"/>
          </w:tcPr>
          <w:p w14:paraId="184F0D37" w14:textId="77777777" w:rsidR="00057EFC" w:rsidRPr="00DD734F" w:rsidRDefault="00057EFC" w:rsidP="00493A66">
            <w:pPr>
              <w:spacing w:after="0" w:line="240" w:lineRule="auto"/>
              <w:jc w:val="center"/>
              <w:rPr>
                <w:ins w:id="441" w:author="Bohorquez Manrique, German Javier, Enel Colombia" w:date="2020-12-04T09:31:00Z"/>
                <w:rFonts w:ascii="Arial" w:eastAsia="Times New Roman" w:hAnsi="Arial" w:cs="Arial"/>
                <w:b/>
                <w:bCs/>
                <w:color w:val="000000"/>
                <w:sz w:val="20"/>
                <w:szCs w:val="24"/>
                <w:lang w:eastAsia="es-ES"/>
              </w:rPr>
            </w:pPr>
          </w:p>
        </w:tc>
        <w:tc>
          <w:tcPr>
            <w:tcW w:w="568" w:type="pct"/>
            <w:gridSpan w:val="2"/>
            <w:tcBorders>
              <w:left w:val="single" w:sz="4" w:space="0" w:color="auto"/>
              <w:bottom w:val="single" w:sz="8" w:space="0" w:color="auto"/>
              <w:right w:val="single" w:sz="8" w:space="0" w:color="auto"/>
            </w:tcBorders>
            <w:shd w:val="clear" w:color="auto" w:fill="auto"/>
            <w:vAlign w:val="center"/>
          </w:tcPr>
          <w:p w14:paraId="2BBAC55B" w14:textId="77777777" w:rsidR="00057EFC" w:rsidRPr="00DD734F" w:rsidRDefault="00057EFC" w:rsidP="00493A66">
            <w:pPr>
              <w:spacing w:after="0" w:line="240" w:lineRule="auto"/>
              <w:jc w:val="center"/>
              <w:rPr>
                <w:ins w:id="442" w:author="Bohorquez Manrique, German Javier, Enel Colombia" w:date="2020-12-04T09:31:00Z"/>
                <w:rFonts w:ascii="Arial" w:eastAsia="Times New Roman" w:hAnsi="Arial" w:cs="Arial"/>
                <w:b/>
                <w:bCs/>
                <w:color w:val="000000"/>
                <w:sz w:val="20"/>
                <w:szCs w:val="24"/>
                <w:lang w:eastAsia="es-ES"/>
              </w:rPr>
            </w:pPr>
          </w:p>
        </w:tc>
        <w:tc>
          <w:tcPr>
            <w:tcW w:w="542" w:type="pct"/>
            <w:tcBorders>
              <w:left w:val="single" w:sz="4" w:space="0" w:color="auto"/>
              <w:bottom w:val="single" w:sz="4" w:space="0" w:color="auto"/>
              <w:right w:val="single" w:sz="4" w:space="0" w:color="auto"/>
            </w:tcBorders>
            <w:vAlign w:val="center"/>
            <w:cellMerge w:id="443" w:author="Bohorquez Manrique, German Javier, Enel Colombia" w:date="2020-12-04T09:31:00Z" w:vMerge="cont"/>
          </w:tcPr>
          <w:p w14:paraId="37320DC0" w14:textId="77777777" w:rsidR="00057EFC" w:rsidRPr="00DD734F" w:rsidRDefault="00057EFC" w:rsidP="00493A66">
            <w:pPr>
              <w:spacing w:after="0" w:line="240" w:lineRule="auto"/>
              <w:jc w:val="center"/>
              <w:rPr>
                <w:ins w:id="444" w:author="Bohorquez Manrique, German Javier, Enel Colombia" w:date="2020-12-04T09:31:00Z"/>
                <w:rFonts w:ascii="Arial" w:eastAsia="Times New Roman" w:hAnsi="Arial" w:cs="Arial"/>
                <w:b/>
                <w:bCs/>
                <w:color w:val="000000"/>
                <w:sz w:val="20"/>
                <w:szCs w:val="24"/>
                <w:lang w:eastAsia="es-ES"/>
              </w:rPr>
            </w:pPr>
          </w:p>
        </w:tc>
        <w:tc>
          <w:tcPr>
            <w:tcW w:w="636" w:type="pct"/>
            <w:tcBorders>
              <w:left w:val="single" w:sz="4" w:space="0" w:color="auto"/>
              <w:bottom w:val="single" w:sz="4" w:space="0" w:color="auto"/>
              <w:right w:val="single" w:sz="4" w:space="0" w:color="auto"/>
            </w:tcBorders>
            <w:shd w:val="clear" w:color="auto" w:fill="auto"/>
            <w:vAlign w:val="center"/>
            <w:cellMerge w:id="445" w:author="Bohorquez Manrique, German Javier, Enel Colombia" w:date="2020-12-04T09:31:00Z" w:vMerge="cont"/>
          </w:tcPr>
          <w:p w14:paraId="1646427D" w14:textId="77777777" w:rsidR="00057EFC" w:rsidRPr="00DD734F" w:rsidRDefault="00057EFC" w:rsidP="00493A66">
            <w:pPr>
              <w:spacing w:after="0" w:line="240" w:lineRule="auto"/>
              <w:jc w:val="center"/>
              <w:rPr>
                <w:ins w:id="446" w:author="Bohorquez Manrique, German Javier, Enel Colombia" w:date="2020-12-04T09:31:00Z"/>
                <w:rFonts w:ascii="Arial" w:eastAsia="Times New Roman" w:hAnsi="Arial" w:cs="Arial"/>
                <w:b/>
                <w:bCs/>
                <w:color w:val="000000"/>
                <w:sz w:val="20"/>
                <w:szCs w:val="24"/>
                <w:lang w:eastAsia="es-ES"/>
              </w:rPr>
            </w:pPr>
          </w:p>
        </w:tc>
      </w:tr>
      <w:tr w:rsidR="00057EFC" w:rsidRPr="00DD734F" w14:paraId="407BA90A" w14:textId="77777777" w:rsidTr="00493A66">
        <w:trPr>
          <w:trHeight w:val="362"/>
        </w:trPr>
        <w:tc>
          <w:tcPr>
            <w:tcW w:w="352" w:type="pct"/>
            <w:tcBorders>
              <w:top w:val="nil"/>
              <w:left w:val="single" w:sz="8" w:space="0" w:color="auto"/>
              <w:bottom w:val="single" w:sz="8" w:space="0" w:color="auto"/>
              <w:right w:val="single" w:sz="8" w:space="0" w:color="auto"/>
            </w:tcBorders>
            <w:vAlign w:val="center"/>
            <w:cellIns w:id="447" w:author="Bohorquez Manrique, German Javier, Enel Colombia" w:date="2020-12-04T09:31:00Z"/>
          </w:tcPr>
          <w:p w14:paraId="3AFC90B0" w14:textId="77777777" w:rsidR="00057EFC" w:rsidRPr="00DD734F" w:rsidRDefault="00057EFC" w:rsidP="00493A66">
            <w:pPr>
              <w:tabs>
                <w:tab w:val="left" w:pos="1064"/>
              </w:tabs>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448" w:author="Bohorquez Manrique, German Javier, Enel Colombia" w:date="2020-12-04T09:31:00Z">
              <w:r w:rsidRPr="00DD734F">
                <w:rPr>
                  <w:rFonts w:ascii="Arial" w:eastAsia="Times New Roman" w:hAnsi="Arial" w:cs="Arial"/>
                  <w:snapToGrid w:val="0"/>
                  <w:color w:val="000000"/>
                  <w:sz w:val="20"/>
                  <w:szCs w:val="24"/>
                  <w:lang w:val="es-MX" w:eastAsia="es-MX"/>
                </w:rPr>
                <w:lastRenderedPageBreak/>
                <w:t>1</w:t>
              </w:r>
            </w:ins>
          </w:p>
        </w:tc>
        <w:tc>
          <w:tcPr>
            <w:tcW w:w="643" w:type="pct"/>
            <w:tcBorders>
              <w:top w:val="nil"/>
              <w:left w:val="single" w:sz="8" w:space="0" w:color="auto"/>
              <w:bottom w:val="single" w:sz="8" w:space="0" w:color="auto"/>
              <w:right w:val="single" w:sz="8" w:space="0" w:color="auto"/>
            </w:tcBorders>
            <w:shd w:val="clear" w:color="auto" w:fill="auto"/>
            <w:vAlign w:val="center"/>
          </w:tcPr>
          <w:p w14:paraId="064782BD" w14:textId="77777777" w:rsidR="00057EFC" w:rsidRPr="001E56E4" w:rsidRDefault="00057EFC">
            <w:pPr>
              <w:tabs>
                <w:tab w:val="left" w:pos="1064"/>
              </w:tabs>
              <w:autoSpaceDE w:val="0"/>
              <w:autoSpaceDN w:val="0"/>
              <w:adjustRightInd w:val="0"/>
              <w:spacing w:after="0" w:line="240" w:lineRule="auto"/>
              <w:jc w:val="center"/>
              <w:rPr>
                <w:rFonts w:ascii="Arial" w:eastAsia="Arial" w:hAnsi="Arial" w:cs="Arial"/>
                <w:color w:val="000000"/>
                <w:sz w:val="20"/>
                <w:highlight w:val="lightGray"/>
                <w:lang w:val="es-MX" w:eastAsia="es-419"/>
                <w:rPrChange w:id="449" w:author="Bohorquez Manrique, German Javier, Enel Colombia" w:date="2020-12-04T09:31:00Z">
                  <w:rPr/>
                </w:rPrChange>
              </w:rPr>
              <w:pPrChange w:id="450" w:author="Bohorquez Manrique, German Javier, Enel Colombia" w:date="2020-12-04T09:31:00Z">
                <w:pPr>
                  <w:spacing w:after="0"/>
                  <w:jc w:val="center"/>
                </w:pPr>
              </w:pPrChange>
            </w:pPr>
            <w:r w:rsidRPr="001E56E4">
              <w:rPr>
                <w:rFonts w:ascii="Arial" w:hAnsi="Arial"/>
                <w:color w:val="000000"/>
                <w:sz w:val="20"/>
                <w:highlight w:val="lightGray"/>
                <w:lang w:val="es-MX"/>
                <w:rPrChange w:id="451" w:author="Bohorquez Manrique, German Javier, Enel Colombia" w:date="2020-12-04T09:31:00Z">
                  <w:rPr>
                    <w:sz w:val="14"/>
                  </w:rPr>
                </w:rPrChange>
              </w:rPr>
              <w:t>01/</w:t>
            </w:r>
            <w:del w:id="452" w:author="Bohorquez Manrique, German Javier, Enel Colombia" w:date="2020-12-04T09:31:00Z">
              <w:r>
                <w:rPr>
                  <w:sz w:val="14"/>
                </w:rPr>
                <w:delText>01/2021</w:delText>
              </w:r>
            </w:del>
            <w:ins w:id="453"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Ene/19</w:t>
              </w:r>
            </w:ins>
          </w:p>
        </w:tc>
        <w:tc>
          <w:tcPr>
            <w:tcW w:w="643" w:type="pct"/>
            <w:tcBorders>
              <w:top w:val="nil"/>
              <w:left w:val="nil"/>
              <w:bottom w:val="single" w:sz="8" w:space="0" w:color="auto"/>
              <w:right w:val="single" w:sz="4" w:space="0" w:color="auto"/>
            </w:tcBorders>
            <w:shd w:val="clear" w:color="auto" w:fill="auto"/>
            <w:vAlign w:val="center"/>
          </w:tcPr>
          <w:p w14:paraId="006F3520" w14:textId="77777777" w:rsidR="00057EFC" w:rsidRPr="001E56E4" w:rsidRDefault="00057EFC">
            <w:pPr>
              <w:tabs>
                <w:tab w:val="left" w:pos="1064"/>
              </w:tabs>
              <w:autoSpaceDE w:val="0"/>
              <w:autoSpaceDN w:val="0"/>
              <w:adjustRightInd w:val="0"/>
              <w:spacing w:after="0" w:line="240" w:lineRule="auto"/>
              <w:jc w:val="center"/>
              <w:rPr>
                <w:rFonts w:ascii="Arial" w:eastAsia="Arial" w:hAnsi="Arial" w:cs="Arial"/>
                <w:color w:val="000000"/>
                <w:sz w:val="20"/>
                <w:highlight w:val="lightGray"/>
                <w:lang w:val="es-MX" w:eastAsia="es-419"/>
                <w:rPrChange w:id="454" w:author="Bohorquez Manrique, German Javier, Enel Colombia" w:date="2020-12-04T09:31:00Z">
                  <w:rPr/>
                </w:rPrChange>
              </w:rPr>
              <w:pPrChange w:id="455" w:author="Bohorquez Manrique, German Javier, Enel Colombia" w:date="2020-12-04T09:31:00Z">
                <w:pPr>
                  <w:spacing w:after="0"/>
                  <w:jc w:val="center"/>
                </w:pPr>
              </w:pPrChange>
            </w:pPr>
            <w:r w:rsidRPr="001E56E4">
              <w:rPr>
                <w:rFonts w:ascii="Arial" w:hAnsi="Arial"/>
                <w:color w:val="000000"/>
                <w:sz w:val="20"/>
                <w:highlight w:val="lightGray"/>
                <w:lang w:val="es-MX"/>
                <w:rPrChange w:id="456" w:author="Bohorquez Manrique, German Javier, Enel Colombia" w:date="2020-12-04T09:31:00Z">
                  <w:rPr>
                    <w:sz w:val="14"/>
                  </w:rPr>
                </w:rPrChange>
              </w:rPr>
              <w:t>31/</w:t>
            </w:r>
            <w:del w:id="457" w:author="Bohorquez Manrique, German Javier, Enel Colombia" w:date="2020-12-04T09:31:00Z">
              <w:r>
                <w:rPr>
                  <w:sz w:val="14"/>
                </w:rPr>
                <w:delText>12/2021</w:delText>
              </w:r>
            </w:del>
            <w:ins w:id="458"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Dic/19</w:t>
              </w:r>
            </w:ins>
          </w:p>
        </w:tc>
        <w:tc>
          <w:tcPr>
            <w:tcW w:w="524" w:type="pct"/>
            <w:tcBorders>
              <w:top w:val="single" w:sz="4" w:space="0" w:color="auto"/>
              <w:left w:val="single" w:sz="4" w:space="0" w:color="auto"/>
              <w:bottom w:val="single" w:sz="4" w:space="0" w:color="auto"/>
              <w:right w:val="single" w:sz="4" w:space="0" w:color="auto"/>
            </w:tcBorders>
            <w:vAlign w:val="center"/>
          </w:tcPr>
          <w:p w14:paraId="4555C366" w14:textId="77777777" w:rsidR="00057EFC" w:rsidRPr="00DD734F" w:rsidRDefault="00057EFC">
            <w:pPr>
              <w:spacing w:before="20" w:after="20" w:line="240" w:lineRule="auto"/>
              <w:jc w:val="center"/>
              <w:rPr>
                <w:rFonts w:ascii="Arial" w:hAnsi="Arial"/>
                <w:sz w:val="20"/>
                <w:lang w:val="es-ES"/>
                <w:rPrChange w:id="459" w:author="Bohorquez Manrique, German Javier, Enel Colombia" w:date="2020-12-04T09:31:00Z">
                  <w:rPr/>
                </w:rPrChange>
              </w:rPr>
              <w:pPrChange w:id="460" w:author="Bohorquez Manrique, German Javier, Enel Colombia" w:date="2020-12-04T09:31:00Z">
                <w:pPr>
                  <w:spacing w:after="0"/>
                  <w:jc w:val="center"/>
                </w:pPr>
              </w:pPrChange>
            </w:pPr>
            <w:del w:id="461" w:author="Bohorquez Manrique, German Javier, Enel Colombia" w:date="2020-12-04T09:31:00Z">
              <w:r>
                <w:rPr>
                  <w:sz w:val="14"/>
                </w:rPr>
                <w:delText>189.5</w:delText>
              </w:r>
            </w:del>
            <w:ins w:id="462" w:author="Bohorquez Manrique, German Javier, Enel Colombia" w:date="2020-12-04T09:31:00Z">
              <w:r w:rsidRPr="00DD734F">
                <w:rPr>
                  <w:rFonts w:ascii="Arial" w:eastAsia="Times New Roman" w:hAnsi="Arial" w:cs="Arial"/>
                  <w:sz w:val="20"/>
                  <w:szCs w:val="24"/>
                  <w:lang w:eastAsia="es-ES"/>
                </w:rPr>
                <w:t>XX</w:t>
              </w:r>
            </w:ins>
          </w:p>
        </w:tc>
        <w:tc>
          <w:tcPr>
            <w:tcW w:w="524" w:type="pct"/>
            <w:tcBorders>
              <w:top w:val="single" w:sz="4" w:space="0" w:color="auto"/>
              <w:left w:val="single" w:sz="4" w:space="0" w:color="auto"/>
              <w:bottom w:val="single" w:sz="4" w:space="0" w:color="auto"/>
              <w:right w:val="single" w:sz="4" w:space="0" w:color="auto"/>
            </w:tcBorders>
            <w:vAlign w:val="center"/>
          </w:tcPr>
          <w:p w14:paraId="0635F16F" w14:textId="77777777" w:rsidR="00057EFC" w:rsidRPr="00DD734F" w:rsidRDefault="00057EFC">
            <w:pPr>
              <w:spacing w:before="20" w:after="20" w:line="240" w:lineRule="auto"/>
              <w:jc w:val="center"/>
              <w:rPr>
                <w:rFonts w:ascii="Arial" w:hAnsi="Arial"/>
                <w:sz w:val="20"/>
                <w:lang w:val="es-ES"/>
                <w:rPrChange w:id="463" w:author="Bohorquez Manrique, German Javier, Enel Colombia" w:date="2020-12-04T09:31:00Z">
                  <w:rPr/>
                </w:rPrChange>
              </w:rPr>
              <w:pPrChange w:id="464" w:author="Bohorquez Manrique, German Javier, Enel Colombia" w:date="2020-12-04T09:31:00Z">
                <w:pPr>
                  <w:spacing w:after="0"/>
                  <w:jc w:val="center"/>
                </w:pPr>
              </w:pPrChange>
            </w:pPr>
            <w:del w:id="465" w:author="Bohorquez Manrique, German Javier, Enel Colombia" w:date="2020-12-04T09:31:00Z">
              <w:r>
                <w:rPr>
                  <w:sz w:val="14"/>
                </w:rPr>
                <w:delText>353.5</w:delText>
              </w:r>
            </w:del>
            <w:ins w:id="466"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tcBorders>
              <w:top w:val="single" w:sz="4" w:space="0" w:color="auto"/>
              <w:left w:val="single" w:sz="4" w:space="0" w:color="auto"/>
              <w:bottom w:val="single" w:sz="4" w:space="0" w:color="auto"/>
              <w:right w:val="single" w:sz="4" w:space="0" w:color="auto"/>
            </w:tcBorders>
            <w:vAlign w:val="center"/>
          </w:tcPr>
          <w:p w14:paraId="5E7BD1F1" w14:textId="77777777" w:rsidR="00057EFC" w:rsidRPr="00DD734F" w:rsidRDefault="00057EFC">
            <w:pPr>
              <w:spacing w:before="20" w:after="20" w:line="240" w:lineRule="auto"/>
              <w:jc w:val="center"/>
              <w:rPr>
                <w:rFonts w:ascii="Arial" w:hAnsi="Arial"/>
                <w:sz w:val="20"/>
                <w:lang w:val="es-ES"/>
                <w:rPrChange w:id="467" w:author="Bohorquez Manrique, German Javier, Enel Colombia" w:date="2020-12-04T09:31:00Z">
                  <w:rPr/>
                </w:rPrChange>
              </w:rPr>
              <w:pPrChange w:id="468" w:author="Bohorquez Manrique, German Javier, Enel Colombia" w:date="2020-12-04T09:31:00Z">
                <w:pPr>
                  <w:spacing w:after="0"/>
                  <w:jc w:val="center"/>
                </w:pPr>
              </w:pPrChange>
            </w:pPr>
            <w:del w:id="469" w:author="Bohorquez Manrique, German Javier, Enel Colombia" w:date="2020-12-04T09:31:00Z">
              <w:r>
                <w:rPr>
                  <w:sz w:val="14"/>
                </w:rPr>
                <w:delText>14.5</w:delText>
              </w:r>
            </w:del>
            <w:ins w:id="470"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gridSpan w:val="2"/>
            <w:tcBorders>
              <w:top w:val="nil"/>
              <w:left w:val="single" w:sz="4" w:space="0" w:color="auto"/>
              <w:bottom w:val="single" w:sz="8" w:space="0" w:color="auto"/>
              <w:right w:val="single" w:sz="8" w:space="0" w:color="auto"/>
            </w:tcBorders>
            <w:shd w:val="clear" w:color="auto" w:fill="auto"/>
            <w:vAlign w:val="center"/>
          </w:tcPr>
          <w:p w14:paraId="4F31E13E" w14:textId="77777777" w:rsidR="00057EFC" w:rsidRPr="00DD734F" w:rsidRDefault="00057EFC">
            <w:pPr>
              <w:spacing w:before="20" w:after="20" w:line="240" w:lineRule="auto"/>
              <w:jc w:val="center"/>
              <w:rPr>
                <w:rFonts w:ascii="Arial" w:hAnsi="Arial"/>
                <w:sz w:val="20"/>
                <w:lang w:val="es-ES"/>
                <w:rPrChange w:id="471" w:author="Bohorquez Manrique, German Javier, Enel Colombia" w:date="2020-12-04T09:31:00Z">
                  <w:rPr/>
                </w:rPrChange>
              </w:rPr>
              <w:pPrChange w:id="472" w:author="Bohorquez Manrique, German Javier, Enel Colombia" w:date="2020-12-04T09:31:00Z">
                <w:pPr>
                  <w:spacing w:after="0"/>
                  <w:jc w:val="center"/>
                </w:pPr>
              </w:pPrChange>
            </w:pPr>
            <w:del w:id="473" w:author="Bohorquez Manrique, German Javier, Enel Colombia" w:date="2020-12-04T09:31:00Z">
              <w:r>
                <w:rPr>
                  <w:sz w:val="14"/>
                </w:rPr>
                <w:delText>40.0</w:delText>
              </w:r>
            </w:del>
            <w:ins w:id="474" w:author="Bohorquez Manrique, German Javier, Enel Colombia" w:date="2020-12-04T09:31:00Z">
              <w:r w:rsidRPr="00DD734F">
                <w:rPr>
                  <w:rFonts w:ascii="Arial" w:eastAsia="Times New Roman" w:hAnsi="Arial" w:cs="Arial"/>
                  <w:sz w:val="20"/>
                  <w:szCs w:val="24"/>
                  <w:lang w:val="es-ES" w:eastAsia="es-ES"/>
                </w:rPr>
                <w:t>XX.XX</w:t>
              </w:r>
            </w:ins>
          </w:p>
        </w:tc>
        <w:tc>
          <w:tcPr>
            <w:tcW w:w="542" w:type="pct"/>
            <w:tcBorders>
              <w:top w:val="single" w:sz="4" w:space="0" w:color="auto"/>
              <w:left w:val="single" w:sz="4" w:space="0" w:color="auto"/>
              <w:bottom w:val="single" w:sz="4" w:space="0" w:color="auto"/>
              <w:right w:val="single" w:sz="4" w:space="0" w:color="auto"/>
            </w:tcBorders>
            <w:vAlign w:val="center"/>
          </w:tcPr>
          <w:p w14:paraId="479AE76E" w14:textId="77777777" w:rsidR="00057EFC" w:rsidRPr="00DD734F" w:rsidRDefault="00057EFC">
            <w:pPr>
              <w:spacing w:before="20" w:after="20" w:line="240" w:lineRule="auto"/>
              <w:jc w:val="center"/>
              <w:rPr>
                <w:rFonts w:ascii="Arial" w:hAnsi="Arial"/>
                <w:sz w:val="20"/>
                <w:lang w:val="es-ES"/>
                <w:rPrChange w:id="475" w:author="Bohorquez Manrique, German Javier, Enel Colombia" w:date="2020-12-04T09:31:00Z">
                  <w:rPr/>
                </w:rPrChange>
              </w:rPr>
              <w:pPrChange w:id="476" w:author="Bohorquez Manrique, German Javier, Enel Colombia" w:date="2020-12-04T09:31:00Z">
                <w:pPr>
                  <w:spacing w:after="0"/>
                  <w:jc w:val="center"/>
                </w:pPr>
              </w:pPrChange>
            </w:pPr>
            <w:del w:id="477" w:author="Bohorquez Manrique, German Javier, Enel Colombia" w:date="2020-12-04T09:31:00Z">
              <w:r>
                <w:rPr>
                  <w:sz w:val="14"/>
                </w:rPr>
                <w:delText>16.0</w:delText>
              </w:r>
            </w:del>
            <w:ins w:id="478" w:author="Bohorquez Manrique, German Javier, Enel Colombia" w:date="2020-12-04T09:31:00Z">
              <w:r w:rsidRPr="00DD734F">
                <w:rPr>
                  <w:rFonts w:ascii="Arial" w:eastAsia="Times New Roman" w:hAnsi="Arial" w:cs="Arial"/>
                  <w:sz w:val="20"/>
                  <w:szCs w:val="24"/>
                  <w:lang w:val="es-ES" w:eastAsia="es-ES"/>
                </w:rPr>
                <w:t>X.XX</w:t>
              </w:r>
            </w:ins>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CAD53FC" w14:textId="77777777" w:rsidR="00057EFC" w:rsidRPr="00DD734F" w:rsidRDefault="00057EFC">
            <w:pPr>
              <w:spacing w:before="20" w:after="20" w:line="240" w:lineRule="auto"/>
              <w:jc w:val="center"/>
              <w:rPr>
                <w:rFonts w:ascii="Arial" w:hAnsi="Arial"/>
                <w:sz w:val="20"/>
                <w:lang w:val="es-ES"/>
                <w:rPrChange w:id="479" w:author="Bohorquez Manrique, German Javier, Enel Colombia" w:date="2020-12-04T09:31:00Z">
                  <w:rPr/>
                </w:rPrChange>
              </w:rPr>
              <w:pPrChange w:id="480" w:author="Bohorquez Manrique, German Javier, Enel Colombia" w:date="2020-12-04T09:31:00Z">
                <w:pPr>
                  <w:spacing w:after="0"/>
                  <w:jc w:val="center"/>
                </w:pPr>
              </w:pPrChange>
            </w:pPr>
            <w:del w:id="481" w:author="Bohorquez Manrique, German Javier, Enel Colombia" w:date="2020-12-04T09:31:00Z">
              <w:r>
                <w:rPr>
                  <w:sz w:val="14"/>
                </w:rPr>
                <w:delText>06/2020</w:delText>
              </w:r>
            </w:del>
            <w:ins w:id="482"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34A9533E" w14:textId="77777777" w:rsidTr="00493A66">
        <w:trPr>
          <w:trHeight w:val="362"/>
        </w:trPr>
        <w:tc>
          <w:tcPr>
            <w:tcW w:w="352" w:type="pct"/>
            <w:tcBorders>
              <w:top w:val="nil"/>
              <w:left w:val="single" w:sz="8" w:space="0" w:color="auto"/>
              <w:bottom w:val="single" w:sz="8" w:space="0" w:color="auto"/>
              <w:right w:val="single" w:sz="8" w:space="0" w:color="auto"/>
            </w:tcBorders>
            <w:vAlign w:val="center"/>
            <w:cellIns w:id="483" w:author="Bohorquez Manrique, German Javier, Enel Colombia" w:date="2020-12-04T09:31:00Z"/>
          </w:tcPr>
          <w:p w14:paraId="6310AAD7" w14:textId="77777777" w:rsidR="00057EFC" w:rsidRPr="00DD734F" w:rsidRDefault="00057EFC" w:rsidP="00493A66">
            <w:pPr>
              <w:tabs>
                <w:tab w:val="left" w:pos="1064"/>
              </w:tabs>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484" w:author="Bohorquez Manrique, German Javier, Enel Colombia" w:date="2020-12-04T09:31:00Z">
              <w:r w:rsidRPr="00DD734F">
                <w:rPr>
                  <w:rFonts w:ascii="Arial" w:eastAsia="Times New Roman" w:hAnsi="Arial" w:cs="Arial"/>
                  <w:snapToGrid w:val="0"/>
                  <w:color w:val="000000"/>
                  <w:sz w:val="20"/>
                  <w:szCs w:val="24"/>
                  <w:lang w:val="es-MX" w:eastAsia="es-MX"/>
                </w:rPr>
                <w:t>2</w:t>
              </w:r>
            </w:ins>
          </w:p>
        </w:tc>
        <w:tc>
          <w:tcPr>
            <w:tcW w:w="643" w:type="pct"/>
            <w:tcBorders>
              <w:top w:val="nil"/>
              <w:left w:val="single" w:sz="8" w:space="0" w:color="auto"/>
              <w:bottom w:val="single" w:sz="8" w:space="0" w:color="auto"/>
              <w:right w:val="single" w:sz="8" w:space="0" w:color="auto"/>
            </w:tcBorders>
            <w:shd w:val="clear" w:color="auto" w:fill="auto"/>
            <w:vAlign w:val="center"/>
          </w:tcPr>
          <w:p w14:paraId="1176DB84" w14:textId="77777777" w:rsidR="00057EFC" w:rsidRPr="001E56E4" w:rsidRDefault="00057EFC">
            <w:pPr>
              <w:tabs>
                <w:tab w:val="left" w:pos="1064"/>
              </w:tabs>
              <w:autoSpaceDE w:val="0"/>
              <w:autoSpaceDN w:val="0"/>
              <w:adjustRightInd w:val="0"/>
              <w:spacing w:after="0" w:line="240" w:lineRule="auto"/>
              <w:jc w:val="center"/>
              <w:rPr>
                <w:rFonts w:ascii="Arial" w:eastAsia="Arial" w:hAnsi="Arial" w:cs="Arial"/>
                <w:color w:val="000000"/>
                <w:sz w:val="20"/>
                <w:highlight w:val="lightGray"/>
                <w:lang w:val="es-MX" w:eastAsia="es-419"/>
                <w:rPrChange w:id="485" w:author="Bohorquez Manrique, German Javier, Enel Colombia" w:date="2020-12-04T09:31:00Z">
                  <w:rPr/>
                </w:rPrChange>
              </w:rPr>
              <w:pPrChange w:id="486" w:author="Bohorquez Manrique, German Javier, Enel Colombia" w:date="2020-12-04T09:31:00Z">
                <w:pPr>
                  <w:spacing w:after="0"/>
                  <w:jc w:val="center"/>
                </w:pPr>
              </w:pPrChange>
            </w:pPr>
            <w:r w:rsidRPr="001E56E4">
              <w:rPr>
                <w:rFonts w:ascii="Arial" w:hAnsi="Arial"/>
                <w:color w:val="000000"/>
                <w:sz w:val="20"/>
                <w:highlight w:val="lightGray"/>
                <w:lang w:val="es-MX"/>
                <w:rPrChange w:id="487" w:author="Bohorquez Manrique, German Javier, Enel Colombia" w:date="2020-12-04T09:31:00Z">
                  <w:rPr>
                    <w:sz w:val="14"/>
                  </w:rPr>
                </w:rPrChange>
              </w:rPr>
              <w:t>01/</w:t>
            </w:r>
            <w:del w:id="488" w:author="Bohorquez Manrique, German Javier, Enel Colombia" w:date="2020-12-04T09:31:00Z">
              <w:r>
                <w:rPr>
                  <w:sz w:val="14"/>
                </w:rPr>
                <w:delText>01/2022</w:delText>
              </w:r>
            </w:del>
            <w:ins w:id="489"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Ene/20</w:t>
              </w:r>
            </w:ins>
          </w:p>
        </w:tc>
        <w:tc>
          <w:tcPr>
            <w:tcW w:w="643" w:type="pct"/>
            <w:tcBorders>
              <w:top w:val="nil"/>
              <w:left w:val="nil"/>
              <w:bottom w:val="single" w:sz="8" w:space="0" w:color="auto"/>
              <w:right w:val="single" w:sz="4" w:space="0" w:color="auto"/>
            </w:tcBorders>
            <w:shd w:val="clear" w:color="auto" w:fill="auto"/>
            <w:vAlign w:val="center"/>
          </w:tcPr>
          <w:p w14:paraId="17D00F87" w14:textId="77777777" w:rsidR="00057EFC" w:rsidRPr="001E56E4" w:rsidRDefault="00057EFC">
            <w:pPr>
              <w:tabs>
                <w:tab w:val="left" w:pos="1064"/>
              </w:tabs>
              <w:autoSpaceDE w:val="0"/>
              <w:autoSpaceDN w:val="0"/>
              <w:adjustRightInd w:val="0"/>
              <w:spacing w:after="0" w:line="240" w:lineRule="auto"/>
              <w:jc w:val="center"/>
              <w:rPr>
                <w:rFonts w:ascii="Arial" w:eastAsia="Arial" w:hAnsi="Arial" w:cs="Arial"/>
                <w:color w:val="000000"/>
                <w:sz w:val="20"/>
                <w:highlight w:val="lightGray"/>
                <w:lang w:val="es-MX" w:eastAsia="es-419"/>
                <w:rPrChange w:id="490" w:author="Bohorquez Manrique, German Javier, Enel Colombia" w:date="2020-12-04T09:31:00Z">
                  <w:rPr/>
                </w:rPrChange>
              </w:rPr>
              <w:pPrChange w:id="491" w:author="Bohorquez Manrique, German Javier, Enel Colombia" w:date="2020-12-04T09:31:00Z">
                <w:pPr>
                  <w:spacing w:after="0"/>
                  <w:jc w:val="center"/>
                </w:pPr>
              </w:pPrChange>
            </w:pPr>
            <w:r w:rsidRPr="001E56E4">
              <w:rPr>
                <w:rFonts w:ascii="Arial" w:hAnsi="Arial"/>
                <w:color w:val="000000"/>
                <w:sz w:val="20"/>
                <w:highlight w:val="lightGray"/>
                <w:lang w:val="es-MX"/>
                <w:rPrChange w:id="492" w:author="Bohorquez Manrique, German Javier, Enel Colombia" w:date="2020-12-04T09:31:00Z">
                  <w:rPr>
                    <w:sz w:val="14"/>
                  </w:rPr>
                </w:rPrChange>
              </w:rPr>
              <w:t>31/</w:t>
            </w:r>
            <w:del w:id="493" w:author="Bohorquez Manrique, German Javier, Enel Colombia" w:date="2020-12-04T09:31:00Z">
              <w:r>
                <w:rPr>
                  <w:sz w:val="14"/>
                </w:rPr>
                <w:delText>12/2022</w:delText>
              </w:r>
            </w:del>
            <w:ins w:id="494"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Dic/20</w:t>
              </w:r>
            </w:ins>
          </w:p>
        </w:tc>
        <w:tc>
          <w:tcPr>
            <w:tcW w:w="524" w:type="pct"/>
            <w:tcBorders>
              <w:top w:val="single" w:sz="4" w:space="0" w:color="auto"/>
              <w:left w:val="single" w:sz="4" w:space="0" w:color="auto"/>
              <w:bottom w:val="single" w:sz="4" w:space="0" w:color="auto"/>
              <w:right w:val="single" w:sz="4" w:space="0" w:color="auto"/>
            </w:tcBorders>
            <w:vAlign w:val="center"/>
          </w:tcPr>
          <w:p w14:paraId="23F066D7" w14:textId="77777777" w:rsidR="00057EFC" w:rsidRPr="00DD734F" w:rsidRDefault="00057EFC">
            <w:pPr>
              <w:spacing w:before="20" w:after="20" w:line="240" w:lineRule="auto"/>
              <w:jc w:val="center"/>
              <w:rPr>
                <w:rFonts w:ascii="Arial" w:hAnsi="Arial"/>
                <w:sz w:val="20"/>
                <w:lang w:val="es-ES"/>
                <w:rPrChange w:id="495" w:author="Bohorquez Manrique, German Javier, Enel Colombia" w:date="2020-12-04T09:31:00Z">
                  <w:rPr/>
                </w:rPrChange>
              </w:rPr>
              <w:pPrChange w:id="496" w:author="Bohorquez Manrique, German Javier, Enel Colombia" w:date="2020-12-04T09:31:00Z">
                <w:pPr>
                  <w:spacing w:after="0"/>
                  <w:jc w:val="center"/>
                </w:pPr>
              </w:pPrChange>
            </w:pPr>
            <w:del w:id="497" w:author="Bohorquez Manrique, German Javier, Enel Colombia" w:date="2020-12-04T09:31:00Z">
              <w:r>
                <w:rPr>
                  <w:sz w:val="14"/>
                </w:rPr>
                <w:delText>189.5</w:delText>
              </w:r>
            </w:del>
            <w:ins w:id="498" w:author="Bohorquez Manrique, German Javier, Enel Colombia" w:date="2020-12-04T09:31:00Z">
              <w:r w:rsidRPr="00DD734F">
                <w:rPr>
                  <w:rFonts w:ascii="Arial" w:eastAsia="Times New Roman" w:hAnsi="Arial" w:cs="Arial"/>
                  <w:sz w:val="20"/>
                  <w:szCs w:val="24"/>
                  <w:lang w:eastAsia="es-ES"/>
                </w:rPr>
                <w:t>XX</w:t>
              </w:r>
            </w:ins>
          </w:p>
        </w:tc>
        <w:tc>
          <w:tcPr>
            <w:tcW w:w="524" w:type="pct"/>
            <w:tcBorders>
              <w:top w:val="single" w:sz="4" w:space="0" w:color="auto"/>
              <w:left w:val="single" w:sz="4" w:space="0" w:color="auto"/>
              <w:bottom w:val="single" w:sz="4" w:space="0" w:color="auto"/>
              <w:right w:val="single" w:sz="4" w:space="0" w:color="auto"/>
            </w:tcBorders>
            <w:vAlign w:val="center"/>
          </w:tcPr>
          <w:p w14:paraId="58A613CE" w14:textId="77777777" w:rsidR="00057EFC" w:rsidRPr="00DD734F" w:rsidRDefault="00057EFC">
            <w:pPr>
              <w:spacing w:before="20" w:after="20" w:line="240" w:lineRule="auto"/>
              <w:jc w:val="center"/>
              <w:rPr>
                <w:rFonts w:ascii="Arial" w:hAnsi="Arial"/>
                <w:sz w:val="20"/>
                <w:lang w:val="es-ES"/>
                <w:rPrChange w:id="499" w:author="Bohorquez Manrique, German Javier, Enel Colombia" w:date="2020-12-04T09:31:00Z">
                  <w:rPr/>
                </w:rPrChange>
              </w:rPr>
              <w:pPrChange w:id="500" w:author="Bohorquez Manrique, German Javier, Enel Colombia" w:date="2020-12-04T09:31:00Z">
                <w:pPr>
                  <w:spacing w:after="0"/>
                  <w:jc w:val="center"/>
                </w:pPr>
              </w:pPrChange>
            </w:pPr>
            <w:del w:id="501" w:author="Bohorquez Manrique, German Javier, Enel Colombia" w:date="2020-12-04T09:31:00Z">
              <w:r>
                <w:rPr>
                  <w:sz w:val="14"/>
                </w:rPr>
                <w:delText>353.5</w:delText>
              </w:r>
            </w:del>
            <w:ins w:id="502"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tcBorders>
              <w:top w:val="single" w:sz="4" w:space="0" w:color="auto"/>
              <w:left w:val="single" w:sz="4" w:space="0" w:color="auto"/>
              <w:bottom w:val="single" w:sz="4" w:space="0" w:color="auto"/>
              <w:right w:val="single" w:sz="4" w:space="0" w:color="auto"/>
            </w:tcBorders>
            <w:vAlign w:val="center"/>
          </w:tcPr>
          <w:p w14:paraId="7652AD89" w14:textId="77777777" w:rsidR="00057EFC" w:rsidRPr="00DD734F" w:rsidRDefault="00057EFC">
            <w:pPr>
              <w:spacing w:before="20" w:after="20" w:line="240" w:lineRule="auto"/>
              <w:jc w:val="center"/>
              <w:rPr>
                <w:rFonts w:ascii="Arial" w:hAnsi="Arial"/>
                <w:sz w:val="20"/>
                <w:lang w:val="es-ES"/>
                <w:rPrChange w:id="503" w:author="Bohorquez Manrique, German Javier, Enel Colombia" w:date="2020-12-04T09:31:00Z">
                  <w:rPr/>
                </w:rPrChange>
              </w:rPr>
              <w:pPrChange w:id="504" w:author="Bohorquez Manrique, German Javier, Enel Colombia" w:date="2020-12-04T09:31:00Z">
                <w:pPr>
                  <w:spacing w:after="0"/>
                  <w:jc w:val="center"/>
                </w:pPr>
              </w:pPrChange>
            </w:pPr>
            <w:del w:id="505" w:author="Bohorquez Manrique, German Javier, Enel Colombia" w:date="2020-12-04T09:31:00Z">
              <w:r>
                <w:rPr>
                  <w:sz w:val="14"/>
                </w:rPr>
                <w:delText>14.5</w:delText>
              </w:r>
            </w:del>
            <w:ins w:id="506"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gridSpan w:val="2"/>
            <w:tcBorders>
              <w:top w:val="nil"/>
              <w:left w:val="single" w:sz="4" w:space="0" w:color="auto"/>
              <w:bottom w:val="single" w:sz="8" w:space="0" w:color="auto"/>
              <w:right w:val="single" w:sz="8" w:space="0" w:color="auto"/>
            </w:tcBorders>
            <w:shd w:val="clear" w:color="auto" w:fill="auto"/>
            <w:vAlign w:val="center"/>
          </w:tcPr>
          <w:p w14:paraId="5CD84998" w14:textId="77777777" w:rsidR="00057EFC" w:rsidRPr="00DD734F" w:rsidRDefault="00057EFC">
            <w:pPr>
              <w:spacing w:before="20" w:after="20" w:line="240" w:lineRule="auto"/>
              <w:jc w:val="center"/>
              <w:rPr>
                <w:rFonts w:ascii="Arial" w:hAnsi="Arial"/>
                <w:sz w:val="20"/>
                <w:lang w:val="es-ES"/>
                <w:rPrChange w:id="507" w:author="Bohorquez Manrique, German Javier, Enel Colombia" w:date="2020-12-04T09:31:00Z">
                  <w:rPr/>
                </w:rPrChange>
              </w:rPr>
              <w:pPrChange w:id="508" w:author="Bohorquez Manrique, German Javier, Enel Colombia" w:date="2020-12-04T09:31:00Z">
                <w:pPr>
                  <w:spacing w:after="0"/>
                  <w:jc w:val="center"/>
                </w:pPr>
              </w:pPrChange>
            </w:pPr>
            <w:del w:id="509" w:author="Bohorquez Manrique, German Javier, Enel Colombia" w:date="2020-12-04T09:31:00Z">
              <w:r>
                <w:rPr>
                  <w:sz w:val="14"/>
                </w:rPr>
                <w:delText>40.0</w:delText>
              </w:r>
            </w:del>
            <w:ins w:id="510" w:author="Bohorquez Manrique, German Javier, Enel Colombia" w:date="2020-12-04T09:31:00Z">
              <w:r w:rsidRPr="00DD734F">
                <w:rPr>
                  <w:rFonts w:ascii="Arial" w:eastAsia="Times New Roman" w:hAnsi="Arial" w:cs="Arial"/>
                  <w:sz w:val="20"/>
                  <w:szCs w:val="24"/>
                  <w:lang w:val="es-ES" w:eastAsia="es-ES"/>
                </w:rPr>
                <w:t>XX.XX</w:t>
              </w:r>
            </w:ins>
          </w:p>
        </w:tc>
        <w:tc>
          <w:tcPr>
            <w:tcW w:w="542" w:type="pct"/>
            <w:tcBorders>
              <w:top w:val="single" w:sz="4" w:space="0" w:color="auto"/>
              <w:left w:val="single" w:sz="4" w:space="0" w:color="auto"/>
              <w:bottom w:val="single" w:sz="4" w:space="0" w:color="auto"/>
              <w:right w:val="single" w:sz="4" w:space="0" w:color="auto"/>
            </w:tcBorders>
            <w:vAlign w:val="center"/>
          </w:tcPr>
          <w:p w14:paraId="708C2A8D" w14:textId="77777777" w:rsidR="00057EFC" w:rsidRPr="00DD734F" w:rsidRDefault="00057EFC">
            <w:pPr>
              <w:spacing w:before="20" w:after="20" w:line="240" w:lineRule="auto"/>
              <w:jc w:val="center"/>
              <w:rPr>
                <w:rFonts w:ascii="Arial" w:hAnsi="Arial"/>
                <w:sz w:val="20"/>
                <w:lang w:val="es-ES"/>
                <w:rPrChange w:id="511" w:author="Bohorquez Manrique, German Javier, Enel Colombia" w:date="2020-12-04T09:31:00Z">
                  <w:rPr/>
                </w:rPrChange>
              </w:rPr>
              <w:pPrChange w:id="512" w:author="Bohorquez Manrique, German Javier, Enel Colombia" w:date="2020-12-04T09:31:00Z">
                <w:pPr>
                  <w:spacing w:after="0"/>
                  <w:jc w:val="center"/>
                </w:pPr>
              </w:pPrChange>
            </w:pPr>
            <w:del w:id="513" w:author="Bohorquez Manrique, German Javier, Enel Colombia" w:date="2020-12-04T09:31:00Z">
              <w:r>
                <w:rPr>
                  <w:sz w:val="14"/>
                </w:rPr>
                <w:delText>16.0</w:delText>
              </w:r>
            </w:del>
            <w:ins w:id="514" w:author="Bohorquez Manrique, German Javier, Enel Colombia" w:date="2020-12-04T09:31:00Z">
              <w:r w:rsidRPr="00DD734F">
                <w:rPr>
                  <w:rFonts w:ascii="Arial" w:eastAsia="Times New Roman" w:hAnsi="Arial" w:cs="Arial"/>
                  <w:sz w:val="20"/>
                  <w:szCs w:val="24"/>
                  <w:lang w:val="es-ES" w:eastAsia="es-ES"/>
                </w:rPr>
                <w:t>X.XX</w:t>
              </w:r>
            </w:ins>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C49575C" w14:textId="77777777" w:rsidR="00057EFC" w:rsidRPr="00DD734F" w:rsidRDefault="00057EFC">
            <w:pPr>
              <w:spacing w:before="20" w:after="20" w:line="240" w:lineRule="auto"/>
              <w:jc w:val="center"/>
              <w:rPr>
                <w:rFonts w:ascii="Arial" w:hAnsi="Arial"/>
                <w:sz w:val="20"/>
                <w:lang w:val="es-ES"/>
                <w:rPrChange w:id="515" w:author="Bohorquez Manrique, German Javier, Enel Colombia" w:date="2020-12-04T09:31:00Z">
                  <w:rPr/>
                </w:rPrChange>
              </w:rPr>
              <w:pPrChange w:id="516" w:author="Bohorquez Manrique, German Javier, Enel Colombia" w:date="2020-12-04T09:31:00Z">
                <w:pPr>
                  <w:spacing w:after="0"/>
                  <w:jc w:val="center"/>
                </w:pPr>
              </w:pPrChange>
            </w:pPr>
            <w:del w:id="517" w:author="Bohorquez Manrique, German Javier, Enel Colombia" w:date="2020-12-04T09:31:00Z">
              <w:r>
                <w:rPr>
                  <w:sz w:val="14"/>
                </w:rPr>
                <w:delText>06/2020</w:delText>
              </w:r>
            </w:del>
            <w:ins w:id="518"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2BBB0351" w14:textId="77777777" w:rsidTr="00493A66">
        <w:trPr>
          <w:trHeight w:val="362"/>
          <w:ins w:id="519" w:author="Bohorquez Manrique, German Javier, Enel Colombia" w:date="2020-12-04T09:31:00Z"/>
        </w:trPr>
        <w:tc>
          <w:tcPr>
            <w:tcW w:w="352" w:type="pct"/>
            <w:tcBorders>
              <w:top w:val="nil"/>
              <w:left w:val="single" w:sz="8" w:space="0" w:color="auto"/>
              <w:bottom w:val="single" w:sz="8" w:space="0" w:color="auto"/>
              <w:right w:val="single" w:sz="8" w:space="0" w:color="auto"/>
            </w:tcBorders>
            <w:vAlign w:val="center"/>
          </w:tcPr>
          <w:p w14:paraId="5EEB3DCD" w14:textId="77777777" w:rsidR="00057EFC" w:rsidRPr="00DD734F" w:rsidRDefault="00057EFC" w:rsidP="00493A66">
            <w:pPr>
              <w:tabs>
                <w:tab w:val="left" w:pos="1064"/>
              </w:tabs>
              <w:autoSpaceDE w:val="0"/>
              <w:autoSpaceDN w:val="0"/>
              <w:adjustRightInd w:val="0"/>
              <w:spacing w:after="0" w:line="240" w:lineRule="auto"/>
              <w:jc w:val="center"/>
              <w:rPr>
                <w:ins w:id="520" w:author="Bohorquez Manrique, German Javier, Enel Colombia" w:date="2020-12-04T09:31:00Z"/>
                <w:rFonts w:ascii="Arial" w:eastAsia="Times New Roman" w:hAnsi="Arial" w:cs="Arial"/>
                <w:snapToGrid w:val="0"/>
                <w:color w:val="000000"/>
                <w:sz w:val="20"/>
                <w:szCs w:val="24"/>
                <w:lang w:val="es-MX" w:eastAsia="es-MX"/>
              </w:rPr>
            </w:pPr>
            <w:ins w:id="521" w:author="Bohorquez Manrique, German Javier, Enel Colombia" w:date="2020-12-04T09:31:00Z">
              <w:r w:rsidRPr="00DD734F">
                <w:rPr>
                  <w:rFonts w:ascii="Arial" w:eastAsia="Times New Roman" w:hAnsi="Arial" w:cs="Arial"/>
                  <w:snapToGrid w:val="0"/>
                  <w:color w:val="000000"/>
                  <w:sz w:val="20"/>
                  <w:szCs w:val="24"/>
                  <w:lang w:val="es-MX" w:eastAsia="es-MX"/>
                </w:rPr>
                <w:t>3</w:t>
              </w:r>
            </w:ins>
          </w:p>
        </w:tc>
        <w:tc>
          <w:tcPr>
            <w:tcW w:w="643" w:type="pct"/>
            <w:tcBorders>
              <w:top w:val="nil"/>
              <w:left w:val="single" w:sz="8" w:space="0" w:color="auto"/>
              <w:bottom w:val="single" w:sz="8" w:space="0" w:color="auto"/>
              <w:right w:val="single" w:sz="8" w:space="0" w:color="auto"/>
            </w:tcBorders>
            <w:shd w:val="clear" w:color="auto" w:fill="auto"/>
            <w:vAlign w:val="center"/>
          </w:tcPr>
          <w:p w14:paraId="01AEB7DE" w14:textId="77777777" w:rsidR="00057EFC" w:rsidRPr="001E56E4" w:rsidRDefault="00057EFC" w:rsidP="00493A66">
            <w:pPr>
              <w:tabs>
                <w:tab w:val="left" w:pos="1064"/>
              </w:tabs>
              <w:autoSpaceDE w:val="0"/>
              <w:autoSpaceDN w:val="0"/>
              <w:adjustRightInd w:val="0"/>
              <w:spacing w:after="0" w:line="240" w:lineRule="auto"/>
              <w:jc w:val="center"/>
              <w:rPr>
                <w:ins w:id="522" w:author="Bohorquez Manrique, German Javier, Enel Colombia" w:date="2020-12-04T09:31:00Z"/>
                <w:rFonts w:ascii="Arial" w:eastAsia="Times New Roman" w:hAnsi="Arial" w:cs="Arial"/>
                <w:snapToGrid w:val="0"/>
                <w:color w:val="000000"/>
                <w:sz w:val="20"/>
                <w:szCs w:val="24"/>
                <w:highlight w:val="lightGray"/>
                <w:lang w:val="es-MX" w:eastAsia="es-MX"/>
              </w:rPr>
            </w:pPr>
            <w:ins w:id="523"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01/Ene/21</w:t>
              </w:r>
            </w:ins>
          </w:p>
        </w:tc>
        <w:tc>
          <w:tcPr>
            <w:tcW w:w="643" w:type="pct"/>
            <w:tcBorders>
              <w:top w:val="nil"/>
              <w:left w:val="nil"/>
              <w:bottom w:val="single" w:sz="8" w:space="0" w:color="auto"/>
              <w:right w:val="single" w:sz="4" w:space="0" w:color="auto"/>
            </w:tcBorders>
            <w:shd w:val="clear" w:color="auto" w:fill="auto"/>
            <w:vAlign w:val="center"/>
          </w:tcPr>
          <w:p w14:paraId="26D083AF" w14:textId="77777777" w:rsidR="00057EFC" w:rsidRPr="001E56E4" w:rsidRDefault="00057EFC" w:rsidP="00493A66">
            <w:pPr>
              <w:tabs>
                <w:tab w:val="left" w:pos="1064"/>
              </w:tabs>
              <w:autoSpaceDE w:val="0"/>
              <w:autoSpaceDN w:val="0"/>
              <w:adjustRightInd w:val="0"/>
              <w:spacing w:after="0" w:line="240" w:lineRule="auto"/>
              <w:jc w:val="center"/>
              <w:rPr>
                <w:ins w:id="524" w:author="Bohorquez Manrique, German Javier, Enel Colombia" w:date="2020-12-04T09:31:00Z"/>
                <w:rFonts w:ascii="Arial" w:eastAsia="Times New Roman" w:hAnsi="Arial" w:cs="Arial"/>
                <w:snapToGrid w:val="0"/>
                <w:color w:val="000000"/>
                <w:sz w:val="20"/>
                <w:szCs w:val="24"/>
                <w:highlight w:val="lightGray"/>
                <w:lang w:val="es-MX" w:eastAsia="es-MX"/>
              </w:rPr>
            </w:pPr>
            <w:ins w:id="525"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31/Dic/21</w:t>
              </w:r>
            </w:ins>
          </w:p>
        </w:tc>
        <w:tc>
          <w:tcPr>
            <w:tcW w:w="524" w:type="pct"/>
            <w:tcBorders>
              <w:top w:val="single" w:sz="4" w:space="0" w:color="auto"/>
              <w:left w:val="single" w:sz="4" w:space="0" w:color="auto"/>
              <w:bottom w:val="single" w:sz="4" w:space="0" w:color="auto"/>
              <w:right w:val="single" w:sz="4" w:space="0" w:color="auto"/>
            </w:tcBorders>
            <w:vAlign w:val="center"/>
          </w:tcPr>
          <w:p w14:paraId="2858A7B8" w14:textId="77777777" w:rsidR="00057EFC" w:rsidRPr="00DD734F" w:rsidRDefault="00057EFC" w:rsidP="00493A66">
            <w:pPr>
              <w:spacing w:before="20" w:after="20" w:line="240" w:lineRule="auto"/>
              <w:jc w:val="center"/>
              <w:rPr>
                <w:ins w:id="526" w:author="Bohorquez Manrique, German Javier, Enel Colombia" w:date="2020-12-04T09:31:00Z"/>
                <w:rFonts w:ascii="Arial" w:eastAsia="Times New Roman" w:hAnsi="Arial" w:cs="Arial"/>
                <w:sz w:val="20"/>
                <w:szCs w:val="24"/>
                <w:lang w:val="es-ES" w:eastAsia="es-ES"/>
              </w:rPr>
            </w:pPr>
            <w:ins w:id="527" w:author="Bohorquez Manrique, German Javier, Enel Colombia" w:date="2020-12-04T09:31:00Z">
              <w:r w:rsidRPr="00DD734F">
                <w:rPr>
                  <w:rFonts w:ascii="Arial" w:eastAsia="Times New Roman" w:hAnsi="Arial" w:cs="Arial"/>
                  <w:sz w:val="20"/>
                  <w:szCs w:val="24"/>
                  <w:lang w:eastAsia="es-ES"/>
                </w:rPr>
                <w:t>XX</w:t>
              </w:r>
            </w:ins>
          </w:p>
        </w:tc>
        <w:tc>
          <w:tcPr>
            <w:tcW w:w="524" w:type="pct"/>
            <w:tcBorders>
              <w:top w:val="single" w:sz="4" w:space="0" w:color="auto"/>
              <w:left w:val="single" w:sz="4" w:space="0" w:color="auto"/>
              <w:bottom w:val="single" w:sz="4" w:space="0" w:color="auto"/>
              <w:right w:val="single" w:sz="4" w:space="0" w:color="auto"/>
            </w:tcBorders>
            <w:vAlign w:val="center"/>
          </w:tcPr>
          <w:p w14:paraId="6C2711D6" w14:textId="77777777" w:rsidR="00057EFC" w:rsidRPr="00DD734F" w:rsidRDefault="00057EFC" w:rsidP="00493A66">
            <w:pPr>
              <w:spacing w:before="20" w:after="20" w:line="240" w:lineRule="auto"/>
              <w:jc w:val="center"/>
              <w:rPr>
                <w:ins w:id="528" w:author="Bohorquez Manrique, German Javier, Enel Colombia" w:date="2020-12-04T09:31:00Z"/>
                <w:rFonts w:ascii="Arial" w:eastAsia="Times New Roman" w:hAnsi="Arial" w:cs="Arial"/>
                <w:sz w:val="20"/>
                <w:szCs w:val="24"/>
                <w:lang w:val="es-ES" w:eastAsia="es-ES"/>
              </w:rPr>
            </w:pPr>
            <w:ins w:id="529"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tcBorders>
              <w:top w:val="single" w:sz="4" w:space="0" w:color="auto"/>
              <w:left w:val="single" w:sz="4" w:space="0" w:color="auto"/>
              <w:bottom w:val="single" w:sz="4" w:space="0" w:color="auto"/>
              <w:right w:val="single" w:sz="4" w:space="0" w:color="auto"/>
            </w:tcBorders>
            <w:vAlign w:val="center"/>
          </w:tcPr>
          <w:p w14:paraId="31E43056" w14:textId="77777777" w:rsidR="00057EFC" w:rsidRPr="00DD734F" w:rsidRDefault="00057EFC" w:rsidP="00493A66">
            <w:pPr>
              <w:spacing w:before="20" w:after="20" w:line="240" w:lineRule="auto"/>
              <w:jc w:val="center"/>
              <w:rPr>
                <w:ins w:id="530" w:author="Bohorquez Manrique, German Javier, Enel Colombia" w:date="2020-12-04T09:31:00Z"/>
                <w:rFonts w:ascii="Arial" w:eastAsia="Times New Roman" w:hAnsi="Arial" w:cs="Arial"/>
                <w:sz w:val="20"/>
                <w:szCs w:val="24"/>
                <w:lang w:val="es-ES" w:eastAsia="es-ES"/>
              </w:rPr>
            </w:pPr>
            <w:ins w:id="531" w:author="Bohorquez Manrique, German Javier, Enel Colombia" w:date="2020-12-04T09:31:00Z">
              <w:r w:rsidRPr="00DD734F">
                <w:rPr>
                  <w:rFonts w:ascii="Arial" w:eastAsia="Times New Roman" w:hAnsi="Arial" w:cs="Arial"/>
                  <w:sz w:val="20"/>
                  <w:szCs w:val="24"/>
                  <w:lang w:val="es-ES" w:eastAsia="es-ES"/>
                </w:rPr>
                <w:t>XXX.XX</w:t>
              </w:r>
            </w:ins>
          </w:p>
        </w:tc>
        <w:tc>
          <w:tcPr>
            <w:tcW w:w="568" w:type="pct"/>
            <w:gridSpan w:val="2"/>
            <w:tcBorders>
              <w:top w:val="nil"/>
              <w:left w:val="single" w:sz="4" w:space="0" w:color="auto"/>
              <w:bottom w:val="single" w:sz="8" w:space="0" w:color="auto"/>
              <w:right w:val="single" w:sz="8" w:space="0" w:color="auto"/>
            </w:tcBorders>
            <w:shd w:val="clear" w:color="auto" w:fill="auto"/>
            <w:vAlign w:val="center"/>
          </w:tcPr>
          <w:p w14:paraId="1A1F14CF" w14:textId="77777777" w:rsidR="00057EFC" w:rsidRPr="00DD734F" w:rsidRDefault="00057EFC" w:rsidP="00493A66">
            <w:pPr>
              <w:spacing w:before="20" w:after="20" w:line="240" w:lineRule="auto"/>
              <w:jc w:val="center"/>
              <w:rPr>
                <w:ins w:id="532" w:author="Bohorquez Manrique, German Javier, Enel Colombia" w:date="2020-12-04T09:31:00Z"/>
                <w:rFonts w:ascii="Arial" w:eastAsia="Times New Roman" w:hAnsi="Arial" w:cs="Arial"/>
                <w:sz w:val="20"/>
                <w:szCs w:val="24"/>
                <w:lang w:val="es-ES" w:eastAsia="es-ES"/>
              </w:rPr>
            </w:pPr>
            <w:ins w:id="533" w:author="Bohorquez Manrique, German Javier, Enel Colombia" w:date="2020-12-04T09:31:00Z">
              <w:r w:rsidRPr="00DD734F">
                <w:rPr>
                  <w:rFonts w:ascii="Arial" w:eastAsia="Times New Roman" w:hAnsi="Arial" w:cs="Arial"/>
                  <w:sz w:val="20"/>
                  <w:szCs w:val="24"/>
                  <w:lang w:val="es-ES" w:eastAsia="es-ES"/>
                </w:rPr>
                <w:t>XX.XX</w:t>
              </w:r>
            </w:ins>
          </w:p>
        </w:tc>
        <w:tc>
          <w:tcPr>
            <w:tcW w:w="542" w:type="pct"/>
            <w:tcBorders>
              <w:top w:val="single" w:sz="4" w:space="0" w:color="auto"/>
              <w:left w:val="single" w:sz="4" w:space="0" w:color="auto"/>
              <w:bottom w:val="single" w:sz="4" w:space="0" w:color="auto"/>
              <w:right w:val="single" w:sz="4" w:space="0" w:color="auto"/>
            </w:tcBorders>
            <w:vAlign w:val="center"/>
          </w:tcPr>
          <w:p w14:paraId="356DFA34" w14:textId="77777777" w:rsidR="00057EFC" w:rsidRPr="00DD734F" w:rsidRDefault="00057EFC" w:rsidP="00493A66">
            <w:pPr>
              <w:spacing w:before="20" w:after="20" w:line="240" w:lineRule="auto"/>
              <w:jc w:val="center"/>
              <w:rPr>
                <w:ins w:id="534" w:author="Bohorquez Manrique, German Javier, Enel Colombia" w:date="2020-12-04T09:31:00Z"/>
                <w:rFonts w:ascii="Arial" w:eastAsia="Times New Roman" w:hAnsi="Arial" w:cs="Arial"/>
                <w:sz w:val="20"/>
                <w:szCs w:val="24"/>
                <w:lang w:val="es-ES" w:eastAsia="es-ES"/>
              </w:rPr>
            </w:pPr>
            <w:ins w:id="535" w:author="Bohorquez Manrique, German Javier, Enel Colombia" w:date="2020-12-04T09:31:00Z">
              <w:r w:rsidRPr="00DD734F">
                <w:rPr>
                  <w:rFonts w:ascii="Arial" w:eastAsia="Times New Roman" w:hAnsi="Arial" w:cs="Arial"/>
                  <w:sz w:val="20"/>
                  <w:szCs w:val="24"/>
                  <w:lang w:val="es-ES" w:eastAsia="es-ES"/>
                </w:rPr>
                <w:t>X.XX</w:t>
              </w:r>
            </w:ins>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7246EC9" w14:textId="77777777" w:rsidR="00057EFC" w:rsidRPr="00DD734F" w:rsidRDefault="00057EFC" w:rsidP="00493A66">
            <w:pPr>
              <w:spacing w:before="20" w:after="20" w:line="240" w:lineRule="auto"/>
              <w:jc w:val="center"/>
              <w:rPr>
                <w:ins w:id="536" w:author="Bohorquez Manrique, German Javier, Enel Colombia" w:date="2020-12-04T09:31:00Z"/>
                <w:rFonts w:ascii="Arial" w:eastAsia="Times New Roman" w:hAnsi="Arial" w:cs="Arial"/>
                <w:sz w:val="20"/>
                <w:szCs w:val="24"/>
                <w:lang w:val="es-ES" w:eastAsia="es-ES"/>
              </w:rPr>
            </w:pPr>
            <w:ins w:id="537" w:author="Bohorquez Manrique, German Javier, Enel Colombia" w:date="2020-12-04T09:31:00Z">
              <w:r w:rsidRPr="00DD734F">
                <w:rPr>
                  <w:rFonts w:ascii="Arial" w:eastAsia="Times New Roman" w:hAnsi="Arial" w:cs="Arial"/>
                  <w:sz w:val="20"/>
                  <w:szCs w:val="24"/>
                  <w:lang w:val="es-ES" w:eastAsia="es-ES"/>
                </w:rPr>
                <w:t>MMM/20XX</w:t>
              </w:r>
            </w:ins>
          </w:p>
        </w:tc>
      </w:tr>
    </w:tbl>
    <w:p w14:paraId="407AFC4A" w14:textId="77777777" w:rsidR="00057EFC" w:rsidRPr="00DD734F" w:rsidRDefault="00057EFC" w:rsidP="00057EFC">
      <w:pPr>
        <w:spacing w:after="0" w:line="240" w:lineRule="auto"/>
        <w:ind w:right="-93"/>
        <w:jc w:val="both"/>
        <w:rPr>
          <w:ins w:id="538" w:author="Bohorquez Manrique, German Javier, Enel Colombia" w:date="2020-12-04T09:31:00Z"/>
          <w:rFonts w:ascii="Arial" w:eastAsia="Times New Roman" w:hAnsi="Arial" w:cs="Arial"/>
          <w:sz w:val="24"/>
          <w:szCs w:val="24"/>
          <w:lang w:eastAsia="es-ES"/>
        </w:rPr>
      </w:pPr>
    </w:p>
    <w:p w14:paraId="492D6FC2" w14:textId="77777777" w:rsidR="00057EFC" w:rsidRPr="00DD734F" w:rsidRDefault="00057EFC">
      <w:pPr>
        <w:spacing w:after="0" w:line="240" w:lineRule="auto"/>
        <w:ind w:right="-93"/>
        <w:jc w:val="both"/>
        <w:rPr>
          <w:rFonts w:ascii="Arial" w:eastAsia="Arial" w:hAnsi="Arial" w:cs="Arial"/>
          <w:color w:val="000000"/>
          <w:sz w:val="24"/>
          <w:lang w:val="es-419" w:eastAsia="es-419"/>
          <w:rPrChange w:id="539" w:author="Bohorquez Manrique, German Javier, Enel Colombia" w:date="2020-12-04T09:31:00Z">
            <w:rPr/>
          </w:rPrChange>
        </w:rPr>
        <w:pPrChange w:id="540" w:author="Bohorquez Manrique, German Javier, Enel Colombia" w:date="2020-12-04T09:31:00Z">
          <w:pPr>
            <w:spacing w:after="47"/>
            <w:ind w:left="-5"/>
          </w:pPr>
        </w:pPrChange>
      </w:pPr>
      <w:r w:rsidRPr="00DD734F">
        <w:rPr>
          <w:rFonts w:ascii="Arial" w:hAnsi="Arial"/>
          <w:sz w:val="24"/>
          <w:rPrChange w:id="541" w:author="Bohorquez Manrique, German Javier, Enel Colombia" w:date="2020-12-04T09:31:00Z">
            <w:rPr/>
          </w:rPrChange>
        </w:rPr>
        <w:t>2.1.2. Componente no regulado (G+C) referido al precio fijo:</w:t>
      </w:r>
    </w:p>
    <w:p w14:paraId="6F254D40" w14:textId="77777777" w:rsidR="00057EFC" w:rsidRPr="00DD734F" w:rsidRDefault="00057EFC" w:rsidP="00057EFC">
      <w:pPr>
        <w:spacing w:after="0" w:line="240" w:lineRule="auto"/>
        <w:ind w:right="-93"/>
        <w:jc w:val="both"/>
        <w:rPr>
          <w:ins w:id="542" w:author="Bohorquez Manrique, German Javier, Enel Colombia" w:date="2020-12-04T09:31:00Z"/>
          <w:rFonts w:ascii="Arial" w:eastAsia="Times New Roman" w:hAnsi="Arial" w:cs="Arial"/>
          <w:sz w:val="24"/>
          <w:szCs w:val="24"/>
          <w:lang w:eastAsia="es-ES"/>
        </w:rPr>
      </w:pP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Change w:id="543" w:author="Bohorquez Manrique, German Javier, Enel Colombia" w:date="2020-12-04T09:31:00Z">
          <w:tblPr>
            <w:tblStyle w:val="TableGrid"/>
            <w:tblW w:w="8504" w:type="dxa"/>
            <w:tblInd w:w="794" w:type="dxa"/>
            <w:tblCellMar>
              <w:top w:w="83" w:type="dxa"/>
              <w:left w:w="110" w:type="dxa"/>
              <w:right w:w="110" w:type="dxa"/>
            </w:tblCellMar>
            <w:tblLook w:val="04A0" w:firstRow="1" w:lastRow="0" w:firstColumn="1" w:lastColumn="0" w:noHBand="0" w:noVBand="1"/>
          </w:tblPr>
        </w:tblPrChange>
      </w:tblPr>
      <w:tblGrid>
        <w:gridCol w:w="673"/>
        <w:gridCol w:w="2635"/>
        <w:gridCol w:w="1432"/>
        <w:gridCol w:w="1125"/>
        <w:gridCol w:w="1642"/>
        <w:gridCol w:w="1496"/>
        <w:tblGridChange w:id="544">
          <w:tblGrid>
            <w:gridCol w:w="673"/>
            <w:gridCol w:w="2466"/>
            <w:gridCol w:w="169"/>
            <w:gridCol w:w="1432"/>
            <w:gridCol w:w="99"/>
            <w:gridCol w:w="1026"/>
            <w:gridCol w:w="675"/>
            <w:gridCol w:w="967"/>
            <w:gridCol w:w="734"/>
            <w:gridCol w:w="762"/>
            <w:gridCol w:w="939"/>
            <w:gridCol w:w="1701"/>
          </w:tblGrid>
        </w:tblGridChange>
      </w:tblGrid>
      <w:tr w:rsidR="00057EFC" w:rsidRPr="00DD734F" w14:paraId="281383C2" w14:textId="77777777" w:rsidTr="00493A66">
        <w:trPr>
          <w:trHeight w:val="193"/>
          <w:jc w:val="center"/>
          <w:trPrChange w:id="545" w:author="Bohorquez Manrique, German Javier, Enel Colombia" w:date="2020-12-04T09:31:00Z">
            <w:trPr>
              <w:gridBefore w:val="2"/>
              <w:trHeight w:val="283"/>
            </w:trPr>
          </w:trPrChange>
        </w:trPr>
        <w:tc>
          <w:tcPr>
            <w:tcW w:w="3941" w:type="dxa"/>
            <w:gridSpan w:val="2"/>
            <w:vAlign w:val="center"/>
            <w:tcPrChange w:id="546" w:author="Bohorquez Manrique, German Javier, Enel Colombia" w:date="2020-12-04T09:31:00Z">
              <w:tcPr>
                <w:tcW w:w="1701" w:type="dxa"/>
                <w:gridSpan w:val="3"/>
                <w:tcBorders>
                  <w:top w:val="single" w:sz="5" w:space="0" w:color="000000"/>
                  <w:left w:val="single" w:sz="5" w:space="0" w:color="000000"/>
                  <w:bottom w:val="single" w:sz="5" w:space="0" w:color="000000"/>
                  <w:right w:val="single" w:sz="5" w:space="0" w:color="000000"/>
                </w:tcBorders>
              </w:tcPr>
            </w:tcPrChange>
          </w:tcPr>
          <w:p w14:paraId="0511800C" w14:textId="77777777" w:rsidR="00057EFC" w:rsidRPr="00DD734F" w:rsidRDefault="00057EFC">
            <w:pPr>
              <w:spacing w:after="0" w:line="240" w:lineRule="auto"/>
              <w:ind w:right="-93"/>
              <w:jc w:val="center"/>
              <w:rPr>
                <w:rFonts w:ascii="Arial" w:hAnsi="Arial"/>
                <w:sz w:val="20"/>
                <w:lang w:val="es-ES"/>
                <w:rPrChange w:id="547" w:author="Bohorquez Manrique, German Javier, Enel Colombia" w:date="2020-12-04T09:31:00Z">
                  <w:rPr/>
                </w:rPrChange>
              </w:rPr>
              <w:pPrChange w:id="548" w:author="Bohorquez Manrique, German Javier, Enel Colombia" w:date="2020-12-04T09:31:00Z">
                <w:pPr>
                  <w:spacing w:after="0"/>
                  <w:jc w:val="center"/>
                </w:pPr>
              </w:pPrChange>
            </w:pPr>
            <w:ins w:id="549" w:author="Bohorquez Manrique, German Javier, Enel Colombia" w:date="2020-12-04T09:31:00Z">
              <w:r w:rsidRPr="00DD734F">
                <w:rPr>
                  <w:rFonts w:ascii="Arial" w:eastAsia="Times New Roman" w:hAnsi="Arial" w:cs="Arial"/>
                  <w:b/>
                  <w:bCs/>
                  <w:color w:val="000000"/>
                  <w:sz w:val="20"/>
                  <w:szCs w:val="24"/>
                  <w:lang w:val="es-ES" w:eastAsia="es-ES"/>
                </w:rPr>
                <w:t>PERIODO</w:t>
              </w:r>
            </w:ins>
            <w:moveFromRangeStart w:id="550" w:author="Bohorquez Manrique, German Javier, Enel Colombia" w:date="2020-12-04T09:31:00Z" w:name="move57966687"/>
            <w:moveFrom w:id="551" w:author="Bohorquez Manrique, German Javier, Enel Colombia" w:date="2020-12-04T09:31:00Z">
              <w:r w:rsidRPr="00DD734F">
                <w:rPr>
                  <w:rFonts w:ascii="Arial" w:eastAsia="Times New Roman" w:hAnsi="Arial" w:cs="Arial"/>
                  <w:b/>
                  <w:bCs/>
                  <w:color w:val="000000"/>
                  <w:sz w:val="20"/>
                  <w:szCs w:val="24"/>
                  <w:lang w:eastAsia="es-ES"/>
                </w:rPr>
                <w:t>DESDE</w:t>
              </w:r>
            </w:moveFrom>
            <w:moveFromRangeEnd w:id="550"/>
          </w:p>
        </w:tc>
        <w:tc>
          <w:tcPr>
            <w:tcW w:w="1701" w:type="dxa"/>
            <w:tcBorders>
              <w:top w:val="single" w:sz="5" w:space="0" w:color="000000"/>
              <w:left w:val="single" w:sz="5" w:space="0" w:color="000000"/>
              <w:bottom w:val="single" w:sz="5" w:space="0" w:color="000000"/>
              <w:right w:val="single" w:sz="5" w:space="0" w:color="000000"/>
            </w:tcBorders>
            <w:cellDel w:id="552" w:author="Bohorquez Manrique, German Javier, Enel Colombia" w:date="2020-12-04T09:31:00Z"/>
            <w:tcPrChange w:id="553" w:author="Bohorquez Manrique, German Javier, Enel Colombia" w:date="2020-12-04T09:31:00Z">
              <w:tcPr>
                <w:tcW w:w="1701" w:type="dxa"/>
                <w:gridSpan w:val="2"/>
                <w:tcBorders>
                  <w:top w:val="single" w:sz="5" w:space="0" w:color="000000"/>
                  <w:left w:val="single" w:sz="5" w:space="0" w:color="000000"/>
                  <w:bottom w:val="single" w:sz="5" w:space="0" w:color="000000"/>
                  <w:right w:val="single" w:sz="5" w:space="0" w:color="000000"/>
                </w:tcBorders>
                <w:cellDel w:id="554" w:author="Bohorquez Manrique, German Javier, Enel Colombia" w:date="2020-12-04T09:31:00Z"/>
              </w:tcPr>
            </w:tcPrChange>
          </w:tcPr>
          <w:p w14:paraId="0B6A0023" w14:textId="77777777" w:rsidR="00057EFC" w:rsidRDefault="00057EFC" w:rsidP="00493A66">
            <w:pPr>
              <w:spacing w:after="0"/>
              <w:jc w:val="center"/>
              <w:rPr>
                <w:rFonts w:ascii="Arial" w:eastAsia="Arial" w:hAnsi="Arial" w:cs="Arial"/>
                <w:b/>
                <w:color w:val="000000"/>
                <w:sz w:val="14"/>
                <w:lang w:val="es-419" w:eastAsia="es-419"/>
              </w:rPr>
            </w:pPr>
            <w:del w:id="555" w:author="Bohorquez Manrique, German Javier, Enel Colombia" w:date="2020-12-04T09:31:00Z">
              <w:r>
                <w:rPr>
                  <w:rFonts w:ascii="Arial" w:eastAsia="Arial" w:hAnsi="Arial" w:cs="Arial"/>
                  <w:b/>
                  <w:sz w:val="14"/>
                </w:rPr>
                <w:delText>HASTA</w:delText>
              </w:r>
            </w:del>
          </w:p>
        </w:tc>
        <w:tc>
          <w:tcPr>
            <w:tcW w:w="1329" w:type="dxa"/>
            <w:shd w:val="clear" w:color="auto" w:fill="auto"/>
            <w:vAlign w:val="center"/>
            <w:cellMerge w:id="556" w:author="Bohorquez Manrique, German Javier, Enel Colombia" w:date="2020-12-04T09:31:00Z" w:vMerge="rest"/>
            <w:tcPrChange w:id="557" w:author="Bohorquez Manrique, German Javier, Enel Colombia" w:date="2020-12-04T09:31:00Z">
              <w:tcPr>
                <w:tcW w:w="1701" w:type="dxa"/>
                <w:gridSpan w:val="2"/>
                <w:tcBorders>
                  <w:top w:val="single" w:sz="5" w:space="0" w:color="000000"/>
                  <w:left w:val="single" w:sz="5" w:space="0" w:color="000000"/>
                  <w:bottom w:val="single" w:sz="5" w:space="0" w:color="000000"/>
                  <w:right w:val="single" w:sz="5" w:space="0" w:color="000000"/>
                </w:tcBorders>
                <w:cellMerge w:id="558" w:author="Bohorquez Manrique, German Javier, Enel Colombia" w:date="2020-12-04T09:31:00Z" w:vMerge="rest"/>
              </w:tcPr>
            </w:tcPrChange>
          </w:tcPr>
          <w:p w14:paraId="7C9405E5" w14:textId="77777777" w:rsidR="00057EFC" w:rsidRPr="00DD734F" w:rsidRDefault="00057EFC">
            <w:pPr>
              <w:spacing w:after="0" w:line="240" w:lineRule="auto"/>
              <w:ind w:right="93"/>
              <w:jc w:val="center"/>
              <w:rPr>
                <w:rFonts w:ascii="Arial" w:eastAsia="Arial" w:hAnsi="Arial" w:cs="Arial"/>
                <w:b/>
                <w:color w:val="000000"/>
                <w:sz w:val="20"/>
                <w:lang w:val="es-ES" w:eastAsia="es-419"/>
                <w:rPrChange w:id="559" w:author="Bohorquez Manrique, German Javier, Enel Colombia" w:date="2020-12-04T09:31:00Z">
                  <w:rPr/>
                </w:rPrChange>
              </w:rPr>
              <w:pPrChange w:id="560" w:author="Bohorquez Manrique, German Javier, Enel Colombia" w:date="2020-12-04T09:31:00Z">
                <w:pPr>
                  <w:spacing w:after="0"/>
                  <w:jc w:val="center"/>
                </w:pPr>
              </w:pPrChange>
            </w:pPr>
            <w:r w:rsidRPr="00DD734F">
              <w:rPr>
                <w:rFonts w:ascii="Arial" w:hAnsi="Arial"/>
                <w:b/>
                <w:color w:val="000000"/>
                <w:sz w:val="20"/>
                <w:rPrChange w:id="561" w:author="Bohorquez Manrique, German Javier, Enel Colombia" w:date="2020-12-04T09:31:00Z">
                  <w:rPr>
                    <w:b/>
                    <w:sz w:val="14"/>
                  </w:rPr>
                </w:rPrChange>
              </w:rPr>
              <w:t xml:space="preserve">% PRECIO </w:t>
            </w:r>
            <w:ins w:id="562" w:author="Bohorquez Manrique, German Javier, Enel Colombia" w:date="2020-12-04T09:31:00Z">
              <w:r w:rsidRPr="00DD734F">
                <w:rPr>
                  <w:rFonts w:ascii="Arial" w:eastAsia="Times New Roman" w:hAnsi="Arial" w:cs="Arial"/>
                  <w:b/>
                  <w:bCs/>
                  <w:color w:val="000000"/>
                  <w:sz w:val="20"/>
                  <w:szCs w:val="24"/>
                  <w:lang w:eastAsia="es-ES"/>
                </w:rPr>
                <w:t xml:space="preserve">  </w:t>
              </w:r>
            </w:ins>
            <w:r w:rsidRPr="00DD734F">
              <w:rPr>
                <w:rFonts w:ascii="Arial" w:hAnsi="Arial"/>
                <w:b/>
                <w:color w:val="000000"/>
                <w:sz w:val="20"/>
                <w:rPrChange w:id="563" w:author="Bohorquez Manrique, German Javier, Enel Colombia" w:date="2020-12-04T09:31:00Z">
                  <w:rPr>
                    <w:b/>
                    <w:sz w:val="14"/>
                  </w:rPr>
                </w:rPrChange>
              </w:rPr>
              <w:t>FIJO</w:t>
            </w:r>
          </w:p>
        </w:tc>
        <w:tc>
          <w:tcPr>
            <w:tcW w:w="1955" w:type="dxa"/>
            <w:shd w:val="clear" w:color="auto" w:fill="auto"/>
            <w:vAlign w:val="center"/>
            <w:cellMerge w:id="564" w:author="Bohorquez Manrique, German Javier, Enel Colombia" w:date="2020-12-04T09:31:00Z" w:vMerge="rest"/>
            <w:tcPrChange w:id="565" w:author="Bohorquez Manrique, German Javier, Enel Colombia" w:date="2020-12-04T09:31:00Z">
              <w:tcPr>
                <w:tcW w:w="1701" w:type="dxa"/>
                <w:gridSpan w:val="2"/>
                <w:tcBorders>
                  <w:top w:val="single" w:sz="5" w:space="0" w:color="000000"/>
                  <w:left w:val="single" w:sz="5" w:space="0" w:color="000000"/>
                  <w:bottom w:val="single" w:sz="5" w:space="0" w:color="000000"/>
                  <w:right w:val="single" w:sz="5" w:space="0" w:color="000000"/>
                </w:tcBorders>
                <w:cellMerge w:id="566" w:author="Bohorquez Manrique, German Javier, Enel Colombia" w:date="2020-12-04T09:31:00Z" w:vMerge="rest"/>
              </w:tcPr>
            </w:tcPrChange>
          </w:tcPr>
          <w:p w14:paraId="55B31175" w14:textId="77777777" w:rsidR="00057EFC" w:rsidRPr="00DD734F" w:rsidRDefault="00057EFC">
            <w:pPr>
              <w:spacing w:after="0" w:line="240" w:lineRule="auto"/>
              <w:ind w:right="93"/>
              <w:jc w:val="center"/>
              <w:rPr>
                <w:rFonts w:ascii="Arial" w:eastAsia="Arial" w:hAnsi="Arial" w:cs="Arial"/>
                <w:b/>
                <w:color w:val="000000"/>
                <w:sz w:val="20"/>
                <w:lang w:val="es-ES" w:eastAsia="es-419"/>
                <w:rPrChange w:id="567" w:author="Bohorquez Manrique, German Javier, Enel Colombia" w:date="2020-12-04T09:31:00Z">
                  <w:rPr/>
                </w:rPrChange>
              </w:rPr>
              <w:pPrChange w:id="568" w:author="Bohorquez Manrique, German Javier, Enel Colombia" w:date="2020-12-04T09:31:00Z">
                <w:pPr>
                  <w:spacing w:after="0"/>
                </w:pPr>
              </w:pPrChange>
            </w:pPr>
            <w:r w:rsidRPr="00DD734F">
              <w:rPr>
                <w:rFonts w:ascii="Arial" w:hAnsi="Arial"/>
                <w:b/>
                <w:color w:val="000000"/>
                <w:sz w:val="20"/>
                <w:rPrChange w:id="569" w:author="Bohorquez Manrique, German Javier, Enel Colombia" w:date="2020-12-04T09:31:00Z">
                  <w:rPr>
                    <w:b/>
                    <w:sz w:val="14"/>
                  </w:rPr>
                </w:rPrChange>
              </w:rPr>
              <w:t>TARIFA (G+C) ($/</w:t>
            </w:r>
            <w:proofErr w:type="spellStart"/>
            <w:r w:rsidRPr="00DD734F">
              <w:rPr>
                <w:rFonts w:ascii="Arial" w:hAnsi="Arial"/>
                <w:b/>
                <w:color w:val="000000"/>
                <w:sz w:val="20"/>
                <w:rPrChange w:id="570" w:author="Bohorquez Manrique, German Javier, Enel Colombia" w:date="2020-12-04T09:31:00Z">
                  <w:rPr>
                    <w:b/>
                    <w:sz w:val="14"/>
                  </w:rPr>
                </w:rPrChange>
              </w:rPr>
              <w:t>kWh</w:t>
            </w:r>
            <w:proofErr w:type="spellEnd"/>
            <w:r w:rsidRPr="00DD734F">
              <w:rPr>
                <w:rFonts w:ascii="Arial" w:hAnsi="Arial"/>
                <w:b/>
                <w:color w:val="000000"/>
                <w:sz w:val="20"/>
                <w:rPrChange w:id="571" w:author="Bohorquez Manrique, German Javier, Enel Colombia" w:date="2020-12-04T09:31:00Z">
                  <w:rPr>
                    <w:b/>
                    <w:sz w:val="14"/>
                  </w:rPr>
                </w:rPrChange>
              </w:rPr>
              <w:t>)</w:t>
            </w:r>
          </w:p>
        </w:tc>
        <w:tc>
          <w:tcPr>
            <w:tcW w:w="1778" w:type="dxa"/>
            <w:vAlign w:val="center"/>
            <w:cellMerge w:id="572" w:author="Bohorquez Manrique, German Javier, Enel Colombia" w:date="2020-12-04T09:31:00Z" w:vMerge="rest"/>
            <w:tcPrChange w:id="573" w:author="Bohorquez Manrique, German Javier, Enel Colombia" w:date="2020-12-04T09:31:00Z">
              <w:tcPr>
                <w:tcW w:w="1701" w:type="dxa"/>
                <w:tcBorders>
                  <w:top w:val="single" w:sz="5" w:space="0" w:color="000000"/>
                  <w:left w:val="single" w:sz="5" w:space="0" w:color="000000"/>
                  <w:bottom w:val="single" w:sz="5" w:space="0" w:color="000000"/>
                  <w:right w:val="single" w:sz="5" w:space="0" w:color="000000"/>
                </w:tcBorders>
                <w:cellMerge w:id="574" w:author="Bohorquez Manrique, German Javier, Enel Colombia" w:date="2020-12-04T09:31:00Z" w:vMerge="rest"/>
              </w:tcPr>
            </w:tcPrChange>
          </w:tcPr>
          <w:p w14:paraId="51B1ABAA" w14:textId="77777777" w:rsidR="00057EFC" w:rsidRPr="00DD734F" w:rsidRDefault="00057EFC">
            <w:pPr>
              <w:spacing w:after="0" w:line="240" w:lineRule="auto"/>
              <w:ind w:right="93"/>
              <w:jc w:val="center"/>
              <w:rPr>
                <w:rFonts w:ascii="Arial" w:eastAsia="Arial" w:hAnsi="Arial" w:cs="Arial"/>
                <w:b/>
                <w:color w:val="000000"/>
                <w:sz w:val="20"/>
                <w:lang w:val="es-419" w:eastAsia="es-419"/>
                <w:rPrChange w:id="575" w:author="Bohorquez Manrique, German Javier, Enel Colombia" w:date="2020-12-04T09:31:00Z">
                  <w:rPr/>
                </w:rPrChange>
              </w:rPr>
              <w:pPrChange w:id="576" w:author="Bohorquez Manrique, German Javier, Enel Colombia" w:date="2020-12-04T09:31:00Z">
                <w:pPr>
                  <w:spacing w:after="0"/>
                  <w:jc w:val="center"/>
                </w:pPr>
              </w:pPrChange>
            </w:pPr>
            <w:r w:rsidRPr="00DD734F">
              <w:rPr>
                <w:rFonts w:ascii="Arial" w:hAnsi="Arial"/>
                <w:b/>
                <w:color w:val="000000"/>
                <w:sz w:val="20"/>
                <w:rPrChange w:id="577" w:author="Bohorquez Manrique, German Javier, Enel Colombia" w:date="2020-12-04T09:31:00Z">
                  <w:rPr>
                    <w:b/>
                    <w:sz w:val="14"/>
                  </w:rPr>
                </w:rPrChange>
              </w:rPr>
              <w:t>MES BASE</w:t>
            </w:r>
          </w:p>
        </w:tc>
      </w:tr>
      <w:tr w:rsidR="00057EFC" w:rsidRPr="00DD734F" w14:paraId="166B7A5A" w14:textId="77777777" w:rsidTr="00493A66">
        <w:trPr>
          <w:trHeight w:val="193"/>
          <w:jc w:val="center"/>
          <w:ins w:id="578" w:author="Bohorquez Manrique, German Javier, Enel Colombia" w:date="2020-12-04T09:31:00Z"/>
        </w:trPr>
        <w:tc>
          <w:tcPr>
            <w:tcW w:w="783" w:type="dxa"/>
            <w:vAlign w:val="center"/>
          </w:tcPr>
          <w:p w14:paraId="0FB26BA4" w14:textId="77777777" w:rsidR="00057EFC" w:rsidRPr="00DD734F" w:rsidRDefault="00057EFC" w:rsidP="00493A66">
            <w:pPr>
              <w:spacing w:after="0" w:line="240" w:lineRule="auto"/>
              <w:jc w:val="center"/>
              <w:rPr>
                <w:ins w:id="579" w:author="Bohorquez Manrique, German Javier, Enel Colombia" w:date="2020-12-04T09:31:00Z"/>
                <w:rFonts w:ascii="Arial" w:eastAsia="Times New Roman" w:hAnsi="Arial" w:cs="Arial"/>
                <w:b/>
                <w:bCs/>
                <w:color w:val="000000"/>
                <w:sz w:val="20"/>
                <w:szCs w:val="24"/>
                <w:lang w:eastAsia="es-ES"/>
              </w:rPr>
            </w:pPr>
            <w:ins w:id="580" w:author="Bohorquez Manrique, German Javier, Enel Colombia" w:date="2020-12-04T09:31:00Z">
              <w:r w:rsidRPr="00DD734F">
                <w:rPr>
                  <w:rFonts w:ascii="Arial" w:eastAsia="Times New Roman" w:hAnsi="Arial" w:cs="Arial"/>
                  <w:b/>
                  <w:bCs/>
                  <w:color w:val="000000"/>
                  <w:sz w:val="20"/>
                  <w:szCs w:val="24"/>
                  <w:lang w:eastAsia="es-ES"/>
                </w:rPr>
                <w:t>AÑO</w:t>
              </w:r>
            </w:ins>
          </w:p>
        </w:tc>
        <w:tc>
          <w:tcPr>
            <w:tcW w:w="1550" w:type="dxa"/>
            <w:shd w:val="clear" w:color="auto" w:fill="auto"/>
            <w:vAlign w:val="center"/>
          </w:tcPr>
          <w:p w14:paraId="4AD834F7" w14:textId="77777777" w:rsidR="00057EFC" w:rsidRPr="00DD734F" w:rsidRDefault="00057EFC" w:rsidP="00493A66">
            <w:pPr>
              <w:spacing w:after="0" w:line="240" w:lineRule="auto"/>
              <w:jc w:val="center"/>
              <w:rPr>
                <w:ins w:id="581" w:author="Bohorquez Manrique, German Javier, Enel Colombia" w:date="2020-12-04T09:31:00Z"/>
                <w:rFonts w:ascii="Arial" w:eastAsia="Times New Roman" w:hAnsi="Arial" w:cs="Arial"/>
                <w:b/>
                <w:bCs/>
                <w:color w:val="000000"/>
                <w:sz w:val="20"/>
                <w:szCs w:val="24"/>
                <w:lang w:val="es-ES" w:eastAsia="es-ES"/>
              </w:rPr>
            </w:pPr>
            <w:moveToRangeStart w:id="582" w:author="Bohorquez Manrique, German Javier, Enel Colombia" w:date="2020-12-04T09:31:00Z" w:name="move57966687"/>
            <w:moveTo w:id="583" w:author="Bohorquez Manrique, German Javier, Enel Colombia" w:date="2020-12-04T09:31:00Z">
              <w:r w:rsidRPr="00DD734F">
                <w:rPr>
                  <w:rFonts w:ascii="Arial" w:eastAsia="Times New Roman" w:hAnsi="Arial" w:cs="Arial"/>
                  <w:b/>
                  <w:bCs/>
                  <w:color w:val="000000"/>
                  <w:sz w:val="20"/>
                  <w:szCs w:val="24"/>
                  <w:lang w:eastAsia="es-ES"/>
                </w:rPr>
                <w:t>DESDE</w:t>
              </w:r>
            </w:moveTo>
            <w:moveToRangeEnd w:id="582"/>
          </w:p>
        </w:tc>
        <w:tc>
          <w:tcPr>
            <w:tcW w:w="1608" w:type="dxa"/>
            <w:shd w:val="clear" w:color="auto" w:fill="auto"/>
            <w:vAlign w:val="center"/>
          </w:tcPr>
          <w:p w14:paraId="6374BF05" w14:textId="77777777" w:rsidR="00057EFC" w:rsidRPr="00DD734F" w:rsidRDefault="00057EFC" w:rsidP="00493A66">
            <w:pPr>
              <w:spacing w:after="0" w:line="240" w:lineRule="auto"/>
              <w:jc w:val="center"/>
              <w:rPr>
                <w:ins w:id="584" w:author="Bohorquez Manrique, German Javier, Enel Colombia" w:date="2020-12-04T09:31:00Z"/>
                <w:rFonts w:ascii="Arial" w:eastAsia="Times New Roman" w:hAnsi="Arial" w:cs="Arial"/>
                <w:b/>
                <w:bCs/>
                <w:color w:val="000000"/>
                <w:sz w:val="20"/>
                <w:szCs w:val="24"/>
                <w:lang w:val="es-ES" w:eastAsia="es-ES"/>
              </w:rPr>
            </w:pPr>
            <w:ins w:id="585" w:author="Bohorquez Manrique, German Javier, Enel Colombia" w:date="2020-12-04T09:31:00Z">
              <w:r w:rsidRPr="00DD734F">
                <w:rPr>
                  <w:rFonts w:ascii="Arial" w:eastAsia="Times New Roman" w:hAnsi="Arial" w:cs="Arial"/>
                  <w:b/>
                  <w:bCs/>
                  <w:color w:val="000000"/>
                  <w:sz w:val="20"/>
                  <w:szCs w:val="24"/>
                  <w:lang w:eastAsia="es-ES"/>
                </w:rPr>
                <w:t>HASTA</w:t>
              </w:r>
            </w:ins>
          </w:p>
        </w:tc>
        <w:tc>
          <w:tcPr>
            <w:tcW w:w="1329" w:type="dxa"/>
            <w:shd w:val="clear" w:color="auto" w:fill="auto"/>
            <w:vAlign w:val="center"/>
            <w:cellMerge w:id="586" w:author="Bohorquez Manrique, German Javier, Enel Colombia" w:date="2020-12-04T09:31:00Z" w:vMerge="cont"/>
          </w:tcPr>
          <w:p w14:paraId="10D1141C" w14:textId="77777777" w:rsidR="00057EFC" w:rsidRPr="00DD734F" w:rsidRDefault="00057EFC" w:rsidP="00493A66">
            <w:pPr>
              <w:spacing w:after="0" w:line="240" w:lineRule="auto"/>
              <w:ind w:right="93"/>
              <w:jc w:val="center"/>
              <w:rPr>
                <w:ins w:id="587" w:author="Bohorquez Manrique, German Javier, Enel Colombia" w:date="2020-12-04T09:31:00Z"/>
                <w:rFonts w:ascii="Arial" w:eastAsia="Times New Roman" w:hAnsi="Arial" w:cs="Arial"/>
                <w:b/>
                <w:bCs/>
                <w:color w:val="000000"/>
                <w:sz w:val="20"/>
                <w:szCs w:val="24"/>
                <w:lang w:eastAsia="es-ES"/>
              </w:rPr>
            </w:pPr>
          </w:p>
        </w:tc>
        <w:tc>
          <w:tcPr>
            <w:tcW w:w="1955" w:type="dxa"/>
            <w:shd w:val="clear" w:color="auto" w:fill="auto"/>
            <w:vAlign w:val="center"/>
            <w:cellMerge w:id="588" w:author="Bohorquez Manrique, German Javier, Enel Colombia" w:date="2020-12-04T09:31:00Z" w:vMerge="cont"/>
          </w:tcPr>
          <w:p w14:paraId="3FFD4239" w14:textId="77777777" w:rsidR="00057EFC" w:rsidRPr="00DD734F" w:rsidRDefault="00057EFC" w:rsidP="00493A66">
            <w:pPr>
              <w:spacing w:after="0" w:line="240" w:lineRule="auto"/>
              <w:ind w:right="93"/>
              <w:jc w:val="center"/>
              <w:rPr>
                <w:ins w:id="589" w:author="Bohorquez Manrique, German Javier, Enel Colombia" w:date="2020-12-04T09:31:00Z"/>
                <w:rFonts w:ascii="Arial" w:eastAsia="Times New Roman" w:hAnsi="Arial" w:cs="Arial"/>
                <w:b/>
                <w:bCs/>
                <w:color w:val="000000"/>
                <w:sz w:val="20"/>
                <w:szCs w:val="24"/>
                <w:lang w:eastAsia="es-ES"/>
              </w:rPr>
            </w:pPr>
          </w:p>
        </w:tc>
        <w:tc>
          <w:tcPr>
            <w:tcW w:w="1778" w:type="dxa"/>
            <w:shd w:val="clear" w:color="auto" w:fill="auto"/>
            <w:vAlign w:val="center"/>
            <w:cellMerge w:id="590" w:author="Bohorquez Manrique, German Javier, Enel Colombia" w:date="2020-12-04T09:31:00Z" w:vMerge="cont"/>
          </w:tcPr>
          <w:p w14:paraId="71E26C8E" w14:textId="77777777" w:rsidR="00057EFC" w:rsidRPr="00DD734F" w:rsidRDefault="00057EFC" w:rsidP="00493A66">
            <w:pPr>
              <w:spacing w:after="0" w:line="240" w:lineRule="auto"/>
              <w:ind w:right="93"/>
              <w:jc w:val="center"/>
              <w:rPr>
                <w:ins w:id="591" w:author="Bohorquez Manrique, German Javier, Enel Colombia" w:date="2020-12-04T09:31:00Z"/>
                <w:rFonts w:ascii="Arial" w:eastAsia="Times New Roman" w:hAnsi="Arial" w:cs="Arial"/>
                <w:b/>
                <w:bCs/>
                <w:color w:val="000000"/>
                <w:sz w:val="20"/>
                <w:szCs w:val="24"/>
                <w:lang w:eastAsia="es-ES"/>
              </w:rPr>
            </w:pPr>
          </w:p>
        </w:tc>
      </w:tr>
      <w:tr w:rsidR="00057EFC" w:rsidRPr="00DD734F" w14:paraId="26CAF6D2" w14:textId="77777777" w:rsidTr="00493A66">
        <w:trPr>
          <w:trHeight w:val="226"/>
          <w:jc w:val="center"/>
        </w:trPr>
        <w:tc>
          <w:tcPr>
            <w:tcW w:w="783" w:type="dxa"/>
            <w:vAlign w:val="center"/>
            <w:cellIns w:id="592" w:author="Bohorquez Manrique, German Javier, Enel Colombia" w:date="2020-12-04T09:31:00Z"/>
          </w:tcPr>
          <w:p w14:paraId="34417E6D" w14:textId="77777777" w:rsidR="00057EFC" w:rsidRPr="00DD734F" w:rsidRDefault="00057EFC" w:rsidP="00493A66">
            <w:pPr>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593" w:author="Bohorquez Manrique, German Javier, Enel Colombia" w:date="2020-12-04T09:31:00Z">
              <w:r w:rsidRPr="00DD734F">
                <w:rPr>
                  <w:rFonts w:ascii="Arial" w:eastAsia="Times New Roman" w:hAnsi="Arial" w:cs="Arial"/>
                  <w:snapToGrid w:val="0"/>
                  <w:color w:val="000000"/>
                  <w:sz w:val="20"/>
                  <w:szCs w:val="24"/>
                  <w:lang w:val="es-MX" w:eastAsia="es-MX"/>
                </w:rPr>
                <w:t>1</w:t>
              </w:r>
            </w:ins>
          </w:p>
        </w:tc>
        <w:tc>
          <w:tcPr>
            <w:tcW w:w="1550" w:type="dxa"/>
            <w:shd w:val="clear" w:color="auto" w:fill="auto"/>
            <w:vAlign w:val="center"/>
          </w:tcPr>
          <w:p w14:paraId="4F9BEA1F"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594" w:author="Bohorquez Manrique, German Javier, Enel Colombia" w:date="2020-12-04T09:31:00Z">
                  <w:rPr/>
                </w:rPrChange>
              </w:rPr>
              <w:pPrChange w:id="595" w:author="Bohorquez Manrique, German Javier, Enel Colombia" w:date="2020-12-04T09:31:00Z">
                <w:pPr>
                  <w:spacing w:after="0"/>
                  <w:jc w:val="center"/>
                </w:pPr>
              </w:pPrChange>
            </w:pPr>
            <w:r w:rsidRPr="001E56E4">
              <w:rPr>
                <w:rFonts w:ascii="Arial" w:hAnsi="Arial"/>
                <w:color w:val="000000"/>
                <w:sz w:val="20"/>
                <w:highlight w:val="lightGray"/>
                <w:lang w:val="es-MX"/>
                <w:rPrChange w:id="596" w:author="Bohorquez Manrique, German Javier, Enel Colombia" w:date="2020-12-04T09:31:00Z">
                  <w:rPr>
                    <w:sz w:val="14"/>
                  </w:rPr>
                </w:rPrChange>
              </w:rPr>
              <w:t>01/</w:t>
            </w:r>
            <w:del w:id="597" w:author="Bohorquez Manrique, German Javier, Enel Colombia" w:date="2020-12-04T09:31:00Z">
              <w:r>
                <w:rPr>
                  <w:sz w:val="14"/>
                </w:rPr>
                <w:delText>01/2021</w:delText>
              </w:r>
            </w:del>
            <w:ins w:id="598"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Ene/19</w:t>
              </w:r>
            </w:ins>
          </w:p>
        </w:tc>
        <w:tc>
          <w:tcPr>
            <w:tcW w:w="1608" w:type="dxa"/>
            <w:shd w:val="clear" w:color="auto" w:fill="auto"/>
            <w:vAlign w:val="center"/>
          </w:tcPr>
          <w:p w14:paraId="2B718EE4"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599" w:author="Bohorquez Manrique, German Javier, Enel Colombia" w:date="2020-12-04T09:31:00Z">
                  <w:rPr/>
                </w:rPrChange>
              </w:rPr>
              <w:pPrChange w:id="600" w:author="Bohorquez Manrique, German Javier, Enel Colombia" w:date="2020-12-04T09:31:00Z">
                <w:pPr>
                  <w:spacing w:after="0"/>
                  <w:jc w:val="center"/>
                </w:pPr>
              </w:pPrChange>
            </w:pPr>
            <w:r w:rsidRPr="001E56E4">
              <w:rPr>
                <w:rFonts w:ascii="Arial" w:hAnsi="Arial"/>
                <w:color w:val="000000"/>
                <w:sz w:val="20"/>
                <w:highlight w:val="lightGray"/>
                <w:lang w:val="es-MX"/>
                <w:rPrChange w:id="601" w:author="Bohorquez Manrique, German Javier, Enel Colombia" w:date="2020-12-04T09:31:00Z">
                  <w:rPr>
                    <w:sz w:val="14"/>
                  </w:rPr>
                </w:rPrChange>
              </w:rPr>
              <w:t>31/</w:t>
            </w:r>
            <w:del w:id="602" w:author="Bohorquez Manrique, German Javier, Enel Colombia" w:date="2020-12-04T09:31:00Z">
              <w:r>
                <w:rPr>
                  <w:sz w:val="14"/>
                </w:rPr>
                <w:delText>12/2021</w:delText>
              </w:r>
            </w:del>
            <w:ins w:id="603"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Dic/19</w:t>
              </w:r>
            </w:ins>
          </w:p>
        </w:tc>
        <w:tc>
          <w:tcPr>
            <w:tcW w:w="1329" w:type="dxa"/>
            <w:shd w:val="clear" w:color="auto" w:fill="auto"/>
            <w:vAlign w:val="center"/>
          </w:tcPr>
          <w:p w14:paraId="3E837C52" w14:textId="77777777" w:rsidR="00057EFC" w:rsidRPr="00DD734F" w:rsidRDefault="00057EFC">
            <w:pPr>
              <w:spacing w:before="20" w:after="20" w:line="240" w:lineRule="auto"/>
              <w:ind w:right="93"/>
              <w:jc w:val="center"/>
              <w:rPr>
                <w:rFonts w:ascii="Arial" w:hAnsi="Arial"/>
                <w:sz w:val="20"/>
                <w:lang w:val="es-ES"/>
                <w:rPrChange w:id="604" w:author="Bohorquez Manrique, German Javier, Enel Colombia" w:date="2020-12-04T09:31:00Z">
                  <w:rPr/>
                </w:rPrChange>
              </w:rPr>
              <w:pPrChange w:id="605" w:author="Bohorquez Manrique, German Javier, Enel Colombia" w:date="2020-12-04T09:31:00Z">
                <w:pPr>
                  <w:spacing w:after="0"/>
                  <w:jc w:val="center"/>
                </w:pPr>
              </w:pPrChange>
            </w:pPr>
            <w:del w:id="606" w:author="Bohorquez Manrique, German Javier, Enel Colombia" w:date="2020-12-04T09:31:00Z">
              <w:r>
                <w:rPr>
                  <w:sz w:val="14"/>
                </w:rPr>
                <w:delText>60.0</w:delText>
              </w:r>
            </w:del>
            <w:ins w:id="607"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vAlign w:val="center"/>
          </w:tcPr>
          <w:p w14:paraId="5545382B" w14:textId="77777777" w:rsidR="00057EFC" w:rsidRPr="00DD734F" w:rsidRDefault="00057EFC">
            <w:pPr>
              <w:spacing w:before="20" w:after="20" w:line="240" w:lineRule="auto"/>
              <w:ind w:right="93"/>
              <w:jc w:val="center"/>
              <w:rPr>
                <w:rFonts w:ascii="Arial" w:hAnsi="Arial"/>
                <w:sz w:val="20"/>
                <w:rPrChange w:id="608" w:author="Bohorquez Manrique, German Javier, Enel Colombia" w:date="2020-12-04T09:31:00Z">
                  <w:rPr/>
                </w:rPrChange>
              </w:rPr>
              <w:pPrChange w:id="609" w:author="Bohorquez Manrique, German Javier, Enel Colombia" w:date="2020-12-04T09:31:00Z">
                <w:pPr>
                  <w:spacing w:after="0"/>
                  <w:jc w:val="center"/>
                </w:pPr>
              </w:pPrChange>
            </w:pPr>
            <w:del w:id="610" w:author="Bohorquez Manrique, German Javier, Enel Colombia" w:date="2020-12-04T09:31:00Z">
              <w:r>
                <w:rPr>
                  <w:sz w:val="14"/>
                </w:rPr>
                <w:delText>215</w:delText>
              </w:r>
            </w:del>
            <w:ins w:id="611"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5B88B66A" w14:textId="77777777" w:rsidR="00057EFC" w:rsidRPr="00DD734F" w:rsidRDefault="00057EFC">
            <w:pPr>
              <w:spacing w:before="20" w:after="20" w:line="240" w:lineRule="auto"/>
              <w:ind w:right="93"/>
              <w:jc w:val="center"/>
              <w:rPr>
                <w:rFonts w:ascii="Arial" w:hAnsi="Arial"/>
                <w:sz w:val="20"/>
                <w:lang w:val="es-ES"/>
                <w:rPrChange w:id="612" w:author="Bohorquez Manrique, German Javier, Enel Colombia" w:date="2020-12-04T09:31:00Z">
                  <w:rPr/>
                </w:rPrChange>
              </w:rPr>
              <w:pPrChange w:id="613" w:author="Bohorquez Manrique, German Javier, Enel Colombia" w:date="2020-12-04T09:31:00Z">
                <w:pPr>
                  <w:spacing w:after="0"/>
                  <w:jc w:val="center"/>
                </w:pPr>
              </w:pPrChange>
            </w:pPr>
            <w:del w:id="614" w:author="Bohorquez Manrique, German Javier, Enel Colombia" w:date="2020-12-04T09:31:00Z">
              <w:r>
                <w:rPr>
                  <w:sz w:val="14"/>
                </w:rPr>
                <w:delText>06/2020</w:delText>
              </w:r>
            </w:del>
            <w:ins w:id="615"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7ABA3C7C" w14:textId="77777777" w:rsidTr="00493A66">
        <w:trPr>
          <w:trHeight w:val="226"/>
          <w:jc w:val="center"/>
        </w:trPr>
        <w:tc>
          <w:tcPr>
            <w:tcW w:w="783" w:type="dxa"/>
            <w:vAlign w:val="center"/>
            <w:cellIns w:id="616" w:author="Bohorquez Manrique, German Javier, Enel Colombia" w:date="2020-12-04T09:31:00Z"/>
          </w:tcPr>
          <w:p w14:paraId="536BA8DC" w14:textId="77777777" w:rsidR="00057EFC" w:rsidRPr="00DD734F" w:rsidRDefault="00057EFC" w:rsidP="00493A66">
            <w:pPr>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617" w:author="Bohorquez Manrique, German Javier, Enel Colombia" w:date="2020-12-04T09:31:00Z">
              <w:r w:rsidRPr="00DD734F">
                <w:rPr>
                  <w:rFonts w:ascii="Arial" w:eastAsia="Times New Roman" w:hAnsi="Arial" w:cs="Arial"/>
                  <w:snapToGrid w:val="0"/>
                  <w:color w:val="000000"/>
                  <w:sz w:val="20"/>
                  <w:szCs w:val="24"/>
                  <w:lang w:val="es-MX" w:eastAsia="es-MX"/>
                </w:rPr>
                <w:t>2</w:t>
              </w:r>
            </w:ins>
          </w:p>
        </w:tc>
        <w:tc>
          <w:tcPr>
            <w:tcW w:w="1550" w:type="dxa"/>
            <w:shd w:val="clear" w:color="auto" w:fill="auto"/>
            <w:vAlign w:val="center"/>
          </w:tcPr>
          <w:p w14:paraId="6439E034"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18" w:author="Bohorquez Manrique, German Javier, Enel Colombia" w:date="2020-12-04T09:31:00Z">
                  <w:rPr/>
                </w:rPrChange>
              </w:rPr>
              <w:pPrChange w:id="619" w:author="Bohorquez Manrique, German Javier, Enel Colombia" w:date="2020-12-04T09:31:00Z">
                <w:pPr>
                  <w:spacing w:after="0"/>
                  <w:jc w:val="center"/>
                </w:pPr>
              </w:pPrChange>
            </w:pPr>
            <w:r w:rsidRPr="001E56E4">
              <w:rPr>
                <w:rFonts w:ascii="Arial" w:hAnsi="Arial"/>
                <w:color w:val="000000"/>
                <w:sz w:val="20"/>
                <w:highlight w:val="lightGray"/>
                <w:lang w:val="es-MX"/>
                <w:rPrChange w:id="620" w:author="Bohorquez Manrique, German Javier, Enel Colombia" w:date="2020-12-04T09:31:00Z">
                  <w:rPr>
                    <w:sz w:val="14"/>
                  </w:rPr>
                </w:rPrChange>
              </w:rPr>
              <w:t>01/</w:t>
            </w:r>
            <w:del w:id="621" w:author="Bohorquez Manrique, German Javier, Enel Colombia" w:date="2020-12-04T09:31:00Z">
              <w:r>
                <w:rPr>
                  <w:sz w:val="14"/>
                </w:rPr>
                <w:delText>01/2022</w:delText>
              </w:r>
            </w:del>
            <w:ins w:id="622"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Ene/20</w:t>
              </w:r>
            </w:ins>
          </w:p>
        </w:tc>
        <w:tc>
          <w:tcPr>
            <w:tcW w:w="1608" w:type="dxa"/>
            <w:shd w:val="clear" w:color="auto" w:fill="auto"/>
            <w:vAlign w:val="center"/>
          </w:tcPr>
          <w:p w14:paraId="1B5B1464"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23" w:author="Bohorquez Manrique, German Javier, Enel Colombia" w:date="2020-12-04T09:31:00Z">
                  <w:rPr/>
                </w:rPrChange>
              </w:rPr>
              <w:pPrChange w:id="624" w:author="Bohorquez Manrique, German Javier, Enel Colombia" w:date="2020-12-04T09:31:00Z">
                <w:pPr>
                  <w:spacing w:after="0"/>
                  <w:jc w:val="center"/>
                </w:pPr>
              </w:pPrChange>
            </w:pPr>
            <w:r w:rsidRPr="001E56E4">
              <w:rPr>
                <w:rFonts w:ascii="Arial" w:hAnsi="Arial"/>
                <w:color w:val="000000"/>
                <w:sz w:val="20"/>
                <w:highlight w:val="lightGray"/>
                <w:lang w:val="es-MX"/>
                <w:rPrChange w:id="625" w:author="Bohorquez Manrique, German Javier, Enel Colombia" w:date="2020-12-04T09:31:00Z">
                  <w:rPr>
                    <w:sz w:val="14"/>
                  </w:rPr>
                </w:rPrChange>
              </w:rPr>
              <w:t>31/</w:t>
            </w:r>
            <w:del w:id="626" w:author="Bohorquez Manrique, German Javier, Enel Colombia" w:date="2020-12-04T09:31:00Z">
              <w:r>
                <w:rPr>
                  <w:sz w:val="14"/>
                </w:rPr>
                <w:delText>12/2022</w:delText>
              </w:r>
            </w:del>
            <w:ins w:id="627"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Dic/20</w:t>
              </w:r>
            </w:ins>
          </w:p>
        </w:tc>
        <w:tc>
          <w:tcPr>
            <w:tcW w:w="1329" w:type="dxa"/>
            <w:shd w:val="clear" w:color="auto" w:fill="auto"/>
            <w:vAlign w:val="center"/>
          </w:tcPr>
          <w:p w14:paraId="102A1094" w14:textId="77777777" w:rsidR="00057EFC" w:rsidRPr="00DD734F" w:rsidRDefault="00057EFC">
            <w:pPr>
              <w:spacing w:before="20" w:after="20" w:line="240" w:lineRule="auto"/>
              <w:ind w:right="93"/>
              <w:jc w:val="center"/>
              <w:rPr>
                <w:rFonts w:ascii="Arial" w:hAnsi="Arial"/>
                <w:sz w:val="20"/>
                <w:lang w:val="es-ES"/>
                <w:rPrChange w:id="628" w:author="Bohorquez Manrique, German Javier, Enel Colombia" w:date="2020-12-04T09:31:00Z">
                  <w:rPr/>
                </w:rPrChange>
              </w:rPr>
              <w:pPrChange w:id="629" w:author="Bohorquez Manrique, German Javier, Enel Colombia" w:date="2020-12-04T09:31:00Z">
                <w:pPr>
                  <w:spacing w:after="0"/>
                  <w:jc w:val="center"/>
                </w:pPr>
              </w:pPrChange>
            </w:pPr>
            <w:del w:id="630" w:author="Bohorquez Manrique, German Javier, Enel Colombia" w:date="2020-12-04T09:31:00Z">
              <w:r>
                <w:rPr>
                  <w:sz w:val="14"/>
                </w:rPr>
                <w:delText>60.0</w:delText>
              </w:r>
            </w:del>
            <w:ins w:id="631"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38CAC5D9" w14:textId="77777777" w:rsidR="00057EFC" w:rsidRPr="00DD734F" w:rsidRDefault="00057EFC">
            <w:pPr>
              <w:spacing w:before="20" w:after="20" w:line="240" w:lineRule="auto"/>
              <w:ind w:right="93"/>
              <w:jc w:val="center"/>
              <w:rPr>
                <w:rFonts w:ascii="Arial" w:hAnsi="Arial"/>
                <w:sz w:val="20"/>
                <w:rPrChange w:id="632" w:author="Bohorquez Manrique, German Javier, Enel Colombia" w:date="2020-12-04T09:31:00Z">
                  <w:rPr/>
                </w:rPrChange>
              </w:rPr>
              <w:pPrChange w:id="633" w:author="Bohorquez Manrique, German Javier, Enel Colombia" w:date="2020-12-04T09:31:00Z">
                <w:pPr>
                  <w:spacing w:after="0"/>
                  <w:jc w:val="center"/>
                </w:pPr>
              </w:pPrChange>
            </w:pPr>
            <w:del w:id="634" w:author="Bohorquez Manrique, German Javier, Enel Colombia" w:date="2020-12-04T09:31:00Z">
              <w:r>
                <w:rPr>
                  <w:sz w:val="14"/>
                </w:rPr>
                <w:delText>215</w:delText>
              </w:r>
            </w:del>
            <w:ins w:id="635"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5614E5A1" w14:textId="77777777" w:rsidR="00057EFC" w:rsidRPr="00DD734F" w:rsidRDefault="00057EFC">
            <w:pPr>
              <w:spacing w:before="20" w:after="20" w:line="240" w:lineRule="auto"/>
              <w:ind w:right="93"/>
              <w:jc w:val="center"/>
              <w:rPr>
                <w:rFonts w:ascii="Arial" w:hAnsi="Arial"/>
                <w:sz w:val="20"/>
                <w:lang w:val="es-ES"/>
                <w:rPrChange w:id="636" w:author="Bohorquez Manrique, German Javier, Enel Colombia" w:date="2020-12-04T09:31:00Z">
                  <w:rPr/>
                </w:rPrChange>
              </w:rPr>
              <w:pPrChange w:id="637" w:author="Bohorquez Manrique, German Javier, Enel Colombia" w:date="2020-12-04T09:31:00Z">
                <w:pPr>
                  <w:spacing w:after="0"/>
                  <w:jc w:val="center"/>
                </w:pPr>
              </w:pPrChange>
            </w:pPr>
            <w:del w:id="638" w:author="Bohorquez Manrique, German Javier, Enel Colombia" w:date="2020-12-04T09:31:00Z">
              <w:r>
                <w:rPr>
                  <w:sz w:val="14"/>
                </w:rPr>
                <w:delText>06/2020</w:delText>
              </w:r>
            </w:del>
            <w:ins w:id="639"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6A009997" w14:textId="77777777" w:rsidTr="00493A66">
        <w:trPr>
          <w:trHeight w:val="226"/>
          <w:jc w:val="center"/>
        </w:trPr>
        <w:tc>
          <w:tcPr>
            <w:tcW w:w="783" w:type="dxa"/>
            <w:vAlign w:val="center"/>
            <w:cellIns w:id="640" w:author="Bohorquez Manrique, German Javier, Enel Colombia" w:date="2020-12-04T09:31:00Z"/>
          </w:tcPr>
          <w:p w14:paraId="55AF4992" w14:textId="77777777" w:rsidR="00057EFC" w:rsidRPr="00DD734F" w:rsidRDefault="00057EFC" w:rsidP="00493A66">
            <w:pPr>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641" w:author="Bohorquez Manrique, German Javier, Enel Colombia" w:date="2020-12-04T09:31:00Z">
              <w:r w:rsidRPr="00DD734F">
                <w:rPr>
                  <w:rFonts w:ascii="Arial" w:eastAsia="Times New Roman" w:hAnsi="Arial" w:cs="Arial"/>
                  <w:snapToGrid w:val="0"/>
                  <w:color w:val="000000"/>
                  <w:sz w:val="20"/>
                  <w:szCs w:val="24"/>
                  <w:lang w:val="es-MX" w:eastAsia="es-MX"/>
                </w:rPr>
                <w:t>3</w:t>
              </w:r>
            </w:ins>
          </w:p>
        </w:tc>
        <w:tc>
          <w:tcPr>
            <w:tcW w:w="1550" w:type="dxa"/>
            <w:shd w:val="clear" w:color="auto" w:fill="auto"/>
            <w:vAlign w:val="center"/>
          </w:tcPr>
          <w:p w14:paraId="40A64EDD"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42" w:author="Bohorquez Manrique, German Javier, Enel Colombia" w:date="2020-12-04T09:31:00Z">
                  <w:rPr/>
                </w:rPrChange>
              </w:rPr>
              <w:pPrChange w:id="643" w:author="Bohorquez Manrique, German Javier, Enel Colombia" w:date="2020-12-04T09:31:00Z">
                <w:pPr>
                  <w:spacing w:after="0"/>
                  <w:jc w:val="center"/>
                </w:pPr>
              </w:pPrChange>
            </w:pPr>
            <w:r w:rsidRPr="001E56E4">
              <w:rPr>
                <w:rFonts w:ascii="Arial" w:hAnsi="Arial"/>
                <w:color w:val="000000"/>
                <w:sz w:val="20"/>
                <w:highlight w:val="lightGray"/>
                <w:lang w:val="es-MX"/>
                <w:rPrChange w:id="644" w:author="Bohorquez Manrique, German Javier, Enel Colombia" w:date="2020-12-04T09:31:00Z">
                  <w:rPr>
                    <w:sz w:val="14"/>
                  </w:rPr>
                </w:rPrChange>
              </w:rPr>
              <w:t>01/</w:t>
            </w:r>
            <w:del w:id="645" w:author="Bohorquez Manrique, German Javier, Enel Colombia" w:date="2020-12-04T09:31:00Z">
              <w:r>
                <w:rPr>
                  <w:sz w:val="14"/>
                </w:rPr>
                <w:delText>01/2023</w:delText>
              </w:r>
            </w:del>
            <w:ins w:id="646"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Ene/21</w:t>
              </w:r>
            </w:ins>
          </w:p>
        </w:tc>
        <w:tc>
          <w:tcPr>
            <w:tcW w:w="1608" w:type="dxa"/>
            <w:shd w:val="clear" w:color="auto" w:fill="auto"/>
            <w:vAlign w:val="center"/>
          </w:tcPr>
          <w:p w14:paraId="472C528B"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47" w:author="Bohorquez Manrique, German Javier, Enel Colombia" w:date="2020-12-04T09:31:00Z">
                  <w:rPr/>
                </w:rPrChange>
              </w:rPr>
              <w:pPrChange w:id="648" w:author="Bohorquez Manrique, German Javier, Enel Colombia" w:date="2020-12-04T09:31:00Z">
                <w:pPr>
                  <w:spacing w:after="0"/>
                  <w:jc w:val="center"/>
                </w:pPr>
              </w:pPrChange>
            </w:pPr>
            <w:r w:rsidRPr="001E56E4">
              <w:rPr>
                <w:rFonts w:ascii="Arial" w:hAnsi="Arial"/>
                <w:color w:val="000000"/>
                <w:sz w:val="20"/>
                <w:highlight w:val="lightGray"/>
                <w:lang w:val="es-MX"/>
                <w:rPrChange w:id="649" w:author="Bohorquez Manrique, German Javier, Enel Colombia" w:date="2020-12-04T09:31:00Z">
                  <w:rPr>
                    <w:sz w:val="14"/>
                  </w:rPr>
                </w:rPrChange>
              </w:rPr>
              <w:t>31/</w:t>
            </w:r>
            <w:del w:id="650" w:author="Bohorquez Manrique, German Javier, Enel Colombia" w:date="2020-12-04T09:31:00Z">
              <w:r>
                <w:rPr>
                  <w:sz w:val="14"/>
                </w:rPr>
                <w:delText>12/2023</w:delText>
              </w:r>
            </w:del>
            <w:ins w:id="651"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Dic/21</w:t>
              </w:r>
            </w:ins>
          </w:p>
        </w:tc>
        <w:tc>
          <w:tcPr>
            <w:tcW w:w="1329" w:type="dxa"/>
            <w:shd w:val="clear" w:color="auto" w:fill="auto"/>
            <w:vAlign w:val="center"/>
          </w:tcPr>
          <w:p w14:paraId="0A678BAC" w14:textId="77777777" w:rsidR="00057EFC" w:rsidRPr="00DD734F" w:rsidRDefault="00057EFC">
            <w:pPr>
              <w:spacing w:before="20" w:after="20" w:line="240" w:lineRule="auto"/>
              <w:ind w:right="93"/>
              <w:jc w:val="center"/>
              <w:rPr>
                <w:rFonts w:ascii="Arial" w:hAnsi="Arial"/>
                <w:sz w:val="20"/>
                <w:lang w:val="es-ES"/>
                <w:rPrChange w:id="652" w:author="Bohorquez Manrique, German Javier, Enel Colombia" w:date="2020-12-04T09:31:00Z">
                  <w:rPr/>
                </w:rPrChange>
              </w:rPr>
              <w:pPrChange w:id="653" w:author="Bohorquez Manrique, German Javier, Enel Colombia" w:date="2020-12-04T09:31:00Z">
                <w:pPr>
                  <w:spacing w:after="0"/>
                  <w:jc w:val="center"/>
                </w:pPr>
              </w:pPrChange>
            </w:pPr>
            <w:del w:id="654" w:author="Bohorquez Manrique, German Javier, Enel Colombia" w:date="2020-12-04T09:31:00Z">
              <w:r>
                <w:rPr>
                  <w:sz w:val="14"/>
                </w:rPr>
                <w:delText>100.0</w:delText>
              </w:r>
            </w:del>
            <w:ins w:id="655"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4165EB8C" w14:textId="77777777" w:rsidR="00057EFC" w:rsidRPr="00DD734F" w:rsidRDefault="00057EFC">
            <w:pPr>
              <w:spacing w:before="20" w:after="20" w:line="240" w:lineRule="auto"/>
              <w:ind w:right="93"/>
              <w:jc w:val="center"/>
              <w:rPr>
                <w:rFonts w:ascii="Arial" w:hAnsi="Arial"/>
                <w:sz w:val="20"/>
                <w:rPrChange w:id="656" w:author="Bohorquez Manrique, German Javier, Enel Colombia" w:date="2020-12-04T09:31:00Z">
                  <w:rPr/>
                </w:rPrChange>
              </w:rPr>
              <w:pPrChange w:id="657" w:author="Bohorquez Manrique, German Javier, Enel Colombia" w:date="2020-12-04T09:31:00Z">
                <w:pPr>
                  <w:spacing w:after="0"/>
                  <w:jc w:val="center"/>
                </w:pPr>
              </w:pPrChange>
            </w:pPr>
            <w:del w:id="658" w:author="Bohorquez Manrique, German Javier, Enel Colombia" w:date="2020-12-04T09:31:00Z">
              <w:r>
                <w:rPr>
                  <w:sz w:val="14"/>
                </w:rPr>
                <w:delText>215</w:delText>
              </w:r>
            </w:del>
            <w:ins w:id="659"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7E0A3E2F" w14:textId="77777777" w:rsidR="00057EFC" w:rsidRPr="00DD734F" w:rsidRDefault="00057EFC">
            <w:pPr>
              <w:spacing w:before="20" w:after="20" w:line="240" w:lineRule="auto"/>
              <w:ind w:right="93"/>
              <w:jc w:val="center"/>
              <w:rPr>
                <w:rFonts w:ascii="Arial" w:hAnsi="Arial"/>
                <w:sz w:val="20"/>
                <w:lang w:val="es-ES"/>
                <w:rPrChange w:id="660" w:author="Bohorquez Manrique, German Javier, Enel Colombia" w:date="2020-12-04T09:31:00Z">
                  <w:rPr/>
                </w:rPrChange>
              </w:rPr>
              <w:pPrChange w:id="661" w:author="Bohorquez Manrique, German Javier, Enel Colombia" w:date="2020-12-04T09:31:00Z">
                <w:pPr>
                  <w:spacing w:after="0"/>
                  <w:jc w:val="center"/>
                </w:pPr>
              </w:pPrChange>
            </w:pPr>
            <w:del w:id="662" w:author="Bohorquez Manrique, German Javier, Enel Colombia" w:date="2020-12-04T09:31:00Z">
              <w:r>
                <w:rPr>
                  <w:sz w:val="14"/>
                </w:rPr>
                <w:delText>06/2020</w:delText>
              </w:r>
            </w:del>
            <w:ins w:id="663"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3D467C01" w14:textId="77777777" w:rsidTr="00493A66">
        <w:trPr>
          <w:trHeight w:val="226"/>
          <w:jc w:val="center"/>
        </w:trPr>
        <w:tc>
          <w:tcPr>
            <w:tcW w:w="783" w:type="dxa"/>
            <w:vAlign w:val="center"/>
            <w:cellIns w:id="664" w:author="Bohorquez Manrique, German Javier, Enel Colombia" w:date="2020-12-04T09:31:00Z"/>
          </w:tcPr>
          <w:p w14:paraId="34113443" w14:textId="77777777" w:rsidR="00057EFC" w:rsidRPr="00DD734F" w:rsidRDefault="00057EFC" w:rsidP="00493A66">
            <w:pPr>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665" w:author="Bohorquez Manrique, German Javier, Enel Colombia" w:date="2020-12-04T09:31:00Z">
              <w:r w:rsidRPr="00DD734F">
                <w:rPr>
                  <w:rFonts w:ascii="Arial" w:eastAsia="Times New Roman" w:hAnsi="Arial" w:cs="Arial"/>
                  <w:snapToGrid w:val="0"/>
                  <w:color w:val="000000"/>
                  <w:sz w:val="20"/>
                  <w:szCs w:val="24"/>
                  <w:lang w:val="es-MX" w:eastAsia="es-MX"/>
                </w:rPr>
                <w:t>4</w:t>
              </w:r>
            </w:ins>
          </w:p>
        </w:tc>
        <w:tc>
          <w:tcPr>
            <w:tcW w:w="1550" w:type="dxa"/>
            <w:shd w:val="clear" w:color="auto" w:fill="auto"/>
            <w:vAlign w:val="center"/>
          </w:tcPr>
          <w:p w14:paraId="130EB23A"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66" w:author="Bohorquez Manrique, German Javier, Enel Colombia" w:date="2020-12-04T09:31:00Z">
                  <w:rPr/>
                </w:rPrChange>
              </w:rPr>
              <w:pPrChange w:id="667" w:author="Bohorquez Manrique, German Javier, Enel Colombia" w:date="2020-12-04T09:31:00Z">
                <w:pPr>
                  <w:spacing w:after="0"/>
                  <w:jc w:val="center"/>
                </w:pPr>
              </w:pPrChange>
            </w:pPr>
            <w:r w:rsidRPr="001E56E4">
              <w:rPr>
                <w:rFonts w:ascii="Arial" w:hAnsi="Arial"/>
                <w:color w:val="000000"/>
                <w:sz w:val="20"/>
                <w:highlight w:val="lightGray"/>
                <w:lang w:val="es-MX"/>
                <w:rPrChange w:id="668" w:author="Bohorquez Manrique, German Javier, Enel Colombia" w:date="2020-12-04T09:31:00Z">
                  <w:rPr>
                    <w:sz w:val="14"/>
                  </w:rPr>
                </w:rPrChange>
              </w:rPr>
              <w:t>01/</w:t>
            </w:r>
            <w:del w:id="669" w:author="Bohorquez Manrique, German Javier, Enel Colombia" w:date="2020-12-04T09:31:00Z">
              <w:r>
                <w:rPr>
                  <w:sz w:val="14"/>
                </w:rPr>
                <w:delText>01/2024</w:delText>
              </w:r>
            </w:del>
            <w:ins w:id="670"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Ene/22</w:t>
              </w:r>
            </w:ins>
          </w:p>
        </w:tc>
        <w:tc>
          <w:tcPr>
            <w:tcW w:w="1608" w:type="dxa"/>
            <w:shd w:val="clear" w:color="auto" w:fill="auto"/>
            <w:vAlign w:val="center"/>
          </w:tcPr>
          <w:p w14:paraId="35D82447"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71" w:author="Bohorquez Manrique, German Javier, Enel Colombia" w:date="2020-12-04T09:31:00Z">
                  <w:rPr/>
                </w:rPrChange>
              </w:rPr>
              <w:pPrChange w:id="672" w:author="Bohorquez Manrique, German Javier, Enel Colombia" w:date="2020-12-04T09:31:00Z">
                <w:pPr>
                  <w:spacing w:after="0"/>
                  <w:jc w:val="center"/>
                </w:pPr>
              </w:pPrChange>
            </w:pPr>
            <w:r w:rsidRPr="001E56E4">
              <w:rPr>
                <w:rFonts w:ascii="Arial" w:hAnsi="Arial"/>
                <w:color w:val="000000"/>
                <w:sz w:val="20"/>
                <w:highlight w:val="lightGray"/>
                <w:lang w:val="es-MX"/>
                <w:rPrChange w:id="673" w:author="Bohorquez Manrique, German Javier, Enel Colombia" w:date="2020-12-04T09:31:00Z">
                  <w:rPr>
                    <w:sz w:val="14"/>
                  </w:rPr>
                </w:rPrChange>
              </w:rPr>
              <w:t>31/</w:t>
            </w:r>
            <w:del w:id="674" w:author="Bohorquez Manrique, German Javier, Enel Colombia" w:date="2020-12-04T09:31:00Z">
              <w:r>
                <w:rPr>
                  <w:sz w:val="14"/>
                </w:rPr>
                <w:delText>12/2024</w:delText>
              </w:r>
            </w:del>
            <w:ins w:id="675"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Dic/22</w:t>
              </w:r>
            </w:ins>
          </w:p>
        </w:tc>
        <w:tc>
          <w:tcPr>
            <w:tcW w:w="1329" w:type="dxa"/>
            <w:shd w:val="clear" w:color="auto" w:fill="auto"/>
            <w:vAlign w:val="center"/>
          </w:tcPr>
          <w:p w14:paraId="3FF47D07" w14:textId="77777777" w:rsidR="00057EFC" w:rsidRPr="00DD734F" w:rsidRDefault="00057EFC">
            <w:pPr>
              <w:spacing w:before="20" w:after="20" w:line="240" w:lineRule="auto"/>
              <w:ind w:right="93"/>
              <w:jc w:val="center"/>
              <w:rPr>
                <w:rFonts w:ascii="Arial" w:hAnsi="Arial"/>
                <w:sz w:val="20"/>
                <w:lang w:val="es-ES"/>
                <w:rPrChange w:id="676" w:author="Bohorquez Manrique, German Javier, Enel Colombia" w:date="2020-12-04T09:31:00Z">
                  <w:rPr/>
                </w:rPrChange>
              </w:rPr>
              <w:pPrChange w:id="677" w:author="Bohorquez Manrique, German Javier, Enel Colombia" w:date="2020-12-04T09:31:00Z">
                <w:pPr>
                  <w:spacing w:after="0"/>
                  <w:jc w:val="center"/>
                </w:pPr>
              </w:pPrChange>
            </w:pPr>
            <w:del w:id="678" w:author="Bohorquez Manrique, German Javier, Enel Colombia" w:date="2020-12-04T09:31:00Z">
              <w:r>
                <w:rPr>
                  <w:sz w:val="14"/>
                </w:rPr>
                <w:delText>100.0</w:delText>
              </w:r>
            </w:del>
            <w:ins w:id="679"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216D4917" w14:textId="77777777" w:rsidR="00057EFC" w:rsidRPr="00DD734F" w:rsidRDefault="00057EFC">
            <w:pPr>
              <w:spacing w:before="20" w:after="20" w:line="240" w:lineRule="auto"/>
              <w:ind w:right="93"/>
              <w:jc w:val="center"/>
              <w:rPr>
                <w:rFonts w:ascii="Arial" w:hAnsi="Arial"/>
                <w:sz w:val="20"/>
                <w:rPrChange w:id="680" w:author="Bohorquez Manrique, German Javier, Enel Colombia" w:date="2020-12-04T09:31:00Z">
                  <w:rPr/>
                </w:rPrChange>
              </w:rPr>
              <w:pPrChange w:id="681" w:author="Bohorquez Manrique, German Javier, Enel Colombia" w:date="2020-12-04T09:31:00Z">
                <w:pPr>
                  <w:spacing w:after="0"/>
                  <w:jc w:val="center"/>
                </w:pPr>
              </w:pPrChange>
            </w:pPr>
            <w:del w:id="682" w:author="Bohorquez Manrique, German Javier, Enel Colombia" w:date="2020-12-04T09:31:00Z">
              <w:r>
                <w:rPr>
                  <w:sz w:val="14"/>
                </w:rPr>
                <w:delText>215</w:delText>
              </w:r>
            </w:del>
            <w:ins w:id="683"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7899BF22" w14:textId="77777777" w:rsidR="00057EFC" w:rsidRPr="00DD734F" w:rsidRDefault="00057EFC">
            <w:pPr>
              <w:spacing w:before="20" w:after="20" w:line="240" w:lineRule="auto"/>
              <w:ind w:right="93"/>
              <w:jc w:val="center"/>
              <w:rPr>
                <w:rFonts w:ascii="Arial" w:hAnsi="Arial"/>
                <w:sz w:val="20"/>
                <w:lang w:val="es-ES"/>
                <w:rPrChange w:id="684" w:author="Bohorquez Manrique, German Javier, Enel Colombia" w:date="2020-12-04T09:31:00Z">
                  <w:rPr/>
                </w:rPrChange>
              </w:rPr>
              <w:pPrChange w:id="685" w:author="Bohorquez Manrique, German Javier, Enel Colombia" w:date="2020-12-04T09:31:00Z">
                <w:pPr>
                  <w:spacing w:after="0"/>
                  <w:jc w:val="center"/>
                </w:pPr>
              </w:pPrChange>
            </w:pPr>
            <w:del w:id="686" w:author="Bohorquez Manrique, German Javier, Enel Colombia" w:date="2020-12-04T09:31:00Z">
              <w:r>
                <w:rPr>
                  <w:sz w:val="14"/>
                </w:rPr>
                <w:delText>06/2020</w:delText>
              </w:r>
            </w:del>
            <w:ins w:id="687"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634BEFBF" w14:textId="77777777" w:rsidTr="00493A66">
        <w:trPr>
          <w:trHeight w:val="226"/>
          <w:jc w:val="center"/>
        </w:trPr>
        <w:tc>
          <w:tcPr>
            <w:tcW w:w="783" w:type="dxa"/>
            <w:vAlign w:val="center"/>
            <w:cellIns w:id="688" w:author="Bohorquez Manrique, German Javier, Enel Colombia" w:date="2020-12-04T09:31:00Z"/>
          </w:tcPr>
          <w:p w14:paraId="5410078E" w14:textId="77777777" w:rsidR="00057EFC" w:rsidRPr="00DD734F" w:rsidRDefault="00057EFC" w:rsidP="00493A66">
            <w:pPr>
              <w:autoSpaceDE w:val="0"/>
              <w:autoSpaceDN w:val="0"/>
              <w:adjustRightInd w:val="0"/>
              <w:spacing w:after="0" w:line="240" w:lineRule="auto"/>
              <w:jc w:val="center"/>
              <w:rPr>
                <w:rFonts w:ascii="Arial" w:eastAsia="Times New Roman" w:hAnsi="Arial" w:cs="Arial"/>
                <w:snapToGrid w:val="0"/>
                <w:color w:val="000000"/>
                <w:sz w:val="20"/>
                <w:szCs w:val="24"/>
                <w:lang w:val="es-MX" w:eastAsia="es-MX"/>
              </w:rPr>
            </w:pPr>
            <w:ins w:id="689" w:author="Bohorquez Manrique, German Javier, Enel Colombia" w:date="2020-12-04T09:31:00Z">
              <w:r w:rsidRPr="00DD734F">
                <w:rPr>
                  <w:rFonts w:ascii="Arial" w:eastAsia="Times New Roman" w:hAnsi="Arial" w:cs="Arial"/>
                  <w:snapToGrid w:val="0"/>
                  <w:color w:val="000000"/>
                  <w:sz w:val="20"/>
                  <w:szCs w:val="24"/>
                  <w:lang w:val="es-MX" w:eastAsia="es-MX"/>
                </w:rPr>
                <w:t>5</w:t>
              </w:r>
            </w:ins>
          </w:p>
        </w:tc>
        <w:tc>
          <w:tcPr>
            <w:tcW w:w="1550" w:type="dxa"/>
            <w:shd w:val="clear" w:color="auto" w:fill="auto"/>
            <w:vAlign w:val="center"/>
          </w:tcPr>
          <w:p w14:paraId="05FEC096"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90" w:author="Bohorquez Manrique, German Javier, Enel Colombia" w:date="2020-12-04T09:31:00Z">
                  <w:rPr/>
                </w:rPrChange>
              </w:rPr>
              <w:pPrChange w:id="691" w:author="Bohorquez Manrique, German Javier, Enel Colombia" w:date="2020-12-04T09:31:00Z">
                <w:pPr>
                  <w:spacing w:after="0"/>
                  <w:jc w:val="center"/>
                </w:pPr>
              </w:pPrChange>
            </w:pPr>
            <w:r w:rsidRPr="001E56E4">
              <w:rPr>
                <w:rFonts w:ascii="Arial" w:hAnsi="Arial"/>
                <w:color w:val="000000"/>
                <w:sz w:val="20"/>
                <w:highlight w:val="lightGray"/>
                <w:lang w:val="es-MX"/>
                <w:rPrChange w:id="692" w:author="Bohorquez Manrique, German Javier, Enel Colombia" w:date="2020-12-04T09:31:00Z">
                  <w:rPr>
                    <w:sz w:val="14"/>
                  </w:rPr>
                </w:rPrChange>
              </w:rPr>
              <w:t>01/</w:t>
            </w:r>
            <w:del w:id="693" w:author="Bohorquez Manrique, German Javier, Enel Colombia" w:date="2020-12-04T09:31:00Z">
              <w:r>
                <w:rPr>
                  <w:sz w:val="14"/>
                </w:rPr>
                <w:delText>01/2025</w:delText>
              </w:r>
            </w:del>
            <w:ins w:id="694"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Ene/23</w:t>
              </w:r>
            </w:ins>
          </w:p>
        </w:tc>
        <w:tc>
          <w:tcPr>
            <w:tcW w:w="1608" w:type="dxa"/>
            <w:shd w:val="clear" w:color="auto" w:fill="auto"/>
            <w:vAlign w:val="center"/>
          </w:tcPr>
          <w:p w14:paraId="192EE07C" w14:textId="77777777" w:rsidR="00057EFC" w:rsidRPr="001E56E4" w:rsidRDefault="00057EFC">
            <w:pPr>
              <w:autoSpaceDE w:val="0"/>
              <w:autoSpaceDN w:val="0"/>
              <w:adjustRightInd w:val="0"/>
              <w:spacing w:after="0" w:line="240" w:lineRule="auto"/>
              <w:jc w:val="center"/>
              <w:rPr>
                <w:rFonts w:ascii="Arial" w:eastAsia="Arial" w:hAnsi="Arial" w:cs="Arial"/>
                <w:color w:val="000000"/>
                <w:sz w:val="20"/>
                <w:highlight w:val="lightGray"/>
                <w:lang w:val="es-MX" w:eastAsia="es-419"/>
                <w:rPrChange w:id="695" w:author="Bohorquez Manrique, German Javier, Enel Colombia" w:date="2020-12-04T09:31:00Z">
                  <w:rPr/>
                </w:rPrChange>
              </w:rPr>
              <w:pPrChange w:id="696" w:author="Bohorquez Manrique, German Javier, Enel Colombia" w:date="2020-12-04T09:31:00Z">
                <w:pPr>
                  <w:spacing w:after="0"/>
                  <w:jc w:val="center"/>
                </w:pPr>
              </w:pPrChange>
            </w:pPr>
            <w:r w:rsidRPr="001E56E4">
              <w:rPr>
                <w:rFonts w:ascii="Arial" w:hAnsi="Arial"/>
                <w:color w:val="000000"/>
                <w:sz w:val="20"/>
                <w:highlight w:val="lightGray"/>
                <w:lang w:val="es-MX"/>
                <w:rPrChange w:id="697" w:author="Bohorquez Manrique, German Javier, Enel Colombia" w:date="2020-12-04T09:31:00Z">
                  <w:rPr>
                    <w:sz w:val="14"/>
                  </w:rPr>
                </w:rPrChange>
              </w:rPr>
              <w:t>31/</w:t>
            </w:r>
            <w:del w:id="698" w:author="Bohorquez Manrique, German Javier, Enel Colombia" w:date="2020-12-04T09:31:00Z">
              <w:r>
                <w:rPr>
                  <w:sz w:val="14"/>
                </w:rPr>
                <w:delText>12/2025</w:delText>
              </w:r>
            </w:del>
            <w:ins w:id="699"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Dic/23</w:t>
              </w:r>
            </w:ins>
          </w:p>
        </w:tc>
        <w:tc>
          <w:tcPr>
            <w:tcW w:w="1329" w:type="dxa"/>
            <w:shd w:val="clear" w:color="auto" w:fill="auto"/>
            <w:vAlign w:val="center"/>
          </w:tcPr>
          <w:p w14:paraId="3666AC0C" w14:textId="77777777" w:rsidR="00057EFC" w:rsidRPr="00DD734F" w:rsidRDefault="00057EFC">
            <w:pPr>
              <w:spacing w:before="20" w:after="20" w:line="240" w:lineRule="auto"/>
              <w:ind w:right="93"/>
              <w:jc w:val="center"/>
              <w:rPr>
                <w:rFonts w:ascii="Arial" w:hAnsi="Arial"/>
                <w:sz w:val="20"/>
                <w:lang w:val="es-ES"/>
                <w:rPrChange w:id="700" w:author="Bohorquez Manrique, German Javier, Enel Colombia" w:date="2020-12-04T09:31:00Z">
                  <w:rPr/>
                </w:rPrChange>
              </w:rPr>
              <w:pPrChange w:id="701" w:author="Bohorquez Manrique, German Javier, Enel Colombia" w:date="2020-12-04T09:31:00Z">
                <w:pPr>
                  <w:spacing w:after="0"/>
                  <w:jc w:val="center"/>
                </w:pPr>
              </w:pPrChange>
            </w:pPr>
            <w:del w:id="702" w:author="Bohorquez Manrique, German Javier, Enel Colombia" w:date="2020-12-04T09:31:00Z">
              <w:r>
                <w:rPr>
                  <w:sz w:val="14"/>
                </w:rPr>
                <w:delText>100.0</w:delText>
              </w:r>
            </w:del>
            <w:ins w:id="703"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1BE30847" w14:textId="77777777" w:rsidR="00057EFC" w:rsidRPr="00DD734F" w:rsidRDefault="00057EFC">
            <w:pPr>
              <w:spacing w:before="20" w:after="20" w:line="240" w:lineRule="auto"/>
              <w:ind w:right="93"/>
              <w:jc w:val="center"/>
              <w:rPr>
                <w:rFonts w:ascii="Arial" w:hAnsi="Arial"/>
                <w:sz w:val="20"/>
                <w:rPrChange w:id="704" w:author="Bohorquez Manrique, German Javier, Enel Colombia" w:date="2020-12-04T09:31:00Z">
                  <w:rPr/>
                </w:rPrChange>
              </w:rPr>
              <w:pPrChange w:id="705" w:author="Bohorquez Manrique, German Javier, Enel Colombia" w:date="2020-12-04T09:31:00Z">
                <w:pPr>
                  <w:spacing w:after="0"/>
                  <w:jc w:val="center"/>
                </w:pPr>
              </w:pPrChange>
            </w:pPr>
            <w:del w:id="706" w:author="Bohorquez Manrique, German Javier, Enel Colombia" w:date="2020-12-04T09:31:00Z">
              <w:r>
                <w:rPr>
                  <w:sz w:val="14"/>
                </w:rPr>
                <w:delText>215</w:delText>
              </w:r>
            </w:del>
            <w:ins w:id="707"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6FC13CF1" w14:textId="77777777" w:rsidR="00057EFC" w:rsidRPr="00DD734F" w:rsidRDefault="00057EFC">
            <w:pPr>
              <w:spacing w:before="20" w:after="20" w:line="240" w:lineRule="auto"/>
              <w:ind w:right="93"/>
              <w:jc w:val="center"/>
              <w:rPr>
                <w:rFonts w:ascii="Arial" w:hAnsi="Arial"/>
                <w:sz w:val="20"/>
                <w:lang w:val="es-ES"/>
                <w:rPrChange w:id="708" w:author="Bohorquez Manrique, German Javier, Enel Colombia" w:date="2020-12-04T09:31:00Z">
                  <w:rPr/>
                </w:rPrChange>
              </w:rPr>
              <w:pPrChange w:id="709" w:author="Bohorquez Manrique, German Javier, Enel Colombia" w:date="2020-12-04T09:31:00Z">
                <w:pPr>
                  <w:spacing w:after="0"/>
                  <w:jc w:val="center"/>
                </w:pPr>
              </w:pPrChange>
            </w:pPr>
            <w:del w:id="710" w:author="Bohorquez Manrique, German Javier, Enel Colombia" w:date="2020-12-04T09:31:00Z">
              <w:r>
                <w:rPr>
                  <w:sz w:val="14"/>
                </w:rPr>
                <w:delText>06/2020</w:delText>
              </w:r>
            </w:del>
            <w:ins w:id="711"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3655C92F" w14:textId="77777777" w:rsidTr="00493A66">
        <w:trPr>
          <w:trHeight w:val="226"/>
          <w:jc w:val="center"/>
          <w:ins w:id="712" w:author="Bohorquez Manrique, German Javier, Enel Colombia" w:date="2020-12-04T09:31:00Z"/>
        </w:trPr>
        <w:tc>
          <w:tcPr>
            <w:tcW w:w="783" w:type="dxa"/>
            <w:vAlign w:val="center"/>
          </w:tcPr>
          <w:p w14:paraId="73395883" w14:textId="77777777" w:rsidR="00057EFC" w:rsidRPr="00DD734F" w:rsidRDefault="00057EFC" w:rsidP="00493A66">
            <w:pPr>
              <w:autoSpaceDE w:val="0"/>
              <w:autoSpaceDN w:val="0"/>
              <w:adjustRightInd w:val="0"/>
              <w:spacing w:after="0" w:line="240" w:lineRule="auto"/>
              <w:jc w:val="center"/>
              <w:rPr>
                <w:ins w:id="713" w:author="Bohorquez Manrique, German Javier, Enel Colombia" w:date="2020-12-04T09:31:00Z"/>
                <w:rFonts w:ascii="Arial" w:eastAsia="Times New Roman" w:hAnsi="Arial" w:cs="Arial"/>
                <w:snapToGrid w:val="0"/>
                <w:color w:val="000000"/>
                <w:sz w:val="20"/>
                <w:szCs w:val="24"/>
                <w:lang w:val="es-MX" w:eastAsia="es-MX"/>
              </w:rPr>
            </w:pPr>
            <w:ins w:id="714" w:author="Bohorquez Manrique, German Javier, Enel Colombia" w:date="2020-12-04T09:31:00Z">
              <w:r w:rsidRPr="00DD734F">
                <w:rPr>
                  <w:rFonts w:ascii="Arial" w:eastAsia="Times New Roman" w:hAnsi="Arial" w:cs="Arial"/>
                  <w:snapToGrid w:val="0"/>
                  <w:color w:val="000000"/>
                  <w:sz w:val="20"/>
                  <w:szCs w:val="24"/>
                  <w:lang w:val="es-MX" w:eastAsia="es-MX"/>
                </w:rPr>
                <w:t>6</w:t>
              </w:r>
            </w:ins>
          </w:p>
        </w:tc>
        <w:tc>
          <w:tcPr>
            <w:tcW w:w="1550" w:type="dxa"/>
            <w:shd w:val="clear" w:color="auto" w:fill="auto"/>
            <w:vAlign w:val="center"/>
          </w:tcPr>
          <w:p w14:paraId="7A058988" w14:textId="77777777" w:rsidR="00057EFC" w:rsidRPr="001E56E4" w:rsidRDefault="00057EFC" w:rsidP="00493A66">
            <w:pPr>
              <w:autoSpaceDE w:val="0"/>
              <w:autoSpaceDN w:val="0"/>
              <w:adjustRightInd w:val="0"/>
              <w:spacing w:after="0" w:line="240" w:lineRule="auto"/>
              <w:jc w:val="center"/>
              <w:rPr>
                <w:ins w:id="715" w:author="Bohorquez Manrique, German Javier, Enel Colombia" w:date="2020-12-04T09:31:00Z"/>
                <w:rFonts w:ascii="Arial" w:eastAsia="Times New Roman" w:hAnsi="Arial" w:cs="Arial"/>
                <w:snapToGrid w:val="0"/>
                <w:color w:val="000000"/>
                <w:sz w:val="20"/>
                <w:szCs w:val="24"/>
                <w:highlight w:val="lightGray"/>
                <w:lang w:val="es-MX" w:eastAsia="es-MX"/>
              </w:rPr>
            </w:pPr>
            <w:ins w:id="716"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01/Ene/24</w:t>
              </w:r>
            </w:ins>
          </w:p>
        </w:tc>
        <w:tc>
          <w:tcPr>
            <w:tcW w:w="1608" w:type="dxa"/>
            <w:shd w:val="clear" w:color="auto" w:fill="auto"/>
            <w:vAlign w:val="center"/>
          </w:tcPr>
          <w:p w14:paraId="417A0EA2" w14:textId="77777777" w:rsidR="00057EFC" w:rsidRPr="001E56E4" w:rsidRDefault="00057EFC" w:rsidP="00493A66">
            <w:pPr>
              <w:autoSpaceDE w:val="0"/>
              <w:autoSpaceDN w:val="0"/>
              <w:adjustRightInd w:val="0"/>
              <w:spacing w:after="0" w:line="240" w:lineRule="auto"/>
              <w:jc w:val="center"/>
              <w:rPr>
                <w:ins w:id="717" w:author="Bohorquez Manrique, German Javier, Enel Colombia" w:date="2020-12-04T09:31:00Z"/>
                <w:rFonts w:ascii="Arial" w:eastAsia="Times New Roman" w:hAnsi="Arial" w:cs="Arial"/>
                <w:snapToGrid w:val="0"/>
                <w:color w:val="000000"/>
                <w:sz w:val="20"/>
                <w:szCs w:val="24"/>
                <w:highlight w:val="lightGray"/>
                <w:lang w:val="es-MX" w:eastAsia="es-MX"/>
              </w:rPr>
            </w:pPr>
            <w:ins w:id="718"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31/Dic/24</w:t>
              </w:r>
            </w:ins>
          </w:p>
        </w:tc>
        <w:tc>
          <w:tcPr>
            <w:tcW w:w="1329" w:type="dxa"/>
            <w:shd w:val="clear" w:color="auto" w:fill="auto"/>
            <w:vAlign w:val="center"/>
          </w:tcPr>
          <w:p w14:paraId="029029CF" w14:textId="77777777" w:rsidR="00057EFC" w:rsidRPr="00DD734F" w:rsidRDefault="00057EFC" w:rsidP="00493A66">
            <w:pPr>
              <w:spacing w:before="20" w:after="20" w:line="240" w:lineRule="auto"/>
              <w:ind w:right="93"/>
              <w:jc w:val="center"/>
              <w:rPr>
                <w:ins w:id="719" w:author="Bohorquez Manrique, German Javier, Enel Colombia" w:date="2020-12-04T09:31:00Z"/>
                <w:rFonts w:ascii="Arial" w:eastAsia="Times New Roman" w:hAnsi="Arial" w:cs="Arial"/>
                <w:sz w:val="20"/>
                <w:szCs w:val="24"/>
                <w:lang w:val="es-ES" w:eastAsia="es-ES"/>
              </w:rPr>
            </w:pPr>
            <w:ins w:id="720"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6FA08C37" w14:textId="77777777" w:rsidR="00057EFC" w:rsidRPr="00DD734F" w:rsidRDefault="00057EFC" w:rsidP="00493A66">
            <w:pPr>
              <w:spacing w:before="20" w:after="20" w:line="240" w:lineRule="auto"/>
              <w:ind w:right="93"/>
              <w:jc w:val="center"/>
              <w:rPr>
                <w:ins w:id="721" w:author="Bohorquez Manrique, German Javier, Enel Colombia" w:date="2020-12-04T09:31:00Z"/>
                <w:rFonts w:ascii="Arial" w:eastAsia="Times New Roman" w:hAnsi="Arial" w:cs="Arial"/>
                <w:sz w:val="20"/>
                <w:szCs w:val="24"/>
                <w:lang w:eastAsia="es-ES"/>
              </w:rPr>
            </w:pPr>
            <w:ins w:id="722"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7D3005A7" w14:textId="77777777" w:rsidR="00057EFC" w:rsidRPr="00DD734F" w:rsidRDefault="00057EFC" w:rsidP="00493A66">
            <w:pPr>
              <w:spacing w:before="20" w:after="20" w:line="240" w:lineRule="auto"/>
              <w:ind w:right="93"/>
              <w:jc w:val="center"/>
              <w:rPr>
                <w:ins w:id="723" w:author="Bohorquez Manrique, German Javier, Enel Colombia" w:date="2020-12-04T09:31:00Z"/>
                <w:rFonts w:ascii="Arial" w:eastAsia="Times New Roman" w:hAnsi="Arial" w:cs="Arial"/>
                <w:sz w:val="20"/>
                <w:szCs w:val="24"/>
                <w:lang w:val="es-ES" w:eastAsia="es-ES"/>
              </w:rPr>
            </w:pPr>
            <w:ins w:id="724"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762D0EEC" w14:textId="77777777" w:rsidTr="00493A66">
        <w:trPr>
          <w:trHeight w:val="226"/>
          <w:jc w:val="center"/>
          <w:ins w:id="725" w:author="Bohorquez Manrique, German Javier, Enel Colombia" w:date="2020-12-04T09:31:00Z"/>
        </w:trPr>
        <w:tc>
          <w:tcPr>
            <w:tcW w:w="783" w:type="dxa"/>
            <w:vAlign w:val="center"/>
          </w:tcPr>
          <w:p w14:paraId="1413F11C" w14:textId="77777777" w:rsidR="00057EFC" w:rsidRPr="00DD734F" w:rsidRDefault="00057EFC" w:rsidP="00493A66">
            <w:pPr>
              <w:autoSpaceDE w:val="0"/>
              <w:autoSpaceDN w:val="0"/>
              <w:adjustRightInd w:val="0"/>
              <w:spacing w:after="0" w:line="240" w:lineRule="auto"/>
              <w:jc w:val="center"/>
              <w:rPr>
                <w:ins w:id="726" w:author="Bohorquez Manrique, German Javier, Enel Colombia" w:date="2020-12-04T09:31:00Z"/>
                <w:rFonts w:ascii="Arial" w:eastAsia="Times New Roman" w:hAnsi="Arial" w:cs="Arial"/>
                <w:snapToGrid w:val="0"/>
                <w:color w:val="000000"/>
                <w:sz w:val="20"/>
                <w:szCs w:val="24"/>
                <w:lang w:val="es-MX" w:eastAsia="es-MX"/>
              </w:rPr>
            </w:pPr>
            <w:ins w:id="727" w:author="Bohorquez Manrique, German Javier, Enel Colombia" w:date="2020-12-04T09:31:00Z">
              <w:r w:rsidRPr="00DD734F">
                <w:rPr>
                  <w:rFonts w:ascii="Arial" w:eastAsia="Times New Roman" w:hAnsi="Arial" w:cs="Arial"/>
                  <w:snapToGrid w:val="0"/>
                  <w:color w:val="000000"/>
                  <w:sz w:val="20"/>
                  <w:szCs w:val="24"/>
                  <w:lang w:val="es-MX" w:eastAsia="es-MX"/>
                </w:rPr>
                <w:t>7</w:t>
              </w:r>
            </w:ins>
          </w:p>
        </w:tc>
        <w:tc>
          <w:tcPr>
            <w:tcW w:w="1550" w:type="dxa"/>
            <w:shd w:val="clear" w:color="auto" w:fill="auto"/>
            <w:vAlign w:val="center"/>
          </w:tcPr>
          <w:p w14:paraId="5C157B43" w14:textId="77777777" w:rsidR="00057EFC" w:rsidRPr="001E56E4" w:rsidRDefault="00057EFC" w:rsidP="00493A66">
            <w:pPr>
              <w:autoSpaceDE w:val="0"/>
              <w:autoSpaceDN w:val="0"/>
              <w:adjustRightInd w:val="0"/>
              <w:spacing w:after="0" w:line="240" w:lineRule="auto"/>
              <w:jc w:val="center"/>
              <w:rPr>
                <w:ins w:id="728" w:author="Bohorquez Manrique, German Javier, Enel Colombia" w:date="2020-12-04T09:31:00Z"/>
                <w:rFonts w:ascii="Arial" w:eastAsia="Times New Roman" w:hAnsi="Arial" w:cs="Arial"/>
                <w:snapToGrid w:val="0"/>
                <w:color w:val="000000"/>
                <w:sz w:val="20"/>
                <w:szCs w:val="24"/>
                <w:highlight w:val="lightGray"/>
                <w:lang w:val="es-MX" w:eastAsia="es-MX"/>
              </w:rPr>
            </w:pPr>
            <w:ins w:id="729"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01/Ene/25</w:t>
              </w:r>
            </w:ins>
          </w:p>
        </w:tc>
        <w:tc>
          <w:tcPr>
            <w:tcW w:w="1608" w:type="dxa"/>
            <w:shd w:val="clear" w:color="auto" w:fill="auto"/>
            <w:vAlign w:val="center"/>
          </w:tcPr>
          <w:p w14:paraId="3F26AD1B" w14:textId="77777777" w:rsidR="00057EFC" w:rsidRPr="001E56E4" w:rsidRDefault="00057EFC" w:rsidP="00493A66">
            <w:pPr>
              <w:autoSpaceDE w:val="0"/>
              <w:autoSpaceDN w:val="0"/>
              <w:adjustRightInd w:val="0"/>
              <w:spacing w:after="0" w:line="240" w:lineRule="auto"/>
              <w:jc w:val="center"/>
              <w:rPr>
                <w:ins w:id="730" w:author="Bohorquez Manrique, German Javier, Enel Colombia" w:date="2020-12-04T09:31:00Z"/>
                <w:rFonts w:ascii="Arial" w:eastAsia="Times New Roman" w:hAnsi="Arial" w:cs="Arial"/>
                <w:snapToGrid w:val="0"/>
                <w:color w:val="000000"/>
                <w:sz w:val="20"/>
                <w:szCs w:val="24"/>
                <w:highlight w:val="lightGray"/>
                <w:lang w:val="es-MX" w:eastAsia="es-MX"/>
              </w:rPr>
            </w:pPr>
            <w:ins w:id="731"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31/Dic/25</w:t>
              </w:r>
            </w:ins>
          </w:p>
        </w:tc>
        <w:tc>
          <w:tcPr>
            <w:tcW w:w="1329" w:type="dxa"/>
            <w:shd w:val="clear" w:color="auto" w:fill="auto"/>
            <w:vAlign w:val="center"/>
          </w:tcPr>
          <w:p w14:paraId="49CBB0A3" w14:textId="77777777" w:rsidR="00057EFC" w:rsidRPr="00DD734F" w:rsidRDefault="00057EFC" w:rsidP="00493A66">
            <w:pPr>
              <w:spacing w:before="20" w:after="20" w:line="240" w:lineRule="auto"/>
              <w:ind w:right="93"/>
              <w:jc w:val="center"/>
              <w:rPr>
                <w:ins w:id="732" w:author="Bohorquez Manrique, German Javier, Enel Colombia" w:date="2020-12-04T09:31:00Z"/>
                <w:rFonts w:ascii="Arial" w:eastAsia="Times New Roman" w:hAnsi="Arial" w:cs="Arial"/>
                <w:sz w:val="20"/>
                <w:szCs w:val="24"/>
                <w:lang w:val="es-ES" w:eastAsia="es-ES"/>
              </w:rPr>
            </w:pPr>
            <w:ins w:id="733"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2644302A" w14:textId="77777777" w:rsidR="00057EFC" w:rsidRPr="00DD734F" w:rsidRDefault="00057EFC" w:rsidP="00493A66">
            <w:pPr>
              <w:spacing w:before="20" w:after="20" w:line="240" w:lineRule="auto"/>
              <w:ind w:right="93"/>
              <w:jc w:val="center"/>
              <w:rPr>
                <w:ins w:id="734" w:author="Bohorquez Manrique, German Javier, Enel Colombia" w:date="2020-12-04T09:31:00Z"/>
                <w:rFonts w:ascii="Arial" w:eastAsia="Times New Roman" w:hAnsi="Arial" w:cs="Arial"/>
                <w:sz w:val="20"/>
                <w:szCs w:val="24"/>
                <w:lang w:eastAsia="es-ES"/>
              </w:rPr>
            </w:pPr>
            <w:ins w:id="735"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20F871A8" w14:textId="77777777" w:rsidR="00057EFC" w:rsidRPr="00DD734F" w:rsidRDefault="00057EFC" w:rsidP="00493A66">
            <w:pPr>
              <w:spacing w:before="20" w:after="20" w:line="240" w:lineRule="auto"/>
              <w:ind w:right="93"/>
              <w:jc w:val="center"/>
              <w:rPr>
                <w:ins w:id="736" w:author="Bohorquez Manrique, German Javier, Enel Colombia" w:date="2020-12-04T09:31:00Z"/>
                <w:rFonts w:ascii="Arial" w:eastAsia="Times New Roman" w:hAnsi="Arial" w:cs="Arial"/>
                <w:sz w:val="20"/>
                <w:szCs w:val="24"/>
                <w:lang w:val="es-ES" w:eastAsia="es-ES"/>
              </w:rPr>
            </w:pPr>
            <w:ins w:id="737"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413A0AC6" w14:textId="77777777" w:rsidTr="00493A66">
        <w:trPr>
          <w:trHeight w:val="226"/>
          <w:jc w:val="center"/>
          <w:ins w:id="738" w:author="Bohorquez Manrique, German Javier, Enel Colombia" w:date="2020-12-04T09:31:00Z"/>
        </w:trPr>
        <w:tc>
          <w:tcPr>
            <w:tcW w:w="783" w:type="dxa"/>
            <w:vAlign w:val="center"/>
          </w:tcPr>
          <w:p w14:paraId="39A26C38" w14:textId="77777777" w:rsidR="00057EFC" w:rsidRPr="00DD734F" w:rsidRDefault="00057EFC" w:rsidP="00493A66">
            <w:pPr>
              <w:autoSpaceDE w:val="0"/>
              <w:autoSpaceDN w:val="0"/>
              <w:adjustRightInd w:val="0"/>
              <w:spacing w:after="0" w:line="240" w:lineRule="auto"/>
              <w:jc w:val="center"/>
              <w:rPr>
                <w:ins w:id="739" w:author="Bohorquez Manrique, German Javier, Enel Colombia" w:date="2020-12-04T09:31:00Z"/>
                <w:rFonts w:ascii="Arial" w:eastAsia="Times New Roman" w:hAnsi="Arial" w:cs="Arial"/>
                <w:snapToGrid w:val="0"/>
                <w:color w:val="000000"/>
                <w:sz w:val="20"/>
                <w:szCs w:val="24"/>
                <w:lang w:val="es-MX" w:eastAsia="es-MX"/>
              </w:rPr>
            </w:pPr>
            <w:ins w:id="740" w:author="Bohorquez Manrique, German Javier, Enel Colombia" w:date="2020-12-04T09:31:00Z">
              <w:r w:rsidRPr="00DD734F">
                <w:rPr>
                  <w:rFonts w:ascii="Arial" w:eastAsia="Times New Roman" w:hAnsi="Arial" w:cs="Arial"/>
                  <w:snapToGrid w:val="0"/>
                  <w:color w:val="000000"/>
                  <w:sz w:val="20"/>
                  <w:szCs w:val="24"/>
                  <w:lang w:val="es-MX" w:eastAsia="es-MX"/>
                </w:rPr>
                <w:t>8</w:t>
              </w:r>
            </w:ins>
          </w:p>
        </w:tc>
        <w:tc>
          <w:tcPr>
            <w:tcW w:w="1550" w:type="dxa"/>
            <w:shd w:val="clear" w:color="auto" w:fill="auto"/>
            <w:vAlign w:val="center"/>
          </w:tcPr>
          <w:p w14:paraId="271E7D2F" w14:textId="77777777" w:rsidR="00057EFC" w:rsidRPr="001E56E4" w:rsidRDefault="00057EFC" w:rsidP="00493A66">
            <w:pPr>
              <w:autoSpaceDE w:val="0"/>
              <w:autoSpaceDN w:val="0"/>
              <w:adjustRightInd w:val="0"/>
              <w:spacing w:after="0" w:line="240" w:lineRule="auto"/>
              <w:jc w:val="center"/>
              <w:rPr>
                <w:ins w:id="741" w:author="Bohorquez Manrique, German Javier, Enel Colombia" w:date="2020-12-04T09:31:00Z"/>
                <w:rFonts w:ascii="Arial" w:eastAsia="Times New Roman" w:hAnsi="Arial" w:cs="Arial"/>
                <w:snapToGrid w:val="0"/>
                <w:color w:val="000000"/>
                <w:sz w:val="20"/>
                <w:szCs w:val="24"/>
                <w:highlight w:val="lightGray"/>
                <w:lang w:val="es-MX" w:eastAsia="es-MX"/>
              </w:rPr>
            </w:pPr>
            <w:ins w:id="742"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01/Ene/26</w:t>
              </w:r>
            </w:ins>
          </w:p>
        </w:tc>
        <w:tc>
          <w:tcPr>
            <w:tcW w:w="1608" w:type="dxa"/>
            <w:shd w:val="clear" w:color="auto" w:fill="auto"/>
            <w:vAlign w:val="center"/>
          </w:tcPr>
          <w:p w14:paraId="57B52992" w14:textId="77777777" w:rsidR="00057EFC" w:rsidRPr="001E56E4" w:rsidRDefault="00057EFC" w:rsidP="00493A66">
            <w:pPr>
              <w:autoSpaceDE w:val="0"/>
              <w:autoSpaceDN w:val="0"/>
              <w:adjustRightInd w:val="0"/>
              <w:spacing w:after="0" w:line="240" w:lineRule="auto"/>
              <w:jc w:val="center"/>
              <w:rPr>
                <w:ins w:id="743" w:author="Bohorquez Manrique, German Javier, Enel Colombia" w:date="2020-12-04T09:31:00Z"/>
                <w:rFonts w:ascii="Arial" w:eastAsia="Times New Roman" w:hAnsi="Arial" w:cs="Arial"/>
                <w:snapToGrid w:val="0"/>
                <w:color w:val="000000"/>
                <w:sz w:val="20"/>
                <w:szCs w:val="24"/>
                <w:highlight w:val="lightGray"/>
                <w:lang w:val="es-MX" w:eastAsia="es-MX"/>
              </w:rPr>
            </w:pPr>
            <w:ins w:id="744"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31/Dic/26</w:t>
              </w:r>
            </w:ins>
          </w:p>
        </w:tc>
        <w:tc>
          <w:tcPr>
            <w:tcW w:w="1329" w:type="dxa"/>
            <w:shd w:val="clear" w:color="auto" w:fill="auto"/>
            <w:vAlign w:val="center"/>
          </w:tcPr>
          <w:p w14:paraId="5C08BA67" w14:textId="77777777" w:rsidR="00057EFC" w:rsidRPr="00DD734F" w:rsidRDefault="00057EFC" w:rsidP="00493A66">
            <w:pPr>
              <w:spacing w:before="20" w:after="20" w:line="240" w:lineRule="auto"/>
              <w:ind w:right="93"/>
              <w:jc w:val="center"/>
              <w:rPr>
                <w:ins w:id="745" w:author="Bohorquez Manrique, German Javier, Enel Colombia" w:date="2020-12-04T09:31:00Z"/>
                <w:rFonts w:ascii="Arial" w:eastAsia="Times New Roman" w:hAnsi="Arial" w:cs="Arial"/>
                <w:sz w:val="20"/>
                <w:szCs w:val="24"/>
                <w:lang w:val="es-ES" w:eastAsia="es-ES"/>
              </w:rPr>
            </w:pPr>
            <w:ins w:id="746"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55E3DEA1" w14:textId="77777777" w:rsidR="00057EFC" w:rsidRPr="00DD734F" w:rsidRDefault="00057EFC" w:rsidP="00493A66">
            <w:pPr>
              <w:spacing w:before="20" w:after="20" w:line="240" w:lineRule="auto"/>
              <w:ind w:right="93"/>
              <w:jc w:val="center"/>
              <w:rPr>
                <w:ins w:id="747" w:author="Bohorquez Manrique, German Javier, Enel Colombia" w:date="2020-12-04T09:31:00Z"/>
                <w:rFonts w:ascii="Arial" w:eastAsia="Times New Roman" w:hAnsi="Arial" w:cs="Arial"/>
                <w:sz w:val="20"/>
                <w:szCs w:val="24"/>
                <w:lang w:eastAsia="es-ES"/>
              </w:rPr>
            </w:pPr>
            <w:ins w:id="748"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21E09ED5" w14:textId="77777777" w:rsidR="00057EFC" w:rsidRPr="00DD734F" w:rsidRDefault="00057EFC" w:rsidP="00493A66">
            <w:pPr>
              <w:spacing w:before="20" w:after="20" w:line="240" w:lineRule="auto"/>
              <w:ind w:right="93"/>
              <w:jc w:val="center"/>
              <w:rPr>
                <w:ins w:id="749" w:author="Bohorquez Manrique, German Javier, Enel Colombia" w:date="2020-12-04T09:31:00Z"/>
                <w:rFonts w:ascii="Arial" w:eastAsia="Times New Roman" w:hAnsi="Arial" w:cs="Arial"/>
                <w:sz w:val="20"/>
                <w:szCs w:val="24"/>
                <w:lang w:val="es-ES" w:eastAsia="es-ES"/>
              </w:rPr>
            </w:pPr>
            <w:ins w:id="750"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4588854C" w14:textId="77777777" w:rsidTr="00493A66">
        <w:trPr>
          <w:trHeight w:val="226"/>
          <w:jc w:val="center"/>
          <w:ins w:id="751" w:author="Bohorquez Manrique, German Javier, Enel Colombia" w:date="2020-12-04T09:31:00Z"/>
        </w:trPr>
        <w:tc>
          <w:tcPr>
            <w:tcW w:w="783" w:type="dxa"/>
            <w:vAlign w:val="center"/>
          </w:tcPr>
          <w:p w14:paraId="6ABC2D03" w14:textId="77777777" w:rsidR="00057EFC" w:rsidRPr="00DD734F" w:rsidRDefault="00057EFC" w:rsidP="00493A66">
            <w:pPr>
              <w:autoSpaceDE w:val="0"/>
              <w:autoSpaceDN w:val="0"/>
              <w:adjustRightInd w:val="0"/>
              <w:spacing w:after="0" w:line="240" w:lineRule="auto"/>
              <w:jc w:val="center"/>
              <w:rPr>
                <w:ins w:id="752" w:author="Bohorquez Manrique, German Javier, Enel Colombia" w:date="2020-12-04T09:31:00Z"/>
                <w:rFonts w:ascii="Arial" w:eastAsia="Times New Roman" w:hAnsi="Arial" w:cs="Arial"/>
                <w:snapToGrid w:val="0"/>
                <w:color w:val="000000"/>
                <w:sz w:val="20"/>
                <w:szCs w:val="24"/>
                <w:lang w:val="es-MX" w:eastAsia="es-MX"/>
              </w:rPr>
            </w:pPr>
            <w:ins w:id="753" w:author="Bohorquez Manrique, German Javier, Enel Colombia" w:date="2020-12-04T09:31:00Z">
              <w:r w:rsidRPr="00DD734F">
                <w:rPr>
                  <w:rFonts w:ascii="Arial" w:eastAsia="Times New Roman" w:hAnsi="Arial" w:cs="Arial"/>
                  <w:snapToGrid w:val="0"/>
                  <w:color w:val="000000"/>
                  <w:sz w:val="20"/>
                  <w:szCs w:val="24"/>
                  <w:lang w:val="es-MX" w:eastAsia="es-MX"/>
                </w:rPr>
                <w:t>9</w:t>
              </w:r>
            </w:ins>
          </w:p>
        </w:tc>
        <w:tc>
          <w:tcPr>
            <w:tcW w:w="1550" w:type="dxa"/>
            <w:shd w:val="clear" w:color="auto" w:fill="auto"/>
            <w:vAlign w:val="center"/>
          </w:tcPr>
          <w:p w14:paraId="5017B92F" w14:textId="77777777" w:rsidR="00057EFC" w:rsidRPr="001E56E4" w:rsidRDefault="00057EFC" w:rsidP="00493A66">
            <w:pPr>
              <w:autoSpaceDE w:val="0"/>
              <w:autoSpaceDN w:val="0"/>
              <w:adjustRightInd w:val="0"/>
              <w:spacing w:after="0" w:line="240" w:lineRule="auto"/>
              <w:jc w:val="center"/>
              <w:rPr>
                <w:ins w:id="754" w:author="Bohorquez Manrique, German Javier, Enel Colombia" w:date="2020-12-04T09:31:00Z"/>
                <w:rFonts w:ascii="Arial" w:eastAsia="Times New Roman" w:hAnsi="Arial" w:cs="Arial"/>
                <w:snapToGrid w:val="0"/>
                <w:color w:val="000000"/>
                <w:sz w:val="20"/>
                <w:szCs w:val="24"/>
                <w:highlight w:val="lightGray"/>
                <w:lang w:val="es-MX" w:eastAsia="es-MX"/>
              </w:rPr>
            </w:pPr>
            <w:ins w:id="755"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01/Ene/27</w:t>
              </w:r>
            </w:ins>
          </w:p>
        </w:tc>
        <w:tc>
          <w:tcPr>
            <w:tcW w:w="1608" w:type="dxa"/>
            <w:shd w:val="clear" w:color="auto" w:fill="auto"/>
            <w:vAlign w:val="center"/>
          </w:tcPr>
          <w:p w14:paraId="39282BE6" w14:textId="77777777" w:rsidR="00057EFC" w:rsidRPr="001E56E4" w:rsidRDefault="00057EFC" w:rsidP="00493A66">
            <w:pPr>
              <w:autoSpaceDE w:val="0"/>
              <w:autoSpaceDN w:val="0"/>
              <w:adjustRightInd w:val="0"/>
              <w:spacing w:after="0" w:line="240" w:lineRule="auto"/>
              <w:jc w:val="center"/>
              <w:rPr>
                <w:ins w:id="756" w:author="Bohorquez Manrique, German Javier, Enel Colombia" w:date="2020-12-04T09:31:00Z"/>
                <w:rFonts w:ascii="Arial" w:eastAsia="Times New Roman" w:hAnsi="Arial" w:cs="Arial"/>
                <w:snapToGrid w:val="0"/>
                <w:color w:val="000000"/>
                <w:sz w:val="20"/>
                <w:szCs w:val="24"/>
                <w:highlight w:val="lightGray"/>
                <w:lang w:val="es-MX" w:eastAsia="es-MX"/>
              </w:rPr>
            </w:pPr>
            <w:ins w:id="757"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31/Dic/27</w:t>
              </w:r>
            </w:ins>
          </w:p>
        </w:tc>
        <w:tc>
          <w:tcPr>
            <w:tcW w:w="1329" w:type="dxa"/>
            <w:shd w:val="clear" w:color="auto" w:fill="auto"/>
            <w:vAlign w:val="center"/>
          </w:tcPr>
          <w:p w14:paraId="5528D8A4" w14:textId="77777777" w:rsidR="00057EFC" w:rsidRPr="00DD734F" w:rsidRDefault="00057EFC" w:rsidP="00493A66">
            <w:pPr>
              <w:spacing w:before="20" w:after="20" w:line="240" w:lineRule="auto"/>
              <w:ind w:right="93"/>
              <w:jc w:val="center"/>
              <w:rPr>
                <w:ins w:id="758" w:author="Bohorquez Manrique, German Javier, Enel Colombia" w:date="2020-12-04T09:31:00Z"/>
                <w:rFonts w:ascii="Arial" w:eastAsia="Times New Roman" w:hAnsi="Arial" w:cs="Arial"/>
                <w:sz w:val="20"/>
                <w:szCs w:val="24"/>
                <w:lang w:val="es-ES" w:eastAsia="es-ES"/>
              </w:rPr>
            </w:pPr>
            <w:ins w:id="759"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1B0BED5D" w14:textId="77777777" w:rsidR="00057EFC" w:rsidRPr="00DD734F" w:rsidRDefault="00057EFC" w:rsidP="00493A66">
            <w:pPr>
              <w:spacing w:before="20" w:after="20" w:line="240" w:lineRule="auto"/>
              <w:ind w:right="93"/>
              <w:jc w:val="center"/>
              <w:rPr>
                <w:ins w:id="760" w:author="Bohorquez Manrique, German Javier, Enel Colombia" w:date="2020-12-04T09:31:00Z"/>
                <w:rFonts w:ascii="Arial" w:eastAsia="Times New Roman" w:hAnsi="Arial" w:cs="Arial"/>
                <w:sz w:val="20"/>
                <w:szCs w:val="24"/>
                <w:lang w:eastAsia="es-ES"/>
              </w:rPr>
            </w:pPr>
            <w:ins w:id="761"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339DBDD6" w14:textId="77777777" w:rsidR="00057EFC" w:rsidRPr="00DD734F" w:rsidRDefault="00057EFC" w:rsidP="00493A66">
            <w:pPr>
              <w:spacing w:before="20" w:after="20" w:line="240" w:lineRule="auto"/>
              <w:ind w:right="93"/>
              <w:jc w:val="center"/>
              <w:rPr>
                <w:ins w:id="762" w:author="Bohorquez Manrique, German Javier, Enel Colombia" w:date="2020-12-04T09:31:00Z"/>
                <w:rFonts w:ascii="Arial" w:eastAsia="Times New Roman" w:hAnsi="Arial" w:cs="Arial"/>
                <w:sz w:val="20"/>
                <w:szCs w:val="24"/>
                <w:lang w:val="es-ES" w:eastAsia="es-ES"/>
              </w:rPr>
            </w:pPr>
            <w:ins w:id="763"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0B008C52" w14:textId="77777777" w:rsidTr="00493A66">
        <w:trPr>
          <w:trHeight w:val="226"/>
          <w:jc w:val="center"/>
          <w:ins w:id="764" w:author="Bohorquez Manrique, German Javier, Enel Colombia" w:date="2020-12-04T09:31:00Z"/>
        </w:trPr>
        <w:tc>
          <w:tcPr>
            <w:tcW w:w="783" w:type="dxa"/>
            <w:vAlign w:val="center"/>
          </w:tcPr>
          <w:p w14:paraId="216E842F" w14:textId="77777777" w:rsidR="00057EFC" w:rsidRPr="00DD734F" w:rsidRDefault="00057EFC" w:rsidP="00493A66">
            <w:pPr>
              <w:autoSpaceDE w:val="0"/>
              <w:autoSpaceDN w:val="0"/>
              <w:adjustRightInd w:val="0"/>
              <w:spacing w:after="0" w:line="240" w:lineRule="auto"/>
              <w:jc w:val="center"/>
              <w:rPr>
                <w:ins w:id="765" w:author="Bohorquez Manrique, German Javier, Enel Colombia" w:date="2020-12-04T09:31:00Z"/>
                <w:rFonts w:ascii="Arial" w:eastAsia="Times New Roman" w:hAnsi="Arial" w:cs="Arial"/>
                <w:snapToGrid w:val="0"/>
                <w:color w:val="000000"/>
                <w:sz w:val="20"/>
                <w:szCs w:val="24"/>
                <w:lang w:val="es-MX" w:eastAsia="es-MX"/>
              </w:rPr>
            </w:pPr>
            <w:ins w:id="766" w:author="Bohorquez Manrique, German Javier, Enel Colombia" w:date="2020-12-04T09:31:00Z">
              <w:r w:rsidRPr="00DD734F">
                <w:rPr>
                  <w:rFonts w:ascii="Arial" w:eastAsia="Times New Roman" w:hAnsi="Arial" w:cs="Arial"/>
                  <w:snapToGrid w:val="0"/>
                  <w:color w:val="000000"/>
                  <w:sz w:val="20"/>
                  <w:szCs w:val="24"/>
                  <w:lang w:val="es-MX" w:eastAsia="es-MX"/>
                </w:rPr>
                <w:t>10</w:t>
              </w:r>
            </w:ins>
          </w:p>
        </w:tc>
        <w:tc>
          <w:tcPr>
            <w:tcW w:w="1550" w:type="dxa"/>
            <w:shd w:val="clear" w:color="auto" w:fill="auto"/>
            <w:vAlign w:val="center"/>
          </w:tcPr>
          <w:p w14:paraId="27D1D52B" w14:textId="77777777" w:rsidR="00057EFC" w:rsidRPr="001E56E4" w:rsidRDefault="00057EFC" w:rsidP="00493A66">
            <w:pPr>
              <w:autoSpaceDE w:val="0"/>
              <w:autoSpaceDN w:val="0"/>
              <w:adjustRightInd w:val="0"/>
              <w:spacing w:after="0" w:line="240" w:lineRule="auto"/>
              <w:jc w:val="center"/>
              <w:rPr>
                <w:ins w:id="767" w:author="Bohorquez Manrique, German Javier, Enel Colombia" w:date="2020-12-04T09:31:00Z"/>
                <w:rFonts w:ascii="Arial" w:eastAsia="Times New Roman" w:hAnsi="Arial" w:cs="Arial"/>
                <w:snapToGrid w:val="0"/>
                <w:color w:val="000000"/>
                <w:sz w:val="20"/>
                <w:szCs w:val="24"/>
                <w:highlight w:val="lightGray"/>
                <w:lang w:val="es-MX" w:eastAsia="es-MX"/>
              </w:rPr>
            </w:pPr>
            <w:ins w:id="768"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01/Ene/28</w:t>
              </w:r>
            </w:ins>
          </w:p>
        </w:tc>
        <w:tc>
          <w:tcPr>
            <w:tcW w:w="1608" w:type="dxa"/>
            <w:shd w:val="clear" w:color="auto" w:fill="auto"/>
            <w:vAlign w:val="center"/>
          </w:tcPr>
          <w:p w14:paraId="37EBA126" w14:textId="77777777" w:rsidR="00057EFC" w:rsidRPr="001E56E4" w:rsidRDefault="00057EFC" w:rsidP="00493A66">
            <w:pPr>
              <w:autoSpaceDE w:val="0"/>
              <w:autoSpaceDN w:val="0"/>
              <w:adjustRightInd w:val="0"/>
              <w:spacing w:after="0" w:line="240" w:lineRule="auto"/>
              <w:jc w:val="center"/>
              <w:rPr>
                <w:ins w:id="769" w:author="Bohorquez Manrique, German Javier, Enel Colombia" w:date="2020-12-04T09:31:00Z"/>
                <w:rFonts w:ascii="Arial" w:eastAsia="Times New Roman" w:hAnsi="Arial" w:cs="Arial"/>
                <w:snapToGrid w:val="0"/>
                <w:color w:val="000000"/>
                <w:sz w:val="20"/>
                <w:szCs w:val="24"/>
                <w:highlight w:val="lightGray"/>
                <w:lang w:val="es-MX" w:eastAsia="es-MX"/>
              </w:rPr>
            </w:pPr>
            <w:ins w:id="770"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31/Dic/28</w:t>
              </w:r>
            </w:ins>
          </w:p>
        </w:tc>
        <w:tc>
          <w:tcPr>
            <w:tcW w:w="1329" w:type="dxa"/>
            <w:shd w:val="clear" w:color="auto" w:fill="auto"/>
            <w:vAlign w:val="center"/>
          </w:tcPr>
          <w:p w14:paraId="6591F011" w14:textId="77777777" w:rsidR="00057EFC" w:rsidRPr="00DD734F" w:rsidRDefault="00057EFC" w:rsidP="00493A66">
            <w:pPr>
              <w:spacing w:before="20" w:after="20" w:line="240" w:lineRule="auto"/>
              <w:ind w:right="93"/>
              <w:jc w:val="center"/>
              <w:rPr>
                <w:ins w:id="771" w:author="Bohorquez Manrique, German Javier, Enel Colombia" w:date="2020-12-04T09:31:00Z"/>
                <w:rFonts w:ascii="Arial" w:eastAsia="Times New Roman" w:hAnsi="Arial" w:cs="Arial"/>
                <w:sz w:val="20"/>
                <w:szCs w:val="24"/>
                <w:lang w:val="es-ES" w:eastAsia="es-ES"/>
              </w:rPr>
            </w:pPr>
            <w:ins w:id="772" w:author="Bohorquez Manrique, German Javier, Enel Colombia" w:date="2020-12-04T09:31:00Z">
              <w:r w:rsidRPr="00DD734F">
                <w:rPr>
                  <w:rFonts w:ascii="Arial" w:eastAsia="Times New Roman" w:hAnsi="Arial" w:cs="Arial"/>
                  <w:sz w:val="20"/>
                  <w:szCs w:val="24"/>
                  <w:lang w:val="es-ES" w:eastAsia="es-ES"/>
                </w:rPr>
                <w:t>XX</w:t>
              </w:r>
            </w:ins>
          </w:p>
        </w:tc>
        <w:tc>
          <w:tcPr>
            <w:tcW w:w="1955" w:type="dxa"/>
            <w:shd w:val="clear" w:color="auto" w:fill="auto"/>
          </w:tcPr>
          <w:p w14:paraId="2AB39E09" w14:textId="77777777" w:rsidR="00057EFC" w:rsidRPr="00DD734F" w:rsidRDefault="00057EFC" w:rsidP="00493A66">
            <w:pPr>
              <w:spacing w:before="20" w:after="20" w:line="240" w:lineRule="auto"/>
              <w:ind w:right="93"/>
              <w:jc w:val="center"/>
              <w:rPr>
                <w:ins w:id="773" w:author="Bohorquez Manrique, German Javier, Enel Colombia" w:date="2020-12-04T09:31:00Z"/>
                <w:rFonts w:ascii="Arial" w:eastAsia="Times New Roman" w:hAnsi="Arial" w:cs="Arial"/>
                <w:sz w:val="20"/>
                <w:szCs w:val="24"/>
                <w:lang w:eastAsia="es-ES"/>
              </w:rPr>
            </w:pPr>
            <w:ins w:id="774" w:author="Bohorquez Manrique, German Javier, Enel Colombia" w:date="2020-12-04T09:31:00Z">
              <w:r w:rsidRPr="00DD734F">
                <w:rPr>
                  <w:rFonts w:ascii="Arial" w:eastAsia="Times New Roman" w:hAnsi="Arial" w:cs="Arial"/>
                  <w:sz w:val="20"/>
                  <w:szCs w:val="24"/>
                  <w:lang w:val="es-ES" w:eastAsia="es-ES"/>
                </w:rPr>
                <w:t>XXX.X</w:t>
              </w:r>
            </w:ins>
          </w:p>
        </w:tc>
        <w:tc>
          <w:tcPr>
            <w:tcW w:w="1778" w:type="dxa"/>
            <w:shd w:val="clear" w:color="auto" w:fill="auto"/>
          </w:tcPr>
          <w:p w14:paraId="47C27B49" w14:textId="77777777" w:rsidR="00057EFC" w:rsidRPr="00DD734F" w:rsidRDefault="00057EFC" w:rsidP="00493A66">
            <w:pPr>
              <w:spacing w:before="20" w:after="20" w:line="240" w:lineRule="auto"/>
              <w:ind w:right="93"/>
              <w:jc w:val="center"/>
              <w:rPr>
                <w:ins w:id="775" w:author="Bohorquez Manrique, German Javier, Enel Colombia" w:date="2020-12-04T09:31:00Z"/>
                <w:rFonts w:ascii="Arial" w:eastAsia="Times New Roman" w:hAnsi="Arial" w:cs="Arial"/>
                <w:sz w:val="20"/>
                <w:szCs w:val="24"/>
                <w:lang w:val="es-ES" w:eastAsia="es-ES"/>
              </w:rPr>
            </w:pPr>
            <w:ins w:id="776" w:author="Bohorquez Manrique, German Javier, Enel Colombia" w:date="2020-12-04T09:31:00Z">
              <w:r w:rsidRPr="00DD734F">
                <w:rPr>
                  <w:rFonts w:ascii="Arial" w:eastAsia="Times New Roman" w:hAnsi="Arial" w:cs="Arial"/>
                  <w:sz w:val="20"/>
                  <w:szCs w:val="24"/>
                  <w:lang w:val="es-ES" w:eastAsia="es-ES"/>
                </w:rPr>
                <w:t>MMM/20XX</w:t>
              </w:r>
            </w:ins>
          </w:p>
        </w:tc>
      </w:tr>
    </w:tbl>
    <w:p w14:paraId="2F13CF60" w14:textId="77777777" w:rsidR="00057EFC" w:rsidRPr="00DD734F" w:rsidRDefault="00057EFC" w:rsidP="00057EFC">
      <w:pPr>
        <w:spacing w:after="0" w:line="240" w:lineRule="auto"/>
        <w:ind w:right="-93"/>
        <w:jc w:val="both"/>
        <w:rPr>
          <w:ins w:id="777" w:author="Bohorquez Manrique, German Javier, Enel Colombia" w:date="2020-12-04T09:31:00Z"/>
          <w:rFonts w:ascii="Arial" w:eastAsia="Times New Roman" w:hAnsi="Arial" w:cs="Arial"/>
          <w:sz w:val="24"/>
          <w:szCs w:val="24"/>
          <w:lang w:eastAsia="es-ES"/>
        </w:rPr>
      </w:pPr>
    </w:p>
    <w:p w14:paraId="26076873" w14:textId="77777777" w:rsidR="00057EFC" w:rsidRPr="00DD734F" w:rsidRDefault="00057EFC" w:rsidP="00057EFC">
      <w:pPr>
        <w:spacing w:after="0" w:line="240" w:lineRule="auto"/>
        <w:ind w:right="-93"/>
        <w:jc w:val="both"/>
        <w:rPr>
          <w:ins w:id="778" w:author="Bohorquez Manrique, German Javier, Enel Colombia" w:date="2020-12-04T09:31:00Z"/>
          <w:rFonts w:ascii="Arial" w:eastAsia="Times New Roman" w:hAnsi="Arial" w:cs="Arial"/>
          <w:sz w:val="24"/>
          <w:szCs w:val="24"/>
          <w:lang w:eastAsia="es-ES"/>
        </w:rPr>
      </w:pPr>
      <w:bookmarkStart w:id="779" w:name="OLE_LINK2"/>
      <w:bookmarkEnd w:id="779"/>
      <w:ins w:id="780" w:author="Bohorquez Manrique, German Javier, Enel Colombia" w:date="2020-12-04T09:31:00Z">
        <w:r w:rsidRPr="00DD734F">
          <w:rPr>
            <w:rFonts w:ascii="Arial" w:eastAsia="Times New Roman" w:hAnsi="Arial" w:cs="Arial"/>
            <w:sz w:val="24"/>
            <w:szCs w:val="24"/>
            <w:lang w:eastAsia="es-ES"/>
          </w:rPr>
          <w:t>2.1.3.  Componente no regulado (G+C) referido al precio de bolsa horaria, con versión (TXR):</w:t>
        </w:r>
      </w:ins>
    </w:p>
    <w:p w14:paraId="053EBDB3" w14:textId="77777777" w:rsidR="00057EFC" w:rsidRPr="00DD734F" w:rsidRDefault="00057EFC" w:rsidP="00057EFC">
      <w:pPr>
        <w:spacing w:after="0" w:line="240" w:lineRule="auto"/>
        <w:ind w:right="-93"/>
        <w:jc w:val="both"/>
        <w:rPr>
          <w:ins w:id="781" w:author="Bohorquez Manrique, German Javier, Enel Colombia" w:date="2020-12-04T09:31:00Z"/>
          <w:rFonts w:ascii="Arial" w:eastAsia="Times New Roman" w:hAnsi="Arial" w:cs="Arial"/>
          <w:sz w:val="24"/>
          <w:szCs w:val="24"/>
          <w:lang w:eastAsia="es-ES"/>
        </w:rPr>
      </w:pP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1"/>
        <w:gridCol w:w="1208"/>
        <w:gridCol w:w="1251"/>
        <w:gridCol w:w="1305"/>
        <w:gridCol w:w="1305"/>
        <w:gridCol w:w="1387"/>
      </w:tblGrid>
      <w:tr w:rsidR="00057EFC" w:rsidRPr="00DD734F" w14:paraId="2887D223" w14:textId="77777777" w:rsidTr="00493A66">
        <w:trPr>
          <w:trHeight w:val="272"/>
          <w:jc w:val="center"/>
          <w:ins w:id="782" w:author="Bohorquez Manrique, German Javier, Enel Colombia" w:date="2020-12-04T09:31:00Z"/>
        </w:trPr>
        <w:tc>
          <w:tcPr>
            <w:tcW w:w="3070" w:type="dxa"/>
            <w:gridSpan w:val="3"/>
            <w:vAlign w:val="center"/>
          </w:tcPr>
          <w:p w14:paraId="53003F2A" w14:textId="77777777" w:rsidR="00057EFC" w:rsidRPr="00DD734F" w:rsidRDefault="00057EFC" w:rsidP="00493A66">
            <w:pPr>
              <w:spacing w:after="0" w:line="240" w:lineRule="auto"/>
              <w:ind w:right="-93"/>
              <w:jc w:val="center"/>
              <w:rPr>
                <w:ins w:id="783" w:author="Bohorquez Manrique, German Javier, Enel Colombia" w:date="2020-12-04T09:31:00Z"/>
                <w:rFonts w:ascii="Arial" w:eastAsia="Times New Roman" w:hAnsi="Arial" w:cs="Arial"/>
                <w:sz w:val="20"/>
                <w:szCs w:val="24"/>
                <w:lang w:val="es-ES" w:eastAsia="es-ES"/>
              </w:rPr>
            </w:pPr>
            <w:ins w:id="784" w:author="Bohorquez Manrique, German Javier, Enel Colombia" w:date="2020-12-04T09:31:00Z">
              <w:r w:rsidRPr="00DD734F">
                <w:rPr>
                  <w:rFonts w:ascii="Arial" w:eastAsia="Times New Roman" w:hAnsi="Arial" w:cs="Arial"/>
                  <w:b/>
                  <w:bCs/>
                  <w:color w:val="000000"/>
                  <w:sz w:val="20"/>
                  <w:szCs w:val="24"/>
                  <w:lang w:val="es-ES" w:eastAsia="es-ES"/>
                </w:rPr>
                <w:t>PERIODO</w:t>
              </w:r>
            </w:ins>
          </w:p>
        </w:tc>
        <w:tc>
          <w:tcPr>
            <w:tcW w:w="1305" w:type="dxa"/>
            <w:vMerge w:val="restart"/>
            <w:vAlign w:val="center"/>
          </w:tcPr>
          <w:p w14:paraId="4B83FE81" w14:textId="77777777" w:rsidR="00057EFC" w:rsidRPr="00DD734F" w:rsidRDefault="00057EFC" w:rsidP="00493A66">
            <w:pPr>
              <w:spacing w:after="0" w:line="240" w:lineRule="auto"/>
              <w:ind w:right="93"/>
              <w:jc w:val="center"/>
              <w:rPr>
                <w:ins w:id="785" w:author="Bohorquez Manrique, German Javier, Enel Colombia" w:date="2020-12-04T09:31:00Z"/>
                <w:rFonts w:ascii="Arial" w:eastAsia="Times New Roman" w:hAnsi="Arial" w:cs="Arial"/>
                <w:b/>
                <w:sz w:val="20"/>
                <w:szCs w:val="24"/>
                <w:lang w:eastAsia="es-MX"/>
              </w:rPr>
            </w:pPr>
            <w:ins w:id="786" w:author="Bohorquez Manrique, German Javier, Enel Colombia" w:date="2020-12-04T09:31:00Z">
              <w:r w:rsidRPr="00DD734F">
                <w:rPr>
                  <w:rFonts w:ascii="Arial" w:eastAsia="Times New Roman" w:hAnsi="Arial" w:cs="Arial"/>
                  <w:b/>
                  <w:sz w:val="20"/>
                  <w:szCs w:val="24"/>
                  <w:lang w:eastAsia="es-MX"/>
                </w:rPr>
                <w:t>% PART. BOLSA</w:t>
              </w:r>
            </w:ins>
          </w:p>
        </w:tc>
        <w:tc>
          <w:tcPr>
            <w:tcW w:w="1305" w:type="dxa"/>
            <w:vMerge w:val="restart"/>
            <w:shd w:val="clear" w:color="auto" w:fill="auto"/>
            <w:vAlign w:val="center"/>
          </w:tcPr>
          <w:p w14:paraId="21C7894F" w14:textId="77777777" w:rsidR="00057EFC" w:rsidRPr="00DD734F" w:rsidRDefault="00057EFC" w:rsidP="00493A66">
            <w:pPr>
              <w:spacing w:after="0" w:line="240" w:lineRule="auto"/>
              <w:ind w:right="93"/>
              <w:jc w:val="center"/>
              <w:rPr>
                <w:ins w:id="787" w:author="Bohorquez Manrique, German Javier, Enel Colombia" w:date="2020-12-04T09:31:00Z"/>
                <w:rFonts w:ascii="Arial" w:eastAsia="Times New Roman" w:hAnsi="Arial" w:cs="Arial"/>
                <w:b/>
                <w:bCs/>
                <w:color w:val="000000"/>
                <w:sz w:val="20"/>
                <w:szCs w:val="24"/>
                <w:lang w:val="es-ES" w:eastAsia="es-ES"/>
              </w:rPr>
            </w:pPr>
            <w:ins w:id="788" w:author="Bohorquez Manrique, German Javier, Enel Colombia" w:date="2020-12-04T09:31:00Z">
              <w:r w:rsidRPr="00DD734F">
                <w:rPr>
                  <w:rFonts w:ascii="Arial" w:eastAsia="Times New Roman" w:hAnsi="Arial" w:cs="Arial"/>
                  <w:b/>
                  <w:sz w:val="20"/>
                  <w:szCs w:val="24"/>
                  <w:lang w:eastAsia="es-MX"/>
                </w:rPr>
                <w:t>CM ($/</w:t>
              </w:r>
              <w:proofErr w:type="spellStart"/>
              <w:r w:rsidRPr="00DD734F">
                <w:rPr>
                  <w:rFonts w:ascii="Arial" w:eastAsia="Times New Roman" w:hAnsi="Arial" w:cs="Arial"/>
                  <w:b/>
                  <w:sz w:val="20"/>
                  <w:szCs w:val="24"/>
                  <w:lang w:eastAsia="es-MX"/>
                </w:rPr>
                <w:t>kWh</w:t>
              </w:r>
              <w:proofErr w:type="spellEnd"/>
              <w:r w:rsidRPr="00DD734F">
                <w:rPr>
                  <w:rFonts w:ascii="Arial" w:eastAsia="Times New Roman" w:hAnsi="Arial" w:cs="Arial"/>
                  <w:b/>
                  <w:sz w:val="20"/>
                  <w:szCs w:val="24"/>
                  <w:lang w:eastAsia="es-MX"/>
                </w:rPr>
                <w:t>)</w:t>
              </w:r>
            </w:ins>
          </w:p>
        </w:tc>
        <w:tc>
          <w:tcPr>
            <w:tcW w:w="1387" w:type="dxa"/>
            <w:vMerge w:val="restart"/>
            <w:shd w:val="clear" w:color="auto" w:fill="auto"/>
            <w:vAlign w:val="center"/>
          </w:tcPr>
          <w:p w14:paraId="7EEB6B7F" w14:textId="77777777" w:rsidR="00057EFC" w:rsidRPr="00DD734F" w:rsidRDefault="00057EFC" w:rsidP="00493A66">
            <w:pPr>
              <w:spacing w:after="0" w:line="240" w:lineRule="auto"/>
              <w:ind w:right="93"/>
              <w:jc w:val="center"/>
              <w:rPr>
                <w:ins w:id="789" w:author="Bohorquez Manrique, German Javier, Enel Colombia" w:date="2020-12-04T09:31:00Z"/>
                <w:rFonts w:ascii="Arial" w:eastAsia="Times New Roman" w:hAnsi="Arial" w:cs="Arial"/>
                <w:b/>
                <w:bCs/>
                <w:color w:val="000000"/>
                <w:sz w:val="20"/>
                <w:szCs w:val="24"/>
                <w:lang w:val="es-ES" w:eastAsia="es-ES"/>
              </w:rPr>
            </w:pPr>
            <w:ins w:id="790" w:author="Bohorquez Manrique, German Javier, Enel Colombia" w:date="2020-12-04T09:31:00Z">
              <w:r w:rsidRPr="00DD734F">
                <w:rPr>
                  <w:rFonts w:ascii="Arial" w:eastAsia="Times New Roman" w:hAnsi="Arial" w:cs="Arial"/>
                  <w:b/>
                  <w:sz w:val="20"/>
                  <w:szCs w:val="24"/>
                  <w:lang w:eastAsia="es-MX"/>
                </w:rPr>
                <w:t>MES BASE</w:t>
              </w:r>
            </w:ins>
          </w:p>
        </w:tc>
      </w:tr>
      <w:tr w:rsidR="00057EFC" w:rsidRPr="00DD734F" w14:paraId="4AE7860B" w14:textId="77777777" w:rsidTr="00493A66">
        <w:trPr>
          <w:trHeight w:val="272"/>
          <w:jc w:val="center"/>
          <w:ins w:id="791" w:author="Bohorquez Manrique, German Javier, Enel Colombia" w:date="2020-12-04T09:31:00Z"/>
        </w:trPr>
        <w:tc>
          <w:tcPr>
            <w:tcW w:w="611" w:type="dxa"/>
            <w:vAlign w:val="center"/>
          </w:tcPr>
          <w:p w14:paraId="7D954AE0" w14:textId="77777777" w:rsidR="00057EFC" w:rsidRPr="00DD734F" w:rsidRDefault="00057EFC" w:rsidP="00493A66">
            <w:pPr>
              <w:spacing w:after="0" w:line="240" w:lineRule="auto"/>
              <w:jc w:val="center"/>
              <w:rPr>
                <w:ins w:id="792" w:author="Bohorquez Manrique, German Javier, Enel Colombia" w:date="2020-12-04T09:31:00Z"/>
                <w:rFonts w:ascii="Arial" w:eastAsia="Times New Roman" w:hAnsi="Arial" w:cs="Arial"/>
                <w:b/>
                <w:bCs/>
                <w:color w:val="000000"/>
                <w:sz w:val="20"/>
                <w:szCs w:val="24"/>
                <w:lang w:eastAsia="es-ES"/>
              </w:rPr>
            </w:pPr>
            <w:ins w:id="793" w:author="Bohorquez Manrique, German Javier, Enel Colombia" w:date="2020-12-04T09:31:00Z">
              <w:r w:rsidRPr="00DD734F">
                <w:rPr>
                  <w:rFonts w:ascii="Arial" w:eastAsia="Times New Roman" w:hAnsi="Arial" w:cs="Arial"/>
                  <w:b/>
                  <w:bCs/>
                  <w:color w:val="000000"/>
                  <w:sz w:val="20"/>
                  <w:szCs w:val="24"/>
                  <w:lang w:eastAsia="es-ES"/>
                </w:rPr>
                <w:t>AÑO</w:t>
              </w:r>
            </w:ins>
          </w:p>
        </w:tc>
        <w:tc>
          <w:tcPr>
            <w:tcW w:w="1208" w:type="dxa"/>
            <w:shd w:val="clear" w:color="auto" w:fill="auto"/>
            <w:vAlign w:val="center"/>
          </w:tcPr>
          <w:p w14:paraId="63665C1F" w14:textId="77777777" w:rsidR="00057EFC" w:rsidRPr="00DD734F" w:rsidRDefault="00057EFC" w:rsidP="00493A66">
            <w:pPr>
              <w:spacing w:after="0" w:line="240" w:lineRule="auto"/>
              <w:jc w:val="center"/>
              <w:rPr>
                <w:ins w:id="794" w:author="Bohorquez Manrique, German Javier, Enel Colombia" w:date="2020-12-04T09:31:00Z"/>
                <w:rFonts w:ascii="Arial" w:eastAsia="Times New Roman" w:hAnsi="Arial" w:cs="Arial"/>
                <w:b/>
                <w:bCs/>
                <w:color w:val="000000"/>
                <w:sz w:val="20"/>
                <w:szCs w:val="24"/>
                <w:lang w:val="es-ES" w:eastAsia="es-ES"/>
              </w:rPr>
            </w:pPr>
            <w:ins w:id="795" w:author="Bohorquez Manrique, German Javier, Enel Colombia" w:date="2020-12-04T09:31:00Z">
              <w:r w:rsidRPr="00DD734F">
                <w:rPr>
                  <w:rFonts w:ascii="Arial" w:eastAsia="Times New Roman" w:hAnsi="Arial" w:cs="Arial"/>
                  <w:b/>
                  <w:bCs/>
                  <w:color w:val="000000"/>
                  <w:sz w:val="20"/>
                  <w:szCs w:val="24"/>
                  <w:lang w:eastAsia="es-ES"/>
                </w:rPr>
                <w:t>DESDE</w:t>
              </w:r>
            </w:ins>
          </w:p>
        </w:tc>
        <w:tc>
          <w:tcPr>
            <w:tcW w:w="1251" w:type="dxa"/>
            <w:shd w:val="clear" w:color="auto" w:fill="auto"/>
            <w:vAlign w:val="center"/>
          </w:tcPr>
          <w:p w14:paraId="68E90F10" w14:textId="77777777" w:rsidR="00057EFC" w:rsidRPr="00DD734F" w:rsidRDefault="00057EFC" w:rsidP="00493A66">
            <w:pPr>
              <w:spacing w:after="0" w:line="240" w:lineRule="auto"/>
              <w:jc w:val="center"/>
              <w:rPr>
                <w:ins w:id="796" w:author="Bohorquez Manrique, German Javier, Enel Colombia" w:date="2020-12-04T09:31:00Z"/>
                <w:rFonts w:ascii="Arial" w:eastAsia="Times New Roman" w:hAnsi="Arial" w:cs="Arial"/>
                <w:b/>
                <w:bCs/>
                <w:color w:val="000000"/>
                <w:sz w:val="20"/>
                <w:szCs w:val="24"/>
                <w:lang w:val="es-ES" w:eastAsia="es-ES"/>
              </w:rPr>
            </w:pPr>
            <w:ins w:id="797" w:author="Bohorquez Manrique, German Javier, Enel Colombia" w:date="2020-12-04T09:31:00Z">
              <w:r w:rsidRPr="00DD734F">
                <w:rPr>
                  <w:rFonts w:ascii="Arial" w:eastAsia="Times New Roman" w:hAnsi="Arial" w:cs="Arial"/>
                  <w:b/>
                  <w:bCs/>
                  <w:color w:val="000000"/>
                  <w:sz w:val="20"/>
                  <w:szCs w:val="24"/>
                  <w:lang w:eastAsia="es-ES"/>
                </w:rPr>
                <w:t>HASTA</w:t>
              </w:r>
            </w:ins>
          </w:p>
        </w:tc>
        <w:tc>
          <w:tcPr>
            <w:tcW w:w="1305" w:type="dxa"/>
            <w:vMerge/>
            <w:vAlign w:val="center"/>
          </w:tcPr>
          <w:p w14:paraId="4FF3D80A" w14:textId="77777777" w:rsidR="00057EFC" w:rsidRPr="00DD734F" w:rsidRDefault="00057EFC" w:rsidP="00493A66">
            <w:pPr>
              <w:spacing w:after="0" w:line="240" w:lineRule="auto"/>
              <w:ind w:right="93"/>
              <w:jc w:val="center"/>
              <w:rPr>
                <w:ins w:id="798" w:author="Bohorquez Manrique, German Javier, Enel Colombia" w:date="2020-12-04T09:31:00Z"/>
                <w:rFonts w:ascii="Arial" w:eastAsia="Times New Roman" w:hAnsi="Arial" w:cs="Arial"/>
                <w:b/>
                <w:bCs/>
                <w:color w:val="000000"/>
                <w:sz w:val="20"/>
                <w:szCs w:val="24"/>
                <w:lang w:eastAsia="es-ES"/>
              </w:rPr>
            </w:pPr>
          </w:p>
        </w:tc>
        <w:tc>
          <w:tcPr>
            <w:tcW w:w="1305" w:type="dxa"/>
            <w:vMerge/>
            <w:shd w:val="clear" w:color="auto" w:fill="auto"/>
            <w:vAlign w:val="center"/>
          </w:tcPr>
          <w:p w14:paraId="58B3E1CE" w14:textId="77777777" w:rsidR="00057EFC" w:rsidRPr="00DD734F" w:rsidRDefault="00057EFC" w:rsidP="00493A66">
            <w:pPr>
              <w:spacing w:after="0" w:line="240" w:lineRule="auto"/>
              <w:ind w:right="93"/>
              <w:jc w:val="center"/>
              <w:rPr>
                <w:ins w:id="799" w:author="Bohorquez Manrique, German Javier, Enel Colombia" w:date="2020-12-04T09:31:00Z"/>
                <w:rFonts w:ascii="Arial" w:eastAsia="Times New Roman" w:hAnsi="Arial" w:cs="Arial"/>
                <w:b/>
                <w:bCs/>
                <w:color w:val="000000"/>
                <w:sz w:val="20"/>
                <w:szCs w:val="24"/>
                <w:lang w:eastAsia="es-ES"/>
              </w:rPr>
            </w:pPr>
          </w:p>
        </w:tc>
        <w:tc>
          <w:tcPr>
            <w:tcW w:w="1387" w:type="dxa"/>
            <w:vMerge/>
            <w:vAlign w:val="center"/>
          </w:tcPr>
          <w:p w14:paraId="07EA8471" w14:textId="77777777" w:rsidR="00057EFC" w:rsidRPr="00DD734F" w:rsidRDefault="00057EFC" w:rsidP="00493A66">
            <w:pPr>
              <w:spacing w:after="0" w:line="240" w:lineRule="auto"/>
              <w:ind w:right="93"/>
              <w:jc w:val="center"/>
              <w:rPr>
                <w:ins w:id="800" w:author="Bohorquez Manrique, German Javier, Enel Colombia" w:date="2020-12-04T09:31:00Z"/>
                <w:rFonts w:ascii="Arial" w:eastAsia="Times New Roman" w:hAnsi="Arial" w:cs="Arial"/>
                <w:b/>
                <w:bCs/>
                <w:color w:val="000000"/>
                <w:sz w:val="20"/>
                <w:szCs w:val="24"/>
                <w:lang w:eastAsia="es-ES"/>
              </w:rPr>
            </w:pPr>
          </w:p>
        </w:tc>
      </w:tr>
      <w:tr w:rsidR="00057EFC" w:rsidRPr="00DD734F" w14:paraId="57705423" w14:textId="77777777" w:rsidTr="00493A66">
        <w:trPr>
          <w:trHeight w:val="319"/>
          <w:jc w:val="center"/>
          <w:ins w:id="801" w:author="Bohorquez Manrique, German Javier, Enel Colombia" w:date="2020-12-04T09:31:00Z"/>
        </w:trPr>
        <w:tc>
          <w:tcPr>
            <w:tcW w:w="611" w:type="dxa"/>
            <w:vAlign w:val="center"/>
          </w:tcPr>
          <w:p w14:paraId="2F0E272B" w14:textId="77777777" w:rsidR="00057EFC" w:rsidRPr="00DD734F" w:rsidRDefault="00057EFC" w:rsidP="00493A66">
            <w:pPr>
              <w:autoSpaceDE w:val="0"/>
              <w:autoSpaceDN w:val="0"/>
              <w:adjustRightInd w:val="0"/>
              <w:spacing w:after="0" w:line="240" w:lineRule="auto"/>
              <w:jc w:val="center"/>
              <w:rPr>
                <w:ins w:id="802" w:author="Bohorquez Manrique, German Javier, Enel Colombia" w:date="2020-12-04T09:31:00Z"/>
                <w:rFonts w:ascii="Arial" w:eastAsia="Times New Roman" w:hAnsi="Arial" w:cs="Arial"/>
                <w:snapToGrid w:val="0"/>
                <w:color w:val="000000"/>
                <w:sz w:val="20"/>
                <w:szCs w:val="24"/>
                <w:lang w:val="es-MX" w:eastAsia="es-MX"/>
              </w:rPr>
            </w:pPr>
            <w:ins w:id="803" w:author="Bohorquez Manrique, German Javier, Enel Colombia" w:date="2020-12-04T09:31:00Z">
              <w:r w:rsidRPr="00DD734F">
                <w:rPr>
                  <w:rFonts w:ascii="Arial" w:eastAsia="Times New Roman" w:hAnsi="Arial" w:cs="Arial"/>
                  <w:snapToGrid w:val="0"/>
                  <w:color w:val="000000"/>
                  <w:sz w:val="20"/>
                  <w:szCs w:val="24"/>
                  <w:lang w:val="es-MX" w:eastAsia="es-MX"/>
                </w:rPr>
                <w:t>1</w:t>
              </w:r>
            </w:ins>
          </w:p>
        </w:tc>
        <w:tc>
          <w:tcPr>
            <w:tcW w:w="1208" w:type="dxa"/>
            <w:shd w:val="clear" w:color="auto" w:fill="auto"/>
            <w:vAlign w:val="center"/>
          </w:tcPr>
          <w:p w14:paraId="4D0167EC" w14:textId="77777777" w:rsidR="00057EFC" w:rsidRPr="001E56E4" w:rsidRDefault="00057EFC" w:rsidP="00493A66">
            <w:pPr>
              <w:autoSpaceDE w:val="0"/>
              <w:autoSpaceDN w:val="0"/>
              <w:adjustRightInd w:val="0"/>
              <w:spacing w:after="0" w:line="240" w:lineRule="auto"/>
              <w:jc w:val="center"/>
              <w:rPr>
                <w:ins w:id="804" w:author="Bohorquez Manrique, German Javier, Enel Colombia" w:date="2020-12-04T09:31:00Z"/>
                <w:rFonts w:ascii="Arial" w:eastAsia="Times New Roman" w:hAnsi="Arial" w:cs="Arial"/>
                <w:snapToGrid w:val="0"/>
                <w:color w:val="000000"/>
                <w:sz w:val="20"/>
                <w:szCs w:val="24"/>
                <w:highlight w:val="lightGray"/>
                <w:lang w:val="es-MX" w:eastAsia="es-MX"/>
              </w:rPr>
            </w:pPr>
            <w:ins w:id="805"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01/Ene/19</w:t>
              </w:r>
            </w:ins>
          </w:p>
        </w:tc>
        <w:tc>
          <w:tcPr>
            <w:tcW w:w="1251" w:type="dxa"/>
            <w:shd w:val="clear" w:color="auto" w:fill="auto"/>
            <w:vAlign w:val="center"/>
          </w:tcPr>
          <w:p w14:paraId="49FCB7A1" w14:textId="77777777" w:rsidR="00057EFC" w:rsidRPr="001E56E4" w:rsidRDefault="00057EFC" w:rsidP="00493A66">
            <w:pPr>
              <w:autoSpaceDE w:val="0"/>
              <w:autoSpaceDN w:val="0"/>
              <w:adjustRightInd w:val="0"/>
              <w:spacing w:after="0" w:line="240" w:lineRule="auto"/>
              <w:jc w:val="center"/>
              <w:rPr>
                <w:ins w:id="806" w:author="Bohorquez Manrique, German Javier, Enel Colombia" w:date="2020-12-04T09:31:00Z"/>
                <w:rFonts w:ascii="Arial" w:eastAsia="Times New Roman" w:hAnsi="Arial" w:cs="Arial"/>
                <w:snapToGrid w:val="0"/>
                <w:color w:val="000000"/>
                <w:sz w:val="20"/>
                <w:szCs w:val="24"/>
                <w:highlight w:val="lightGray"/>
                <w:lang w:val="es-MX" w:eastAsia="es-MX"/>
              </w:rPr>
            </w:pPr>
            <w:ins w:id="807"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31/Dic/19</w:t>
              </w:r>
            </w:ins>
          </w:p>
        </w:tc>
        <w:tc>
          <w:tcPr>
            <w:tcW w:w="1305" w:type="dxa"/>
            <w:vAlign w:val="center"/>
          </w:tcPr>
          <w:p w14:paraId="7F1D6EBB" w14:textId="77777777" w:rsidR="00057EFC" w:rsidRPr="00DD734F" w:rsidRDefault="00057EFC" w:rsidP="00493A66">
            <w:pPr>
              <w:spacing w:before="20" w:after="20" w:line="240" w:lineRule="auto"/>
              <w:ind w:right="93"/>
              <w:jc w:val="center"/>
              <w:rPr>
                <w:ins w:id="808" w:author="Bohorquez Manrique, German Javier, Enel Colombia" w:date="2020-12-04T09:31:00Z"/>
                <w:rFonts w:ascii="Arial" w:eastAsia="Times New Roman" w:hAnsi="Arial" w:cs="Arial"/>
                <w:sz w:val="20"/>
                <w:szCs w:val="24"/>
                <w:lang w:val="es-ES" w:eastAsia="es-ES"/>
              </w:rPr>
            </w:pPr>
            <w:ins w:id="809" w:author="Bohorquez Manrique, German Javier, Enel Colombia" w:date="2020-12-04T09:31:00Z">
              <w:r w:rsidRPr="00DD734F">
                <w:rPr>
                  <w:rFonts w:ascii="Arial" w:eastAsia="Times New Roman" w:hAnsi="Arial" w:cs="Arial"/>
                  <w:sz w:val="20"/>
                  <w:szCs w:val="24"/>
                  <w:lang w:val="es-ES" w:eastAsia="es-ES"/>
                </w:rPr>
                <w:t>XX</w:t>
              </w:r>
            </w:ins>
          </w:p>
        </w:tc>
        <w:tc>
          <w:tcPr>
            <w:tcW w:w="1305" w:type="dxa"/>
            <w:shd w:val="clear" w:color="auto" w:fill="auto"/>
            <w:vAlign w:val="center"/>
          </w:tcPr>
          <w:p w14:paraId="272DF492" w14:textId="77777777" w:rsidR="00057EFC" w:rsidRPr="00DD734F" w:rsidRDefault="00057EFC" w:rsidP="00493A66">
            <w:pPr>
              <w:spacing w:before="20" w:after="20" w:line="240" w:lineRule="auto"/>
              <w:ind w:right="93"/>
              <w:jc w:val="center"/>
              <w:rPr>
                <w:ins w:id="810" w:author="Bohorquez Manrique, German Javier, Enel Colombia" w:date="2020-12-04T09:31:00Z"/>
                <w:rFonts w:ascii="Arial" w:eastAsia="Times New Roman" w:hAnsi="Arial" w:cs="Arial"/>
                <w:sz w:val="20"/>
                <w:szCs w:val="24"/>
                <w:lang w:eastAsia="es-ES"/>
              </w:rPr>
            </w:pPr>
            <w:ins w:id="811" w:author="Bohorquez Manrique, German Javier, Enel Colombia" w:date="2020-12-04T09:31:00Z">
              <w:r w:rsidRPr="00DD734F">
                <w:rPr>
                  <w:rFonts w:ascii="Arial" w:eastAsia="Times New Roman" w:hAnsi="Arial" w:cs="Arial"/>
                  <w:sz w:val="20"/>
                  <w:szCs w:val="24"/>
                  <w:lang w:val="es-ES" w:eastAsia="es-ES"/>
                </w:rPr>
                <w:t>XX</w:t>
              </w:r>
            </w:ins>
          </w:p>
        </w:tc>
        <w:tc>
          <w:tcPr>
            <w:tcW w:w="1387" w:type="dxa"/>
            <w:vAlign w:val="center"/>
          </w:tcPr>
          <w:p w14:paraId="290C499A" w14:textId="77777777" w:rsidR="00057EFC" w:rsidRPr="00DD734F" w:rsidRDefault="00057EFC" w:rsidP="00493A66">
            <w:pPr>
              <w:spacing w:before="20" w:after="20" w:line="240" w:lineRule="auto"/>
              <w:ind w:right="93"/>
              <w:jc w:val="center"/>
              <w:rPr>
                <w:ins w:id="812" w:author="Bohorquez Manrique, German Javier, Enel Colombia" w:date="2020-12-04T09:31:00Z"/>
                <w:rFonts w:ascii="Arial" w:eastAsia="Times New Roman" w:hAnsi="Arial" w:cs="Arial"/>
                <w:sz w:val="20"/>
                <w:szCs w:val="24"/>
                <w:lang w:val="es-ES" w:eastAsia="es-ES"/>
              </w:rPr>
            </w:pPr>
            <w:ins w:id="813"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630A5958" w14:textId="77777777" w:rsidTr="00493A66">
        <w:trPr>
          <w:trHeight w:val="319"/>
          <w:jc w:val="center"/>
          <w:ins w:id="814" w:author="Bohorquez Manrique, German Javier, Enel Colombia" w:date="2020-12-04T09:31:00Z"/>
        </w:trPr>
        <w:tc>
          <w:tcPr>
            <w:tcW w:w="611" w:type="dxa"/>
            <w:vAlign w:val="center"/>
          </w:tcPr>
          <w:p w14:paraId="0B58AF97" w14:textId="77777777" w:rsidR="00057EFC" w:rsidRPr="00DD734F" w:rsidRDefault="00057EFC" w:rsidP="00493A66">
            <w:pPr>
              <w:autoSpaceDE w:val="0"/>
              <w:autoSpaceDN w:val="0"/>
              <w:adjustRightInd w:val="0"/>
              <w:spacing w:after="0" w:line="240" w:lineRule="auto"/>
              <w:jc w:val="center"/>
              <w:rPr>
                <w:ins w:id="815" w:author="Bohorquez Manrique, German Javier, Enel Colombia" w:date="2020-12-04T09:31:00Z"/>
                <w:rFonts w:ascii="Arial" w:eastAsia="Times New Roman" w:hAnsi="Arial" w:cs="Arial"/>
                <w:snapToGrid w:val="0"/>
                <w:color w:val="000000"/>
                <w:sz w:val="20"/>
                <w:szCs w:val="24"/>
                <w:lang w:val="es-MX" w:eastAsia="es-MX"/>
              </w:rPr>
            </w:pPr>
            <w:ins w:id="816" w:author="Bohorquez Manrique, German Javier, Enel Colombia" w:date="2020-12-04T09:31:00Z">
              <w:r w:rsidRPr="00DD734F">
                <w:rPr>
                  <w:rFonts w:ascii="Arial" w:eastAsia="Times New Roman" w:hAnsi="Arial" w:cs="Arial"/>
                  <w:snapToGrid w:val="0"/>
                  <w:color w:val="000000"/>
                  <w:sz w:val="20"/>
                  <w:szCs w:val="24"/>
                  <w:lang w:val="es-MX" w:eastAsia="es-MX"/>
                </w:rPr>
                <w:t>2</w:t>
              </w:r>
            </w:ins>
          </w:p>
        </w:tc>
        <w:tc>
          <w:tcPr>
            <w:tcW w:w="1208" w:type="dxa"/>
            <w:shd w:val="clear" w:color="auto" w:fill="auto"/>
            <w:vAlign w:val="center"/>
          </w:tcPr>
          <w:p w14:paraId="6454E468" w14:textId="77777777" w:rsidR="00057EFC" w:rsidRPr="001E56E4" w:rsidRDefault="00057EFC" w:rsidP="00493A66">
            <w:pPr>
              <w:autoSpaceDE w:val="0"/>
              <w:autoSpaceDN w:val="0"/>
              <w:adjustRightInd w:val="0"/>
              <w:spacing w:after="0" w:line="240" w:lineRule="auto"/>
              <w:jc w:val="center"/>
              <w:rPr>
                <w:ins w:id="817" w:author="Bohorquez Manrique, German Javier, Enel Colombia" w:date="2020-12-04T09:31:00Z"/>
                <w:rFonts w:ascii="Arial" w:eastAsia="Times New Roman" w:hAnsi="Arial" w:cs="Arial"/>
                <w:snapToGrid w:val="0"/>
                <w:color w:val="000000"/>
                <w:sz w:val="20"/>
                <w:szCs w:val="24"/>
                <w:highlight w:val="lightGray"/>
                <w:lang w:val="es-MX" w:eastAsia="es-MX"/>
              </w:rPr>
            </w:pPr>
            <w:ins w:id="818"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01/Ene/20</w:t>
              </w:r>
            </w:ins>
          </w:p>
        </w:tc>
        <w:tc>
          <w:tcPr>
            <w:tcW w:w="1251" w:type="dxa"/>
            <w:shd w:val="clear" w:color="auto" w:fill="auto"/>
            <w:vAlign w:val="center"/>
          </w:tcPr>
          <w:p w14:paraId="27CB5E99" w14:textId="77777777" w:rsidR="00057EFC" w:rsidRPr="001E56E4" w:rsidRDefault="00057EFC" w:rsidP="00493A66">
            <w:pPr>
              <w:autoSpaceDE w:val="0"/>
              <w:autoSpaceDN w:val="0"/>
              <w:adjustRightInd w:val="0"/>
              <w:spacing w:after="0" w:line="240" w:lineRule="auto"/>
              <w:jc w:val="center"/>
              <w:rPr>
                <w:ins w:id="819" w:author="Bohorquez Manrique, German Javier, Enel Colombia" w:date="2020-12-04T09:31:00Z"/>
                <w:rFonts w:ascii="Arial" w:eastAsia="Times New Roman" w:hAnsi="Arial" w:cs="Arial"/>
                <w:snapToGrid w:val="0"/>
                <w:color w:val="000000"/>
                <w:sz w:val="20"/>
                <w:szCs w:val="24"/>
                <w:highlight w:val="lightGray"/>
                <w:lang w:val="es-MX" w:eastAsia="es-MX"/>
              </w:rPr>
            </w:pPr>
            <w:ins w:id="820" w:author="Bohorquez Manrique, German Javier, Enel Colombia" w:date="2020-12-04T09:31:00Z">
              <w:r w:rsidRPr="001E56E4">
                <w:rPr>
                  <w:rFonts w:ascii="Arial" w:eastAsia="Times New Roman" w:hAnsi="Arial" w:cs="Arial"/>
                  <w:snapToGrid w:val="0"/>
                  <w:color w:val="000000"/>
                  <w:sz w:val="20"/>
                  <w:szCs w:val="24"/>
                  <w:highlight w:val="lightGray"/>
                  <w:lang w:val="es-MX" w:eastAsia="es-MX"/>
                </w:rPr>
                <w:t>31/Dic/20</w:t>
              </w:r>
            </w:ins>
          </w:p>
        </w:tc>
        <w:tc>
          <w:tcPr>
            <w:tcW w:w="1305" w:type="dxa"/>
            <w:vAlign w:val="center"/>
          </w:tcPr>
          <w:p w14:paraId="3FF8CDE0" w14:textId="77777777" w:rsidR="00057EFC" w:rsidRPr="00DD734F" w:rsidRDefault="00057EFC" w:rsidP="00493A66">
            <w:pPr>
              <w:spacing w:before="20" w:after="20" w:line="240" w:lineRule="auto"/>
              <w:ind w:right="93"/>
              <w:jc w:val="center"/>
              <w:rPr>
                <w:ins w:id="821" w:author="Bohorquez Manrique, German Javier, Enel Colombia" w:date="2020-12-04T09:31:00Z"/>
                <w:rFonts w:ascii="Arial" w:eastAsia="Times New Roman" w:hAnsi="Arial" w:cs="Arial"/>
                <w:sz w:val="20"/>
                <w:szCs w:val="24"/>
                <w:lang w:val="es-ES" w:eastAsia="es-ES"/>
              </w:rPr>
            </w:pPr>
            <w:ins w:id="822" w:author="Bohorquez Manrique, German Javier, Enel Colombia" w:date="2020-12-04T09:31:00Z">
              <w:r w:rsidRPr="00DD734F">
                <w:rPr>
                  <w:rFonts w:ascii="Arial" w:eastAsia="Times New Roman" w:hAnsi="Arial" w:cs="Arial"/>
                  <w:sz w:val="20"/>
                  <w:szCs w:val="24"/>
                  <w:lang w:val="es-ES" w:eastAsia="es-ES"/>
                </w:rPr>
                <w:t>XX</w:t>
              </w:r>
            </w:ins>
          </w:p>
        </w:tc>
        <w:tc>
          <w:tcPr>
            <w:tcW w:w="1305" w:type="dxa"/>
            <w:shd w:val="clear" w:color="auto" w:fill="auto"/>
            <w:vAlign w:val="center"/>
          </w:tcPr>
          <w:p w14:paraId="46FEF05A" w14:textId="77777777" w:rsidR="00057EFC" w:rsidRPr="00DD734F" w:rsidRDefault="00057EFC" w:rsidP="00493A66">
            <w:pPr>
              <w:spacing w:before="20" w:after="20" w:line="240" w:lineRule="auto"/>
              <w:ind w:right="93"/>
              <w:jc w:val="center"/>
              <w:rPr>
                <w:ins w:id="823" w:author="Bohorquez Manrique, German Javier, Enel Colombia" w:date="2020-12-04T09:31:00Z"/>
                <w:rFonts w:ascii="Arial" w:eastAsia="Times New Roman" w:hAnsi="Arial" w:cs="Arial"/>
                <w:sz w:val="20"/>
                <w:szCs w:val="24"/>
                <w:lang w:eastAsia="es-ES"/>
              </w:rPr>
            </w:pPr>
            <w:ins w:id="824" w:author="Bohorquez Manrique, German Javier, Enel Colombia" w:date="2020-12-04T09:31:00Z">
              <w:r w:rsidRPr="00DD734F">
                <w:rPr>
                  <w:rFonts w:ascii="Arial" w:eastAsia="Times New Roman" w:hAnsi="Arial" w:cs="Arial"/>
                  <w:sz w:val="20"/>
                  <w:szCs w:val="24"/>
                  <w:lang w:val="es-ES" w:eastAsia="es-ES"/>
                </w:rPr>
                <w:t>XX</w:t>
              </w:r>
            </w:ins>
          </w:p>
        </w:tc>
        <w:tc>
          <w:tcPr>
            <w:tcW w:w="1387" w:type="dxa"/>
            <w:vAlign w:val="center"/>
          </w:tcPr>
          <w:p w14:paraId="3D578EB4" w14:textId="77777777" w:rsidR="00057EFC" w:rsidRPr="00DD734F" w:rsidRDefault="00057EFC" w:rsidP="00493A66">
            <w:pPr>
              <w:spacing w:before="20" w:after="20" w:line="240" w:lineRule="auto"/>
              <w:ind w:right="93"/>
              <w:jc w:val="center"/>
              <w:rPr>
                <w:ins w:id="825" w:author="Bohorquez Manrique, German Javier, Enel Colombia" w:date="2020-12-04T09:31:00Z"/>
                <w:rFonts w:ascii="Arial" w:eastAsia="Times New Roman" w:hAnsi="Arial" w:cs="Arial"/>
                <w:sz w:val="20"/>
                <w:szCs w:val="24"/>
                <w:lang w:val="es-ES" w:eastAsia="es-ES"/>
              </w:rPr>
            </w:pPr>
            <w:ins w:id="826" w:author="Bohorquez Manrique, German Javier, Enel Colombia" w:date="2020-12-04T09:31:00Z">
              <w:r w:rsidRPr="00DD734F">
                <w:rPr>
                  <w:rFonts w:ascii="Arial" w:eastAsia="Times New Roman" w:hAnsi="Arial" w:cs="Arial"/>
                  <w:sz w:val="20"/>
                  <w:szCs w:val="24"/>
                  <w:lang w:val="es-ES" w:eastAsia="es-ES"/>
                </w:rPr>
                <w:t>MMM/20XX</w:t>
              </w:r>
            </w:ins>
          </w:p>
        </w:tc>
      </w:tr>
    </w:tbl>
    <w:p w14:paraId="1F126986" w14:textId="77777777" w:rsidR="00057EFC" w:rsidRPr="00DD734F" w:rsidRDefault="00057EFC" w:rsidP="00057EFC">
      <w:pPr>
        <w:spacing w:after="0" w:line="240" w:lineRule="auto"/>
        <w:ind w:right="-93"/>
        <w:jc w:val="both"/>
        <w:rPr>
          <w:ins w:id="827" w:author="Bohorquez Manrique, German Javier, Enel Colombia" w:date="2020-12-04T09:31:00Z"/>
          <w:rFonts w:ascii="Arial" w:eastAsia="Times New Roman" w:hAnsi="Arial" w:cs="Arial"/>
          <w:sz w:val="24"/>
          <w:szCs w:val="24"/>
          <w:lang w:val="es-MX" w:eastAsia="es-ES"/>
        </w:rPr>
      </w:pPr>
    </w:p>
    <w:p w14:paraId="20670A61" w14:textId="77777777" w:rsidR="00057EFC" w:rsidRPr="00DD734F" w:rsidRDefault="00057EFC" w:rsidP="00057EFC">
      <w:pPr>
        <w:spacing w:after="0" w:line="240" w:lineRule="auto"/>
        <w:ind w:right="-93"/>
        <w:jc w:val="both"/>
        <w:rPr>
          <w:ins w:id="828" w:author="Bohorquez Manrique, German Javier, Enel Colombia" w:date="2020-12-04T09:31:00Z"/>
          <w:rFonts w:ascii="Arial" w:eastAsia="Times New Roman" w:hAnsi="Arial" w:cs="Arial"/>
          <w:b/>
          <w:sz w:val="24"/>
          <w:szCs w:val="24"/>
          <w:lang w:val="es-ES" w:eastAsia="es-ES"/>
        </w:rPr>
      </w:pPr>
      <w:ins w:id="829" w:author="Bohorquez Manrique, German Javier, Enel Colombia" w:date="2020-12-04T09:31:00Z">
        <w:r w:rsidRPr="00DD734F">
          <w:rPr>
            <w:rFonts w:ascii="Arial" w:eastAsia="Times New Roman" w:hAnsi="Arial" w:cs="Arial"/>
            <w:sz w:val="24"/>
            <w:szCs w:val="24"/>
            <w:lang w:eastAsia="es-ES"/>
          </w:rPr>
          <w:t>2.1.4. Tarifa Consumos</w:t>
        </w:r>
        <w:r>
          <w:rPr>
            <w:rFonts w:ascii="Arial" w:eastAsia="Times New Roman" w:hAnsi="Arial" w:cs="Arial"/>
            <w:sz w:val="24"/>
            <w:szCs w:val="24"/>
            <w:lang w:eastAsia="es-ES"/>
          </w:rPr>
          <w:t xml:space="preserve"> (C)</w:t>
        </w:r>
        <w:r w:rsidRPr="00DD734F">
          <w:rPr>
            <w:rFonts w:ascii="Arial" w:eastAsia="Times New Roman" w:hAnsi="Arial" w:cs="Arial"/>
            <w:sz w:val="24"/>
            <w:szCs w:val="24"/>
            <w:lang w:eastAsia="es-ES"/>
          </w:rPr>
          <w:t>:</w:t>
        </w:r>
        <w:r w:rsidRPr="00DD734F">
          <w:rPr>
            <w:rFonts w:ascii="Arial" w:eastAsia="Times New Roman" w:hAnsi="Arial" w:cs="Arial"/>
            <w:b/>
            <w:sz w:val="24"/>
            <w:szCs w:val="24"/>
            <w:lang w:val="es-ES" w:eastAsia="es-ES"/>
          </w:rPr>
          <w:t xml:space="preserve">  </w:t>
        </w:r>
      </w:ins>
    </w:p>
    <w:p w14:paraId="2C05F6C4" w14:textId="77777777" w:rsidR="00057EFC" w:rsidRPr="00DD734F" w:rsidRDefault="00057EFC" w:rsidP="00057EFC">
      <w:pPr>
        <w:spacing w:after="0" w:line="240" w:lineRule="auto"/>
        <w:ind w:right="-93"/>
        <w:jc w:val="both"/>
        <w:rPr>
          <w:ins w:id="830" w:author="Bohorquez Manrique, German Javier, Enel Colombia" w:date="2020-12-04T09:31:00Z"/>
          <w:rFonts w:ascii="Arial" w:eastAsia="Times New Roman" w:hAnsi="Arial" w:cs="Arial"/>
          <w:b/>
          <w:sz w:val="24"/>
          <w:szCs w:val="24"/>
          <w:lang w:eastAsia="es-ES"/>
        </w:rPr>
      </w:pP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1"/>
        <w:gridCol w:w="1276"/>
        <w:gridCol w:w="992"/>
        <w:gridCol w:w="2225"/>
        <w:gridCol w:w="1461"/>
        <w:gridCol w:w="1412"/>
      </w:tblGrid>
      <w:tr w:rsidR="00057EFC" w:rsidRPr="00DD734F" w14:paraId="1C8F6E79" w14:textId="77777777" w:rsidTr="00493A66">
        <w:trPr>
          <w:cantSplit/>
          <w:trHeight w:val="302"/>
          <w:jc w:val="center"/>
          <w:ins w:id="831" w:author="Bohorquez Manrique, German Javier, Enel Colombia" w:date="2020-12-04T09:31:00Z"/>
        </w:trPr>
        <w:tc>
          <w:tcPr>
            <w:tcW w:w="1271" w:type="dxa"/>
            <w:vAlign w:val="center"/>
            <w:hideMark/>
          </w:tcPr>
          <w:p w14:paraId="7BD89AA3" w14:textId="77777777" w:rsidR="00057EFC" w:rsidRPr="00DD734F" w:rsidRDefault="00057EFC" w:rsidP="00493A66">
            <w:pPr>
              <w:spacing w:after="0" w:line="240" w:lineRule="auto"/>
              <w:ind w:right="18"/>
              <w:jc w:val="center"/>
              <w:rPr>
                <w:ins w:id="832" w:author="Bohorquez Manrique, German Javier, Enel Colombia" w:date="2020-12-04T09:31:00Z"/>
                <w:rFonts w:ascii="Arial" w:eastAsia="Times New Roman" w:hAnsi="Arial" w:cs="Arial"/>
                <w:b/>
                <w:bCs/>
                <w:sz w:val="20"/>
                <w:szCs w:val="24"/>
                <w:lang w:val="es-ES" w:eastAsia="es-ES"/>
              </w:rPr>
            </w:pPr>
            <w:ins w:id="833" w:author="Bohorquez Manrique, German Javier, Enel Colombia" w:date="2020-12-04T09:31:00Z">
              <w:r w:rsidRPr="00DD734F">
                <w:rPr>
                  <w:rFonts w:ascii="Arial" w:eastAsia="Times New Roman" w:hAnsi="Arial" w:cs="Arial"/>
                  <w:b/>
                  <w:bCs/>
                  <w:sz w:val="20"/>
                  <w:szCs w:val="24"/>
                  <w:lang w:val="es-ES" w:eastAsia="es-ES"/>
                </w:rPr>
                <w:t>DESDE</w:t>
              </w:r>
            </w:ins>
          </w:p>
        </w:tc>
        <w:tc>
          <w:tcPr>
            <w:tcW w:w="1276" w:type="dxa"/>
            <w:vAlign w:val="center"/>
            <w:hideMark/>
          </w:tcPr>
          <w:p w14:paraId="3FB14C76" w14:textId="77777777" w:rsidR="00057EFC" w:rsidRPr="00DD734F" w:rsidRDefault="00057EFC" w:rsidP="00493A66">
            <w:pPr>
              <w:spacing w:after="0" w:line="240" w:lineRule="auto"/>
              <w:jc w:val="center"/>
              <w:rPr>
                <w:ins w:id="834" w:author="Bohorquez Manrique, German Javier, Enel Colombia" w:date="2020-12-04T09:31:00Z"/>
                <w:rFonts w:ascii="Arial" w:eastAsia="Times New Roman" w:hAnsi="Arial" w:cs="Arial"/>
                <w:b/>
                <w:bCs/>
                <w:sz w:val="20"/>
                <w:szCs w:val="24"/>
                <w:lang w:val="es-ES" w:eastAsia="es-ES"/>
              </w:rPr>
            </w:pPr>
            <w:ins w:id="835" w:author="Bohorquez Manrique, German Javier, Enel Colombia" w:date="2020-12-04T09:31:00Z">
              <w:r w:rsidRPr="00DD734F">
                <w:rPr>
                  <w:rFonts w:ascii="Arial" w:eastAsia="Times New Roman" w:hAnsi="Arial" w:cs="Arial"/>
                  <w:b/>
                  <w:bCs/>
                  <w:sz w:val="20"/>
                  <w:szCs w:val="24"/>
                  <w:lang w:val="es-ES" w:eastAsia="es-ES"/>
                </w:rPr>
                <w:t>HASTA</w:t>
              </w:r>
            </w:ins>
          </w:p>
        </w:tc>
        <w:tc>
          <w:tcPr>
            <w:tcW w:w="992" w:type="dxa"/>
            <w:vAlign w:val="center"/>
          </w:tcPr>
          <w:p w14:paraId="0FCF1E6A" w14:textId="77777777" w:rsidR="00057EFC" w:rsidRPr="00DD734F" w:rsidRDefault="00057EFC" w:rsidP="00493A66">
            <w:pPr>
              <w:spacing w:after="0" w:line="240" w:lineRule="auto"/>
              <w:ind w:right="72"/>
              <w:jc w:val="center"/>
              <w:rPr>
                <w:ins w:id="836" w:author="Bohorquez Manrique, German Javier, Enel Colombia" w:date="2020-12-04T09:31:00Z"/>
                <w:rFonts w:ascii="Arial" w:eastAsia="Times New Roman" w:hAnsi="Arial" w:cs="Arial"/>
                <w:b/>
                <w:bCs/>
                <w:sz w:val="20"/>
                <w:szCs w:val="24"/>
                <w:lang w:val="es-ES" w:eastAsia="es-ES"/>
              </w:rPr>
            </w:pPr>
            <w:ins w:id="837" w:author="Bohorquez Manrique, German Javier, Enel Colombia" w:date="2020-12-04T09:31:00Z">
              <w:r w:rsidRPr="00DD734F">
                <w:rPr>
                  <w:rFonts w:ascii="Arial" w:eastAsia="Times New Roman" w:hAnsi="Arial" w:cs="Arial"/>
                  <w:b/>
                  <w:bCs/>
                  <w:sz w:val="20"/>
                  <w:szCs w:val="24"/>
                  <w:lang w:val="es-ES" w:eastAsia="es-ES"/>
                </w:rPr>
                <w:t>% PART.</w:t>
              </w:r>
            </w:ins>
          </w:p>
        </w:tc>
        <w:tc>
          <w:tcPr>
            <w:tcW w:w="2225" w:type="dxa"/>
            <w:vAlign w:val="center"/>
            <w:hideMark/>
          </w:tcPr>
          <w:p w14:paraId="17CE904B" w14:textId="77777777" w:rsidR="00057EFC" w:rsidRPr="00DD734F" w:rsidRDefault="00057EFC" w:rsidP="00493A66">
            <w:pPr>
              <w:spacing w:after="0" w:line="240" w:lineRule="auto"/>
              <w:ind w:right="72"/>
              <w:jc w:val="center"/>
              <w:rPr>
                <w:ins w:id="838" w:author="Bohorquez Manrique, German Javier, Enel Colombia" w:date="2020-12-04T09:31:00Z"/>
                <w:rFonts w:ascii="Arial" w:eastAsia="Times New Roman" w:hAnsi="Arial" w:cs="Arial"/>
                <w:b/>
                <w:bCs/>
                <w:sz w:val="20"/>
                <w:szCs w:val="24"/>
                <w:lang w:val="es-ES" w:eastAsia="es-ES"/>
              </w:rPr>
            </w:pPr>
            <w:ins w:id="839" w:author="Bohorquez Manrique, German Javier, Enel Colombia" w:date="2020-12-04T09:31:00Z">
              <w:r w:rsidRPr="00DD734F">
                <w:rPr>
                  <w:rFonts w:ascii="Arial" w:eastAsia="Times New Roman" w:hAnsi="Arial" w:cs="Arial"/>
                  <w:b/>
                  <w:bCs/>
                  <w:sz w:val="20"/>
                  <w:szCs w:val="24"/>
                  <w:lang w:val="es-ES" w:eastAsia="es-ES"/>
                </w:rPr>
                <w:t xml:space="preserve">Intervalos de consumos </w:t>
              </w:r>
              <w:proofErr w:type="spellStart"/>
              <w:r w:rsidRPr="00DD734F">
                <w:rPr>
                  <w:rFonts w:ascii="Arial" w:eastAsia="Times New Roman" w:hAnsi="Arial" w:cs="Arial"/>
                  <w:b/>
                  <w:bCs/>
                  <w:sz w:val="20"/>
                  <w:szCs w:val="24"/>
                  <w:lang w:val="es-ES" w:eastAsia="es-ES"/>
                </w:rPr>
                <w:t>kWh</w:t>
              </w:r>
              <w:proofErr w:type="spellEnd"/>
              <w:r w:rsidRPr="00DD734F">
                <w:rPr>
                  <w:rFonts w:ascii="Arial" w:eastAsia="Times New Roman" w:hAnsi="Arial" w:cs="Arial"/>
                  <w:b/>
                  <w:bCs/>
                  <w:sz w:val="20"/>
                  <w:szCs w:val="24"/>
                  <w:lang w:val="es-ES" w:eastAsia="es-ES"/>
                </w:rPr>
                <w:t>/mes</w:t>
              </w:r>
            </w:ins>
          </w:p>
        </w:tc>
        <w:tc>
          <w:tcPr>
            <w:tcW w:w="1461" w:type="dxa"/>
            <w:vAlign w:val="center"/>
            <w:hideMark/>
          </w:tcPr>
          <w:p w14:paraId="6A82412B" w14:textId="77777777" w:rsidR="00057EFC" w:rsidRPr="00DD734F" w:rsidRDefault="00057EFC" w:rsidP="00493A66">
            <w:pPr>
              <w:spacing w:after="0" w:line="240" w:lineRule="auto"/>
              <w:jc w:val="center"/>
              <w:rPr>
                <w:ins w:id="840" w:author="Bohorquez Manrique, German Javier, Enel Colombia" w:date="2020-12-04T09:31:00Z"/>
                <w:rFonts w:ascii="Arial" w:eastAsia="Times New Roman" w:hAnsi="Arial" w:cs="Arial"/>
                <w:b/>
                <w:bCs/>
                <w:sz w:val="20"/>
                <w:szCs w:val="24"/>
                <w:lang w:val="es-ES" w:eastAsia="es-ES"/>
              </w:rPr>
            </w:pPr>
            <w:ins w:id="841" w:author="Bohorquez Manrique, German Javier, Enel Colombia" w:date="2020-12-04T09:31:00Z">
              <w:r w:rsidRPr="00DD734F">
                <w:rPr>
                  <w:rFonts w:ascii="Arial" w:eastAsia="Times New Roman" w:hAnsi="Arial" w:cs="Arial"/>
                  <w:b/>
                  <w:bCs/>
                  <w:sz w:val="20"/>
                  <w:szCs w:val="24"/>
                  <w:lang w:val="es-ES" w:eastAsia="es-ES"/>
                </w:rPr>
                <w:t>TARIFA (G+C)</w:t>
              </w:r>
              <w:r w:rsidRPr="00DD734F">
                <w:rPr>
                  <w:rFonts w:ascii="Arial" w:eastAsia="Times New Roman" w:hAnsi="Arial" w:cs="Arial"/>
                  <w:b/>
                  <w:bCs/>
                  <w:sz w:val="20"/>
                  <w:szCs w:val="24"/>
                  <w:lang w:val="es-ES" w:eastAsia="es-ES"/>
                </w:rPr>
                <w:br/>
                <w:t>($/</w:t>
              </w:r>
              <w:proofErr w:type="spellStart"/>
              <w:r w:rsidRPr="00DD734F">
                <w:rPr>
                  <w:rFonts w:ascii="Arial" w:eastAsia="Times New Roman" w:hAnsi="Arial" w:cs="Arial"/>
                  <w:b/>
                  <w:bCs/>
                  <w:sz w:val="20"/>
                  <w:szCs w:val="24"/>
                  <w:lang w:val="es-ES" w:eastAsia="es-ES"/>
                </w:rPr>
                <w:t>kWh</w:t>
              </w:r>
              <w:proofErr w:type="spellEnd"/>
              <w:r w:rsidRPr="00DD734F">
                <w:rPr>
                  <w:rFonts w:ascii="Arial" w:eastAsia="Times New Roman" w:hAnsi="Arial" w:cs="Arial"/>
                  <w:b/>
                  <w:bCs/>
                  <w:sz w:val="20"/>
                  <w:szCs w:val="24"/>
                  <w:lang w:val="es-ES" w:eastAsia="es-ES"/>
                </w:rPr>
                <w:t>)</w:t>
              </w:r>
            </w:ins>
          </w:p>
        </w:tc>
        <w:tc>
          <w:tcPr>
            <w:tcW w:w="1412" w:type="dxa"/>
            <w:vAlign w:val="center"/>
            <w:hideMark/>
          </w:tcPr>
          <w:p w14:paraId="220B0A1B" w14:textId="77777777" w:rsidR="00057EFC" w:rsidRPr="00DD734F" w:rsidRDefault="00057EFC" w:rsidP="00493A66">
            <w:pPr>
              <w:spacing w:after="0" w:line="240" w:lineRule="auto"/>
              <w:ind w:right="20"/>
              <w:jc w:val="center"/>
              <w:rPr>
                <w:ins w:id="842" w:author="Bohorquez Manrique, German Javier, Enel Colombia" w:date="2020-12-04T09:31:00Z"/>
                <w:rFonts w:ascii="Arial" w:eastAsia="Times New Roman" w:hAnsi="Arial" w:cs="Arial"/>
                <w:b/>
                <w:bCs/>
                <w:sz w:val="20"/>
                <w:szCs w:val="24"/>
                <w:lang w:val="es-ES" w:eastAsia="es-ES"/>
              </w:rPr>
            </w:pPr>
            <w:ins w:id="843" w:author="Bohorquez Manrique, German Javier, Enel Colombia" w:date="2020-12-04T09:31:00Z">
              <w:r w:rsidRPr="00DD734F">
                <w:rPr>
                  <w:rFonts w:ascii="Arial" w:eastAsia="Times New Roman" w:hAnsi="Arial" w:cs="Arial"/>
                  <w:b/>
                  <w:bCs/>
                  <w:sz w:val="20"/>
                  <w:szCs w:val="24"/>
                  <w:lang w:val="es-ES" w:eastAsia="es-ES"/>
                </w:rPr>
                <w:t>MES BASE</w:t>
              </w:r>
            </w:ins>
          </w:p>
        </w:tc>
      </w:tr>
      <w:tr w:rsidR="00057EFC" w:rsidRPr="00DD734F" w14:paraId="60FF91DC" w14:textId="77777777" w:rsidTr="00493A66">
        <w:trPr>
          <w:cantSplit/>
          <w:trHeight w:val="302"/>
          <w:jc w:val="center"/>
          <w:ins w:id="844" w:author="Bohorquez Manrique, German Javier, Enel Colombia" w:date="2020-12-04T09:31:00Z"/>
        </w:trPr>
        <w:tc>
          <w:tcPr>
            <w:tcW w:w="1271" w:type="dxa"/>
            <w:vAlign w:val="center"/>
            <w:hideMark/>
          </w:tcPr>
          <w:p w14:paraId="458DE86E" w14:textId="77777777" w:rsidR="00057EFC" w:rsidRPr="001E56E4" w:rsidRDefault="00057EFC" w:rsidP="00493A66">
            <w:pPr>
              <w:spacing w:after="0" w:line="240" w:lineRule="auto"/>
              <w:ind w:right="18"/>
              <w:jc w:val="center"/>
              <w:rPr>
                <w:ins w:id="845" w:author="Bohorquez Manrique, German Javier, Enel Colombia" w:date="2020-12-04T09:31:00Z"/>
                <w:rFonts w:ascii="Arial" w:eastAsia="Times New Roman" w:hAnsi="Arial" w:cs="Arial"/>
                <w:bCs/>
                <w:sz w:val="20"/>
                <w:szCs w:val="24"/>
                <w:highlight w:val="lightGray"/>
                <w:lang w:val="es-ES" w:eastAsia="es-ES"/>
              </w:rPr>
            </w:pPr>
            <w:ins w:id="846" w:author="Bohorquez Manrique, German Javier, Enel Colombia" w:date="2020-12-04T09:31:00Z">
              <w:r w:rsidRPr="001E56E4">
                <w:rPr>
                  <w:rFonts w:ascii="Arial" w:eastAsia="Times New Roman" w:hAnsi="Arial" w:cs="Arial"/>
                  <w:bCs/>
                  <w:sz w:val="20"/>
                  <w:szCs w:val="24"/>
                  <w:highlight w:val="lightGray"/>
                  <w:lang w:val="es-ES" w:eastAsia="es-ES"/>
                </w:rPr>
                <w:t>01/Ene/19</w:t>
              </w:r>
            </w:ins>
          </w:p>
        </w:tc>
        <w:tc>
          <w:tcPr>
            <w:tcW w:w="1276" w:type="dxa"/>
            <w:vAlign w:val="center"/>
            <w:hideMark/>
          </w:tcPr>
          <w:p w14:paraId="701AA0F2" w14:textId="77777777" w:rsidR="00057EFC" w:rsidRPr="001E56E4" w:rsidRDefault="00057EFC" w:rsidP="00493A66">
            <w:pPr>
              <w:spacing w:after="0" w:line="240" w:lineRule="auto"/>
              <w:jc w:val="center"/>
              <w:rPr>
                <w:ins w:id="847" w:author="Bohorquez Manrique, German Javier, Enel Colombia" w:date="2020-12-04T09:31:00Z"/>
                <w:rFonts w:ascii="Arial" w:eastAsia="Times New Roman" w:hAnsi="Arial" w:cs="Arial"/>
                <w:bCs/>
                <w:sz w:val="20"/>
                <w:szCs w:val="24"/>
                <w:highlight w:val="lightGray"/>
                <w:lang w:val="es-ES" w:eastAsia="es-ES"/>
              </w:rPr>
            </w:pPr>
            <w:ins w:id="848" w:author="Bohorquez Manrique, German Javier, Enel Colombia" w:date="2020-12-04T09:31:00Z">
              <w:r w:rsidRPr="001E56E4">
                <w:rPr>
                  <w:rFonts w:ascii="Arial" w:eastAsia="Times New Roman" w:hAnsi="Arial" w:cs="Arial"/>
                  <w:bCs/>
                  <w:sz w:val="20"/>
                  <w:szCs w:val="24"/>
                  <w:highlight w:val="lightGray"/>
                  <w:lang w:val="es-ES" w:eastAsia="es-ES"/>
                </w:rPr>
                <w:t>31/Dic/20</w:t>
              </w:r>
            </w:ins>
          </w:p>
        </w:tc>
        <w:tc>
          <w:tcPr>
            <w:tcW w:w="992" w:type="dxa"/>
            <w:vAlign w:val="center"/>
          </w:tcPr>
          <w:p w14:paraId="489D4DB6" w14:textId="77777777" w:rsidR="00057EFC" w:rsidRPr="00DD734F" w:rsidRDefault="00057EFC" w:rsidP="00493A66">
            <w:pPr>
              <w:spacing w:after="0" w:line="240" w:lineRule="auto"/>
              <w:ind w:right="72"/>
              <w:jc w:val="center"/>
              <w:rPr>
                <w:ins w:id="849" w:author="Bohorquez Manrique, German Javier, Enel Colombia" w:date="2020-12-04T09:31:00Z"/>
                <w:rFonts w:ascii="Arial" w:eastAsia="Times New Roman" w:hAnsi="Arial" w:cs="Arial"/>
                <w:bCs/>
                <w:sz w:val="20"/>
                <w:szCs w:val="24"/>
                <w:lang w:val="es-ES" w:eastAsia="es-ES"/>
              </w:rPr>
            </w:pPr>
            <w:ins w:id="850" w:author="Bohorquez Manrique, German Javier, Enel Colombia" w:date="2020-12-04T09:31:00Z">
              <w:r w:rsidRPr="00DD734F">
                <w:rPr>
                  <w:rFonts w:ascii="Arial" w:eastAsia="Times New Roman" w:hAnsi="Arial" w:cs="Arial"/>
                  <w:bCs/>
                  <w:sz w:val="20"/>
                  <w:szCs w:val="24"/>
                  <w:lang w:val="es-ES" w:eastAsia="es-ES"/>
                </w:rPr>
                <w:t>XX</w:t>
              </w:r>
            </w:ins>
          </w:p>
        </w:tc>
        <w:tc>
          <w:tcPr>
            <w:tcW w:w="2225" w:type="dxa"/>
            <w:vAlign w:val="center"/>
            <w:hideMark/>
          </w:tcPr>
          <w:p w14:paraId="55BB2B3D" w14:textId="77777777" w:rsidR="00057EFC" w:rsidRPr="00DD734F" w:rsidRDefault="00057EFC" w:rsidP="00493A66">
            <w:pPr>
              <w:spacing w:after="0" w:line="240" w:lineRule="auto"/>
              <w:ind w:right="72"/>
              <w:jc w:val="center"/>
              <w:rPr>
                <w:ins w:id="851" w:author="Bohorquez Manrique, German Javier, Enel Colombia" w:date="2020-12-04T09:31:00Z"/>
                <w:rFonts w:ascii="Arial" w:eastAsia="Times New Roman" w:hAnsi="Arial" w:cs="Arial"/>
                <w:bCs/>
                <w:sz w:val="20"/>
                <w:szCs w:val="24"/>
                <w:lang w:val="es-ES" w:eastAsia="es-ES"/>
              </w:rPr>
            </w:pPr>
            <w:ins w:id="852" w:author="Bohorquez Manrique, German Javier, Enel Colombia" w:date="2020-12-04T09:31:00Z">
              <w:r w:rsidRPr="00DD734F">
                <w:rPr>
                  <w:rFonts w:ascii="Arial" w:eastAsia="Times New Roman" w:hAnsi="Arial" w:cs="Arial"/>
                  <w:bCs/>
                  <w:sz w:val="20"/>
                  <w:szCs w:val="24"/>
                  <w:lang w:val="es-ES" w:eastAsia="es-ES"/>
                </w:rPr>
                <w:t>Consumo menor a XX.000</w:t>
              </w:r>
            </w:ins>
          </w:p>
        </w:tc>
        <w:tc>
          <w:tcPr>
            <w:tcW w:w="1461" w:type="dxa"/>
            <w:vAlign w:val="center"/>
            <w:hideMark/>
          </w:tcPr>
          <w:p w14:paraId="0876A120" w14:textId="77777777" w:rsidR="00057EFC" w:rsidRPr="00DD734F" w:rsidRDefault="00057EFC" w:rsidP="00493A66">
            <w:pPr>
              <w:spacing w:after="0" w:line="240" w:lineRule="auto"/>
              <w:jc w:val="center"/>
              <w:rPr>
                <w:ins w:id="853" w:author="Bohorquez Manrique, German Javier, Enel Colombia" w:date="2020-12-04T09:31:00Z"/>
                <w:rFonts w:ascii="Arial" w:eastAsia="Times New Roman" w:hAnsi="Arial" w:cs="Arial"/>
                <w:bCs/>
                <w:sz w:val="20"/>
                <w:szCs w:val="24"/>
                <w:lang w:val="es-ES" w:eastAsia="es-ES"/>
              </w:rPr>
            </w:pPr>
            <w:ins w:id="854" w:author="Bohorquez Manrique, German Javier, Enel Colombia" w:date="2020-12-04T09:31:00Z">
              <w:r w:rsidRPr="00DD734F">
                <w:rPr>
                  <w:rFonts w:ascii="Arial" w:eastAsia="Times New Roman" w:hAnsi="Arial" w:cs="Arial"/>
                  <w:bCs/>
                  <w:sz w:val="20"/>
                  <w:szCs w:val="24"/>
                  <w:lang w:val="es-ES" w:eastAsia="es-ES"/>
                </w:rPr>
                <w:t>XXX.XX</w:t>
              </w:r>
            </w:ins>
          </w:p>
        </w:tc>
        <w:tc>
          <w:tcPr>
            <w:tcW w:w="1412" w:type="dxa"/>
            <w:vAlign w:val="center"/>
            <w:hideMark/>
          </w:tcPr>
          <w:p w14:paraId="4A0FF38F" w14:textId="77777777" w:rsidR="00057EFC" w:rsidRPr="00DD734F" w:rsidRDefault="00057EFC" w:rsidP="00493A66">
            <w:pPr>
              <w:spacing w:after="0" w:line="240" w:lineRule="auto"/>
              <w:ind w:right="20"/>
              <w:jc w:val="center"/>
              <w:rPr>
                <w:ins w:id="855" w:author="Bohorquez Manrique, German Javier, Enel Colombia" w:date="2020-12-04T09:31:00Z"/>
                <w:rFonts w:ascii="Arial" w:eastAsia="Times New Roman" w:hAnsi="Arial" w:cs="Arial"/>
                <w:bCs/>
                <w:sz w:val="20"/>
                <w:szCs w:val="24"/>
                <w:lang w:val="es-ES" w:eastAsia="es-ES"/>
              </w:rPr>
            </w:pPr>
            <w:ins w:id="856"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7079EBD2" w14:textId="77777777" w:rsidTr="00493A66">
        <w:trPr>
          <w:cantSplit/>
          <w:trHeight w:val="302"/>
          <w:jc w:val="center"/>
          <w:ins w:id="857" w:author="Bohorquez Manrique, German Javier, Enel Colombia" w:date="2020-12-04T09:31:00Z"/>
        </w:trPr>
        <w:tc>
          <w:tcPr>
            <w:tcW w:w="1271" w:type="dxa"/>
            <w:vAlign w:val="center"/>
            <w:hideMark/>
          </w:tcPr>
          <w:p w14:paraId="478B87C1" w14:textId="77777777" w:rsidR="00057EFC" w:rsidRPr="001E56E4" w:rsidRDefault="00057EFC" w:rsidP="00493A66">
            <w:pPr>
              <w:spacing w:after="0" w:line="240" w:lineRule="auto"/>
              <w:ind w:right="18"/>
              <w:jc w:val="center"/>
              <w:rPr>
                <w:ins w:id="858" w:author="Bohorquez Manrique, German Javier, Enel Colombia" w:date="2020-12-04T09:31:00Z"/>
                <w:rFonts w:ascii="Arial" w:eastAsia="Times New Roman" w:hAnsi="Arial" w:cs="Arial"/>
                <w:bCs/>
                <w:sz w:val="20"/>
                <w:szCs w:val="24"/>
                <w:highlight w:val="lightGray"/>
                <w:lang w:val="es-ES" w:eastAsia="es-ES"/>
              </w:rPr>
            </w:pPr>
            <w:ins w:id="859" w:author="Bohorquez Manrique, German Javier, Enel Colombia" w:date="2020-12-04T09:31:00Z">
              <w:r w:rsidRPr="001E56E4">
                <w:rPr>
                  <w:rFonts w:ascii="Arial" w:eastAsia="Times New Roman" w:hAnsi="Arial" w:cs="Arial"/>
                  <w:bCs/>
                  <w:sz w:val="20"/>
                  <w:szCs w:val="24"/>
                  <w:highlight w:val="lightGray"/>
                  <w:lang w:val="es-ES" w:eastAsia="es-ES"/>
                </w:rPr>
                <w:t>01/Ene/19</w:t>
              </w:r>
            </w:ins>
          </w:p>
        </w:tc>
        <w:tc>
          <w:tcPr>
            <w:tcW w:w="1276" w:type="dxa"/>
            <w:vAlign w:val="center"/>
            <w:hideMark/>
          </w:tcPr>
          <w:p w14:paraId="4EE3C0FE" w14:textId="77777777" w:rsidR="00057EFC" w:rsidRPr="001E56E4" w:rsidRDefault="00057EFC" w:rsidP="00493A66">
            <w:pPr>
              <w:spacing w:after="0" w:line="240" w:lineRule="auto"/>
              <w:jc w:val="center"/>
              <w:rPr>
                <w:ins w:id="860" w:author="Bohorquez Manrique, German Javier, Enel Colombia" w:date="2020-12-04T09:31:00Z"/>
                <w:rFonts w:ascii="Arial" w:eastAsia="Times New Roman" w:hAnsi="Arial" w:cs="Arial"/>
                <w:bCs/>
                <w:sz w:val="20"/>
                <w:szCs w:val="24"/>
                <w:highlight w:val="lightGray"/>
                <w:lang w:val="es-ES" w:eastAsia="es-ES"/>
              </w:rPr>
            </w:pPr>
            <w:ins w:id="861" w:author="Bohorquez Manrique, German Javier, Enel Colombia" w:date="2020-12-04T09:31:00Z">
              <w:r w:rsidRPr="001E56E4">
                <w:rPr>
                  <w:rFonts w:ascii="Arial" w:eastAsia="Times New Roman" w:hAnsi="Arial" w:cs="Arial"/>
                  <w:bCs/>
                  <w:sz w:val="20"/>
                  <w:szCs w:val="24"/>
                  <w:highlight w:val="lightGray"/>
                  <w:lang w:val="es-ES" w:eastAsia="es-ES"/>
                </w:rPr>
                <w:t>31/Dic/20</w:t>
              </w:r>
            </w:ins>
          </w:p>
        </w:tc>
        <w:tc>
          <w:tcPr>
            <w:tcW w:w="992" w:type="dxa"/>
            <w:vAlign w:val="center"/>
          </w:tcPr>
          <w:p w14:paraId="126FADDD" w14:textId="77777777" w:rsidR="00057EFC" w:rsidRPr="00DD734F" w:rsidRDefault="00057EFC" w:rsidP="00493A66">
            <w:pPr>
              <w:spacing w:after="0" w:line="240" w:lineRule="auto"/>
              <w:ind w:right="72"/>
              <w:jc w:val="center"/>
              <w:rPr>
                <w:ins w:id="862" w:author="Bohorquez Manrique, German Javier, Enel Colombia" w:date="2020-12-04T09:31:00Z"/>
                <w:rFonts w:ascii="Arial" w:eastAsia="Times New Roman" w:hAnsi="Arial" w:cs="Arial"/>
                <w:bCs/>
                <w:sz w:val="20"/>
                <w:szCs w:val="24"/>
                <w:lang w:val="es-ES" w:eastAsia="es-ES"/>
              </w:rPr>
            </w:pPr>
            <w:ins w:id="863" w:author="Bohorquez Manrique, German Javier, Enel Colombia" w:date="2020-12-04T09:31:00Z">
              <w:r w:rsidRPr="00DD734F">
                <w:rPr>
                  <w:rFonts w:ascii="Arial" w:eastAsia="Times New Roman" w:hAnsi="Arial" w:cs="Arial"/>
                  <w:bCs/>
                  <w:sz w:val="20"/>
                  <w:szCs w:val="24"/>
                  <w:lang w:val="es-ES" w:eastAsia="es-ES"/>
                </w:rPr>
                <w:t>XX</w:t>
              </w:r>
            </w:ins>
          </w:p>
        </w:tc>
        <w:tc>
          <w:tcPr>
            <w:tcW w:w="2225" w:type="dxa"/>
            <w:vAlign w:val="center"/>
            <w:hideMark/>
          </w:tcPr>
          <w:p w14:paraId="616DA5BD" w14:textId="77777777" w:rsidR="00057EFC" w:rsidRPr="00DD734F" w:rsidRDefault="00057EFC" w:rsidP="00493A66">
            <w:pPr>
              <w:spacing w:after="0" w:line="240" w:lineRule="auto"/>
              <w:ind w:right="72"/>
              <w:jc w:val="center"/>
              <w:rPr>
                <w:ins w:id="864" w:author="Bohorquez Manrique, German Javier, Enel Colombia" w:date="2020-12-04T09:31:00Z"/>
                <w:rFonts w:ascii="Arial" w:eastAsia="Times New Roman" w:hAnsi="Arial" w:cs="Arial"/>
                <w:bCs/>
                <w:sz w:val="20"/>
                <w:szCs w:val="24"/>
                <w:lang w:val="es-ES" w:eastAsia="es-ES"/>
              </w:rPr>
            </w:pPr>
            <w:ins w:id="865" w:author="Bohorquez Manrique, German Javier, Enel Colombia" w:date="2020-12-04T09:31:00Z">
              <w:r w:rsidRPr="00DD734F">
                <w:rPr>
                  <w:rFonts w:ascii="Arial" w:eastAsia="Times New Roman" w:hAnsi="Arial" w:cs="Arial"/>
                  <w:bCs/>
                  <w:sz w:val="20"/>
                  <w:szCs w:val="24"/>
                  <w:lang w:val="es-ES" w:eastAsia="es-ES"/>
                </w:rPr>
                <w:t>Consumo entre XX.XXX y XX.XXX</w:t>
              </w:r>
            </w:ins>
          </w:p>
        </w:tc>
        <w:tc>
          <w:tcPr>
            <w:tcW w:w="1461" w:type="dxa"/>
            <w:vAlign w:val="center"/>
            <w:hideMark/>
          </w:tcPr>
          <w:p w14:paraId="467C352D" w14:textId="77777777" w:rsidR="00057EFC" w:rsidRPr="00DD734F" w:rsidRDefault="00057EFC" w:rsidP="00493A66">
            <w:pPr>
              <w:spacing w:after="0" w:line="240" w:lineRule="auto"/>
              <w:jc w:val="center"/>
              <w:rPr>
                <w:ins w:id="866" w:author="Bohorquez Manrique, German Javier, Enel Colombia" w:date="2020-12-04T09:31:00Z"/>
                <w:rFonts w:ascii="Arial" w:eastAsia="Times New Roman" w:hAnsi="Arial" w:cs="Arial"/>
                <w:bCs/>
                <w:sz w:val="20"/>
                <w:szCs w:val="24"/>
                <w:lang w:val="es-ES" w:eastAsia="es-ES"/>
              </w:rPr>
            </w:pPr>
            <w:ins w:id="867" w:author="Bohorquez Manrique, German Javier, Enel Colombia" w:date="2020-12-04T09:31:00Z">
              <w:r w:rsidRPr="00DD734F">
                <w:rPr>
                  <w:rFonts w:ascii="Arial" w:eastAsia="Times New Roman" w:hAnsi="Arial" w:cs="Arial"/>
                  <w:bCs/>
                  <w:sz w:val="20"/>
                  <w:szCs w:val="24"/>
                  <w:lang w:val="es-ES" w:eastAsia="es-ES"/>
                </w:rPr>
                <w:t>XXX.XX</w:t>
              </w:r>
            </w:ins>
          </w:p>
        </w:tc>
        <w:tc>
          <w:tcPr>
            <w:tcW w:w="1412" w:type="dxa"/>
            <w:vAlign w:val="center"/>
            <w:hideMark/>
          </w:tcPr>
          <w:p w14:paraId="2610E04F" w14:textId="77777777" w:rsidR="00057EFC" w:rsidRPr="00DD734F" w:rsidRDefault="00057EFC" w:rsidP="00493A66">
            <w:pPr>
              <w:spacing w:after="0" w:line="240" w:lineRule="auto"/>
              <w:ind w:right="20"/>
              <w:jc w:val="center"/>
              <w:rPr>
                <w:ins w:id="868" w:author="Bohorquez Manrique, German Javier, Enel Colombia" w:date="2020-12-04T09:31:00Z"/>
                <w:rFonts w:ascii="Arial" w:eastAsia="Times New Roman" w:hAnsi="Arial" w:cs="Arial"/>
                <w:bCs/>
                <w:sz w:val="20"/>
                <w:szCs w:val="24"/>
                <w:lang w:val="es-ES" w:eastAsia="es-ES"/>
              </w:rPr>
            </w:pPr>
            <w:ins w:id="869" w:author="Bohorquez Manrique, German Javier, Enel Colombia" w:date="2020-12-04T09:31:00Z">
              <w:r w:rsidRPr="00DD734F">
                <w:rPr>
                  <w:rFonts w:ascii="Arial" w:eastAsia="Times New Roman" w:hAnsi="Arial" w:cs="Arial"/>
                  <w:sz w:val="20"/>
                  <w:szCs w:val="24"/>
                  <w:lang w:val="es-ES" w:eastAsia="es-ES"/>
                </w:rPr>
                <w:t>MMM/20XX</w:t>
              </w:r>
            </w:ins>
          </w:p>
        </w:tc>
      </w:tr>
      <w:tr w:rsidR="00057EFC" w:rsidRPr="00DD734F" w14:paraId="720D2267" w14:textId="77777777" w:rsidTr="00493A66">
        <w:trPr>
          <w:cantSplit/>
          <w:trHeight w:val="302"/>
          <w:jc w:val="center"/>
          <w:ins w:id="870" w:author="Bohorquez Manrique, German Javier, Enel Colombia" w:date="2020-12-04T09:31:00Z"/>
        </w:trPr>
        <w:tc>
          <w:tcPr>
            <w:tcW w:w="1271" w:type="dxa"/>
            <w:vAlign w:val="center"/>
            <w:hideMark/>
          </w:tcPr>
          <w:p w14:paraId="1058CF2D" w14:textId="77777777" w:rsidR="00057EFC" w:rsidRPr="001E56E4" w:rsidRDefault="00057EFC" w:rsidP="00493A66">
            <w:pPr>
              <w:spacing w:after="0" w:line="240" w:lineRule="auto"/>
              <w:ind w:right="18"/>
              <w:jc w:val="center"/>
              <w:rPr>
                <w:ins w:id="871" w:author="Bohorquez Manrique, German Javier, Enel Colombia" w:date="2020-12-04T09:31:00Z"/>
                <w:rFonts w:ascii="Arial" w:eastAsia="Times New Roman" w:hAnsi="Arial" w:cs="Arial"/>
                <w:bCs/>
                <w:sz w:val="20"/>
                <w:szCs w:val="24"/>
                <w:highlight w:val="lightGray"/>
                <w:lang w:val="es-ES" w:eastAsia="es-ES"/>
              </w:rPr>
            </w:pPr>
            <w:ins w:id="872" w:author="Bohorquez Manrique, German Javier, Enel Colombia" w:date="2020-12-04T09:31:00Z">
              <w:r w:rsidRPr="001E56E4">
                <w:rPr>
                  <w:rFonts w:ascii="Arial" w:eastAsia="Times New Roman" w:hAnsi="Arial" w:cs="Arial"/>
                  <w:bCs/>
                  <w:sz w:val="20"/>
                  <w:szCs w:val="24"/>
                  <w:highlight w:val="lightGray"/>
                  <w:lang w:val="es-ES" w:eastAsia="es-ES"/>
                </w:rPr>
                <w:t>01/Ene/19</w:t>
              </w:r>
            </w:ins>
          </w:p>
        </w:tc>
        <w:tc>
          <w:tcPr>
            <w:tcW w:w="1276" w:type="dxa"/>
            <w:vAlign w:val="center"/>
            <w:hideMark/>
          </w:tcPr>
          <w:p w14:paraId="3A10BCCD" w14:textId="77777777" w:rsidR="00057EFC" w:rsidRPr="001E56E4" w:rsidRDefault="00057EFC" w:rsidP="00493A66">
            <w:pPr>
              <w:spacing w:after="0" w:line="240" w:lineRule="auto"/>
              <w:jc w:val="both"/>
              <w:rPr>
                <w:ins w:id="873" w:author="Bohorquez Manrique, German Javier, Enel Colombia" w:date="2020-12-04T09:31:00Z"/>
                <w:rFonts w:ascii="Arial" w:eastAsia="Times New Roman" w:hAnsi="Arial" w:cs="Arial"/>
                <w:bCs/>
                <w:sz w:val="20"/>
                <w:szCs w:val="24"/>
                <w:highlight w:val="lightGray"/>
                <w:lang w:val="es-ES" w:eastAsia="es-ES"/>
              </w:rPr>
            </w:pPr>
            <w:ins w:id="874" w:author="Bohorquez Manrique, German Javier, Enel Colombia" w:date="2020-12-04T09:31:00Z">
              <w:r w:rsidRPr="001E56E4">
                <w:rPr>
                  <w:rFonts w:ascii="Arial" w:eastAsia="Times New Roman" w:hAnsi="Arial" w:cs="Arial"/>
                  <w:bCs/>
                  <w:sz w:val="20"/>
                  <w:szCs w:val="24"/>
                  <w:highlight w:val="lightGray"/>
                  <w:lang w:val="es-ES" w:eastAsia="es-ES"/>
                </w:rPr>
                <w:t>31/Dic/20</w:t>
              </w:r>
            </w:ins>
          </w:p>
        </w:tc>
        <w:tc>
          <w:tcPr>
            <w:tcW w:w="992" w:type="dxa"/>
            <w:vAlign w:val="center"/>
          </w:tcPr>
          <w:p w14:paraId="2F27DAF1" w14:textId="77777777" w:rsidR="00057EFC" w:rsidRPr="00DD734F" w:rsidRDefault="00057EFC" w:rsidP="00493A66">
            <w:pPr>
              <w:spacing w:after="0" w:line="240" w:lineRule="auto"/>
              <w:ind w:right="72"/>
              <w:jc w:val="center"/>
              <w:rPr>
                <w:ins w:id="875" w:author="Bohorquez Manrique, German Javier, Enel Colombia" w:date="2020-12-04T09:31:00Z"/>
                <w:rFonts w:ascii="Arial" w:eastAsia="Times New Roman" w:hAnsi="Arial" w:cs="Arial"/>
                <w:bCs/>
                <w:sz w:val="20"/>
                <w:szCs w:val="24"/>
                <w:lang w:val="es-ES" w:eastAsia="es-ES"/>
              </w:rPr>
            </w:pPr>
            <w:ins w:id="876" w:author="Bohorquez Manrique, German Javier, Enel Colombia" w:date="2020-12-04T09:31:00Z">
              <w:r w:rsidRPr="00DD734F">
                <w:rPr>
                  <w:rFonts w:ascii="Arial" w:eastAsia="Times New Roman" w:hAnsi="Arial" w:cs="Arial"/>
                  <w:bCs/>
                  <w:sz w:val="20"/>
                  <w:szCs w:val="24"/>
                  <w:lang w:val="es-ES" w:eastAsia="es-ES"/>
                </w:rPr>
                <w:t>XX</w:t>
              </w:r>
            </w:ins>
          </w:p>
        </w:tc>
        <w:tc>
          <w:tcPr>
            <w:tcW w:w="2225" w:type="dxa"/>
            <w:vAlign w:val="center"/>
            <w:hideMark/>
          </w:tcPr>
          <w:p w14:paraId="27071A8E" w14:textId="77777777" w:rsidR="00057EFC" w:rsidRPr="00DD734F" w:rsidRDefault="00057EFC" w:rsidP="00493A66">
            <w:pPr>
              <w:spacing w:after="0" w:line="240" w:lineRule="auto"/>
              <w:ind w:right="72"/>
              <w:jc w:val="center"/>
              <w:rPr>
                <w:ins w:id="877" w:author="Bohorquez Manrique, German Javier, Enel Colombia" w:date="2020-12-04T09:31:00Z"/>
                <w:rFonts w:ascii="Arial" w:eastAsia="Times New Roman" w:hAnsi="Arial" w:cs="Arial"/>
                <w:bCs/>
                <w:sz w:val="20"/>
                <w:szCs w:val="24"/>
                <w:lang w:val="es-ES" w:eastAsia="es-ES"/>
              </w:rPr>
            </w:pPr>
            <w:ins w:id="878" w:author="Bohorquez Manrique, German Javier, Enel Colombia" w:date="2020-12-04T09:31:00Z">
              <w:r w:rsidRPr="00DD734F">
                <w:rPr>
                  <w:rFonts w:ascii="Arial" w:eastAsia="Times New Roman" w:hAnsi="Arial" w:cs="Arial"/>
                  <w:bCs/>
                  <w:sz w:val="20"/>
                  <w:szCs w:val="24"/>
                  <w:lang w:val="es-ES" w:eastAsia="es-ES"/>
                </w:rPr>
                <w:t>Consumo mayor a XX.XXX</w:t>
              </w:r>
            </w:ins>
          </w:p>
        </w:tc>
        <w:tc>
          <w:tcPr>
            <w:tcW w:w="1461" w:type="dxa"/>
            <w:vAlign w:val="center"/>
            <w:hideMark/>
          </w:tcPr>
          <w:p w14:paraId="56928C9B" w14:textId="77777777" w:rsidR="00057EFC" w:rsidRPr="00DD734F" w:rsidRDefault="00057EFC" w:rsidP="00493A66">
            <w:pPr>
              <w:spacing w:after="0" w:line="240" w:lineRule="auto"/>
              <w:jc w:val="center"/>
              <w:rPr>
                <w:ins w:id="879" w:author="Bohorquez Manrique, German Javier, Enel Colombia" w:date="2020-12-04T09:31:00Z"/>
                <w:rFonts w:ascii="Arial" w:eastAsia="Times New Roman" w:hAnsi="Arial" w:cs="Arial"/>
                <w:bCs/>
                <w:sz w:val="20"/>
                <w:szCs w:val="24"/>
                <w:lang w:val="es-ES" w:eastAsia="es-ES"/>
              </w:rPr>
            </w:pPr>
            <w:ins w:id="880" w:author="Bohorquez Manrique, German Javier, Enel Colombia" w:date="2020-12-04T09:31:00Z">
              <w:r w:rsidRPr="00DD734F">
                <w:rPr>
                  <w:rFonts w:ascii="Arial" w:eastAsia="Times New Roman" w:hAnsi="Arial" w:cs="Arial"/>
                  <w:bCs/>
                  <w:sz w:val="20"/>
                  <w:szCs w:val="24"/>
                  <w:lang w:val="es-ES" w:eastAsia="es-ES"/>
                </w:rPr>
                <w:t>XXX.XX</w:t>
              </w:r>
            </w:ins>
          </w:p>
        </w:tc>
        <w:tc>
          <w:tcPr>
            <w:tcW w:w="1412" w:type="dxa"/>
            <w:vAlign w:val="center"/>
            <w:hideMark/>
          </w:tcPr>
          <w:p w14:paraId="4F28FA0A" w14:textId="77777777" w:rsidR="00057EFC" w:rsidRPr="00DD734F" w:rsidRDefault="00057EFC" w:rsidP="00493A66">
            <w:pPr>
              <w:spacing w:after="0" w:line="240" w:lineRule="auto"/>
              <w:ind w:right="20"/>
              <w:jc w:val="center"/>
              <w:rPr>
                <w:ins w:id="881" w:author="Bohorquez Manrique, German Javier, Enel Colombia" w:date="2020-12-04T09:31:00Z"/>
                <w:rFonts w:ascii="Arial" w:eastAsia="Times New Roman" w:hAnsi="Arial" w:cs="Arial"/>
                <w:bCs/>
                <w:sz w:val="20"/>
                <w:szCs w:val="24"/>
                <w:lang w:val="es-ES" w:eastAsia="es-ES"/>
              </w:rPr>
            </w:pPr>
            <w:ins w:id="882" w:author="Bohorquez Manrique, German Javier, Enel Colombia" w:date="2020-12-04T09:31:00Z">
              <w:r w:rsidRPr="00DD734F">
                <w:rPr>
                  <w:rFonts w:ascii="Arial" w:eastAsia="Times New Roman" w:hAnsi="Arial" w:cs="Arial"/>
                  <w:sz w:val="20"/>
                  <w:szCs w:val="24"/>
                  <w:lang w:val="es-ES" w:eastAsia="es-ES"/>
                </w:rPr>
                <w:t>MMM/20XX</w:t>
              </w:r>
            </w:ins>
          </w:p>
        </w:tc>
      </w:tr>
    </w:tbl>
    <w:p w14:paraId="7CEDC246" w14:textId="77777777" w:rsidR="00057EFC" w:rsidRDefault="00057EFC" w:rsidP="00057EFC">
      <w:pPr>
        <w:spacing w:line="240" w:lineRule="auto"/>
        <w:jc w:val="both"/>
        <w:rPr>
          <w:ins w:id="883" w:author="Bohorquez Manrique, German Javier, Enel Colombia" w:date="2020-12-04T09:31:00Z"/>
          <w:rFonts w:ascii="Arial" w:eastAsia="Times New Roman" w:hAnsi="Arial" w:cs="Arial"/>
          <w:sz w:val="24"/>
          <w:szCs w:val="24"/>
          <w:lang w:eastAsia="es-ES"/>
        </w:rPr>
      </w:pPr>
    </w:p>
    <w:p w14:paraId="4842F72F" w14:textId="77777777" w:rsidR="00057EFC" w:rsidRPr="00DD734F" w:rsidRDefault="00057EFC">
      <w:pPr>
        <w:spacing w:line="240" w:lineRule="auto"/>
        <w:jc w:val="both"/>
        <w:rPr>
          <w:rFonts w:ascii="Arial" w:hAnsi="Arial"/>
          <w:sz w:val="24"/>
          <w:rPrChange w:id="884" w:author="Bohorquez Manrique, German Javier, Enel Colombia" w:date="2020-12-04T09:31:00Z">
            <w:rPr/>
          </w:rPrChange>
        </w:rPr>
        <w:pPrChange w:id="885" w:author="Bohorquez Manrique, German Javier, Enel Colombia" w:date="2020-12-04T09:31:00Z">
          <w:pPr>
            <w:ind w:left="-5"/>
          </w:pPr>
        </w:pPrChange>
      </w:pPr>
      <w:r>
        <w:rPr>
          <w:rFonts w:ascii="Arial" w:hAnsi="Arial"/>
          <w:sz w:val="24"/>
          <w:rPrChange w:id="886" w:author="Bohorquez Manrique, German Javier, Enel Colombia" w:date="2020-12-04T09:31:00Z">
            <w:rPr/>
          </w:rPrChange>
        </w:rPr>
        <w:lastRenderedPageBreak/>
        <w:t>L</w:t>
      </w:r>
      <w:r w:rsidRPr="00DD734F">
        <w:rPr>
          <w:rFonts w:ascii="Arial" w:hAnsi="Arial"/>
          <w:sz w:val="24"/>
          <w:rPrChange w:id="887" w:author="Bohorquez Manrique, German Javier, Enel Colombia" w:date="2020-12-04T09:31:00Z">
            <w:rPr/>
          </w:rPrChange>
        </w:rPr>
        <w:t>a d</w:t>
      </w:r>
      <w:r w:rsidRPr="00DD734F">
        <w:rPr>
          <w:sz w:val="24"/>
          <w:rPrChange w:id="888" w:author="Bohorquez Manrique, German Javier, Enel Colombia" w:date="2020-12-04T09:31:00Z">
            <w:rPr/>
          </w:rPrChange>
        </w:rPr>
        <w:t>efinición del intervalo de consumo</w:t>
      </w:r>
      <w:r>
        <w:rPr>
          <w:sz w:val="24"/>
          <w:rPrChange w:id="889" w:author="Bohorquez Manrique, German Javier, Enel Colombia" w:date="2020-12-04T09:31:00Z">
            <w:rPr/>
          </w:rPrChange>
        </w:rPr>
        <w:t xml:space="preserve"> al que pertenece cada frontera</w:t>
      </w:r>
      <w:r w:rsidRPr="00DD734F">
        <w:rPr>
          <w:sz w:val="24"/>
          <w:rPrChange w:id="890" w:author="Bohorquez Manrique, German Javier, Enel Colombia" w:date="2020-12-04T09:31:00Z">
            <w:rPr/>
          </w:rPrChange>
        </w:rPr>
        <w:t xml:space="preserve"> se hará con base en lo registrado en </w:t>
      </w:r>
      <w:proofErr w:type="spellStart"/>
      <w:r w:rsidRPr="00DD734F">
        <w:rPr>
          <w:sz w:val="24"/>
          <w:rPrChange w:id="891" w:author="Bohorquez Manrique, German Javier, Enel Colombia" w:date="2020-12-04T09:31:00Z">
            <w:rPr/>
          </w:rPrChange>
        </w:rPr>
        <w:t>kWh</w:t>
      </w:r>
      <w:proofErr w:type="spellEnd"/>
      <w:r>
        <w:rPr>
          <w:sz w:val="24"/>
          <w:rPrChange w:id="892" w:author="Bohorquez Manrique, German Javier, Enel Colombia" w:date="2020-12-04T09:31:00Z">
            <w:rPr/>
          </w:rPrChange>
        </w:rPr>
        <w:t xml:space="preserve"> en</w:t>
      </w:r>
      <w:r w:rsidRPr="00DD734F">
        <w:rPr>
          <w:sz w:val="24"/>
          <w:rPrChange w:id="893" w:author="Bohorquez Manrique, German Javier, Enel Colombia" w:date="2020-12-04T09:31:00Z">
            <w:rPr/>
          </w:rPrChange>
        </w:rPr>
        <w:t xml:space="preserve"> cada punto de suministro. Para el efecto se requerirá la manifestación expresa por parte del cliente para que se haga esta reclasificación o </w:t>
      </w:r>
      <w:r>
        <w:rPr>
          <w:sz w:val="24"/>
          <w:rPrChange w:id="894" w:author="Bohorquez Manrique, German Javier, Enel Colombia" w:date="2020-12-04T09:31:00Z">
            <w:rPr/>
          </w:rPrChange>
        </w:rPr>
        <w:t>ENEL-</w:t>
      </w:r>
      <w:r w:rsidRPr="00DD734F">
        <w:rPr>
          <w:sz w:val="24"/>
          <w:rPrChange w:id="895" w:author="Bohorquez Manrique, German Javier, Enel Colombia" w:date="2020-12-04T09:31:00Z">
            <w:rPr/>
          </w:rPrChange>
        </w:rPr>
        <w:t>EMGESA lo hará a discreción.</w:t>
      </w:r>
    </w:p>
    <w:p w14:paraId="4C119460" w14:textId="77777777" w:rsidR="00057EFC" w:rsidRPr="00EE56F4" w:rsidRDefault="00057EFC">
      <w:pPr>
        <w:pStyle w:val="Textoindependiente2"/>
        <w:ind w:right="-93"/>
        <w:rPr>
          <w:rFonts w:ascii="Arial" w:hAnsi="Arial"/>
          <w:rPrChange w:id="896" w:author="Bohorquez Manrique, German Javier, Enel Colombia" w:date="2020-12-04T09:31:00Z">
            <w:rPr/>
          </w:rPrChange>
        </w:rPr>
        <w:pPrChange w:id="897" w:author="Bohorquez Manrique, German Javier, Enel Colombia" w:date="2020-12-04T09:31:00Z">
          <w:pPr>
            <w:ind w:left="-5"/>
          </w:pPr>
        </w:pPrChange>
      </w:pPr>
      <w:r>
        <w:rPr>
          <w:rFonts w:ascii="Arial" w:hAnsi="Arial"/>
          <w:lang w:val="es-CO"/>
          <w:rPrChange w:id="898" w:author="Bohorquez Manrique, German Javier, Enel Colombia" w:date="2020-12-04T09:31:00Z">
            <w:rPr/>
          </w:rPrChange>
        </w:rPr>
        <w:t>2.1.5</w:t>
      </w:r>
      <w:del w:id="899" w:author="Bohorquez Manrique, German Javier, Enel Colombia" w:date="2020-12-04T09:31:00Z">
        <w:r>
          <w:delText>.</w:delText>
        </w:r>
      </w:del>
      <w:r>
        <w:rPr>
          <w:rFonts w:ascii="Arial" w:hAnsi="Arial"/>
          <w:lang w:val="es-CO"/>
          <w:rPrChange w:id="900" w:author="Bohorquez Manrique, German Javier, Enel Colombia" w:date="2020-12-04T09:31:00Z">
            <w:rPr/>
          </w:rPrChange>
        </w:rPr>
        <w:t xml:space="preserve"> Todos los</w:t>
      </w:r>
      <w:ins w:id="901" w:author="Bohorquez Manrique, German Javier, Enel Colombia" w:date="2020-12-04T09:31:00Z">
        <w:r>
          <w:rPr>
            <w:rFonts w:ascii="Arial" w:hAnsi="Arial" w:cs="Arial"/>
            <w:lang w:val="es-CO"/>
          </w:rPr>
          <w:t xml:space="preserve"> </w:t>
        </w:r>
      </w:ins>
      <w:r w:rsidRPr="00EE56F4">
        <w:rPr>
          <w:rFonts w:ascii="Arial" w:hAnsi="Arial"/>
          <w:lang w:val="es-CO"/>
          <w:rPrChange w:id="902" w:author="Bohorquez Manrique, German Javier, Enel Colombia" w:date="2020-12-04T09:31:00Z">
            <w:rPr/>
          </w:rPrChange>
        </w:rPr>
        <w:t xml:space="preserve"> valor</w:t>
      </w:r>
      <w:r>
        <w:rPr>
          <w:rFonts w:ascii="Arial" w:hAnsi="Arial"/>
          <w:lang w:val="es-CO"/>
          <w:rPrChange w:id="903" w:author="Bohorquez Manrique, German Javier, Enel Colombia" w:date="2020-12-04T09:31:00Z">
            <w:rPr/>
          </w:rPrChange>
        </w:rPr>
        <w:t>es</w:t>
      </w:r>
      <w:r w:rsidRPr="00EE56F4">
        <w:rPr>
          <w:rFonts w:ascii="Arial" w:hAnsi="Arial"/>
          <w:lang w:val="es-CO"/>
          <w:rPrChange w:id="904" w:author="Bohorquez Manrique, German Javier, Enel Colombia" w:date="2020-12-04T09:31:00Z">
            <w:rPr/>
          </w:rPrChange>
        </w:rPr>
        <w:t xml:space="preserve"> </w:t>
      </w:r>
      <w:r>
        <w:rPr>
          <w:rFonts w:ascii="Arial" w:hAnsi="Arial"/>
          <w:lang w:val="es-CO"/>
          <w:rPrChange w:id="905" w:author="Bohorquez Manrique, German Javier, Enel Colombia" w:date="2020-12-04T09:31:00Z">
            <w:rPr/>
          </w:rPrChange>
        </w:rPr>
        <w:t xml:space="preserve">descritos anteriormente </w:t>
      </w:r>
      <w:r w:rsidRPr="00EE56F4">
        <w:rPr>
          <w:rFonts w:ascii="Arial" w:hAnsi="Arial"/>
          <w:lang w:val="es-CO"/>
          <w:rPrChange w:id="906" w:author="Bohorquez Manrique, German Javier, Enel Colombia" w:date="2020-12-04T09:31:00Z">
            <w:rPr/>
          </w:rPrChange>
        </w:rPr>
        <w:t>se actualizará</w:t>
      </w:r>
      <w:r>
        <w:rPr>
          <w:rFonts w:ascii="Arial" w:hAnsi="Arial"/>
          <w:lang w:val="es-CO"/>
          <w:rPrChange w:id="907" w:author="Bohorquez Manrique, German Javier, Enel Colombia" w:date="2020-12-04T09:31:00Z">
            <w:rPr/>
          </w:rPrChange>
        </w:rPr>
        <w:t>n</w:t>
      </w:r>
      <w:r w:rsidRPr="00EE56F4">
        <w:rPr>
          <w:rFonts w:ascii="Arial" w:hAnsi="Arial"/>
          <w:lang w:val="es-CO"/>
          <w:rPrChange w:id="908" w:author="Bohorquez Manrique, German Javier, Enel Colombia" w:date="2020-12-04T09:31:00Z">
            <w:rPr/>
          </w:rPrChange>
        </w:rPr>
        <w:t xml:space="preserve"> mensualmente en la forma establecida en los numerales 7 y 8 del Anexo II. Los precios ofertados por ENEL-EMGESA serán ajustados automáticamente, a expensa exclusiva del DESTINATARIO, con los cargos, costos, y/o cualquier otro concepto que se modifique o adicione en virtud de cambios en la regulación vigente al momento del pago, incluyendo todas aquellas leyes, decretos o resoluciones que se emitan por concepto del servicio de venta de energía eléctrica. </w:t>
      </w:r>
    </w:p>
    <w:p w14:paraId="5975F998" w14:textId="77777777" w:rsidR="00057EFC" w:rsidRPr="00EE56F4" w:rsidRDefault="00057EFC" w:rsidP="00057EFC">
      <w:pPr>
        <w:pStyle w:val="Textoindependiente2"/>
        <w:ind w:right="-93"/>
        <w:rPr>
          <w:ins w:id="909" w:author="Bohorquez Manrique, German Javier, Enel Colombia" w:date="2020-12-04T09:31:00Z"/>
          <w:rFonts w:ascii="Arial" w:hAnsi="Arial" w:cs="Arial"/>
          <w:lang w:val="es-CO"/>
        </w:rPr>
      </w:pPr>
      <w:del w:id="910" w:author="Bohorquez Manrique, German Javier, Enel Colombia" w:date="2020-12-04T09:31:00Z">
        <w:r>
          <w:delText xml:space="preserve">2.2. </w:delText>
        </w:r>
      </w:del>
    </w:p>
    <w:p w14:paraId="1DF52A71" w14:textId="77777777" w:rsidR="00057EFC" w:rsidRPr="00EE56F4" w:rsidRDefault="00057EFC">
      <w:pPr>
        <w:pStyle w:val="Textoindependiente2"/>
        <w:numPr>
          <w:ilvl w:val="1"/>
          <w:numId w:val="4"/>
        </w:numPr>
        <w:tabs>
          <w:tab w:val="left" w:pos="993"/>
        </w:tabs>
        <w:ind w:left="0" w:right="-91" w:firstLine="360"/>
        <w:rPr>
          <w:rFonts w:ascii="Arial" w:hAnsi="Arial"/>
          <w:rPrChange w:id="911" w:author="Bohorquez Manrique, German Javier, Enel Colombia" w:date="2020-12-04T09:31:00Z">
            <w:rPr/>
          </w:rPrChange>
        </w:rPr>
        <w:pPrChange w:id="912" w:author="Bohorquez Manrique, German Javier, Enel Colombia" w:date="2020-12-04T09:31:00Z">
          <w:pPr>
            <w:ind w:left="-5"/>
          </w:pPr>
        </w:pPrChange>
      </w:pPr>
      <w:r w:rsidRPr="00EE56F4">
        <w:rPr>
          <w:rFonts w:ascii="Arial" w:hAnsi="Arial"/>
          <w:lang w:val="es-CO"/>
          <w:rPrChange w:id="913" w:author="Bohorquez Manrique, German Javier, Enel Colombia" w:date="2020-12-04T09:31:00Z">
            <w:rPr/>
          </w:rPrChange>
        </w:rPr>
        <w:t>En caso que varíen los cargos regulados o su forma de cálculo, actualización, distribución y/o asignación, los nuevos valores se aplicarán según lo establezca la nueva ley, regulación o norma que los modifique o adicione de tiempo en tiempo.</w:t>
      </w:r>
    </w:p>
    <w:p w14:paraId="6169EBF1" w14:textId="77777777" w:rsidR="00057EFC" w:rsidRPr="00EE56F4" w:rsidRDefault="00057EFC" w:rsidP="00057EFC">
      <w:pPr>
        <w:pStyle w:val="Textoindependiente2"/>
        <w:tabs>
          <w:tab w:val="left" w:pos="993"/>
        </w:tabs>
        <w:ind w:left="360" w:right="-91"/>
        <w:rPr>
          <w:ins w:id="914" w:author="Bohorquez Manrique, German Javier, Enel Colombia" w:date="2020-12-04T09:31:00Z"/>
          <w:rFonts w:ascii="Arial" w:hAnsi="Arial" w:cs="Arial"/>
          <w:lang w:val="es-CO"/>
        </w:rPr>
      </w:pPr>
      <w:del w:id="915" w:author="Bohorquez Manrique, German Javier, Enel Colombia" w:date="2020-12-04T09:31:00Z">
        <w:r>
          <w:delText xml:space="preserve">2.3. </w:delText>
        </w:r>
      </w:del>
    </w:p>
    <w:p w14:paraId="378D73EA" w14:textId="77777777" w:rsidR="00057EFC" w:rsidRPr="00EE56F4" w:rsidRDefault="00057EFC">
      <w:pPr>
        <w:pStyle w:val="Textoindependiente2"/>
        <w:numPr>
          <w:ilvl w:val="1"/>
          <w:numId w:val="4"/>
        </w:numPr>
        <w:tabs>
          <w:tab w:val="left" w:pos="993"/>
        </w:tabs>
        <w:ind w:left="0" w:right="-91" w:firstLine="360"/>
        <w:rPr>
          <w:rFonts w:ascii="Arial" w:hAnsi="Arial"/>
          <w:rPrChange w:id="916" w:author="Bohorquez Manrique, German Javier, Enel Colombia" w:date="2020-12-04T09:31:00Z">
            <w:rPr/>
          </w:rPrChange>
        </w:rPr>
        <w:pPrChange w:id="917" w:author="Bohorquez Manrique, German Javier, Enel Colombia" w:date="2020-12-04T09:31:00Z">
          <w:pPr>
            <w:ind w:left="-5"/>
          </w:pPr>
        </w:pPrChange>
      </w:pPr>
      <w:r w:rsidRPr="00EE56F4">
        <w:rPr>
          <w:rFonts w:ascii="Arial" w:hAnsi="Arial"/>
          <w:lang w:val="es-CO"/>
          <w:rPrChange w:id="918" w:author="Bohorquez Manrique, German Javier, Enel Colombia" w:date="2020-12-04T09:31:00Z">
            <w:rPr/>
          </w:rPrChange>
        </w:rPr>
        <w:t>El valor del negocio jurídico, que surja con ocasión de la aceptación de la OFERTA MERCANTIL, se establecerá de acuerdo con los consumos mensuales liquidados y facturados por ENEL-EMGESA al DESTINATARIO durante la vigencia del negocio</w:t>
      </w:r>
      <w:ins w:id="919" w:author="Bohorquez Manrique, German Javier, Enel Colombia" w:date="2020-12-04T09:31:00Z">
        <w:r w:rsidRPr="00EE56F4">
          <w:rPr>
            <w:rFonts w:ascii="Arial" w:hAnsi="Arial" w:cs="Arial"/>
            <w:lang w:val="es-CO"/>
          </w:rPr>
          <w:t>.</w:t>
        </w:r>
      </w:ins>
    </w:p>
    <w:p w14:paraId="48A4990C" w14:textId="77777777" w:rsidR="00057EFC" w:rsidRPr="00EE56F4" w:rsidRDefault="00057EFC" w:rsidP="00057EFC">
      <w:pPr>
        <w:pStyle w:val="Textoindependiente2"/>
        <w:ind w:right="-93"/>
        <w:rPr>
          <w:ins w:id="920" w:author="Bohorquez Manrique, German Javier, Enel Colombia" w:date="2020-12-04T09:31:00Z"/>
          <w:rFonts w:ascii="Arial" w:hAnsi="Arial" w:cs="Arial"/>
          <w:lang w:val="es-CO"/>
        </w:rPr>
      </w:pPr>
      <w:del w:id="921" w:author="Bohorquez Manrique, German Javier, Enel Colombia" w:date="2020-12-04T09:31:00Z">
        <w:r>
          <w:delText xml:space="preserve">2.4. </w:delText>
        </w:r>
      </w:del>
    </w:p>
    <w:p w14:paraId="6D902E4F" w14:textId="77777777" w:rsidR="00057EFC" w:rsidRPr="00EE56F4" w:rsidRDefault="00057EFC">
      <w:pPr>
        <w:pStyle w:val="Textoindependiente2"/>
        <w:numPr>
          <w:ilvl w:val="1"/>
          <w:numId w:val="4"/>
        </w:numPr>
        <w:tabs>
          <w:tab w:val="left" w:pos="993"/>
        </w:tabs>
        <w:ind w:left="0" w:right="-91" w:firstLine="360"/>
        <w:rPr>
          <w:rFonts w:ascii="Arial" w:hAnsi="Arial"/>
          <w:rPrChange w:id="922" w:author="Bohorquez Manrique, German Javier, Enel Colombia" w:date="2020-12-04T09:31:00Z">
            <w:rPr/>
          </w:rPrChange>
        </w:rPr>
        <w:pPrChange w:id="923" w:author="Bohorquez Manrique, German Javier, Enel Colombia" w:date="2020-12-04T09:31:00Z">
          <w:pPr>
            <w:ind w:left="-5"/>
          </w:pPr>
        </w:pPrChange>
      </w:pPr>
      <w:r w:rsidRPr="00EE56F4">
        <w:rPr>
          <w:rFonts w:ascii="Arial" w:hAnsi="Arial"/>
          <w:lang w:val="es-CO"/>
          <w:rPrChange w:id="924" w:author="Bohorquez Manrique, German Javier, Enel Colombia" w:date="2020-12-04T09:31:00Z">
            <w:rPr/>
          </w:rPrChange>
        </w:rPr>
        <w:t xml:space="preserve">La regulación eléctrica en Colombia establece el cobro de cargos adicionales a los de la Venta de energía eléctrica, los cuales remuneran las demás actividades que hacen parte de la cadena de prestación de dicho servicio. La </w:t>
      </w:r>
      <w:del w:id="925" w:author="Bohorquez Manrique, German Javier, Enel Colombia" w:date="2020-12-04T09:31:00Z">
        <w:r>
          <w:delText>Ley</w:delText>
        </w:r>
      </w:del>
      <w:ins w:id="926" w:author="Bohorquez Manrique, German Javier, Enel Colombia" w:date="2020-12-04T09:31:00Z">
        <w:r>
          <w:rPr>
            <w:rFonts w:ascii="Arial" w:hAnsi="Arial" w:cs="Arial"/>
            <w:lang w:val="es-CO"/>
          </w:rPr>
          <w:t>regulación</w:t>
        </w:r>
      </w:ins>
      <w:r>
        <w:rPr>
          <w:rFonts w:ascii="Arial" w:hAnsi="Arial"/>
          <w:lang w:val="es-CO"/>
          <w:rPrChange w:id="927" w:author="Bohorquez Manrique, German Javier, Enel Colombia" w:date="2020-12-04T09:31:00Z">
            <w:rPr/>
          </w:rPrChange>
        </w:rPr>
        <w:t xml:space="preserve"> </w:t>
      </w:r>
      <w:r w:rsidRPr="00EE56F4">
        <w:rPr>
          <w:rFonts w:ascii="Arial" w:hAnsi="Arial"/>
          <w:lang w:val="es-CO"/>
          <w:rPrChange w:id="928" w:author="Bohorquez Manrique, German Javier, Enel Colombia" w:date="2020-12-04T09:31:00Z">
            <w:rPr/>
          </w:rPrChange>
        </w:rPr>
        <w:t xml:space="preserve">delegó y encargó al </w:t>
      </w:r>
      <w:del w:id="929" w:author="Bohorquez Manrique, German Javier, Enel Colombia" w:date="2020-12-04T09:31:00Z">
        <w:r>
          <w:delText>Administrador del Sistema de Intercambios Comerciales ("</w:delText>
        </w:r>
      </w:del>
      <w:r w:rsidRPr="00EE56F4">
        <w:rPr>
          <w:rFonts w:ascii="Arial" w:hAnsi="Arial"/>
          <w:lang w:val="es-CO"/>
          <w:rPrChange w:id="930" w:author="Bohorquez Manrique, German Javier, Enel Colombia" w:date="2020-12-04T09:31:00Z">
            <w:rPr/>
          </w:rPrChange>
        </w:rPr>
        <w:t>ASIC</w:t>
      </w:r>
      <w:del w:id="931" w:author="Bohorquez Manrique, German Javier, Enel Colombia" w:date="2020-12-04T09:31:00Z">
        <w:r>
          <w:delText>")</w:delText>
        </w:r>
      </w:del>
      <w:r w:rsidRPr="00EE56F4">
        <w:rPr>
          <w:rFonts w:ascii="Arial" w:hAnsi="Arial"/>
          <w:lang w:val="es-CO"/>
          <w:rPrChange w:id="932" w:author="Bohorquez Manrique, German Javier, Enel Colombia" w:date="2020-12-04T09:31:00Z">
            <w:rPr/>
          </w:rPrChange>
        </w:rPr>
        <w:t xml:space="preserve"> para ejercer la función de liquidar el valor de los cargos adicionales</w:t>
      </w:r>
      <w:del w:id="933" w:author="Bohorquez Manrique, German Javier, Enel Colombia" w:date="2020-12-04T09:31:00Z">
        <w:r>
          <w:delText>; por su parte</w:delText>
        </w:r>
      </w:del>
      <w:ins w:id="934" w:author="Bohorquez Manrique, German Javier, Enel Colombia" w:date="2020-12-04T09:31:00Z">
        <w:r>
          <w:rPr>
            <w:rFonts w:ascii="Arial" w:hAnsi="Arial" w:cs="Arial"/>
            <w:lang w:val="es-CO"/>
          </w:rPr>
          <w:t xml:space="preserve"> -actuales y los que en adelante se determinen-</w:t>
        </w:r>
        <w:r w:rsidRPr="00EE56F4">
          <w:rPr>
            <w:rFonts w:ascii="Arial" w:hAnsi="Arial" w:cs="Arial"/>
            <w:lang w:val="es-CO"/>
          </w:rPr>
          <w:t>. No obstante</w:t>
        </w:r>
      </w:ins>
      <w:r w:rsidRPr="00EE56F4">
        <w:rPr>
          <w:rFonts w:ascii="Arial" w:hAnsi="Arial"/>
          <w:lang w:val="es-CO"/>
          <w:rPrChange w:id="935" w:author="Bohorquez Manrique, German Javier, Enel Colombia" w:date="2020-12-04T09:31:00Z">
            <w:rPr/>
          </w:rPrChange>
        </w:rPr>
        <w:t>, el comercializador tiene la obligación de recaudar dichos cargos de sus usuarios. A continuación, se presentan los cargos adicionales que hacen parte de la tarifa y la forma en que serán liquidados y facturados:</w:t>
      </w:r>
    </w:p>
    <w:p w14:paraId="4F4D7B71" w14:textId="77777777" w:rsidR="00057EFC" w:rsidRPr="00EE56F4" w:rsidRDefault="00057EFC" w:rsidP="00057EFC">
      <w:pPr>
        <w:pStyle w:val="Textoindependiente2"/>
        <w:ind w:right="-93"/>
        <w:rPr>
          <w:ins w:id="936" w:author="Bohorquez Manrique, German Javier, Enel Colombia" w:date="2020-12-04T09:31:00Z"/>
          <w:rFonts w:ascii="Arial" w:hAnsi="Arial" w:cs="Arial"/>
          <w:lang w:val="es-CO"/>
        </w:rPr>
      </w:pPr>
      <w:del w:id="937" w:author="Bohorquez Manrique, German Javier, Enel Colombia" w:date="2020-12-04T09:31:00Z">
        <w:r>
          <w:delText xml:space="preserve">2.4.1. </w:delText>
        </w:r>
      </w:del>
    </w:p>
    <w:p w14:paraId="6A8589DF" w14:textId="77777777" w:rsidR="00057EFC" w:rsidRDefault="00057EFC" w:rsidP="00057EFC">
      <w:pPr>
        <w:ind w:left="-5"/>
        <w:rPr>
          <w:del w:id="938" w:author="Bohorquez Manrique, German Javier, Enel Colombia" w:date="2020-12-04T09:31:00Z"/>
          <w:rFonts w:ascii="Arial" w:eastAsia="Arial" w:hAnsi="Arial" w:cs="Arial"/>
          <w:color w:val="000000"/>
          <w:sz w:val="20"/>
          <w:lang w:val="es-419" w:eastAsia="es-419"/>
        </w:rPr>
      </w:pPr>
      <w:r w:rsidRPr="001F17F5">
        <w:rPr>
          <w:rFonts w:ascii="Arial" w:hAnsi="Arial"/>
          <w:u w:val="single"/>
          <w:rPrChange w:id="939" w:author="Bohorquez Manrique, German Javier, Enel Colombia" w:date="2020-12-04T09:31:00Z">
            <w:rPr/>
          </w:rPrChange>
        </w:rPr>
        <w:t xml:space="preserve">Cargo por Uso del Sistema de Transmisión Nacional </w:t>
      </w:r>
      <w:del w:id="940" w:author="Bohorquez Manrique, German Javier, Enel Colombia" w:date="2020-12-04T09:31:00Z">
        <w:r>
          <w:delText>-</w:delText>
        </w:r>
      </w:del>
      <w:ins w:id="941" w:author="Bohorquez Manrique, German Javier, Enel Colombia" w:date="2020-12-04T09:31:00Z">
        <w:r w:rsidRPr="001F17F5">
          <w:rPr>
            <w:u w:val="single"/>
          </w:rPr>
          <w:t>–</w:t>
        </w:r>
      </w:ins>
      <w:r w:rsidRPr="001F17F5">
        <w:rPr>
          <w:u w:val="single"/>
          <w:rPrChange w:id="942" w:author="Bohorquez Manrique, German Javier, Enel Colombia" w:date="2020-12-04T09:31:00Z">
            <w:rPr/>
          </w:rPrChange>
        </w:rPr>
        <w:t xml:space="preserve"> STN-</w:t>
      </w:r>
      <w:r w:rsidRPr="001F17F5">
        <w:t>. Con este cargo se remunera la actividad de transmisión, la cual consiste en el transporte de la energía eléctrica a niveles de tensión de 220kV o superiores. ENEL-EMGESA liquidará mensualmente los cargos del STN con un valor estimado, con base en la demanda real</w:t>
      </w:r>
    </w:p>
    <w:p w14:paraId="20071877" w14:textId="77777777" w:rsidR="00057EFC" w:rsidRDefault="00057EFC" w:rsidP="00057EFC">
      <w:pPr>
        <w:rPr>
          <w:del w:id="943" w:author="Bohorquez Manrique, German Javier, Enel Colombia" w:date="2020-12-04T09:31:00Z"/>
        </w:rPr>
        <w:sectPr w:rsidR="00057EFC">
          <w:headerReference w:type="even" r:id="rId9"/>
          <w:headerReference w:type="default" r:id="rId10"/>
          <w:footerReference w:type="default" r:id="rId11"/>
          <w:headerReference w:type="first" r:id="rId12"/>
          <w:footerReference w:type="first" r:id="rId13"/>
          <w:pgSz w:w="11906" w:h="16838"/>
          <w:pgMar w:top="2042" w:right="964" w:bottom="1599" w:left="850" w:header="850" w:footer="720" w:gutter="0"/>
          <w:cols w:space="720"/>
        </w:sectPr>
      </w:pPr>
    </w:p>
    <w:p w14:paraId="4B4248A6" w14:textId="77777777" w:rsidR="00057EFC" w:rsidRPr="001F17F5" w:rsidRDefault="00057EFC">
      <w:pPr>
        <w:pStyle w:val="Textoindependiente2"/>
        <w:numPr>
          <w:ilvl w:val="2"/>
          <w:numId w:val="4"/>
        </w:numPr>
        <w:tabs>
          <w:tab w:val="left" w:pos="993"/>
        </w:tabs>
        <w:ind w:left="0" w:right="-93" w:firstLine="360"/>
        <w:rPr>
          <w:rFonts w:ascii="Arial" w:hAnsi="Arial"/>
          <w:lang w:val="es-MX"/>
          <w:rPrChange w:id="949" w:author="Bohorquez Manrique, German Javier, Enel Colombia" w:date="2020-12-04T09:31:00Z">
            <w:rPr/>
          </w:rPrChange>
        </w:rPr>
        <w:pPrChange w:id="950" w:author="Bohorquez Manrique, German Javier, Enel Colombia" w:date="2020-12-04T09:31:00Z">
          <w:pPr>
            <w:ind w:left="-5"/>
          </w:pPr>
        </w:pPrChange>
      </w:pPr>
      <w:ins w:id="951" w:author="Bohorquez Manrique, German Javier, Enel Colombia" w:date="2020-12-04T09:31:00Z">
        <w:r w:rsidRPr="001F17F5">
          <w:rPr>
            <w:rFonts w:ascii="Arial" w:hAnsi="Arial" w:cs="Arial"/>
            <w:lang w:val="es-CO"/>
          </w:rPr>
          <w:lastRenderedPageBreak/>
          <w:t xml:space="preserve"> </w:t>
        </w:r>
      </w:ins>
      <w:r w:rsidRPr="001F17F5">
        <w:rPr>
          <w:rFonts w:ascii="Arial" w:hAnsi="Arial"/>
          <w:lang w:val="es-CO"/>
          <w:rPrChange w:id="952" w:author="Bohorquez Manrique, German Javier, Enel Colombia" w:date="2020-12-04T09:31:00Z">
            <w:rPr/>
          </w:rPrChange>
        </w:rPr>
        <w:t>total registrada en el mes a facturar. Posteriormente ENEL-EMGESA realizará los ajustes correspondientes, de acuer</w:t>
      </w:r>
      <w:r w:rsidRPr="00D41DD7">
        <w:rPr>
          <w:rFonts w:ascii="Arial" w:hAnsi="Arial"/>
          <w:lang w:val="es-CO"/>
          <w:rPrChange w:id="953" w:author="Bohorquez Manrique, German Javier, Enel Colombia" w:date="2020-12-04T09:31:00Z">
            <w:rPr/>
          </w:rPrChange>
        </w:rPr>
        <w:t xml:space="preserve">do con los cargos del STN determinados por parte del ASIC y el Liquidador y Administrador de Cuentas por Uso del STN </w:t>
      </w:r>
      <w:del w:id="954" w:author="Bohorquez Manrique, German Javier, Enel Colombia" w:date="2020-12-04T09:31:00Z">
        <w:r>
          <w:delText>("</w:delText>
        </w:r>
      </w:del>
      <w:ins w:id="955" w:author="Bohorquez Manrique, German Javier, Enel Colombia" w:date="2020-12-04T09:31:00Z">
        <w:r w:rsidRPr="00D41DD7">
          <w:rPr>
            <w:rFonts w:ascii="Arial" w:hAnsi="Arial" w:cs="Arial"/>
            <w:lang w:val="es-CO"/>
          </w:rPr>
          <w:t>(“</w:t>
        </w:r>
      </w:ins>
      <w:r w:rsidRPr="00D41DD7">
        <w:rPr>
          <w:rFonts w:ascii="Arial" w:hAnsi="Arial"/>
          <w:lang w:val="es-CO"/>
          <w:rPrChange w:id="956" w:author="Bohorquez Manrique, German Javier, Enel Colombia" w:date="2020-12-04T09:31:00Z">
            <w:rPr/>
          </w:rPrChange>
        </w:rPr>
        <w:t>LAC</w:t>
      </w:r>
      <w:del w:id="957" w:author="Bohorquez Manrique, German Javier, Enel Colombia" w:date="2020-12-04T09:31:00Z">
        <w:r>
          <w:delText>"),</w:delText>
        </w:r>
      </w:del>
      <w:ins w:id="958" w:author="Bohorquez Manrique, German Javier, Enel Colombia" w:date="2020-12-04T09:31:00Z">
        <w:r w:rsidRPr="00D41DD7">
          <w:rPr>
            <w:rFonts w:ascii="Arial" w:hAnsi="Arial" w:cs="Arial"/>
            <w:lang w:val="es-CO"/>
          </w:rPr>
          <w:t>”),</w:t>
        </w:r>
      </w:ins>
      <w:r w:rsidRPr="00D41DD7">
        <w:rPr>
          <w:rFonts w:ascii="Arial" w:hAnsi="Arial"/>
          <w:lang w:val="es-CO"/>
          <w:rPrChange w:id="959" w:author="Bohorquez Manrique, German Javier, Enel Colombia" w:date="2020-12-04T09:31:00Z">
            <w:rPr/>
          </w:rPrChange>
        </w:rPr>
        <w:t xml:space="preserve"> atendiendo entre otros a lo dispuesto por el </w:t>
      </w:r>
      <w:r w:rsidRPr="00D41DD7">
        <w:rPr>
          <w:rFonts w:ascii="Arial" w:hAnsi="Arial"/>
          <w:lang w:val="es-MX"/>
          <w:rPrChange w:id="960" w:author="Bohorquez Manrique, German Javier, Enel Colombia" w:date="2020-12-04T09:31:00Z">
            <w:rPr/>
          </w:rPrChange>
        </w:rPr>
        <w:t>Artículo</w:t>
      </w:r>
      <w:r w:rsidRPr="001F17F5">
        <w:rPr>
          <w:rFonts w:ascii="Arial" w:hAnsi="Arial"/>
          <w:lang w:val="es-MX"/>
          <w:rPrChange w:id="961" w:author="Bohorquez Manrique, German Javier, Enel Colombia" w:date="2020-12-04T09:31:00Z">
            <w:rPr/>
          </w:rPrChange>
        </w:rPr>
        <w:t xml:space="preserve"> 19 de la Res</w:t>
      </w:r>
      <w:r>
        <w:rPr>
          <w:rFonts w:ascii="Arial" w:hAnsi="Arial"/>
          <w:lang w:val="es-MX"/>
          <w:rPrChange w:id="962" w:author="Bohorquez Manrique, German Javier, Enel Colombia" w:date="2020-12-04T09:31:00Z">
            <w:rPr/>
          </w:rPrChange>
        </w:rPr>
        <w:t>olución CREG</w:t>
      </w:r>
      <w:r w:rsidRPr="001F17F5">
        <w:rPr>
          <w:rFonts w:ascii="Arial" w:hAnsi="Arial"/>
          <w:lang w:val="es-MX"/>
          <w:rPrChange w:id="963" w:author="Bohorquez Manrique, German Javier, Enel Colombia" w:date="2020-12-04T09:31:00Z">
            <w:rPr/>
          </w:rPrChange>
        </w:rPr>
        <w:t>. 119/2007</w:t>
      </w:r>
      <w:del w:id="964" w:author="Bohorquez Manrique, German Javier, Enel Colombia" w:date="2020-12-04T09:31:00Z">
        <w:r>
          <w:delText>.</w:delText>
        </w:r>
      </w:del>
    </w:p>
    <w:p w14:paraId="48E9E3B8" w14:textId="77777777" w:rsidR="00057EFC" w:rsidRPr="00EE56F4" w:rsidRDefault="00057EFC" w:rsidP="00057EFC">
      <w:pPr>
        <w:pStyle w:val="Textoindependiente2"/>
        <w:ind w:right="-93"/>
        <w:rPr>
          <w:ins w:id="965" w:author="Bohorquez Manrique, German Javier, Enel Colombia" w:date="2020-12-04T09:31:00Z"/>
          <w:rFonts w:ascii="Arial" w:hAnsi="Arial" w:cs="Arial"/>
          <w:lang w:val="es-CO"/>
        </w:rPr>
      </w:pPr>
      <w:del w:id="966" w:author="Bohorquez Manrique, German Javier, Enel Colombia" w:date="2020-12-04T09:31:00Z">
        <w:r>
          <w:delText xml:space="preserve">2.4.2. </w:delText>
        </w:r>
      </w:del>
      <w:ins w:id="967" w:author="Bohorquez Manrique, German Javier, Enel Colombia" w:date="2020-12-04T09:31:00Z">
        <w:r w:rsidRPr="00EE56F4" w:rsidDel="001F17F5">
          <w:rPr>
            <w:rFonts w:ascii="Arial" w:hAnsi="Arial" w:cs="Arial"/>
            <w:lang w:val="es-CO"/>
          </w:rPr>
          <w:t xml:space="preserve"> </w:t>
        </w:r>
      </w:ins>
    </w:p>
    <w:p w14:paraId="4FD1D466" w14:textId="77777777" w:rsidR="00057EFC" w:rsidRDefault="00057EFC" w:rsidP="00057EFC">
      <w:pPr>
        <w:spacing w:after="2"/>
        <w:ind w:left="-5"/>
        <w:rPr>
          <w:del w:id="968" w:author="Bohorquez Manrique, German Javier, Enel Colombia" w:date="2020-12-04T09:31:00Z"/>
          <w:rFonts w:ascii="Arial" w:eastAsia="Arial" w:hAnsi="Arial" w:cs="Arial"/>
          <w:color w:val="000000"/>
          <w:sz w:val="20"/>
          <w:lang w:val="es-419" w:eastAsia="es-419"/>
        </w:rPr>
      </w:pPr>
      <w:r w:rsidRPr="00EE56F4">
        <w:rPr>
          <w:rFonts w:ascii="Arial" w:hAnsi="Arial"/>
          <w:u w:val="single"/>
          <w:rPrChange w:id="969" w:author="Bohorquez Manrique, German Javier, Enel Colombia" w:date="2020-12-04T09:31:00Z">
            <w:rPr/>
          </w:rPrChange>
        </w:rPr>
        <w:t xml:space="preserve">Cargo por Uso del </w:t>
      </w:r>
      <w:r w:rsidRPr="00EE56F4">
        <w:rPr>
          <w:u w:val="single"/>
          <w:rPrChange w:id="970" w:author="Bohorquez Manrique, German Javier, Enel Colombia" w:date="2020-12-04T09:31:00Z">
            <w:rPr/>
          </w:rPrChange>
        </w:rPr>
        <w:t xml:space="preserve">Sistema de Distribución Local </w:t>
      </w:r>
      <w:del w:id="971" w:author="Bohorquez Manrique, German Javier, Enel Colombia" w:date="2020-12-04T09:31:00Z">
        <w:r>
          <w:delText>-</w:delText>
        </w:r>
      </w:del>
      <w:ins w:id="972" w:author="Bohorquez Manrique, German Javier, Enel Colombia" w:date="2020-12-04T09:31:00Z">
        <w:r w:rsidRPr="00EE56F4">
          <w:rPr>
            <w:u w:val="single"/>
          </w:rPr>
          <w:t>–</w:t>
        </w:r>
      </w:ins>
      <w:r w:rsidRPr="00EE56F4">
        <w:rPr>
          <w:u w:val="single"/>
          <w:rPrChange w:id="973" w:author="Bohorquez Manrique, German Javier, Enel Colombia" w:date="2020-12-04T09:31:00Z">
            <w:rPr/>
          </w:rPrChange>
        </w:rPr>
        <w:t xml:space="preserve"> SDL </w:t>
      </w:r>
      <w:del w:id="974" w:author="Bohorquez Manrique, German Javier, Enel Colombia" w:date="2020-12-04T09:31:00Z">
        <w:r>
          <w:delText>-</w:delText>
        </w:r>
      </w:del>
      <w:ins w:id="975" w:author="Bohorquez Manrique, German Javier, Enel Colombia" w:date="2020-12-04T09:31:00Z">
        <w:r w:rsidRPr="00EE56F4">
          <w:rPr>
            <w:u w:val="single"/>
          </w:rPr>
          <w:t>–</w:t>
        </w:r>
      </w:ins>
      <w:r w:rsidRPr="00EE56F4">
        <w:rPr>
          <w:u w:val="single"/>
          <w:rPrChange w:id="976" w:author="Bohorquez Manrique, German Javier, Enel Colombia" w:date="2020-12-04T09:31:00Z">
            <w:rPr/>
          </w:rPrChange>
        </w:rPr>
        <w:t xml:space="preserve"> y Sistema de Transmisión Regional </w:t>
      </w:r>
      <w:del w:id="977" w:author="Bohorquez Manrique, German Javier, Enel Colombia" w:date="2020-12-04T09:31:00Z">
        <w:r>
          <w:delText>-</w:delText>
        </w:r>
      </w:del>
      <w:ins w:id="978" w:author="Bohorquez Manrique, German Javier, Enel Colombia" w:date="2020-12-04T09:31:00Z">
        <w:r w:rsidRPr="00EE56F4">
          <w:rPr>
            <w:u w:val="single"/>
          </w:rPr>
          <w:t>–</w:t>
        </w:r>
      </w:ins>
      <w:r w:rsidRPr="00EE56F4">
        <w:rPr>
          <w:u w:val="single"/>
          <w:rPrChange w:id="979" w:author="Bohorquez Manrique, German Javier, Enel Colombia" w:date="2020-12-04T09:31:00Z">
            <w:rPr/>
          </w:rPrChange>
        </w:rPr>
        <w:t xml:space="preserve"> STR-</w:t>
      </w:r>
      <w:r w:rsidRPr="00EE56F4">
        <w:t>. Con este cargo se remunera la actividad de distribución local y transmisión regional, las cuales consisten en la distribución y el transporte de la energía a niveles de tensión menores a 220kV. Estos valores dependen del Operador de Red al que esté conectado el DESTINATARIO y del nivel de tensión en que se encuentra medido.</w:t>
      </w:r>
    </w:p>
    <w:p w14:paraId="3FCE1CA1" w14:textId="77777777" w:rsidR="00057EFC" w:rsidRPr="00EE56F4" w:rsidRDefault="00057EFC">
      <w:pPr>
        <w:pStyle w:val="Textoindependiente2"/>
        <w:numPr>
          <w:ilvl w:val="2"/>
          <w:numId w:val="4"/>
        </w:numPr>
        <w:tabs>
          <w:tab w:val="left" w:pos="993"/>
        </w:tabs>
        <w:ind w:left="0" w:right="-91" w:firstLine="360"/>
        <w:rPr>
          <w:rFonts w:ascii="Arial" w:hAnsi="Arial"/>
          <w:rPrChange w:id="980" w:author="Bohorquez Manrique, German Javier, Enel Colombia" w:date="2020-12-04T09:31:00Z">
            <w:rPr/>
          </w:rPrChange>
        </w:rPr>
        <w:pPrChange w:id="981" w:author="Bohorquez Manrique, German Javier, Enel Colombia" w:date="2020-12-04T09:31:00Z">
          <w:pPr>
            <w:ind w:left="-5"/>
          </w:pPr>
        </w:pPrChange>
      </w:pPr>
      <w:ins w:id="982" w:author="Bohorquez Manrique, German Javier, Enel Colombia" w:date="2020-12-04T09:31:00Z">
        <w:r w:rsidRPr="00EE56F4">
          <w:rPr>
            <w:rFonts w:ascii="Arial" w:hAnsi="Arial" w:cs="Arial"/>
            <w:lang w:val="es-CO"/>
          </w:rPr>
          <w:t xml:space="preserve"> </w:t>
        </w:r>
      </w:ins>
      <w:r w:rsidRPr="00EE56F4">
        <w:rPr>
          <w:rFonts w:ascii="Arial" w:hAnsi="Arial"/>
          <w:lang w:val="es-CO"/>
          <w:rPrChange w:id="983" w:author="Bohorquez Manrique, German Javier, Enel Colombia" w:date="2020-12-04T09:31:00Z">
            <w:rPr/>
          </w:rPrChange>
        </w:rPr>
        <w:t>ENEL-EMGESA liquidará y actualizará estos cargos de acuerdo con lo establecido en la regulación vigente.</w:t>
      </w:r>
      <w:ins w:id="984" w:author="Bohorquez Manrique, German Javier, Enel Colombia" w:date="2020-12-04T09:31:00Z">
        <w:r w:rsidRPr="00EE56F4">
          <w:rPr>
            <w:rFonts w:ascii="Arial" w:hAnsi="Arial" w:cs="Arial"/>
            <w:lang w:val="es-CO"/>
          </w:rPr>
          <w:t xml:space="preserve">  </w:t>
        </w:r>
      </w:ins>
    </w:p>
    <w:p w14:paraId="612D2294" w14:textId="77777777" w:rsidR="00057EFC" w:rsidRPr="00EE56F4" w:rsidRDefault="00057EFC" w:rsidP="00057EFC">
      <w:pPr>
        <w:pStyle w:val="Encabezado"/>
        <w:ind w:right="-93"/>
        <w:jc w:val="both"/>
        <w:rPr>
          <w:ins w:id="985" w:author="Bohorquez Manrique, German Javier, Enel Colombia" w:date="2020-12-04T09:31:00Z"/>
          <w:rFonts w:ascii="Arial" w:hAnsi="Arial" w:cs="Arial"/>
          <w:noProof/>
          <w:lang w:val="es-CO"/>
        </w:rPr>
      </w:pPr>
      <w:del w:id="986" w:author="Bohorquez Manrique, German Javier, Enel Colombia" w:date="2020-12-04T09:31:00Z">
        <w:r>
          <w:delText xml:space="preserve">2.4.3. </w:delText>
        </w:r>
      </w:del>
    </w:p>
    <w:p w14:paraId="1B947CA8" w14:textId="77777777" w:rsidR="00057EFC" w:rsidRPr="00EE56F4" w:rsidRDefault="00057EFC" w:rsidP="00057EFC">
      <w:pPr>
        <w:pStyle w:val="Textoindependiente2"/>
        <w:numPr>
          <w:ilvl w:val="2"/>
          <w:numId w:val="4"/>
        </w:numPr>
        <w:tabs>
          <w:tab w:val="left" w:pos="993"/>
        </w:tabs>
        <w:ind w:left="0" w:right="-91" w:firstLine="360"/>
        <w:rPr>
          <w:ins w:id="987" w:author="Bohorquez Manrique, German Javier, Enel Colombia" w:date="2020-12-04T09:31:00Z"/>
          <w:rFonts w:ascii="Arial" w:hAnsi="Arial" w:cs="Arial"/>
          <w:noProof/>
          <w:lang w:val="es-CO"/>
        </w:rPr>
      </w:pPr>
      <w:r w:rsidRPr="00EE56F4">
        <w:rPr>
          <w:rFonts w:ascii="Arial" w:hAnsi="Arial"/>
          <w:u w:val="single"/>
          <w:lang w:val="es-CO"/>
          <w:rPrChange w:id="988" w:author="Bohorquez Manrique, German Javier, Enel Colombia" w:date="2020-12-04T09:31:00Z">
            <w:rPr/>
          </w:rPrChange>
        </w:rPr>
        <w:t>Cargos por Restricciones en el STN</w:t>
      </w:r>
      <w:r w:rsidRPr="00EE56F4">
        <w:rPr>
          <w:rFonts w:ascii="Arial" w:hAnsi="Arial"/>
          <w:lang w:val="es-CO"/>
          <w:rPrChange w:id="989" w:author="Bohorquez Manrique, German Javier, Enel Colombia" w:date="2020-12-04T09:31:00Z">
            <w:rPr/>
          </w:rPrChange>
        </w:rPr>
        <w:t xml:space="preserve">. Este cargo remunera los costos asociados a </w:t>
      </w:r>
      <w:del w:id="990" w:author="Bohorquez Manrique, German Javier, Enel Colombia" w:date="2020-12-04T09:31:00Z">
        <w:r>
          <w:delText>generaciones forzadas, las cuales garantizan</w:delText>
        </w:r>
      </w:del>
      <w:ins w:id="991" w:author="Bohorquez Manrique, German Javier, Enel Colombia" w:date="2020-12-04T09:31:00Z">
        <w:r>
          <w:rPr>
            <w:rFonts w:ascii="Arial" w:hAnsi="Arial" w:cs="Arial"/>
            <w:noProof/>
            <w:lang w:val="es-CO"/>
          </w:rPr>
          <w:t xml:space="preserve">la </w:t>
        </w:r>
        <w:r w:rsidRPr="00EE56F4">
          <w:rPr>
            <w:rFonts w:ascii="Arial" w:hAnsi="Arial" w:cs="Arial"/>
            <w:noProof/>
            <w:lang w:val="es-CO"/>
          </w:rPr>
          <w:t>generaci</w:t>
        </w:r>
        <w:r>
          <w:rPr>
            <w:rFonts w:ascii="Arial" w:hAnsi="Arial" w:cs="Arial"/>
            <w:noProof/>
            <w:lang w:val="es-CO"/>
          </w:rPr>
          <w:t xml:space="preserve">ón de seguridad </w:t>
        </w:r>
        <w:r w:rsidRPr="00EE56F4">
          <w:rPr>
            <w:rFonts w:ascii="Arial" w:hAnsi="Arial" w:cs="Arial"/>
            <w:noProof/>
            <w:lang w:val="es-CO"/>
          </w:rPr>
          <w:t>, la cual garantiza</w:t>
        </w:r>
      </w:ins>
      <w:r w:rsidRPr="00EE56F4">
        <w:rPr>
          <w:rFonts w:ascii="Arial" w:hAnsi="Arial"/>
          <w:lang w:val="es-CO"/>
          <w:rPrChange w:id="992" w:author="Bohorquez Manrique, German Javier, Enel Colombia" w:date="2020-12-04T09:31:00Z">
            <w:rPr/>
          </w:rPrChange>
        </w:rPr>
        <w:t xml:space="preserve"> que la operación integrada del Sistema Interconectado Nacional sea confiable, segura y económica.</w:t>
      </w:r>
      <w:ins w:id="993" w:author="Bohorquez Manrique, German Javier, Enel Colombia" w:date="2020-12-04T09:31:00Z">
        <w:r w:rsidRPr="00EE56F4">
          <w:rPr>
            <w:rFonts w:ascii="Arial" w:hAnsi="Arial" w:cs="Arial"/>
            <w:noProof/>
            <w:lang w:val="es-CO"/>
          </w:rPr>
          <w:t xml:space="preserve"> </w:t>
        </w:r>
      </w:ins>
    </w:p>
    <w:p w14:paraId="2A7EFA4C" w14:textId="77777777" w:rsidR="00057EFC" w:rsidRPr="00EE56F4" w:rsidRDefault="00057EFC">
      <w:pPr>
        <w:pStyle w:val="Encabezado"/>
        <w:ind w:right="-93"/>
        <w:jc w:val="both"/>
        <w:rPr>
          <w:rFonts w:ascii="Arial" w:hAnsi="Arial"/>
          <w:rPrChange w:id="994" w:author="Bohorquez Manrique, German Javier, Enel Colombia" w:date="2020-12-04T09:31:00Z">
            <w:rPr/>
          </w:rPrChange>
        </w:rPr>
        <w:pPrChange w:id="995" w:author="Bohorquez Manrique, German Javier, Enel Colombia" w:date="2020-12-04T09:31:00Z">
          <w:pPr>
            <w:ind w:left="-5"/>
          </w:pPr>
        </w:pPrChange>
      </w:pPr>
    </w:p>
    <w:p w14:paraId="6454F11A" w14:textId="77777777" w:rsidR="00057EFC" w:rsidRPr="00EE56F4" w:rsidRDefault="00057EFC">
      <w:pPr>
        <w:pStyle w:val="Encabezado"/>
        <w:ind w:right="-93"/>
        <w:jc w:val="both"/>
        <w:rPr>
          <w:rFonts w:ascii="Arial" w:hAnsi="Arial"/>
          <w:rPrChange w:id="996" w:author="Bohorquez Manrique, German Javier, Enel Colombia" w:date="2020-12-04T09:31:00Z">
            <w:rPr/>
          </w:rPrChange>
        </w:rPr>
        <w:pPrChange w:id="997" w:author="Bohorquez Manrique, German Javier, Enel Colombia" w:date="2020-12-04T09:31:00Z">
          <w:pPr>
            <w:ind w:left="-5"/>
          </w:pPr>
        </w:pPrChange>
      </w:pPr>
      <w:r w:rsidRPr="00D31842">
        <w:rPr>
          <w:rFonts w:ascii="Arial" w:hAnsi="Arial"/>
          <w:lang w:val="es-CO"/>
          <w:rPrChange w:id="998" w:author="Bohorquez Manrique, German Javier, Enel Colombia" w:date="2020-12-04T09:31:00Z">
            <w:rPr/>
          </w:rPrChange>
        </w:rPr>
        <w:t>ENEL-EMGESA hará un estimado, de acuerdo con la información disponible del mes siguiente al de consumo, y ajustará la diferencia en la siguiente facturación con base en el cálculo de restricciones que realiza mensualmente el ASIC.</w:t>
      </w:r>
    </w:p>
    <w:p w14:paraId="29B254D4" w14:textId="77777777" w:rsidR="00057EFC" w:rsidRPr="00EE56F4" w:rsidRDefault="00057EFC" w:rsidP="00057EFC">
      <w:pPr>
        <w:pStyle w:val="Textoindependiente2"/>
        <w:ind w:right="-93"/>
        <w:rPr>
          <w:ins w:id="999" w:author="Bohorquez Manrique, German Javier, Enel Colombia" w:date="2020-12-04T09:31:00Z"/>
          <w:rFonts w:ascii="Arial" w:hAnsi="Arial" w:cs="Arial"/>
          <w:lang w:val="es-CO"/>
        </w:rPr>
      </w:pPr>
      <w:del w:id="1000" w:author="Bohorquez Manrique, German Javier, Enel Colombia" w:date="2020-12-04T09:31:00Z">
        <w:r>
          <w:delText xml:space="preserve">2.4.4. </w:delText>
        </w:r>
      </w:del>
    </w:p>
    <w:p w14:paraId="396D0F73" w14:textId="77777777" w:rsidR="00057EFC" w:rsidRPr="00EE56F4" w:rsidRDefault="00057EFC">
      <w:pPr>
        <w:pStyle w:val="Textoindependiente2"/>
        <w:numPr>
          <w:ilvl w:val="2"/>
          <w:numId w:val="4"/>
        </w:numPr>
        <w:tabs>
          <w:tab w:val="left" w:pos="993"/>
        </w:tabs>
        <w:ind w:left="0" w:right="-91" w:firstLine="360"/>
        <w:rPr>
          <w:rFonts w:ascii="Arial" w:hAnsi="Arial"/>
          <w:rPrChange w:id="1001" w:author="Bohorquez Manrique, German Javier, Enel Colombia" w:date="2020-12-04T09:31:00Z">
            <w:rPr/>
          </w:rPrChange>
        </w:rPr>
        <w:pPrChange w:id="1002" w:author="Bohorquez Manrique, German Javier, Enel Colombia" w:date="2020-12-04T09:31:00Z">
          <w:pPr>
            <w:ind w:left="-5"/>
          </w:pPr>
        </w:pPrChange>
      </w:pPr>
      <w:r w:rsidRPr="00EE56F4">
        <w:rPr>
          <w:rFonts w:ascii="Arial" w:hAnsi="Arial"/>
          <w:u w:val="single"/>
          <w:lang w:val="es-CO"/>
          <w:rPrChange w:id="1003" w:author="Bohorquez Manrique, German Javier, Enel Colombia" w:date="2020-12-04T09:31:00Z">
            <w:rPr/>
          </w:rPrChange>
        </w:rPr>
        <w:t xml:space="preserve">Cargos Servicios Comisión de Regulación de Energía y Gas </w:t>
      </w:r>
      <w:del w:id="1004" w:author="Bohorquez Manrique, German Javier, Enel Colombia" w:date="2020-12-04T09:31:00Z">
        <w:r>
          <w:delText>"</w:delText>
        </w:r>
      </w:del>
      <w:ins w:id="1005" w:author="Bohorquez Manrique, German Javier, Enel Colombia" w:date="2020-12-04T09:31:00Z">
        <w:r w:rsidRPr="00EE56F4">
          <w:rPr>
            <w:rFonts w:ascii="Arial" w:hAnsi="Arial" w:cs="Arial"/>
            <w:u w:val="single"/>
            <w:lang w:val="es-CO"/>
          </w:rPr>
          <w:t>“</w:t>
        </w:r>
      </w:ins>
      <w:r w:rsidRPr="00EE56F4">
        <w:rPr>
          <w:rFonts w:ascii="Arial" w:hAnsi="Arial"/>
          <w:u w:val="single"/>
          <w:lang w:val="es-CO"/>
          <w:rPrChange w:id="1006" w:author="Bohorquez Manrique, German Javier, Enel Colombia" w:date="2020-12-04T09:31:00Z">
            <w:rPr/>
          </w:rPrChange>
        </w:rPr>
        <w:t>CREG</w:t>
      </w:r>
      <w:del w:id="1007" w:author="Bohorquez Manrique, German Javier, Enel Colombia" w:date="2020-12-04T09:31:00Z">
        <w:r>
          <w:delText>",</w:delText>
        </w:r>
      </w:del>
      <w:ins w:id="1008" w:author="Bohorquez Manrique, German Javier, Enel Colombia" w:date="2020-12-04T09:31:00Z">
        <w:r w:rsidRPr="00EE56F4">
          <w:rPr>
            <w:rFonts w:ascii="Arial" w:hAnsi="Arial" w:cs="Arial"/>
            <w:u w:val="single"/>
            <w:lang w:val="es-CO"/>
          </w:rPr>
          <w:t>”,</w:t>
        </w:r>
      </w:ins>
      <w:r w:rsidRPr="00EE56F4">
        <w:rPr>
          <w:rFonts w:ascii="Arial" w:hAnsi="Arial"/>
          <w:u w:val="single"/>
          <w:lang w:val="es-CO"/>
          <w:rPrChange w:id="1009" w:author="Bohorquez Manrique, German Javier, Enel Colombia" w:date="2020-12-04T09:31:00Z">
            <w:rPr/>
          </w:rPrChange>
        </w:rPr>
        <w:t xml:space="preserve"> Superintendencia de Servicios Públicos Domiciliarios </w:t>
      </w:r>
      <w:del w:id="1010" w:author="Bohorquez Manrique, German Javier, Enel Colombia" w:date="2020-12-04T09:31:00Z">
        <w:r>
          <w:delText>"</w:delText>
        </w:r>
      </w:del>
      <w:ins w:id="1011" w:author="Bohorquez Manrique, German Javier, Enel Colombia" w:date="2020-12-04T09:31:00Z">
        <w:r w:rsidRPr="00EE56F4">
          <w:rPr>
            <w:rFonts w:ascii="Arial" w:hAnsi="Arial" w:cs="Arial"/>
            <w:u w:val="single"/>
            <w:lang w:val="es-CO"/>
          </w:rPr>
          <w:t>“</w:t>
        </w:r>
      </w:ins>
      <w:r w:rsidRPr="00EE56F4">
        <w:rPr>
          <w:rFonts w:ascii="Arial" w:hAnsi="Arial"/>
          <w:u w:val="single"/>
          <w:lang w:val="es-CO"/>
          <w:rPrChange w:id="1012" w:author="Bohorquez Manrique, German Javier, Enel Colombia" w:date="2020-12-04T09:31:00Z">
            <w:rPr/>
          </w:rPrChange>
        </w:rPr>
        <w:t>SSPD</w:t>
      </w:r>
      <w:del w:id="1013" w:author="Bohorquez Manrique, German Javier, Enel Colombia" w:date="2020-12-04T09:31:00Z">
        <w:r>
          <w:delText>",</w:delText>
        </w:r>
      </w:del>
      <w:ins w:id="1014" w:author="Bohorquez Manrique, German Javier, Enel Colombia" w:date="2020-12-04T09:31:00Z">
        <w:r w:rsidRPr="00EE56F4">
          <w:rPr>
            <w:rFonts w:ascii="Arial" w:hAnsi="Arial" w:cs="Arial"/>
            <w:u w:val="single"/>
            <w:lang w:val="es-CO"/>
          </w:rPr>
          <w:t>”,</w:t>
        </w:r>
      </w:ins>
      <w:r w:rsidRPr="00EE56F4">
        <w:rPr>
          <w:rFonts w:ascii="Arial" w:hAnsi="Arial"/>
          <w:u w:val="single"/>
          <w:lang w:val="es-CO"/>
          <w:rPrChange w:id="1015" w:author="Bohorquez Manrique, German Javier, Enel Colombia" w:date="2020-12-04T09:31:00Z">
            <w:rPr/>
          </w:rPrChange>
        </w:rPr>
        <w:t xml:space="preserve"> Compañía de Expertos en Mercados S.A. </w:t>
      </w:r>
      <w:del w:id="1016" w:author="Bohorquez Manrique, German Javier, Enel Colombia" w:date="2020-12-04T09:31:00Z">
        <w:r>
          <w:delText>ESP ("</w:delText>
        </w:r>
      </w:del>
      <w:ins w:id="1017" w:author="Bohorquez Manrique, German Javier, Enel Colombia" w:date="2020-12-04T09:31:00Z">
        <w:r w:rsidRPr="00EE56F4">
          <w:rPr>
            <w:rFonts w:ascii="Arial" w:hAnsi="Arial" w:cs="Arial"/>
            <w:u w:val="single"/>
            <w:lang w:val="es-CO"/>
          </w:rPr>
          <w:t>E.S.P (“</w:t>
        </w:r>
      </w:ins>
      <w:r w:rsidRPr="00EE56F4">
        <w:rPr>
          <w:rFonts w:ascii="Arial" w:hAnsi="Arial"/>
          <w:u w:val="single"/>
          <w:lang w:val="es-CO"/>
          <w:rPrChange w:id="1018" w:author="Bohorquez Manrique, German Javier, Enel Colombia" w:date="2020-12-04T09:31:00Z">
            <w:rPr/>
          </w:rPrChange>
        </w:rPr>
        <w:t>CND y ASIC</w:t>
      </w:r>
      <w:del w:id="1019" w:author="Bohorquez Manrique, German Javier, Enel Colombia" w:date="2020-12-04T09:31:00Z">
        <w:r>
          <w:delText>").</w:delText>
        </w:r>
      </w:del>
      <w:ins w:id="1020" w:author="Bohorquez Manrique, German Javier, Enel Colombia" w:date="2020-12-04T09:31:00Z">
        <w:r w:rsidRPr="00EE56F4">
          <w:rPr>
            <w:rFonts w:ascii="Arial" w:hAnsi="Arial" w:cs="Arial"/>
            <w:u w:val="single"/>
            <w:lang w:val="es-CO"/>
          </w:rPr>
          <w:t>”)</w:t>
        </w:r>
        <w:r w:rsidRPr="00EE56F4">
          <w:rPr>
            <w:rFonts w:ascii="Arial" w:hAnsi="Arial" w:cs="Arial"/>
            <w:lang w:val="es-CO"/>
          </w:rPr>
          <w:t>.</w:t>
        </w:r>
      </w:ins>
      <w:r w:rsidRPr="00EE56F4">
        <w:rPr>
          <w:rFonts w:ascii="Arial" w:hAnsi="Arial"/>
          <w:lang w:val="es-CO"/>
          <w:rPrChange w:id="1021" w:author="Bohorquez Manrique, German Javier, Enel Colombia" w:date="2020-12-04T09:31:00Z">
            <w:rPr/>
          </w:rPrChange>
        </w:rPr>
        <w:t xml:space="preserve"> Los entes que regulan, controlan, operan y administran el mercado eléctrico colombiano tienen autonomía e independencia administrativa, técnica y patrimonial. Sus gastos se cubren con los aportes que realizan los usuarios a través de la tarifa. La CREG, por medio de resoluciones que para el efecto expida, fija el monto que mensualmente el Comercializador debe recaudar de sus Usuarios.</w:t>
      </w:r>
      <w:ins w:id="1022" w:author="Bohorquez Manrique, German Javier, Enel Colombia" w:date="2020-12-04T09:31:00Z">
        <w:r w:rsidRPr="00EE56F4">
          <w:rPr>
            <w:rFonts w:ascii="Arial" w:hAnsi="Arial" w:cs="Arial"/>
            <w:lang w:val="es-CO"/>
          </w:rPr>
          <w:t xml:space="preserve"> </w:t>
        </w:r>
      </w:ins>
    </w:p>
    <w:p w14:paraId="27F67EBA" w14:textId="77777777" w:rsidR="00057EFC" w:rsidRPr="00EE56F4" w:rsidRDefault="00057EFC" w:rsidP="00057EFC">
      <w:pPr>
        <w:pStyle w:val="Textoindependiente2"/>
        <w:tabs>
          <w:tab w:val="left" w:pos="993"/>
        </w:tabs>
        <w:ind w:left="360" w:right="-91"/>
        <w:rPr>
          <w:ins w:id="1023" w:author="Bohorquez Manrique, German Javier, Enel Colombia" w:date="2020-12-04T09:31:00Z"/>
          <w:rFonts w:ascii="Arial" w:hAnsi="Arial" w:cs="Arial"/>
          <w:lang w:val="es-CO"/>
        </w:rPr>
      </w:pPr>
      <w:del w:id="1024" w:author="Bohorquez Manrique, German Javier, Enel Colombia" w:date="2020-12-04T09:31:00Z">
        <w:r>
          <w:delText xml:space="preserve">2.4.5. </w:delText>
        </w:r>
      </w:del>
    </w:p>
    <w:p w14:paraId="36687824" w14:textId="77777777" w:rsidR="00057EFC" w:rsidRPr="001429CB" w:rsidRDefault="00057EFC">
      <w:pPr>
        <w:pStyle w:val="Textoindependiente2"/>
        <w:numPr>
          <w:ilvl w:val="2"/>
          <w:numId w:val="4"/>
        </w:numPr>
        <w:tabs>
          <w:tab w:val="left" w:pos="993"/>
        </w:tabs>
        <w:ind w:left="0" w:right="-91" w:firstLine="360"/>
        <w:rPr>
          <w:rFonts w:ascii="Arial" w:hAnsi="Arial"/>
          <w:rPrChange w:id="1025" w:author="Bohorquez Manrique, German Javier, Enel Colombia" w:date="2020-12-04T09:31:00Z">
            <w:rPr/>
          </w:rPrChange>
        </w:rPr>
        <w:pPrChange w:id="1026" w:author="Bohorquez Manrique, German Javier, Enel Colombia" w:date="2020-12-04T09:31:00Z">
          <w:pPr>
            <w:ind w:left="-5"/>
          </w:pPr>
        </w:pPrChange>
      </w:pPr>
      <w:r w:rsidRPr="001429CB">
        <w:rPr>
          <w:rFonts w:ascii="Arial" w:hAnsi="Arial"/>
          <w:u w:val="single"/>
          <w:lang w:val="es-CO"/>
          <w:rPrChange w:id="1027" w:author="Bohorquez Manrique, German Javier, Enel Colombia" w:date="2020-12-04T09:31:00Z">
            <w:rPr/>
          </w:rPrChange>
        </w:rPr>
        <w:t xml:space="preserve">Pérdidas para referir la demanda del DESTINATARIO hasta las fronteras con el STN (220 </w:t>
      </w:r>
      <w:proofErr w:type="spellStart"/>
      <w:r w:rsidRPr="001429CB">
        <w:rPr>
          <w:rFonts w:ascii="Arial" w:hAnsi="Arial"/>
          <w:u w:val="single"/>
          <w:lang w:val="es-CO"/>
          <w:rPrChange w:id="1028" w:author="Bohorquez Manrique, German Javier, Enel Colombia" w:date="2020-12-04T09:31:00Z">
            <w:rPr/>
          </w:rPrChange>
        </w:rPr>
        <w:t>kV</w:t>
      </w:r>
      <w:proofErr w:type="spellEnd"/>
      <w:r w:rsidRPr="001429CB">
        <w:rPr>
          <w:rFonts w:ascii="Arial" w:hAnsi="Arial"/>
          <w:u w:val="single"/>
          <w:lang w:val="es-CO"/>
          <w:rPrChange w:id="1029" w:author="Bohorquez Manrique, German Javier, Enel Colombia" w:date="2020-12-04T09:31:00Z">
            <w:rPr/>
          </w:rPrChange>
        </w:rPr>
        <w:t>)</w:t>
      </w:r>
      <w:r w:rsidRPr="001429CB">
        <w:rPr>
          <w:rFonts w:ascii="Arial" w:hAnsi="Arial"/>
          <w:lang w:val="es-CO"/>
          <w:rPrChange w:id="1030" w:author="Bohorquez Manrique, German Javier, Enel Colombia" w:date="2020-12-04T09:31:00Z">
            <w:rPr/>
          </w:rPrChange>
        </w:rPr>
        <w:t>. Los factores que se utilizan para referir la demanda del DESTINATARIO hasta el STN están establecidos, para cada nivel de tensión, por resoluciones de la CREG. Con el objeto de determinar el valor de las pérdidas de energía, ENEL-EMGESA aplicará los factores de pérdidas vigentes al momento de facturación a los valores indicados en los numerales 2.1. y 2.2 de la</w:t>
      </w:r>
      <w:del w:id="1031" w:author="Bohorquez Manrique, German Javier, Enel Colombia" w:date="2020-12-04T09:31:00Z">
        <w:r>
          <w:delText xml:space="preserve"> presente</w:delText>
        </w:r>
      </w:del>
      <w:r w:rsidRPr="001429CB">
        <w:rPr>
          <w:rFonts w:ascii="Arial" w:hAnsi="Arial"/>
          <w:lang w:val="es-CO"/>
          <w:rPrChange w:id="1032" w:author="Bohorquez Manrique, German Javier, Enel Colombia" w:date="2020-12-04T09:31:00Z">
            <w:rPr/>
          </w:rPrChange>
        </w:rPr>
        <w:t xml:space="preserve"> OFERTA MERCANTIL.</w:t>
      </w:r>
    </w:p>
    <w:p w14:paraId="60D5DD5C" w14:textId="77777777" w:rsidR="00057EFC" w:rsidRPr="00EE56F4" w:rsidRDefault="00057EFC" w:rsidP="00057EFC">
      <w:pPr>
        <w:pStyle w:val="Textoindependiente2"/>
        <w:ind w:right="-93"/>
        <w:rPr>
          <w:ins w:id="1033" w:author="Bohorquez Manrique, German Javier, Enel Colombia" w:date="2020-12-04T09:31:00Z"/>
          <w:rFonts w:ascii="Arial" w:hAnsi="Arial" w:cs="Arial"/>
          <w:lang w:val="es-CO"/>
        </w:rPr>
      </w:pPr>
      <w:del w:id="1034" w:author="Bohorquez Manrique, German Javier, Enel Colombia" w:date="2020-12-04T09:31:00Z">
        <w:r>
          <w:delText xml:space="preserve">2.4.6. </w:delText>
        </w:r>
      </w:del>
    </w:p>
    <w:p w14:paraId="0799FBED" w14:textId="77777777" w:rsidR="00057EFC" w:rsidRPr="00F73F6E" w:rsidRDefault="00057EFC" w:rsidP="00057EFC">
      <w:pPr>
        <w:pStyle w:val="Textoindependiente2"/>
        <w:numPr>
          <w:ilvl w:val="2"/>
          <w:numId w:val="4"/>
        </w:numPr>
        <w:tabs>
          <w:tab w:val="left" w:pos="993"/>
        </w:tabs>
        <w:autoSpaceDE w:val="0"/>
        <w:autoSpaceDN w:val="0"/>
        <w:adjustRightInd w:val="0"/>
        <w:ind w:left="0" w:right="-93" w:firstLine="360"/>
        <w:rPr>
          <w:ins w:id="1035" w:author="Bohorquez Manrique, German Javier, Enel Colombia" w:date="2020-12-04T09:31:00Z"/>
          <w:rFonts w:ascii="Arial" w:hAnsi="Arial" w:cs="Arial"/>
        </w:rPr>
      </w:pPr>
      <w:r w:rsidRPr="00F73F6E">
        <w:rPr>
          <w:rFonts w:ascii="Arial" w:hAnsi="Arial"/>
          <w:u w:val="single"/>
          <w:lang w:val="es-CO"/>
          <w:rPrChange w:id="1036" w:author="Bohorquez Manrique, German Javier, Enel Colombia" w:date="2020-12-04T09:31:00Z">
            <w:rPr/>
          </w:rPrChange>
        </w:rPr>
        <w:t>Contribución de solidaridad</w:t>
      </w:r>
      <w:r w:rsidRPr="00F73F6E">
        <w:rPr>
          <w:rFonts w:ascii="Arial" w:hAnsi="Arial"/>
          <w:lang w:val="es-CO"/>
          <w:rPrChange w:id="1037" w:author="Bohorquez Manrique, German Javier, Enel Colombia" w:date="2020-12-04T09:31:00Z">
            <w:rPr/>
          </w:rPrChange>
        </w:rPr>
        <w:t xml:space="preserve">. El porcentaje que se aplicará a la tarifa del DESTINATARIO será el vigente a la fecha de liquidación y facturación de los </w:t>
      </w:r>
      <w:r w:rsidRPr="00F73F6E">
        <w:rPr>
          <w:rFonts w:ascii="Arial" w:hAnsi="Arial"/>
          <w:lang w:val="es-CO"/>
          <w:rPrChange w:id="1038" w:author="Bohorquez Manrique, German Javier, Enel Colombia" w:date="2020-12-04T09:31:00Z">
            <w:rPr/>
          </w:rPrChange>
        </w:rPr>
        <w:lastRenderedPageBreak/>
        <w:t xml:space="preserve">consumos mensuales de energía, en virtud de la aceptación de la </w:t>
      </w:r>
      <w:del w:id="1039" w:author="Bohorquez Manrique, German Javier, Enel Colombia" w:date="2020-12-04T09:31:00Z">
        <w:r>
          <w:delText xml:space="preserve">presente </w:delText>
        </w:r>
      </w:del>
      <w:r w:rsidRPr="00F73F6E">
        <w:rPr>
          <w:rFonts w:ascii="Arial" w:hAnsi="Arial"/>
          <w:lang w:val="es-CO"/>
          <w:rPrChange w:id="1040" w:author="Bohorquez Manrique, German Javier, Enel Colombia" w:date="2020-12-04T09:31:00Z">
            <w:rPr/>
          </w:rPrChange>
        </w:rPr>
        <w:t>OFERTA MERCANTIL y de acuerdo con lo establecido en la legislación vigente. Con el objeto de determinar el valor correspondiente a la contribución de solidaridad, ENEL</w:t>
      </w:r>
      <w:r>
        <w:rPr>
          <w:rFonts w:ascii="Arial" w:hAnsi="Arial"/>
          <w:lang w:val="es-CO"/>
          <w:rPrChange w:id="1041" w:author="Bohorquez Manrique, German Javier, Enel Colombia" w:date="2020-12-04T09:31:00Z">
            <w:rPr/>
          </w:rPrChange>
        </w:rPr>
        <w:t>-</w:t>
      </w:r>
      <w:r w:rsidRPr="00F73F6E">
        <w:rPr>
          <w:rFonts w:ascii="Arial" w:hAnsi="Arial"/>
          <w:lang w:val="es-CO"/>
          <w:rPrChange w:id="1042" w:author="Bohorquez Manrique, German Javier, Enel Colombia" w:date="2020-12-04T09:31:00Z">
            <w:rPr/>
          </w:rPrChange>
        </w:rPr>
        <w:t xml:space="preserve">EMGESA aplicará el porcentaje vigente en la ley a los valores establecidos en la </w:t>
      </w:r>
      <w:del w:id="1043" w:author="Bohorquez Manrique, German Javier, Enel Colombia" w:date="2020-12-04T09:31:00Z">
        <w:r>
          <w:delText xml:space="preserve">presente </w:delText>
        </w:r>
      </w:del>
      <w:r w:rsidRPr="00F73F6E">
        <w:rPr>
          <w:rFonts w:ascii="Arial" w:hAnsi="Arial"/>
          <w:lang w:val="es-CO"/>
          <w:rPrChange w:id="1044" w:author="Bohorquez Manrique, German Javier, Enel Colombia" w:date="2020-12-04T09:31:00Z">
            <w:rPr/>
          </w:rPrChange>
        </w:rPr>
        <w:t>OFERTA MERCANTIL.</w:t>
      </w:r>
      <w:ins w:id="1045" w:author="Bohorquez Manrique, German Javier, Enel Colombia" w:date="2020-12-04T09:31:00Z">
        <w:r w:rsidRPr="00F73F6E">
          <w:rPr>
            <w:rFonts w:ascii="Arial" w:hAnsi="Arial" w:cs="Arial"/>
            <w:lang w:val="es-CO"/>
          </w:rPr>
          <w:t xml:space="preserve"> </w:t>
        </w:r>
      </w:ins>
    </w:p>
    <w:p w14:paraId="39625CFC" w14:textId="77777777" w:rsidR="00057EFC" w:rsidRDefault="00057EFC">
      <w:pPr>
        <w:autoSpaceDE w:val="0"/>
        <w:autoSpaceDN w:val="0"/>
        <w:adjustRightInd w:val="0"/>
        <w:spacing w:after="0" w:line="240" w:lineRule="auto"/>
        <w:ind w:right="-93"/>
        <w:jc w:val="both"/>
        <w:rPr>
          <w:rFonts w:ascii="Arial" w:hAnsi="Arial"/>
          <w:sz w:val="24"/>
          <w:rPrChange w:id="1046" w:author="Bohorquez Manrique, German Javier, Enel Colombia" w:date="2020-12-04T09:31:00Z">
            <w:rPr/>
          </w:rPrChange>
        </w:rPr>
        <w:pPrChange w:id="1047" w:author="Bohorquez Manrique, German Javier, Enel Colombia" w:date="2020-12-04T09:31:00Z">
          <w:pPr>
            <w:ind w:left="-5"/>
          </w:pPr>
        </w:pPrChange>
      </w:pPr>
    </w:p>
    <w:p w14:paraId="0D95F7A2" w14:textId="77777777" w:rsidR="00057EFC" w:rsidRPr="00EE56F4" w:rsidRDefault="00057EFC">
      <w:pPr>
        <w:autoSpaceDE w:val="0"/>
        <w:autoSpaceDN w:val="0"/>
        <w:adjustRightInd w:val="0"/>
        <w:spacing w:after="0" w:line="240" w:lineRule="auto"/>
        <w:ind w:right="-93"/>
        <w:jc w:val="both"/>
        <w:rPr>
          <w:rFonts w:ascii="Arial" w:eastAsia="Arial" w:hAnsi="Arial" w:cs="Arial"/>
          <w:color w:val="000000"/>
          <w:sz w:val="24"/>
          <w:lang w:val="es-419" w:eastAsia="es-419"/>
          <w:rPrChange w:id="1048" w:author="Bohorquez Manrique, German Javier, Enel Colombia" w:date="2020-12-04T09:31:00Z">
            <w:rPr/>
          </w:rPrChange>
        </w:rPr>
        <w:pPrChange w:id="1049" w:author="Bohorquez Manrique, German Javier, Enel Colombia" w:date="2020-12-04T09:31:00Z">
          <w:pPr>
            <w:ind w:left="-5"/>
          </w:pPr>
        </w:pPrChange>
      </w:pPr>
      <w:r w:rsidRPr="00EE56F4">
        <w:rPr>
          <w:rFonts w:ascii="Arial" w:hAnsi="Arial"/>
          <w:sz w:val="24"/>
          <w:rPrChange w:id="1050" w:author="Bohorquez Manrique, German Javier, Enel Colombia" w:date="2020-12-04T09:31:00Z">
            <w:rPr/>
          </w:rPrChange>
        </w:rPr>
        <w:t>En el evento en que los consumos de energía objeto del negocio jurídico, que surja como consecuencia de la aceptación de la OFERTA MERCANTIL, esté</w:t>
      </w:r>
      <w:r w:rsidRPr="00EE56F4">
        <w:rPr>
          <w:sz w:val="24"/>
          <w:rPrChange w:id="1051" w:author="Bohorquez Manrique, German Javier, Enel Colombia" w:date="2020-12-04T09:31:00Z">
            <w:rPr/>
          </w:rPrChange>
        </w:rPr>
        <w:t>n exentos del cobro de contribución de solidaridad, el DESTINATARIO lo deberá comunicar por escrito y oportunamente a ENEL-EMGESA indicando que su consumo no es objeto del pago de la contribución. El DESTINATARIO deberá expresar las razones legales que sustentan dicha exención y aportar los respectivos soportes documentales</w:t>
      </w:r>
      <w:r>
        <w:rPr>
          <w:sz w:val="24"/>
          <w:rPrChange w:id="1052" w:author="Bohorquez Manrique, German Javier, Enel Colombia" w:date="2020-12-04T09:31:00Z">
            <w:rPr/>
          </w:rPrChange>
        </w:rPr>
        <w:t xml:space="preserve"> con la periodicidad que exija la ley</w:t>
      </w:r>
      <w:r w:rsidRPr="00EE56F4">
        <w:rPr>
          <w:sz w:val="24"/>
          <w:rPrChange w:id="1053" w:author="Bohorquez Manrique, German Javier, Enel Colombia" w:date="2020-12-04T09:31:00Z">
            <w:rPr/>
          </w:rPrChange>
        </w:rPr>
        <w:t xml:space="preserve">, </w:t>
      </w:r>
      <w:del w:id="1054" w:author="Bohorquez Manrique, German Javier, Enel Colombia" w:date="2020-12-04T09:31:00Z">
        <w:r>
          <w:delText xml:space="preserve"> </w:delText>
        </w:r>
      </w:del>
      <w:r>
        <w:rPr>
          <w:rFonts w:ascii="Arial" w:hAnsi="Arial"/>
          <w:sz w:val="24"/>
          <w:rPrChange w:id="1055" w:author="Bohorquez Manrique, German Javier, Enel Colombia" w:date="2020-12-04T09:31:00Z">
            <w:rPr/>
          </w:rPrChange>
        </w:rPr>
        <w:t>a</w:t>
      </w:r>
      <w:r w:rsidRPr="00EE56F4">
        <w:rPr>
          <w:rFonts w:ascii="Arial" w:hAnsi="Arial"/>
          <w:sz w:val="24"/>
          <w:rPrChange w:id="1056" w:author="Bohorquez Manrique, German Javier, Enel Colombia" w:date="2020-12-04T09:31:00Z">
            <w:rPr/>
          </w:rPrChange>
        </w:rPr>
        <w:t xml:space="preserve"> fin de que ENEL-EMGESA se abstenga de liquidar y facturar dicha contrib</w:t>
      </w:r>
      <w:r w:rsidRPr="00EE56F4">
        <w:rPr>
          <w:sz w:val="24"/>
          <w:rPrChange w:id="1057" w:author="Bohorquez Manrique, German Javier, Enel Colombia" w:date="2020-12-04T09:31:00Z">
            <w:rPr/>
          </w:rPrChange>
        </w:rPr>
        <w:t xml:space="preserve">ución. </w:t>
      </w:r>
      <w:r>
        <w:rPr>
          <w:sz w:val="24"/>
          <w:rPrChange w:id="1058" w:author="Bohorquez Manrique, German Javier, Enel Colombia" w:date="2020-12-04T09:31:00Z">
            <w:rPr/>
          </w:rPrChange>
        </w:rPr>
        <w:t xml:space="preserve">Se reitera que,  </w:t>
      </w:r>
      <w:r w:rsidRPr="00EE56F4">
        <w:rPr>
          <w:sz w:val="24"/>
          <w:rPrChange w:id="1059" w:author="Bohorquez Manrique, German Javier, Enel Colombia" w:date="2020-12-04T09:31:00Z">
            <w:rPr/>
          </w:rPrChange>
        </w:rPr>
        <w:t xml:space="preserve">ENEL-EMGESA cumple exclusivamente una función de verificación de la información suministrada por el DESTINATARIO y en cualquier caso, el DESTINATARIO será el único y exclusivo responsable de </w:t>
      </w:r>
      <w:r>
        <w:rPr>
          <w:sz w:val="24"/>
          <w:rPrChange w:id="1060" w:author="Bohorquez Manrique, German Javier, Enel Colombia" w:date="2020-12-04T09:31:00Z">
            <w:rPr/>
          </w:rPrChange>
        </w:rPr>
        <w:t xml:space="preserve">solicitar y </w:t>
      </w:r>
      <w:r w:rsidRPr="00EE56F4">
        <w:rPr>
          <w:sz w:val="24"/>
          <w:rPrChange w:id="1061" w:author="Bohorquez Manrique, German Javier, Enel Colombia" w:date="2020-12-04T09:31:00Z">
            <w:rPr/>
          </w:rPrChange>
        </w:rPr>
        <w:t xml:space="preserve">garantizar que </w:t>
      </w:r>
      <w:r>
        <w:rPr>
          <w:sz w:val="24"/>
          <w:rPrChange w:id="1062" w:author="Bohorquez Manrique, German Javier, Enel Colombia" w:date="2020-12-04T09:31:00Z">
            <w:rPr/>
          </w:rPrChange>
        </w:rPr>
        <w:t xml:space="preserve">con arreglo a lo dispuesto en la Ley </w:t>
      </w:r>
      <w:r w:rsidRPr="00EE56F4">
        <w:rPr>
          <w:sz w:val="24"/>
          <w:rPrChange w:id="1063" w:author="Bohorquez Manrique, German Javier, Enel Colombia" w:date="2020-12-04T09:31:00Z">
            <w:rPr/>
          </w:rPrChange>
        </w:rPr>
        <w:t>sus consumos</w:t>
      </w:r>
      <w:r>
        <w:rPr>
          <w:sz w:val="24"/>
          <w:rPrChange w:id="1064" w:author="Bohorquez Manrique, German Javier, Enel Colombia" w:date="2020-12-04T09:31:00Z">
            <w:rPr/>
          </w:rPrChange>
        </w:rPr>
        <w:t xml:space="preserve"> </w:t>
      </w:r>
      <w:r w:rsidRPr="00EE56F4">
        <w:rPr>
          <w:rFonts w:ascii="Arial" w:hAnsi="Arial"/>
          <w:sz w:val="24"/>
          <w:rPrChange w:id="1065" w:author="Bohorquez Manrique, German Javier, Enel Colombia" w:date="2020-12-04T09:31:00Z">
            <w:rPr/>
          </w:rPrChange>
        </w:rPr>
        <w:t xml:space="preserve">  est</w:t>
      </w:r>
      <w:r>
        <w:rPr>
          <w:sz w:val="24"/>
          <w:rPrChange w:id="1066" w:author="Bohorquez Manrique, German Javier, Enel Colombia" w:date="2020-12-04T09:31:00Z">
            <w:rPr/>
          </w:rPrChange>
        </w:rPr>
        <w:t>é</w:t>
      </w:r>
      <w:r w:rsidRPr="00EE56F4">
        <w:rPr>
          <w:rFonts w:ascii="Arial" w:hAnsi="Arial"/>
          <w:sz w:val="24"/>
          <w:rPrChange w:id="1067" w:author="Bohorquez Manrique, German Javier, Enel Colombia" w:date="2020-12-04T09:31:00Z">
            <w:rPr/>
          </w:rPrChange>
        </w:rPr>
        <w:t>n exentos del pago de la contribu</w:t>
      </w:r>
      <w:r w:rsidRPr="00EE56F4">
        <w:rPr>
          <w:sz w:val="24"/>
          <w:rPrChange w:id="1068" w:author="Bohorquez Manrique, German Javier, Enel Colombia" w:date="2020-12-04T09:31:00Z">
            <w:rPr/>
          </w:rPrChange>
        </w:rPr>
        <w:t xml:space="preserve">ción y, por tanto, deberá mantener indemne y compensar a ENEL-EMGESA por cualquier perjuicio que se derive </w:t>
      </w:r>
      <w:r>
        <w:rPr>
          <w:sz w:val="24"/>
          <w:rPrChange w:id="1069" w:author="Bohorquez Manrique, German Javier, Enel Colombia" w:date="2020-12-04T09:31:00Z">
            <w:rPr/>
          </w:rPrChange>
        </w:rPr>
        <w:t xml:space="preserve"> </w:t>
      </w:r>
      <w:r w:rsidRPr="00EE56F4">
        <w:rPr>
          <w:rFonts w:ascii="Arial" w:hAnsi="Arial"/>
          <w:sz w:val="24"/>
          <w:rPrChange w:id="1070" w:author="Bohorquez Manrique, German Javier, Enel Colombia" w:date="2020-12-04T09:31:00Z">
            <w:rPr/>
          </w:rPrChange>
        </w:rPr>
        <w:t>de</w:t>
      </w:r>
      <w:r>
        <w:rPr>
          <w:sz w:val="24"/>
          <w:rPrChange w:id="1071" w:author="Bohorquez Manrique, German Javier, Enel Colombia" w:date="2020-12-04T09:31:00Z">
            <w:rPr/>
          </w:rPrChange>
        </w:rPr>
        <w:t xml:space="preserve">l </w:t>
      </w:r>
      <w:r w:rsidRPr="00EE56F4">
        <w:rPr>
          <w:sz w:val="24"/>
          <w:rPrChange w:id="1072" w:author="Bohorquez Manrique, German Javier, Enel Colombia" w:date="2020-12-04T09:31:00Z">
            <w:rPr/>
          </w:rPrChange>
        </w:rPr>
        <w:t xml:space="preserve"> incumplimiento de las condiciones para aplicar a la exención del pago de la contribución.</w:t>
      </w:r>
      <w:ins w:id="1073" w:author="Bohorquez Manrique, German Javier, Enel Colombia" w:date="2020-12-04T09:31:00Z">
        <w:r w:rsidRPr="00EE56F4">
          <w:rPr>
            <w:sz w:val="24"/>
            <w:szCs w:val="24"/>
          </w:rPr>
          <w:t xml:space="preserve"> </w:t>
        </w:r>
      </w:ins>
    </w:p>
    <w:p w14:paraId="4D49AB49" w14:textId="77777777" w:rsidR="00057EFC" w:rsidRPr="00EE56F4" w:rsidRDefault="00057EFC" w:rsidP="00057EFC">
      <w:pPr>
        <w:autoSpaceDE w:val="0"/>
        <w:autoSpaceDN w:val="0"/>
        <w:adjustRightInd w:val="0"/>
        <w:spacing w:after="0" w:line="240" w:lineRule="auto"/>
        <w:ind w:right="-93"/>
        <w:jc w:val="both"/>
        <w:rPr>
          <w:ins w:id="1074" w:author="Bohorquez Manrique, German Javier, Enel Colombia" w:date="2020-12-04T09:31:00Z"/>
          <w:rFonts w:ascii="Arial" w:hAnsi="Arial" w:cs="Arial"/>
          <w:sz w:val="24"/>
          <w:szCs w:val="24"/>
        </w:rPr>
      </w:pPr>
    </w:p>
    <w:p w14:paraId="1E3CFA85" w14:textId="77777777" w:rsidR="00057EFC" w:rsidRPr="00EE56F4" w:rsidRDefault="00057EFC" w:rsidP="00057EFC">
      <w:pPr>
        <w:autoSpaceDE w:val="0"/>
        <w:autoSpaceDN w:val="0"/>
        <w:adjustRightInd w:val="0"/>
        <w:spacing w:after="0" w:line="240" w:lineRule="auto"/>
        <w:ind w:right="-93"/>
        <w:jc w:val="both"/>
        <w:rPr>
          <w:ins w:id="1075" w:author="Bohorquez Manrique, German Javier, Enel Colombia" w:date="2020-12-04T09:31:00Z"/>
          <w:rFonts w:ascii="Arial" w:eastAsia="Arial" w:hAnsi="Arial" w:cs="Arial"/>
          <w:color w:val="000000"/>
          <w:sz w:val="24"/>
          <w:szCs w:val="24"/>
          <w:lang w:val="es-419" w:eastAsia="es-419"/>
        </w:rPr>
      </w:pPr>
      <w:r w:rsidRPr="00EE56F4">
        <w:rPr>
          <w:rFonts w:ascii="Arial" w:hAnsi="Arial"/>
          <w:sz w:val="24"/>
          <w:rPrChange w:id="1076" w:author="Bohorquez Manrique, German Javier, Enel Colombia" w:date="2020-12-04T09:31:00Z">
            <w:rPr/>
          </w:rPrChange>
        </w:rPr>
        <w:t xml:space="preserve">El beneficio tributario se </w:t>
      </w:r>
      <w:del w:id="1077" w:author="Bohorquez Manrique, German Javier, Enel Colombia" w:date="2020-12-04T09:31:00Z">
        <w:r>
          <w:delText>aplica</w:delText>
        </w:r>
      </w:del>
      <w:ins w:id="1078" w:author="Bohorquez Manrique, German Javier, Enel Colombia" w:date="2020-12-04T09:31:00Z">
        <w:r w:rsidRPr="00EE56F4">
          <w:rPr>
            <w:sz w:val="24"/>
            <w:szCs w:val="24"/>
          </w:rPr>
          <w:t>aplica</w:t>
        </w:r>
        <w:r>
          <w:rPr>
            <w:sz w:val="24"/>
            <w:szCs w:val="24"/>
          </w:rPr>
          <w:t>rá</w:t>
        </w:r>
      </w:ins>
      <w:r w:rsidRPr="00EE56F4">
        <w:rPr>
          <w:sz w:val="24"/>
          <w:rPrChange w:id="1079" w:author="Bohorquez Manrique, German Javier, Enel Colombia" w:date="2020-12-04T09:31:00Z">
            <w:rPr/>
          </w:rPrChange>
        </w:rPr>
        <w:t xml:space="preserve"> a partir del momento en que se acredite el cumplimiento de los requisitos por el DESTINATARIO y no será posible retrotraer en el tiempo la aplicación del beneficio.</w:t>
      </w:r>
      <w:ins w:id="1080" w:author="Bohorquez Manrique, German Javier, Enel Colombia" w:date="2020-12-04T09:31:00Z">
        <w:r w:rsidRPr="00EE56F4">
          <w:rPr>
            <w:sz w:val="24"/>
            <w:szCs w:val="24"/>
          </w:rPr>
          <w:t xml:space="preserve"> </w:t>
        </w:r>
      </w:ins>
    </w:p>
    <w:p w14:paraId="2463827B" w14:textId="77777777" w:rsidR="00057EFC" w:rsidRPr="00EE56F4" w:rsidRDefault="00057EFC">
      <w:pPr>
        <w:autoSpaceDE w:val="0"/>
        <w:autoSpaceDN w:val="0"/>
        <w:adjustRightInd w:val="0"/>
        <w:spacing w:after="0" w:line="240" w:lineRule="auto"/>
        <w:ind w:right="-93"/>
        <w:jc w:val="both"/>
        <w:rPr>
          <w:rFonts w:ascii="Arial" w:hAnsi="Arial"/>
          <w:sz w:val="24"/>
          <w:rPrChange w:id="1081" w:author="Bohorquez Manrique, German Javier, Enel Colombia" w:date="2020-12-04T09:31:00Z">
            <w:rPr/>
          </w:rPrChange>
        </w:rPr>
        <w:pPrChange w:id="1082" w:author="Bohorquez Manrique, German Javier, Enel Colombia" w:date="2020-12-04T09:31:00Z">
          <w:pPr>
            <w:ind w:left="-5"/>
          </w:pPr>
        </w:pPrChange>
      </w:pPr>
    </w:p>
    <w:p w14:paraId="18916B13" w14:textId="77777777" w:rsidR="00057EFC" w:rsidRPr="00EE56F4" w:rsidRDefault="00057EFC">
      <w:pPr>
        <w:autoSpaceDE w:val="0"/>
        <w:autoSpaceDN w:val="0"/>
        <w:adjustRightInd w:val="0"/>
        <w:spacing w:after="0" w:line="240" w:lineRule="auto"/>
        <w:ind w:right="-93"/>
        <w:jc w:val="both"/>
        <w:rPr>
          <w:rFonts w:ascii="Arial" w:eastAsia="Arial" w:hAnsi="Arial" w:cs="Arial"/>
          <w:color w:val="000000"/>
          <w:sz w:val="24"/>
          <w:lang w:val="es-419" w:eastAsia="es-419"/>
          <w:rPrChange w:id="1083" w:author="Bohorquez Manrique, German Javier, Enel Colombia" w:date="2020-12-04T09:31:00Z">
            <w:rPr/>
          </w:rPrChange>
        </w:rPr>
        <w:pPrChange w:id="1084" w:author="Bohorquez Manrique, German Javier, Enel Colombia" w:date="2020-12-04T09:31:00Z">
          <w:pPr>
            <w:ind w:left="-5"/>
          </w:pPr>
        </w:pPrChange>
      </w:pPr>
      <w:r w:rsidRPr="00EE56F4">
        <w:rPr>
          <w:rFonts w:ascii="Arial" w:hAnsi="Arial"/>
          <w:sz w:val="24"/>
          <w:rPrChange w:id="1085" w:author="Bohorquez Manrique, German Javier, Enel Colombia" w:date="2020-12-04T09:31:00Z">
            <w:rPr/>
          </w:rPrChange>
        </w:rPr>
        <w:t>El cambio en el destino de la totalidad o parte de la energía objeto del negocio jurídico, que surja com</w:t>
      </w:r>
      <w:r w:rsidRPr="00EE56F4">
        <w:rPr>
          <w:sz w:val="24"/>
          <w:rPrChange w:id="1086" w:author="Bohorquez Manrique, German Javier, Enel Colombia" w:date="2020-12-04T09:31:00Z">
            <w:rPr/>
          </w:rPrChange>
        </w:rPr>
        <w:t>o consecuencia de la aceptación de la OFERTA MERCANTIL, a consumos diferentes de aquellos indicados por el DESTINATARIO en los respectivos soportes documentales aportados a ENEL-EMGESA, será causal para la terminación unilateral por parte de ENEL-EMGESA del citado negocio jurídico y dará lugar al cobro retroactivo de las contribuciones no facturadas al DESTINATARIO.</w:t>
      </w:r>
    </w:p>
    <w:p w14:paraId="1DC568D5" w14:textId="77777777" w:rsidR="00057EFC" w:rsidRPr="00EE56F4" w:rsidRDefault="00057EFC" w:rsidP="00057EFC">
      <w:pPr>
        <w:autoSpaceDE w:val="0"/>
        <w:autoSpaceDN w:val="0"/>
        <w:adjustRightInd w:val="0"/>
        <w:spacing w:after="0" w:line="240" w:lineRule="auto"/>
        <w:ind w:right="-93"/>
        <w:jc w:val="both"/>
        <w:rPr>
          <w:ins w:id="1087" w:author="Bohorquez Manrique, German Javier, Enel Colombia" w:date="2020-12-04T09:31:00Z"/>
          <w:rFonts w:ascii="Arial" w:hAnsi="Arial" w:cs="Arial"/>
          <w:sz w:val="24"/>
          <w:szCs w:val="24"/>
        </w:rPr>
      </w:pPr>
    </w:p>
    <w:p w14:paraId="39537E4F" w14:textId="77777777" w:rsidR="00057EFC" w:rsidRPr="00EE56F4" w:rsidRDefault="00057EFC">
      <w:pPr>
        <w:autoSpaceDE w:val="0"/>
        <w:autoSpaceDN w:val="0"/>
        <w:spacing w:after="0" w:line="240" w:lineRule="auto"/>
        <w:ind w:right="-93"/>
        <w:jc w:val="both"/>
        <w:rPr>
          <w:rFonts w:ascii="Arial" w:eastAsia="Arial" w:hAnsi="Arial" w:cs="Arial"/>
          <w:color w:val="000000"/>
          <w:sz w:val="24"/>
          <w:lang w:val="es-419" w:eastAsia="es-419"/>
          <w:rPrChange w:id="1088" w:author="Bohorquez Manrique, German Javier, Enel Colombia" w:date="2020-12-04T09:31:00Z">
            <w:rPr/>
          </w:rPrChange>
        </w:rPr>
        <w:pPrChange w:id="1089" w:author="Bohorquez Manrique, German Javier, Enel Colombia" w:date="2020-12-04T09:31:00Z">
          <w:pPr>
            <w:ind w:left="-5"/>
          </w:pPr>
        </w:pPrChange>
      </w:pPr>
      <w:r w:rsidRPr="00EE56F4">
        <w:rPr>
          <w:rFonts w:ascii="Arial" w:hAnsi="Arial"/>
          <w:b/>
          <w:sz w:val="24"/>
          <w:rPrChange w:id="1090" w:author="Bohorquez Manrique, German Javier, Enel Colombia" w:date="2020-12-04T09:31:00Z">
            <w:rPr/>
          </w:rPrChange>
        </w:rPr>
        <w:t>Parágrafo:</w:t>
      </w:r>
      <w:r w:rsidRPr="00EE56F4">
        <w:rPr>
          <w:rFonts w:ascii="Arial" w:hAnsi="Arial"/>
          <w:sz w:val="24"/>
          <w:rPrChange w:id="1091" w:author="Bohorquez Manrique, German Javier, Enel Colombia" w:date="2020-12-04T09:31:00Z">
            <w:rPr/>
          </w:rPrChange>
        </w:rPr>
        <w:t xml:space="preserve"> </w:t>
      </w:r>
      <w:r>
        <w:rPr>
          <w:rFonts w:ascii="Arial" w:hAnsi="Arial"/>
          <w:sz w:val="24"/>
          <w:rPrChange w:id="1092" w:author="Bohorquez Manrique, German Javier, Enel Colombia" w:date="2020-12-04T09:31:00Z">
            <w:rPr/>
          </w:rPrChange>
        </w:rPr>
        <w:t>Como quiera que</w:t>
      </w:r>
      <w:r w:rsidRPr="00EE56F4">
        <w:rPr>
          <w:sz w:val="24"/>
          <w:rPrChange w:id="1093" w:author="Bohorquez Manrique, German Javier, Enel Colombia" w:date="2020-12-04T09:31:00Z">
            <w:rPr/>
          </w:rPrChange>
        </w:rPr>
        <w:t xml:space="preserve"> la contribución de solidaridad</w:t>
      </w:r>
      <w:r>
        <w:rPr>
          <w:sz w:val="24"/>
          <w:rPrChange w:id="1094" w:author="Bohorquez Manrique, German Javier, Enel Colombia" w:date="2020-12-04T09:31:00Z">
            <w:rPr/>
          </w:rPrChange>
        </w:rPr>
        <w:t xml:space="preserve"> es</w:t>
      </w:r>
      <w:r w:rsidRPr="00EE56F4">
        <w:rPr>
          <w:sz w:val="24"/>
          <w:rPrChange w:id="1095" w:author="Bohorquez Manrique, German Javier, Enel Colombia" w:date="2020-12-04T09:31:00Z">
            <w:rPr/>
          </w:rPrChange>
        </w:rPr>
        <w:t xml:space="preserve"> </w:t>
      </w:r>
      <w:r w:rsidRPr="00EE56F4">
        <w:rPr>
          <w:rFonts w:ascii="Arial" w:hAnsi="Arial"/>
          <w:sz w:val="24"/>
          <w:rPrChange w:id="1096" w:author="Bohorquez Manrique, German Javier, Enel Colombia" w:date="2020-12-04T09:31:00Z">
            <w:rPr/>
          </w:rPrChange>
        </w:rPr>
        <w:t xml:space="preserve">un impuesto a cargo del DESTINATARIO, en caso de que, siendo procedente el cobro se haya dejado de facturar por cualquier razón, ENEL-EMGESA </w:t>
      </w:r>
      <w:r>
        <w:rPr>
          <w:sz w:val="24"/>
          <w:rPrChange w:id="1097" w:author="Bohorquez Manrique, German Javier, Enel Colombia" w:date="2020-12-04T09:31:00Z">
            <w:rPr/>
          </w:rPrChange>
        </w:rPr>
        <w:t xml:space="preserve">estará facultada para </w:t>
      </w:r>
      <w:r w:rsidRPr="00EE56F4">
        <w:rPr>
          <w:sz w:val="24"/>
          <w:rPrChange w:id="1098" w:author="Bohorquez Manrique, German Javier, Enel Colombia" w:date="2020-12-04T09:31:00Z">
            <w:rPr/>
          </w:rPrChange>
        </w:rPr>
        <w:t xml:space="preserve">realizar el cobro de la contribución tanto </w:t>
      </w:r>
      <w:r>
        <w:rPr>
          <w:rFonts w:ascii="Arial" w:hAnsi="Arial"/>
          <w:sz w:val="24"/>
          <w:rPrChange w:id="1099" w:author="Bohorquez Manrique, German Javier, Enel Colombia" w:date="2020-12-04T09:31:00Z">
            <w:rPr/>
          </w:rPrChange>
        </w:rPr>
        <w:t xml:space="preserve">para </w:t>
      </w:r>
      <w:r w:rsidRPr="00EE56F4">
        <w:rPr>
          <w:sz w:val="24"/>
          <w:rPrChange w:id="1100" w:author="Bohorquez Manrique, German Javier, Enel Colombia" w:date="2020-12-04T09:31:00Z">
            <w:rPr/>
          </w:rPrChange>
        </w:rPr>
        <w:t xml:space="preserve">los periodos en que </w:t>
      </w:r>
      <w:r>
        <w:rPr>
          <w:sz w:val="24"/>
          <w:rPrChange w:id="1101" w:author="Bohorquez Manrique, German Javier, Enel Colombia" w:date="2020-12-04T09:31:00Z">
            <w:rPr/>
          </w:rPrChange>
        </w:rPr>
        <w:t xml:space="preserve">el cobro correspondía y </w:t>
      </w:r>
      <w:r w:rsidRPr="00EE56F4">
        <w:rPr>
          <w:sz w:val="24"/>
          <w:rPrChange w:id="1102" w:author="Bohorquez Manrique, German Javier, Enel Colombia" w:date="2020-12-04T09:31:00Z">
            <w:rPr/>
          </w:rPrChange>
        </w:rPr>
        <w:t>n</w:t>
      </w:r>
      <w:r w:rsidRPr="00EE56F4">
        <w:rPr>
          <w:rFonts w:ascii="Arial" w:hAnsi="Arial"/>
          <w:sz w:val="24"/>
          <w:rPrChange w:id="1103" w:author="Bohorquez Manrique, German Javier, Enel Colombia" w:date="2020-12-04T09:31:00Z">
            <w:rPr/>
          </w:rPrChange>
        </w:rPr>
        <w:t xml:space="preserve">o se realizó como </w:t>
      </w:r>
      <w:r>
        <w:rPr>
          <w:sz w:val="24"/>
          <w:rPrChange w:id="1104" w:author="Bohorquez Manrique, German Javier, Enel Colombia" w:date="2020-12-04T09:31:00Z">
            <w:rPr/>
          </w:rPrChange>
        </w:rPr>
        <w:t xml:space="preserve">para aquellos </w:t>
      </w:r>
      <w:r w:rsidRPr="00EE56F4">
        <w:rPr>
          <w:sz w:val="24"/>
          <w:rPrChange w:id="1105" w:author="Bohorquez Manrique, German Javier, Enel Colombia" w:date="2020-12-04T09:31:00Z">
            <w:rPr/>
          </w:rPrChange>
        </w:rPr>
        <w:t xml:space="preserve">que </w:t>
      </w:r>
      <w:r>
        <w:rPr>
          <w:rFonts w:ascii="Arial" w:hAnsi="Arial"/>
          <w:sz w:val="24"/>
          <w:rPrChange w:id="1106" w:author="Bohorquez Manrique, German Javier, Enel Colombia" w:date="2020-12-04T09:31:00Z">
            <w:rPr/>
          </w:rPrChange>
        </w:rPr>
        <w:t xml:space="preserve">deban realizarse </w:t>
      </w:r>
      <w:r w:rsidRPr="00EE56F4">
        <w:rPr>
          <w:sz w:val="24"/>
          <w:rPrChange w:id="1107" w:author="Bohorquez Manrique, German Javier, Enel Colombia" w:date="2020-12-04T09:31:00Z">
            <w:rPr/>
          </w:rPrChange>
        </w:rPr>
        <w:t>en el futuro.</w:t>
      </w:r>
    </w:p>
    <w:p w14:paraId="532168C0" w14:textId="77777777" w:rsidR="00057EFC" w:rsidRPr="00EE56F4" w:rsidRDefault="00057EFC" w:rsidP="00057EFC">
      <w:pPr>
        <w:autoSpaceDE w:val="0"/>
        <w:autoSpaceDN w:val="0"/>
        <w:spacing w:after="0" w:line="240" w:lineRule="auto"/>
        <w:ind w:right="-93"/>
        <w:jc w:val="both"/>
        <w:rPr>
          <w:ins w:id="1108" w:author="Bohorquez Manrique, German Javier, Enel Colombia" w:date="2020-12-04T09:31:00Z"/>
          <w:rFonts w:ascii="Arial" w:hAnsi="Arial" w:cs="Arial"/>
          <w:sz w:val="24"/>
          <w:szCs w:val="24"/>
        </w:rPr>
      </w:pPr>
      <w:del w:id="1109" w:author="Bohorquez Manrique, German Javier, Enel Colombia" w:date="2020-12-04T09:31:00Z">
        <w:r>
          <w:delText xml:space="preserve">2.4.7. </w:delText>
        </w:r>
      </w:del>
    </w:p>
    <w:p w14:paraId="43BC759A" w14:textId="77777777" w:rsidR="00057EFC" w:rsidRPr="0066141E" w:rsidRDefault="00057EFC">
      <w:pPr>
        <w:pStyle w:val="Textoindependiente2"/>
        <w:numPr>
          <w:ilvl w:val="2"/>
          <w:numId w:val="4"/>
        </w:numPr>
        <w:tabs>
          <w:tab w:val="left" w:pos="993"/>
        </w:tabs>
        <w:autoSpaceDE w:val="0"/>
        <w:autoSpaceDN w:val="0"/>
        <w:adjustRightInd w:val="0"/>
        <w:ind w:left="0" w:right="-93" w:firstLine="360"/>
        <w:rPr>
          <w:rFonts w:ascii="Arial" w:hAnsi="Arial"/>
          <w:rPrChange w:id="1110" w:author="Bohorquez Manrique, German Javier, Enel Colombia" w:date="2020-12-04T09:31:00Z">
            <w:rPr/>
          </w:rPrChange>
        </w:rPr>
        <w:pPrChange w:id="1111" w:author="Bohorquez Manrique, German Javier, Enel Colombia" w:date="2020-12-04T09:31:00Z">
          <w:pPr>
            <w:spacing w:after="569"/>
            <w:ind w:left="-5"/>
          </w:pPr>
        </w:pPrChange>
      </w:pPr>
      <w:r w:rsidRPr="0066141E">
        <w:rPr>
          <w:rFonts w:ascii="Arial" w:hAnsi="Arial"/>
          <w:u w:val="single"/>
          <w:lang w:val="es-CO"/>
          <w:rPrChange w:id="1112" w:author="Bohorquez Manrique, German Javier, Enel Colombia" w:date="2020-12-04T09:31:00Z">
            <w:rPr/>
          </w:rPrChange>
        </w:rPr>
        <w:t>Subsidios</w:t>
      </w:r>
      <w:r w:rsidRPr="0066141E">
        <w:rPr>
          <w:rFonts w:ascii="Arial" w:hAnsi="Arial"/>
          <w:lang w:val="es-CO"/>
          <w:rPrChange w:id="1113" w:author="Bohorquez Manrique, German Javier, Enel Colombia" w:date="2020-12-04T09:31:00Z">
            <w:rPr/>
          </w:rPrChange>
        </w:rPr>
        <w:t>. En el evento en que el DESTINATARIO sea beneficiario de algún subsidio reconocido mediante ley, decreto o acto administrativo, deberá solicitar mediante escrito el reconocimiento del</w:t>
      </w:r>
      <w:r>
        <w:rPr>
          <w:rFonts w:ascii="Arial" w:hAnsi="Arial"/>
          <w:lang w:val="es-CO"/>
          <w:rPrChange w:id="1114" w:author="Bohorquez Manrique, German Javier, Enel Colombia" w:date="2020-12-04T09:31:00Z">
            <w:rPr/>
          </w:rPrChange>
        </w:rPr>
        <w:t xml:space="preserve"> mismo</w:t>
      </w:r>
      <w:r w:rsidRPr="0066141E">
        <w:rPr>
          <w:rFonts w:ascii="Arial" w:hAnsi="Arial"/>
          <w:lang w:val="es-CO"/>
          <w:rPrChange w:id="1115" w:author="Bohorquez Manrique, German Javier, Enel Colombia" w:date="2020-12-04T09:31:00Z">
            <w:rPr/>
          </w:rPrChange>
        </w:rPr>
        <w:t xml:space="preserve"> </w:t>
      </w:r>
      <w:del w:id="1116" w:author="Bohorquez Manrique, German Javier, Enel Colombia" w:date="2020-12-04T09:31:00Z">
        <w:r>
          <w:delText xml:space="preserve"> </w:delText>
        </w:r>
      </w:del>
      <w:r w:rsidRPr="0066141E">
        <w:rPr>
          <w:rFonts w:ascii="Arial" w:hAnsi="Arial"/>
          <w:lang w:val="es-CO"/>
          <w:rPrChange w:id="1117" w:author="Bohorquez Manrique, German Javier, Enel Colombia" w:date="2020-12-04T09:31:00Z">
            <w:rPr/>
          </w:rPrChange>
        </w:rPr>
        <w:t>y presentar ante ENEL-</w:t>
      </w:r>
      <w:r w:rsidRPr="0066141E">
        <w:rPr>
          <w:rFonts w:ascii="Arial" w:hAnsi="Arial"/>
          <w:lang w:val="es-CO"/>
          <w:rPrChange w:id="1118" w:author="Bohorquez Manrique, German Javier, Enel Colombia" w:date="2020-12-04T09:31:00Z">
            <w:rPr/>
          </w:rPrChange>
        </w:rPr>
        <w:lastRenderedPageBreak/>
        <w:t>EMGESA la documentación que soporte el cumplimiento de los requisitos establecidos</w:t>
      </w:r>
      <w:r>
        <w:rPr>
          <w:rFonts w:ascii="Arial" w:hAnsi="Arial"/>
          <w:lang w:val="es-CO"/>
          <w:rPrChange w:id="1119" w:author="Bohorquez Manrique, German Javier, Enel Colombia" w:date="2020-12-04T09:31:00Z">
            <w:rPr/>
          </w:rPrChange>
        </w:rPr>
        <w:t xml:space="preserve"> para acceder al beneficio, </w:t>
      </w:r>
      <w:del w:id="1120" w:author="Bohorquez Manrique, German Javier, Enel Colombia" w:date="2020-12-04T09:31:00Z">
        <w:r>
          <w:delText xml:space="preserve"> </w:delText>
        </w:r>
      </w:del>
      <w:r w:rsidRPr="0066141E">
        <w:rPr>
          <w:rFonts w:ascii="Arial" w:hAnsi="Arial"/>
          <w:lang w:val="es-CO"/>
          <w:rPrChange w:id="1121" w:author="Bohorquez Manrique, German Javier, Enel Colombia" w:date="2020-12-04T09:31:00Z">
            <w:rPr/>
          </w:rPrChange>
        </w:rPr>
        <w:t>aportando las</w:t>
      </w:r>
      <w:del w:id="1122" w:author="Bohorquez Manrique, German Javier, Enel Colombia" w:date="2020-12-04T09:31:00Z">
        <w:r>
          <w:delText xml:space="preserve"> </w:delText>
        </w:r>
      </w:del>
      <w:r w:rsidRPr="0066141E">
        <w:rPr>
          <w:rFonts w:ascii="Arial" w:hAnsi="Arial"/>
          <w:lang w:val="es-CO"/>
          <w:rPrChange w:id="1123" w:author="Bohorquez Manrique, German Javier, Enel Colombia" w:date="2020-12-04T09:31:00Z">
            <w:rPr/>
          </w:rPrChange>
        </w:rPr>
        <w:t xml:space="preserve"> certificaciones de autoridad competente que acrediten su derecho. ENEL-EMGESA analizará y validará la documentación aportada por el DESTINATARIO y comunicará a éste la viabilidad legal de su reconocimiento.</w:t>
      </w:r>
    </w:p>
    <w:p w14:paraId="2FF86558" w14:textId="77777777" w:rsidR="00057EFC" w:rsidRDefault="00057EFC" w:rsidP="00057EFC">
      <w:pPr>
        <w:autoSpaceDE w:val="0"/>
        <w:autoSpaceDN w:val="0"/>
        <w:adjustRightInd w:val="0"/>
        <w:spacing w:after="0" w:line="240" w:lineRule="auto"/>
        <w:ind w:right="-93"/>
        <w:jc w:val="both"/>
        <w:rPr>
          <w:ins w:id="1124" w:author="Bohorquez Manrique, German Javier, Enel Colombia" w:date="2020-12-04T09:31:00Z"/>
          <w:rFonts w:ascii="Arial" w:hAnsi="Arial" w:cs="Arial"/>
          <w:sz w:val="24"/>
          <w:szCs w:val="24"/>
        </w:rPr>
      </w:pPr>
      <w:del w:id="1125" w:author="Bohorquez Manrique, German Javier, Enel Colombia" w:date="2020-12-04T09:31:00Z">
        <w:r>
          <w:delText>3.</w:delText>
        </w:r>
      </w:del>
    </w:p>
    <w:p w14:paraId="6754B6FC" w14:textId="77777777" w:rsidR="00057EFC" w:rsidRPr="00EE56F4" w:rsidRDefault="00057EFC" w:rsidP="00057EFC">
      <w:pPr>
        <w:autoSpaceDE w:val="0"/>
        <w:autoSpaceDN w:val="0"/>
        <w:adjustRightInd w:val="0"/>
        <w:spacing w:after="0" w:line="240" w:lineRule="auto"/>
        <w:ind w:right="-93"/>
        <w:jc w:val="both"/>
        <w:rPr>
          <w:ins w:id="1126" w:author="Bohorquez Manrique, German Javier, Enel Colombia" w:date="2020-12-04T09:31:00Z"/>
          <w:rFonts w:ascii="Arial" w:hAnsi="Arial" w:cs="Arial"/>
          <w:sz w:val="24"/>
          <w:szCs w:val="24"/>
        </w:rPr>
      </w:pPr>
    </w:p>
    <w:p w14:paraId="37FCCF78" w14:textId="77777777" w:rsidR="00057EFC" w:rsidRPr="00EE56F4" w:rsidRDefault="00057EFC">
      <w:pPr>
        <w:pStyle w:val="Textoindependiente2"/>
        <w:numPr>
          <w:ilvl w:val="0"/>
          <w:numId w:val="4"/>
        </w:numPr>
        <w:ind w:right="-93"/>
        <w:rPr>
          <w:lang w:val="es-CO"/>
          <w:rPrChange w:id="1127" w:author="Bohorquez Manrique, German Javier, Enel Colombia" w:date="2020-12-04T09:31:00Z">
            <w:rPr/>
          </w:rPrChange>
        </w:rPr>
        <w:pPrChange w:id="1128" w:author="Bohorquez Manrique, German Javier, Enel Colombia" w:date="2020-12-04T09:31:00Z">
          <w:pPr>
            <w:pStyle w:val="Ttulo1"/>
            <w:ind w:left="-5" w:right="13"/>
          </w:pPr>
        </w:pPrChange>
      </w:pPr>
      <w:r w:rsidRPr="00EE56F4">
        <w:rPr>
          <w:rFonts w:ascii="Arial" w:hAnsi="Arial"/>
          <w:b/>
          <w:lang w:val="es-CO"/>
          <w:rPrChange w:id="1129" w:author="Bohorquez Manrique, German Javier, Enel Colombia" w:date="2020-12-04T09:31:00Z">
            <w:rPr>
              <w:b w:val="0"/>
            </w:rPr>
          </w:rPrChange>
        </w:rPr>
        <w:t xml:space="preserve"> VIGENCIA DEL NEGOCIO PROPUESTO</w:t>
      </w:r>
    </w:p>
    <w:p w14:paraId="78AFF3F9" w14:textId="77777777" w:rsidR="00057EFC" w:rsidRPr="00EE56F4" w:rsidRDefault="00057EFC" w:rsidP="00057EFC">
      <w:pPr>
        <w:pStyle w:val="Textoindependiente2"/>
        <w:ind w:right="-93"/>
        <w:rPr>
          <w:ins w:id="1130" w:author="Bohorquez Manrique, German Javier, Enel Colombia" w:date="2020-12-04T09:31:00Z"/>
          <w:rFonts w:ascii="Arial" w:hAnsi="Arial" w:cs="Arial"/>
          <w:lang w:val="es-CO"/>
        </w:rPr>
      </w:pPr>
      <w:del w:id="1131" w:author="Bohorquez Manrique, German Javier, Enel Colombia" w:date="2020-12-04T09:31:00Z">
        <w:r>
          <w:delText xml:space="preserve">En caso de ser aceptada la presente OFERTA MERCANTIL por parte del DESTINATARIO, mediante la expedición de una "Orden de Compra de Servicio", el término de </w:delText>
        </w:r>
      </w:del>
    </w:p>
    <w:p w14:paraId="112F9F4E" w14:textId="77777777" w:rsidR="00057EFC" w:rsidRPr="00696D02" w:rsidRDefault="00057EFC" w:rsidP="00057EFC">
      <w:pPr>
        <w:pStyle w:val="Textoindependiente2"/>
        <w:ind w:right="-93"/>
        <w:rPr>
          <w:ins w:id="1132" w:author="Bohorquez Manrique, German Javier, Enel Colombia" w:date="2020-12-04T09:31:00Z"/>
          <w:rFonts w:ascii="Arial" w:hAnsi="Arial" w:cs="Arial"/>
          <w:lang w:val="es-419"/>
        </w:rPr>
      </w:pPr>
      <w:ins w:id="1133" w:author="Bohorquez Manrique, German Javier, Enel Colombia" w:date="2020-12-04T09:31:00Z">
        <w:r w:rsidRPr="00CC525E">
          <w:rPr>
            <w:rFonts w:ascii="Arial" w:hAnsi="Arial" w:cs="Arial"/>
            <w:lang w:val="es-CO"/>
          </w:rPr>
          <w:t xml:space="preserve">El termino de </w:t>
        </w:r>
      </w:ins>
      <w:r w:rsidRPr="00CC525E">
        <w:rPr>
          <w:rFonts w:ascii="Arial" w:hAnsi="Arial"/>
          <w:lang w:val="es-CO"/>
          <w:rPrChange w:id="1134" w:author="Bohorquez Manrique, German Javier, Enel Colombia" w:date="2020-12-04T09:31:00Z">
            <w:rPr/>
          </w:rPrChange>
        </w:rPr>
        <w:t xml:space="preserve">duración </w:t>
      </w:r>
      <w:ins w:id="1135" w:author="Bohorquez Manrique, German Javier, Enel Colombia" w:date="2020-12-04T09:31:00Z">
        <w:r w:rsidRPr="00CC525E">
          <w:rPr>
            <w:rFonts w:ascii="Arial" w:hAnsi="Arial" w:cs="Arial"/>
            <w:lang w:val="es-CO"/>
          </w:rPr>
          <w:t xml:space="preserve">previsto para la ejecución </w:t>
        </w:r>
      </w:ins>
      <w:r w:rsidRPr="00CC525E">
        <w:rPr>
          <w:rFonts w:ascii="Arial" w:hAnsi="Arial"/>
          <w:lang w:val="es-CO"/>
          <w:rPrChange w:id="1136" w:author="Bohorquez Manrique, German Javier, Enel Colombia" w:date="2020-12-04T09:31:00Z">
            <w:rPr/>
          </w:rPrChange>
        </w:rPr>
        <w:t xml:space="preserve">del negocio jurídico que se origine se contará </w:t>
      </w:r>
      <w:r>
        <w:rPr>
          <w:rFonts w:ascii="Arial" w:hAnsi="Arial"/>
          <w:rPrChange w:id="1137" w:author="Bohorquez Manrique, German Javier, Enel Colombia" w:date="2020-12-04T09:31:00Z">
            <w:rPr/>
          </w:rPrChange>
        </w:rPr>
        <w:t xml:space="preserve">a partir </w:t>
      </w:r>
      <w:del w:id="1138" w:author="Bohorquez Manrique, German Javier, Enel Colombia" w:date="2020-12-04T09:31:00Z">
        <w:r>
          <w:delText>del día 01/01/2021 o a partir de la fecha en que se produzca registro del contrato ante el ASIC (en adelante "fecha inicio")</w:delText>
        </w:r>
      </w:del>
      <w:ins w:id="1139" w:author="Bohorquez Manrique, German Javier, Enel Colombia" w:date="2020-12-04T09:31:00Z">
        <w:r>
          <w:rPr>
            <w:rFonts w:ascii="Arial" w:hAnsi="Arial" w:cs="Arial"/>
          </w:rPr>
          <w:t xml:space="preserve">de </w:t>
        </w:r>
        <w:r w:rsidRPr="00487AF2">
          <w:rPr>
            <w:rFonts w:ascii="Arial" w:hAnsi="Arial" w:cs="Arial"/>
            <w:highlight w:val="green"/>
            <w:lang w:val="es-419"/>
          </w:rPr>
          <w:t>[</w:t>
        </w:r>
        <w:commentRangeStart w:id="1140"/>
        <w:r w:rsidRPr="00487AF2">
          <w:rPr>
            <w:rFonts w:ascii="Arial" w:hAnsi="Arial" w:cs="Arial"/>
            <w:highlight w:val="green"/>
            <w:lang w:val="es-419"/>
          </w:rPr>
          <w:t>.</w:t>
        </w:r>
      </w:ins>
      <w:commentRangeEnd w:id="1140"/>
      <w:r w:rsidR="00487AF2">
        <w:rPr>
          <w:rStyle w:val="Refdecomentario"/>
          <w:rFonts w:ascii="Times New Roman" w:hAnsi="Times New Roman"/>
          <w:lang w:val="es-MX" w:eastAsia="es-MX"/>
        </w:rPr>
        <w:commentReference w:id="1140"/>
      </w:r>
      <w:proofErr w:type="gramStart"/>
      <w:ins w:id="1141" w:author="Bohorquez Manrique, German Javier, Enel Colombia" w:date="2020-12-04T09:31:00Z">
        <w:r w:rsidRPr="00487AF2">
          <w:rPr>
            <w:rFonts w:ascii="Arial" w:hAnsi="Arial" w:cs="Arial"/>
            <w:highlight w:val="green"/>
            <w:lang w:val="es-419"/>
          </w:rPr>
          <w:t>..]</w:t>
        </w:r>
      </w:ins>
      <w:proofErr w:type="gramEnd"/>
      <w:r>
        <w:rPr>
          <w:rFonts w:ascii="Arial" w:hAnsi="Arial"/>
          <w:rPrChange w:id="1142" w:author="Bohorquez Manrique, German Javier, Enel Colombia" w:date="2020-12-04T09:31:00Z">
            <w:rPr/>
          </w:rPrChange>
        </w:rPr>
        <w:t xml:space="preserve"> </w:t>
      </w:r>
      <w:r w:rsidRPr="00CC525E">
        <w:rPr>
          <w:rFonts w:ascii="Arial" w:hAnsi="Arial"/>
          <w:lang w:val="es-CO"/>
          <w:rPrChange w:id="1143" w:author="Bohorquez Manrique, German Javier, Enel Colombia" w:date="2020-12-04T09:31:00Z">
            <w:rPr/>
          </w:rPrChange>
        </w:rPr>
        <w:t xml:space="preserve">y se extenderá </w:t>
      </w:r>
      <w:r>
        <w:rPr>
          <w:rFonts w:ascii="Arial" w:hAnsi="Arial"/>
          <w:lang w:val="es-CO"/>
          <w:rPrChange w:id="1144" w:author="Bohorquez Manrique, German Javier, Enel Colombia" w:date="2020-12-04T09:31:00Z">
            <w:rPr/>
          </w:rPrChange>
        </w:rPr>
        <w:t xml:space="preserve">hasta el </w:t>
      </w:r>
      <w:del w:id="1145" w:author="Bohorquez Manrique, German Javier, Enel Colombia" w:date="2020-12-04T09:31:00Z">
        <w:r>
          <w:delText xml:space="preserve"> 31/12/2025. </w:delText>
        </w:r>
      </w:del>
      <w:ins w:id="1146" w:author="Bohorquez Manrique, German Javier, Enel Colombia" w:date="2020-12-04T09:31:00Z">
        <w:r w:rsidRPr="00696D02">
          <w:rPr>
            <w:rFonts w:ascii="Arial" w:hAnsi="Arial" w:cs="Arial"/>
            <w:highlight w:val="lightGray"/>
            <w:lang w:val="es-419"/>
          </w:rPr>
          <w:t>[</w:t>
        </w:r>
        <w:r w:rsidRPr="00487AF2">
          <w:rPr>
            <w:rFonts w:ascii="Arial" w:hAnsi="Arial" w:cs="Arial"/>
            <w:highlight w:val="green"/>
            <w:lang w:val="es-419"/>
          </w:rPr>
          <w:t>.</w:t>
        </w:r>
        <w:commentRangeStart w:id="1147"/>
        <w:r w:rsidRPr="00487AF2">
          <w:rPr>
            <w:rFonts w:ascii="Arial" w:hAnsi="Arial" w:cs="Arial"/>
            <w:highlight w:val="green"/>
            <w:lang w:val="es-419"/>
          </w:rPr>
          <w:t>..</w:t>
        </w:r>
      </w:ins>
      <w:commentRangeEnd w:id="1147"/>
      <w:r w:rsidR="00487AF2">
        <w:rPr>
          <w:rStyle w:val="Refdecomentario"/>
          <w:rFonts w:ascii="Times New Roman" w:hAnsi="Times New Roman"/>
          <w:lang w:val="es-MX" w:eastAsia="es-MX"/>
        </w:rPr>
        <w:commentReference w:id="1147"/>
      </w:r>
      <w:ins w:id="1148" w:author="Bohorquez Manrique, German Javier, Enel Colombia" w:date="2020-12-04T09:31:00Z">
        <w:r w:rsidRPr="00487AF2">
          <w:rPr>
            <w:rFonts w:ascii="Arial" w:hAnsi="Arial" w:cs="Arial"/>
            <w:highlight w:val="green"/>
            <w:lang w:val="es-419"/>
          </w:rPr>
          <w:t>]</w:t>
        </w:r>
        <w:r>
          <w:rPr>
            <w:rFonts w:ascii="Arial" w:hAnsi="Arial" w:cs="Arial"/>
            <w:lang w:val="es-CO"/>
          </w:rPr>
          <w:t xml:space="preserve"> de </w:t>
        </w:r>
        <w:r w:rsidRPr="00696D02">
          <w:rPr>
            <w:rFonts w:ascii="Arial" w:hAnsi="Arial" w:cs="Arial"/>
            <w:highlight w:val="lightGray"/>
            <w:lang w:val="es-419"/>
          </w:rPr>
          <w:t>[mes]</w:t>
        </w:r>
        <w:r>
          <w:rPr>
            <w:rFonts w:ascii="Arial" w:hAnsi="Arial" w:cs="Arial"/>
            <w:lang w:val="es-CO"/>
          </w:rPr>
          <w:t xml:space="preserve"> de </w:t>
        </w:r>
        <w:r w:rsidRPr="00696D02">
          <w:rPr>
            <w:rFonts w:ascii="Arial" w:hAnsi="Arial" w:cs="Arial"/>
            <w:highlight w:val="lightGray"/>
            <w:lang w:val="es-419"/>
          </w:rPr>
          <w:t>[...]</w:t>
        </w:r>
      </w:ins>
    </w:p>
    <w:p w14:paraId="6AFF32F3" w14:textId="77777777" w:rsidR="00057EFC" w:rsidRPr="00CC525E" w:rsidRDefault="00057EFC" w:rsidP="00057EFC">
      <w:pPr>
        <w:pStyle w:val="Textoindependiente2"/>
        <w:ind w:right="-93"/>
        <w:rPr>
          <w:ins w:id="1149" w:author="Bohorquez Manrique, German Javier, Enel Colombia" w:date="2020-12-04T09:31:00Z"/>
          <w:rFonts w:ascii="Arial" w:hAnsi="Arial" w:cs="Arial"/>
          <w:lang w:val="es-CO"/>
        </w:rPr>
      </w:pPr>
    </w:p>
    <w:p w14:paraId="5B527648" w14:textId="77777777" w:rsidR="00057EFC" w:rsidRDefault="00057EFC">
      <w:pPr>
        <w:pStyle w:val="Textoindependiente2"/>
        <w:ind w:right="-93"/>
        <w:rPr>
          <w:rFonts w:ascii="Arial" w:hAnsi="Arial"/>
          <w:rPrChange w:id="1150" w:author="Bohorquez Manrique, German Javier, Enel Colombia" w:date="2020-12-04T09:31:00Z">
            <w:rPr/>
          </w:rPrChange>
        </w:rPr>
        <w:pPrChange w:id="1151" w:author="Bohorquez Manrique, German Javier, Enel Colombia" w:date="2020-12-04T09:31:00Z">
          <w:pPr>
            <w:ind w:left="-5"/>
          </w:pPr>
        </w:pPrChange>
      </w:pPr>
      <w:r w:rsidRPr="00CC525E">
        <w:rPr>
          <w:rFonts w:ascii="Arial" w:hAnsi="Arial"/>
          <w:lang w:val="es-CO"/>
          <w:rPrChange w:id="1152" w:author="Bohorquez Manrique, German Javier, Enel Colombia" w:date="2020-12-04T09:31:00Z">
            <w:rPr/>
          </w:rPrChange>
        </w:rPr>
        <w:t xml:space="preserve">La </w:t>
      </w:r>
      <w:del w:id="1153" w:author="Bohorquez Manrique, German Javier, Enel Colombia" w:date="2020-12-04T09:31:00Z">
        <w:r>
          <w:delText>vigencia</w:delText>
        </w:r>
      </w:del>
      <w:ins w:id="1154" w:author="Bohorquez Manrique, German Javier, Enel Colombia" w:date="2020-12-04T09:31:00Z">
        <w:r w:rsidRPr="00CC525E">
          <w:rPr>
            <w:rFonts w:ascii="Arial" w:hAnsi="Arial" w:cs="Arial"/>
            <w:lang w:val="es-CO"/>
          </w:rPr>
          <w:t>liquidación</w:t>
        </w:r>
      </w:ins>
      <w:r w:rsidRPr="00CC525E">
        <w:rPr>
          <w:rFonts w:ascii="Arial" w:hAnsi="Arial"/>
          <w:lang w:val="es-CO"/>
          <w:rPrChange w:id="1155" w:author="Bohorquez Manrique, German Javier, Enel Colombia" w:date="2020-12-04T09:31:00Z">
            <w:rPr/>
          </w:rPrChange>
        </w:rPr>
        <w:t xml:space="preserve"> del Contrato Consensual que surja de la aceptación de esta OFERTA MERCANTIL </w:t>
      </w:r>
      <w:del w:id="1156" w:author="Bohorquez Manrique, German Javier, Enel Colombia" w:date="2020-12-04T09:31:00Z">
        <w:r>
          <w:delText>se contará desde el 01/01/2021 y hasta el 30/06/2026.</w:delText>
        </w:r>
      </w:del>
      <w:ins w:id="1157" w:author="Bohorquez Manrique, German Javier, Enel Colombia" w:date="2020-12-04T09:31:00Z">
        <w:r w:rsidRPr="00CC525E">
          <w:rPr>
            <w:rFonts w:ascii="Arial" w:hAnsi="Arial" w:cs="Arial"/>
            <w:lang w:val="es-CO"/>
          </w:rPr>
          <w:t>deberá realizarse dentro de los tres (3) meses que si</w:t>
        </w:r>
        <w:r>
          <w:rPr>
            <w:rFonts w:ascii="Arial" w:hAnsi="Arial" w:cs="Arial"/>
            <w:lang w:val="es-CO"/>
          </w:rPr>
          <w:t>guen al término de su ejecución</w:t>
        </w:r>
      </w:ins>
    </w:p>
    <w:p w14:paraId="0590987A" w14:textId="77777777" w:rsidR="00057EFC" w:rsidRPr="00EE56F4" w:rsidRDefault="00057EFC" w:rsidP="00057EFC">
      <w:pPr>
        <w:pStyle w:val="Textoindependiente2"/>
        <w:ind w:right="-93"/>
        <w:rPr>
          <w:ins w:id="1158" w:author="Bohorquez Manrique, German Javier, Enel Colombia" w:date="2020-12-04T09:31:00Z"/>
          <w:rFonts w:ascii="Arial" w:hAnsi="Arial" w:cs="Arial"/>
          <w:lang w:val="es-CO"/>
        </w:rPr>
      </w:pPr>
      <w:del w:id="1159" w:author="Bohorquez Manrique, German Javier, Enel Colombia" w:date="2020-12-04T09:31:00Z">
        <w:r>
          <w:delText xml:space="preserve">4. </w:delText>
        </w:r>
      </w:del>
    </w:p>
    <w:p w14:paraId="17363E83" w14:textId="77777777" w:rsidR="00057EFC" w:rsidRPr="00EE56F4" w:rsidRDefault="00057EFC">
      <w:pPr>
        <w:pStyle w:val="Textoindependiente2"/>
        <w:numPr>
          <w:ilvl w:val="0"/>
          <w:numId w:val="4"/>
        </w:numPr>
        <w:ind w:right="-93"/>
        <w:rPr>
          <w:lang w:val="es-CO"/>
          <w:rPrChange w:id="1160" w:author="Bohorquez Manrique, German Javier, Enel Colombia" w:date="2020-12-04T09:31:00Z">
            <w:rPr/>
          </w:rPrChange>
        </w:rPr>
        <w:pPrChange w:id="1161" w:author="Bohorquez Manrique, German Javier, Enel Colombia" w:date="2020-12-04T09:31:00Z">
          <w:pPr>
            <w:pStyle w:val="Ttulo1"/>
            <w:ind w:left="-5" w:right="13"/>
          </w:pPr>
        </w:pPrChange>
      </w:pPr>
      <w:r w:rsidRPr="00EE56F4">
        <w:rPr>
          <w:rFonts w:ascii="Arial" w:hAnsi="Arial"/>
          <w:b/>
          <w:lang w:val="es-CO"/>
          <w:rPrChange w:id="1162" w:author="Bohorquez Manrique, German Javier, Enel Colombia" w:date="2020-12-04T09:31:00Z">
            <w:rPr>
              <w:b w:val="0"/>
            </w:rPr>
          </w:rPrChange>
        </w:rPr>
        <w:t xml:space="preserve">ACEPTACIÓN DE LA OFERTA </w:t>
      </w:r>
    </w:p>
    <w:p w14:paraId="1708F84A" w14:textId="77777777" w:rsidR="00057EFC" w:rsidRPr="00EE56F4" w:rsidRDefault="00057EFC" w:rsidP="00057EFC">
      <w:pPr>
        <w:pStyle w:val="Textoindependiente2"/>
        <w:ind w:right="-93"/>
        <w:rPr>
          <w:ins w:id="1163" w:author="Bohorquez Manrique, German Javier, Enel Colombia" w:date="2020-12-04T09:31:00Z"/>
          <w:rFonts w:ascii="Arial" w:hAnsi="Arial" w:cs="Arial"/>
          <w:lang w:val="es-CO"/>
        </w:rPr>
      </w:pPr>
    </w:p>
    <w:p w14:paraId="4E29FA69" w14:textId="77777777" w:rsidR="00057EFC" w:rsidRPr="00EE56F4" w:rsidRDefault="00057EFC">
      <w:pPr>
        <w:pStyle w:val="Textoindependiente2"/>
        <w:ind w:right="-93"/>
        <w:rPr>
          <w:rFonts w:ascii="Arial" w:hAnsi="Arial"/>
          <w:rPrChange w:id="1164" w:author="Bohorquez Manrique, German Javier, Enel Colombia" w:date="2020-12-04T09:31:00Z">
            <w:rPr/>
          </w:rPrChange>
        </w:rPr>
        <w:pPrChange w:id="1165" w:author="Bohorquez Manrique, German Javier, Enel Colombia" w:date="2020-12-04T09:31:00Z">
          <w:pPr>
            <w:ind w:left="-5"/>
          </w:pPr>
        </w:pPrChange>
      </w:pPr>
      <w:r w:rsidRPr="00EE56F4">
        <w:rPr>
          <w:rFonts w:ascii="Arial" w:hAnsi="Arial"/>
          <w:lang w:val="es-CO"/>
          <w:rPrChange w:id="1166" w:author="Bohorquez Manrique, German Javier, Enel Colombia" w:date="2020-12-04T09:31:00Z">
            <w:rPr/>
          </w:rPrChange>
        </w:rPr>
        <w:t xml:space="preserve">La OFERTA MERCANTIL deberá ser aceptada por el DESTINATARIO, mediante la expedición de la orden de compra correspondiente, en un plazo no mayor a quince (15) </w:t>
      </w:r>
      <w:proofErr w:type="gramStart"/>
      <w:r w:rsidRPr="00EE56F4">
        <w:rPr>
          <w:rFonts w:ascii="Arial" w:hAnsi="Arial"/>
          <w:lang w:val="es-CO"/>
          <w:rPrChange w:id="1167" w:author="Bohorquez Manrique, German Javier, Enel Colombia" w:date="2020-12-04T09:31:00Z">
            <w:rPr/>
          </w:rPrChange>
        </w:rPr>
        <w:t>días calendario posterior</w:t>
      </w:r>
      <w:r>
        <w:rPr>
          <w:rFonts w:ascii="Arial" w:hAnsi="Arial"/>
          <w:lang w:val="es-CO"/>
          <w:rPrChange w:id="1168" w:author="Bohorquez Manrique, German Javier, Enel Colombia" w:date="2020-12-04T09:31:00Z">
            <w:rPr/>
          </w:rPrChange>
        </w:rPr>
        <w:t>es</w:t>
      </w:r>
      <w:r w:rsidRPr="00EE56F4">
        <w:rPr>
          <w:rFonts w:ascii="Arial" w:hAnsi="Arial"/>
          <w:lang w:val="es-CO"/>
          <w:rPrChange w:id="1169" w:author="Bohorquez Manrique, German Javier, Enel Colombia" w:date="2020-12-04T09:31:00Z">
            <w:rPr/>
          </w:rPrChange>
        </w:rPr>
        <w:t xml:space="preserve"> a la fecha de recibo de la </w:t>
      </w:r>
      <w:proofErr w:type="gramEnd"/>
      <w:ins w:id="1170" w:author="Bohorquez Manrique, German Javier, Enel Colombia" w:date="2020-12-04T09:31:00Z">
        <w:r w:rsidRPr="00EE56F4">
          <w:rPr>
            <w:rFonts w:ascii="Arial" w:hAnsi="Arial" w:cs="Arial"/>
            <w:lang w:val="es-CO"/>
          </w:rPr>
          <w:t xml:space="preserve"> </w:t>
        </w:r>
      </w:ins>
      <w:r w:rsidRPr="00EE56F4">
        <w:rPr>
          <w:rFonts w:ascii="Arial" w:hAnsi="Arial"/>
          <w:lang w:val="es-CO"/>
          <w:rPrChange w:id="1171" w:author="Bohorquez Manrique, German Javier, Enel Colombia" w:date="2020-12-04T09:31:00Z">
            <w:rPr/>
          </w:rPrChange>
        </w:rPr>
        <w:t>OFERTA MERCANTIL. La aceptación de esta Oferta incluye la aceptación</w:t>
      </w:r>
      <w:r>
        <w:rPr>
          <w:rFonts w:ascii="Arial" w:hAnsi="Arial"/>
          <w:lang w:val="es-CO"/>
          <w:rPrChange w:id="1172" w:author="Bohorquez Manrique, German Javier, Enel Colombia" w:date="2020-12-04T09:31:00Z">
            <w:rPr/>
          </w:rPrChange>
        </w:rPr>
        <w:t>,</w:t>
      </w:r>
      <w:r w:rsidRPr="00EE56F4">
        <w:rPr>
          <w:rFonts w:ascii="Arial" w:hAnsi="Arial"/>
          <w:lang w:val="es-CO"/>
          <w:rPrChange w:id="1173" w:author="Bohorquez Manrique, German Javier, Enel Colombia" w:date="2020-12-04T09:31:00Z">
            <w:rPr/>
          </w:rPrChange>
        </w:rPr>
        <w:t xml:space="preserve"> </w:t>
      </w:r>
      <w:r>
        <w:rPr>
          <w:rFonts w:ascii="Arial" w:hAnsi="Arial"/>
          <w:lang w:val="es-CO"/>
          <w:rPrChange w:id="1174" w:author="Bohorquez Manrique, German Javier, Enel Colombia" w:date="2020-12-04T09:31:00Z">
            <w:rPr/>
          </w:rPrChange>
        </w:rPr>
        <w:t xml:space="preserve">en todas sus partes, </w:t>
      </w:r>
      <w:r w:rsidRPr="00EE56F4">
        <w:rPr>
          <w:rFonts w:ascii="Arial" w:hAnsi="Arial"/>
          <w:lang w:val="es-CO"/>
          <w:rPrChange w:id="1175" w:author="Bohorquez Manrique, German Javier, Enel Colombia" w:date="2020-12-04T09:31:00Z">
            <w:rPr/>
          </w:rPrChange>
        </w:rPr>
        <w:t xml:space="preserve">del </w:t>
      </w:r>
      <w:del w:id="1176" w:author="Bohorquez Manrique, German Javier, Enel Colombia" w:date="2020-12-04T09:31:00Z">
        <w:r>
          <w:delText>"</w:delText>
        </w:r>
      </w:del>
      <w:ins w:id="1177" w:author="Bohorquez Manrique, German Javier, Enel Colombia" w:date="2020-12-04T09:31:00Z">
        <w:r w:rsidRPr="00EE56F4">
          <w:rPr>
            <w:rFonts w:ascii="Arial" w:hAnsi="Arial" w:cs="Arial"/>
            <w:lang w:val="es-CO"/>
          </w:rPr>
          <w:t>“</w:t>
        </w:r>
      </w:ins>
      <w:r w:rsidRPr="00EE56F4">
        <w:rPr>
          <w:rFonts w:ascii="Arial" w:hAnsi="Arial"/>
          <w:lang w:val="es-CO"/>
          <w:rPrChange w:id="1178" w:author="Bohorquez Manrique, German Javier, Enel Colombia" w:date="2020-12-04T09:31:00Z">
            <w:rPr/>
          </w:rPrChange>
        </w:rPr>
        <w:t>Reglamento de Venta de Energía Eléctrica en el Mercado No Regulado de Enel-</w:t>
      </w:r>
      <w:proofErr w:type="spellStart"/>
      <w:r w:rsidRPr="00EE56F4">
        <w:rPr>
          <w:rFonts w:ascii="Arial" w:hAnsi="Arial"/>
          <w:lang w:val="es-CO"/>
          <w:rPrChange w:id="1179" w:author="Bohorquez Manrique, German Javier, Enel Colombia" w:date="2020-12-04T09:31:00Z">
            <w:rPr/>
          </w:rPrChange>
        </w:rPr>
        <w:t>Emgesa</w:t>
      </w:r>
      <w:proofErr w:type="spellEnd"/>
      <w:del w:id="1180" w:author="Bohorquez Manrique, German Javier, Enel Colombia" w:date="2020-12-04T09:31:00Z">
        <w:r>
          <w:delText>",</w:delText>
        </w:r>
      </w:del>
      <w:ins w:id="1181" w:author="Bohorquez Manrique, German Javier, Enel Colombia" w:date="2020-12-04T09:31:00Z">
        <w:r w:rsidRPr="00EE56F4">
          <w:rPr>
            <w:rFonts w:ascii="Arial" w:hAnsi="Arial" w:cs="Arial"/>
            <w:lang w:val="es-CO"/>
          </w:rPr>
          <w:t>”,</w:t>
        </w:r>
      </w:ins>
      <w:r w:rsidRPr="00EE56F4">
        <w:rPr>
          <w:rFonts w:ascii="Arial" w:hAnsi="Arial"/>
          <w:lang w:val="es-CO"/>
          <w:rPrChange w:id="1182" w:author="Bohorquez Manrique, German Javier, Enel Colombia" w:date="2020-12-04T09:31:00Z">
            <w:rPr/>
          </w:rPrChange>
        </w:rPr>
        <w:t xml:space="preserve"> el cual hace parte integral de la OFERTA MERCANTIL como Anexo II.</w:t>
      </w:r>
    </w:p>
    <w:p w14:paraId="3B786B95" w14:textId="77777777" w:rsidR="00057EFC" w:rsidRPr="00EE56F4" w:rsidRDefault="00057EFC" w:rsidP="00057EFC">
      <w:pPr>
        <w:spacing w:after="0" w:line="240" w:lineRule="auto"/>
        <w:ind w:right="-93"/>
        <w:jc w:val="both"/>
        <w:rPr>
          <w:ins w:id="1183" w:author="Bohorquez Manrique, German Javier, Enel Colombia" w:date="2020-12-04T09:31:00Z"/>
          <w:rFonts w:ascii="Arial" w:hAnsi="Arial" w:cs="Arial"/>
          <w:bCs/>
          <w:sz w:val="24"/>
          <w:szCs w:val="24"/>
        </w:rPr>
      </w:pPr>
      <w:del w:id="1184" w:author="Bohorquez Manrique, German Javier, Enel Colombia" w:date="2020-12-04T09:31:00Z">
        <w:r>
          <w:delText xml:space="preserve">5. </w:delText>
        </w:r>
      </w:del>
    </w:p>
    <w:p w14:paraId="15C3FA04" w14:textId="77777777" w:rsidR="00057EFC" w:rsidRPr="00EE56F4" w:rsidRDefault="00057EFC">
      <w:pPr>
        <w:pStyle w:val="Prrafodelista"/>
        <w:numPr>
          <w:ilvl w:val="0"/>
          <w:numId w:val="4"/>
        </w:numPr>
        <w:spacing w:after="0" w:line="240" w:lineRule="auto"/>
        <w:jc w:val="both"/>
        <w:rPr>
          <w:sz w:val="24"/>
          <w:rPrChange w:id="1185" w:author="Bohorquez Manrique, German Javier, Enel Colombia" w:date="2020-12-04T09:31:00Z">
            <w:rPr/>
          </w:rPrChange>
        </w:rPr>
        <w:pPrChange w:id="1186" w:author="Bohorquez Manrique, German Javier, Enel Colombia" w:date="2020-12-04T09:31:00Z">
          <w:pPr>
            <w:pStyle w:val="Ttulo1"/>
            <w:ind w:left="-5" w:right="13"/>
          </w:pPr>
        </w:pPrChange>
      </w:pPr>
      <w:r w:rsidRPr="00EE56F4">
        <w:rPr>
          <w:rFonts w:ascii="Arial" w:hAnsi="Arial"/>
          <w:b/>
          <w:sz w:val="24"/>
          <w:rPrChange w:id="1187" w:author="Bohorquez Manrique, German Javier, Enel Colombia" w:date="2020-12-04T09:31:00Z">
            <w:rPr>
              <w:b w:val="0"/>
            </w:rPr>
          </w:rPrChange>
        </w:rPr>
        <w:t>GARANTÍAS DE PAGO</w:t>
      </w:r>
      <w:del w:id="1188" w:author="Bohorquez Manrique, German Javier, Enel Colombia" w:date="2020-12-04T09:31:00Z">
        <w:r>
          <w:delText xml:space="preserve"> </w:delText>
        </w:r>
      </w:del>
    </w:p>
    <w:p w14:paraId="1A5B187D" w14:textId="77777777" w:rsidR="00057EFC" w:rsidRPr="00EE56F4" w:rsidRDefault="00057EFC" w:rsidP="00057EFC">
      <w:pPr>
        <w:tabs>
          <w:tab w:val="left" w:pos="900"/>
        </w:tabs>
        <w:spacing w:after="0" w:line="240" w:lineRule="auto"/>
        <w:ind w:firstLine="20"/>
        <w:jc w:val="both"/>
        <w:rPr>
          <w:ins w:id="1189" w:author="Bohorquez Manrique, German Javier, Enel Colombia" w:date="2020-12-04T09:31:00Z"/>
          <w:rFonts w:ascii="Arial" w:hAnsi="Arial" w:cs="Arial"/>
          <w:sz w:val="24"/>
          <w:szCs w:val="24"/>
        </w:rPr>
      </w:pPr>
    </w:p>
    <w:p w14:paraId="33C72D42" w14:textId="77777777" w:rsidR="00057EFC" w:rsidRPr="00EE56F4" w:rsidRDefault="00057EFC">
      <w:pPr>
        <w:tabs>
          <w:tab w:val="left" w:pos="900"/>
        </w:tabs>
        <w:spacing w:after="0" w:line="240" w:lineRule="auto"/>
        <w:ind w:firstLine="20"/>
        <w:jc w:val="both"/>
        <w:rPr>
          <w:rFonts w:ascii="Arial" w:eastAsia="Arial" w:hAnsi="Arial" w:cs="Arial"/>
          <w:color w:val="000000"/>
          <w:sz w:val="24"/>
          <w:lang w:val="es-419" w:eastAsia="es-419"/>
          <w:rPrChange w:id="1190" w:author="Bohorquez Manrique, German Javier, Enel Colombia" w:date="2020-12-04T09:31:00Z">
            <w:rPr/>
          </w:rPrChange>
        </w:rPr>
        <w:pPrChange w:id="1191" w:author="Bohorquez Manrique, German Javier, Enel Colombia" w:date="2020-12-04T09:31:00Z">
          <w:pPr>
            <w:ind w:left="-5"/>
          </w:pPr>
        </w:pPrChange>
      </w:pPr>
      <w:r w:rsidRPr="00EE56F4">
        <w:rPr>
          <w:rFonts w:ascii="Arial" w:hAnsi="Arial"/>
          <w:sz w:val="24"/>
          <w:rPrChange w:id="1192" w:author="Bohorquez Manrique, German Javier, Enel Colombia" w:date="2020-12-04T09:31:00Z">
            <w:rPr/>
          </w:rPrChange>
        </w:rPr>
        <w:t>En caso de ser aceptada la presente OFERTA MERCANTIL, mediante la expedición de una Orden de Compra, ENEL-EMGESA solicita le sea otorgado por parte del DESTINATARIO un P</w:t>
      </w:r>
      <w:r w:rsidRPr="00EE56F4">
        <w:rPr>
          <w:sz w:val="24"/>
          <w:rPrChange w:id="1193" w:author="Bohorquez Manrique, German Javier, Enel Colombia" w:date="2020-12-04T09:31:00Z">
            <w:rPr/>
          </w:rPrChange>
        </w:rPr>
        <w:t>agaré en blanco con su respectiva carta de instrucciones</w:t>
      </w:r>
      <w:r>
        <w:rPr>
          <w:sz w:val="24"/>
          <w:rPrChange w:id="1194" w:author="Bohorquez Manrique, German Javier, Enel Colombia" w:date="2020-12-04T09:31:00Z">
            <w:rPr/>
          </w:rPrChange>
        </w:rPr>
        <w:t xml:space="preserve"> </w:t>
      </w:r>
      <w:del w:id="1195" w:author="Bohorquez Manrique, German Javier, Enel Colombia" w:date="2020-12-04T09:31:00Z">
        <w:r>
          <w:delText>-</w:delText>
        </w:r>
      </w:del>
      <w:ins w:id="1196" w:author="Bohorquez Manrique, German Javier, Enel Colombia" w:date="2020-12-04T09:31:00Z">
        <w:r>
          <w:rPr>
            <w:rFonts w:ascii="Arial" w:hAnsi="Arial" w:cs="Arial"/>
            <w:sz w:val="24"/>
            <w:szCs w:val="24"/>
          </w:rPr>
          <w:t>–</w:t>
        </w:r>
      </w:ins>
      <w:r>
        <w:rPr>
          <w:rFonts w:ascii="Arial" w:hAnsi="Arial"/>
          <w:sz w:val="24"/>
          <w:rPrChange w:id="1197" w:author="Bohorquez Manrique, German Javier, Enel Colombia" w:date="2020-12-04T09:31:00Z">
            <w:rPr/>
          </w:rPrChange>
        </w:rPr>
        <w:t xml:space="preserve"> Anexo III</w:t>
      </w:r>
      <w:r w:rsidRPr="00EE56F4">
        <w:rPr>
          <w:sz w:val="24"/>
          <w:rPrChange w:id="1198" w:author="Bohorquez Manrique, German Javier, Enel Colombia" w:date="2020-12-04T09:31:00Z">
            <w:rPr/>
          </w:rPrChange>
        </w:rPr>
        <w:t xml:space="preserve">, este documento deberá ser entregado dentro de los cinco (5) días hábiles siguientes a aquel en que se produzca la aceptación de la presente OFERTA MERCANTIL. </w:t>
      </w:r>
    </w:p>
    <w:p w14:paraId="7B1FF924" w14:textId="77777777" w:rsidR="00057EFC" w:rsidRPr="00EE56F4" w:rsidRDefault="00057EFC" w:rsidP="00057EFC">
      <w:pPr>
        <w:tabs>
          <w:tab w:val="left" w:pos="900"/>
        </w:tabs>
        <w:spacing w:after="0" w:line="240" w:lineRule="auto"/>
        <w:ind w:firstLine="20"/>
        <w:jc w:val="both"/>
        <w:rPr>
          <w:ins w:id="1199" w:author="Bohorquez Manrique, German Javier, Enel Colombia" w:date="2020-12-04T09:31:00Z"/>
          <w:rFonts w:ascii="Arial" w:hAnsi="Arial" w:cs="Arial"/>
          <w:sz w:val="24"/>
          <w:szCs w:val="24"/>
        </w:rPr>
      </w:pPr>
    </w:p>
    <w:p w14:paraId="14A5D4D0" w14:textId="77777777" w:rsidR="00057EFC" w:rsidRPr="00EE56F4" w:rsidRDefault="00057EFC" w:rsidP="00057EFC">
      <w:pPr>
        <w:tabs>
          <w:tab w:val="left" w:pos="900"/>
        </w:tabs>
        <w:spacing w:after="0" w:line="240" w:lineRule="auto"/>
        <w:ind w:firstLine="20"/>
        <w:jc w:val="both"/>
        <w:rPr>
          <w:ins w:id="1200" w:author="Bohorquez Manrique, German Javier, Enel Colombia" w:date="2020-12-04T09:31:00Z"/>
          <w:rFonts w:ascii="Arial" w:eastAsia="Arial" w:hAnsi="Arial" w:cs="Arial"/>
          <w:color w:val="000000"/>
          <w:sz w:val="24"/>
          <w:szCs w:val="24"/>
          <w:lang w:val="es-419" w:eastAsia="es-419"/>
        </w:rPr>
      </w:pPr>
      <w:r w:rsidRPr="00EE56F4">
        <w:rPr>
          <w:rFonts w:ascii="Arial" w:hAnsi="Arial"/>
          <w:sz w:val="24"/>
          <w:rPrChange w:id="1201" w:author="Bohorquez Manrique, German Javier, Enel Colombia" w:date="2020-12-04T09:31:00Z">
            <w:rPr/>
          </w:rPrChange>
        </w:rPr>
        <w:t>De acuerd</w:t>
      </w:r>
      <w:r w:rsidRPr="00EE56F4">
        <w:rPr>
          <w:sz w:val="24"/>
          <w:rPrChange w:id="1202" w:author="Bohorquez Manrique, German Javier, Enel Colombia" w:date="2020-12-04T09:31:00Z">
            <w:rPr/>
          </w:rPrChange>
        </w:rPr>
        <w:t xml:space="preserve">o con la evaluación de riesgo crediticio del DESTINATARIO, ENEL-EMGESA se reserva el derecho de solicitar en el futuro garantías adicionales, diferentes al Pagaré en blanco con carta de instrucciones, </w:t>
      </w:r>
      <w:r>
        <w:rPr>
          <w:sz w:val="24"/>
          <w:rPrChange w:id="1203" w:author="Bohorquez Manrique, German Javier, Enel Colombia" w:date="2020-12-04T09:31:00Z">
            <w:rPr/>
          </w:rPrChange>
        </w:rPr>
        <w:t>conforme a</w:t>
      </w:r>
      <w:r w:rsidRPr="00EE56F4">
        <w:rPr>
          <w:sz w:val="24"/>
          <w:rPrChange w:id="1204" w:author="Bohorquez Manrique, German Javier, Enel Colombia" w:date="2020-12-04T09:31:00Z">
            <w:rPr/>
          </w:rPrChange>
        </w:rPr>
        <w:t xml:space="preserve"> lo dispuesto </w:t>
      </w:r>
      <w:r w:rsidRPr="00EE56F4">
        <w:rPr>
          <w:rFonts w:ascii="Arial" w:hAnsi="Arial"/>
          <w:sz w:val="24"/>
          <w:rPrChange w:id="1205" w:author="Bohorquez Manrique, German Javier, Enel Colombia" w:date="2020-12-04T09:31:00Z">
            <w:rPr/>
          </w:rPrChange>
        </w:rPr>
        <w:t xml:space="preserve">en el </w:t>
      </w:r>
      <w:r>
        <w:rPr>
          <w:sz w:val="24"/>
          <w:rPrChange w:id="1206" w:author="Bohorquez Manrique, German Javier, Enel Colombia" w:date="2020-12-04T09:31:00Z">
            <w:rPr/>
          </w:rPrChange>
        </w:rPr>
        <w:t>N</w:t>
      </w:r>
      <w:r w:rsidRPr="00EE56F4">
        <w:rPr>
          <w:rFonts w:ascii="Arial" w:hAnsi="Arial"/>
          <w:sz w:val="24"/>
          <w:rPrChange w:id="1207" w:author="Bohorquez Manrique, German Javier, Enel Colombia" w:date="2020-12-04T09:31:00Z">
            <w:rPr/>
          </w:rPrChange>
        </w:rPr>
        <w:t xml:space="preserve">umeral 19 del Anexo </w:t>
      </w:r>
      <w:r w:rsidRPr="00EE56F4">
        <w:rPr>
          <w:rFonts w:ascii="Arial" w:hAnsi="Arial"/>
          <w:sz w:val="24"/>
          <w:rPrChange w:id="1208" w:author="Bohorquez Manrique, German Javier, Enel Colombia" w:date="2020-12-04T09:31:00Z">
            <w:rPr/>
          </w:rPrChange>
        </w:rPr>
        <w:lastRenderedPageBreak/>
        <w:t xml:space="preserve">II </w:t>
      </w:r>
      <w:del w:id="1209" w:author="Bohorquez Manrique, German Javier, Enel Colombia" w:date="2020-12-04T09:31:00Z">
        <w:r>
          <w:delText>"</w:delText>
        </w:r>
      </w:del>
      <w:ins w:id="1210" w:author="Bohorquez Manrique, German Javier, Enel Colombia" w:date="2020-12-04T09:31:00Z">
        <w:r w:rsidRPr="00EE56F4">
          <w:rPr>
            <w:sz w:val="24"/>
            <w:szCs w:val="24"/>
          </w:rPr>
          <w:t>“</w:t>
        </w:r>
      </w:ins>
      <w:r w:rsidRPr="00EE56F4">
        <w:rPr>
          <w:sz w:val="24"/>
          <w:rPrChange w:id="1211" w:author="Bohorquez Manrique, German Javier, Enel Colombia" w:date="2020-12-04T09:31:00Z">
            <w:rPr/>
          </w:rPrChange>
        </w:rPr>
        <w:t>Reglamento de Venta de Energía Eléctrica en el Mercado No Regulado de Enel-</w:t>
      </w:r>
      <w:proofErr w:type="spellStart"/>
      <w:r w:rsidRPr="00EE56F4">
        <w:rPr>
          <w:sz w:val="24"/>
          <w:rPrChange w:id="1212" w:author="Bohorquez Manrique, German Javier, Enel Colombia" w:date="2020-12-04T09:31:00Z">
            <w:rPr/>
          </w:rPrChange>
        </w:rPr>
        <w:t>Emgesa</w:t>
      </w:r>
      <w:proofErr w:type="spellEnd"/>
      <w:del w:id="1213" w:author="Bohorquez Manrique, German Javier, Enel Colombia" w:date="2020-12-04T09:31:00Z">
        <w:r>
          <w:delText xml:space="preserve">". </w:delText>
        </w:r>
      </w:del>
      <w:ins w:id="1214" w:author="Bohorquez Manrique, German Javier, Enel Colombia" w:date="2020-12-04T09:31:00Z">
        <w:r w:rsidRPr="00EE56F4">
          <w:rPr>
            <w:sz w:val="24"/>
            <w:szCs w:val="24"/>
          </w:rPr>
          <w:t>”</w:t>
        </w:r>
        <w:r>
          <w:rPr>
            <w:sz w:val="24"/>
            <w:szCs w:val="24"/>
          </w:rPr>
          <w:t>.</w:t>
        </w:r>
      </w:ins>
    </w:p>
    <w:p w14:paraId="38E1F76B" w14:textId="77777777" w:rsidR="00057EFC" w:rsidRPr="00EE56F4" w:rsidRDefault="00057EFC">
      <w:pPr>
        <w:tabs>
          <w:tab w:val="left" w:pos="900"/>
        </w:tabs>
        <w:spacing w:after="0" w:line="240" w:lineRule="auto"/>
        <w:ind w:firstLine="20"/>
        <w:jc w:val="both"/>
        <w:rPr>
          <w:rFonts w:ascii="Arial" w:hAnsi="Arial"/>
          <w:sz w:val="24"/>
          <w:rPrChange w:id="1215" w:author="Bohorquez Manrique, German Javier, Enel Colombia" w:date="2020-12-04T09:31:00Z">
            <w:rPr/>
          </w:rPrChange>
        </w:rPr>
        <w:pPrChange w:id="1216" w:author="Bohorquez Manrique, German Javier, Enel Colombia" w:date="2020-12-04T09:31:00Z">
          <w:pPr>
            <w:ind w:left="-5"/>
          </w:pPr>
        </w:pPrChange>
      </w:pPr>
    </w:p>
    <w:p w14:paraId="4FDDA521" w14:textId="77777777" w:rsidR="00057EFC" w:rsidRPr="00EE56F4" w:rsidRDefault="00057EFC">
      <w:pPr>
        <w:tabs>
          <w:tab w:val="left" w:pos="900"/>
        </w:tabs>
        <w:spacing w:after="0" w:line="240" w:lineRule="auto"/>
        <w:ind w:firstLine="20"/>
        <w:jc w:val="both"/>
        <w:rPr>
          <w:rFonts w:ascii="Arial" w:eastAsia="Arial" w:hAnsi="Arial" w:cs="Arial"/>
          <w:color w:val="000000"/>
          <w:sz w:val="24"/>
          <w:lang w:val="es-419" w:eastAsia="es-419"/>
          <w:rPrChange w:id="1217" w:author="Bohorquez Manrique, German Javier, Enel Colombia" w:date="2020-12-04T09:31:00Z">
            <w:rPr/>
          </w:rPrChange>
        </w:rPr>
        <w:pPrChange w:id="1218" w:author="Bohorquez Manrique, German Javier, Enel Colombia" w:date="2020-12-04T09:31:00Z">
          <w:pPr>
            <w:ind w:left="-5"/>
          </w:pPr>
        </w:pPrChange>
      </w:pPr>
      <w:r w:rsidRPr="00EE56F4">
        <w:rPr>
          <w:rFonts w:ascii="Arial" w:hAnsi="Arial"/>
          <w:sz w:val="24"/>
          <w:rPrChange w:id="1219" w:author="Bohorquez Manrique, German Javier, Enel Colombia" w:date="2020-12-04T09:31:00Z">
            <w:rPr/>
          </w:rPrChange>
        </w:rPr>
        <w:t xml:space="preserve">La no entrega </w:t>
      </w:r>
      <w:r>
        <w:rPr>
          <w:rFonts w:ascii="Arial" w:hAnsi="Arial"/>
          <w:sz w:val="24"/>
          <w:rPrChange w:id="1220" w:author="Bohorquez Manrique, German Javier, Enel Colombia" w:date="2020-12-04T09:31:00Z">
            <w:rPr/>
          </w:rPrChange>
        </w:rPr>
        <w:t xml:space="preserve">o renovación </w:t>
      </w:r>
      <w:r w:rsidRPr="00EE56F4">
        <w:rPr>
          <w:sz w:val="24"/>
          <w:rPrChange w:id="1221" w:author="Bohorquez Manrique, German Javier, Enel Colombia" w:date="2020-12-04T09:31:00Z">
            <w:rPr/>
          </w:rPrChange>
        </w:rPr>
        <w:t>de las garantías solicitadas dentro del término y en las condiciones previstas, exime a ENEL-EMGESA del cumplimiento de sus obligaciones de suministro de energía eléctrica pudiendo dar por terminado unilateralmente, el Contrato Consensual que surja de la aceptación de esta Oferta, sin que ésta actuación se constituya en una causal de incumplimiento por parte de ENEL-EMGESA y sin que ello pueda dar lugar a reclamación alguna en su contra.</w:t>
      </w:r>
    </w:p>
    <w:p w14:paraId="0514B3FD" w14:textId="77777777" w:rsidR="00057EFC" w:rsidRPr="00EE56F4" w:rsidRDefault="00057EFC" w:rsidP="00057EFC">
      <w:pPr>
        <w:pStyle w:val="Prrafodelista"/>
        <w:spacing w:after="0" w:line="240" w:lineRule="auto"/>
        <w:ind w:right="-93"/>
        <w:jc w:val="both"/>
        <w:rPr>
          <w:ins w:id="1222" w:author="Bohorquez Manrique, German Javier, Enel Colombia" w:date="2020-12-04T09:31:00Z"/>
          <w:rFonts w:ascii="Arial" w:hAnsi="Arial" w:cs="Arial"/>
          <w:b/>
          <w:bCs/>
          <w:sz w:val="24"/>
          <w:szCs w:val="24"/>
        </w:rPr>
      </w:pPr>
      <w:del w:id="1223" w:author="Bohorquez Manrique, German Javier, Enel Colombia" w:date="2020-12-04T09:31:00Z">
        <w:r>
          <w:delText xml:space="preserve">6. </w:delText>
        </w:r>
      </w:del>
    </w:p>
    <w:p w14:paraId="0649B1F4" w14:textId="77777777" w:rsidR="00057EFC" w:rsidRDefault="00057EFC">
      <w:pPr>
        <w:pStyle w:val="Prrafodelista"/>
        <w:numPr>
          <w:ilvl w:val="0"/>
          <w:numId w:val="4"/>
        </w:numPr>
        <w:spacing w:after="0" w:line="240" w:lineRule="auto"/>
        <w:ind w:right="-93"/>
        <w:jc w:val="both"/>
        <w:rPr>
          <w:sz w:val="24"/>
          <w:rPrChange w:id="1224" w:author="Bohorquez Manrique, German Javier, Enel Colombia" w:date="2020-12-04T09:31:00Z">
            <w:rPr/>
          </w:rPrChange>
        </w:rPr>
        <w:pPrChange w:id="1225" w:author="Bohorquez Manrique, German Javier, Enel Colombia" w:date="2020-12-04T09:31:00Z">
          <w:pPr>
            <w:pStyle w:val="Ttulo1"/>
            <w:ind w:left="-5" w:right="13"/>
          </w:pPr>
        </w:pPrChange>
      </w:pPr>
      <w:r w:rsidRPr="00EE56F4">
        <w:rPr>
          <w:rFonts w:ascii="Arial" w:hAnsi="Arial"/>
          <w:b/>
          <w:sz w:val="24"/>
          <w:rPrChange w:id="1226" w:author="Bohorquez Manrique, German Javier, Enel Colombia" w:date="2020-12-04T09:31:00Z">
            <w:rPr>
              <w:b w:val="0"/>
            </w:rPr>
          </w:rPrChange>
        </w:rPr>
        <w:t>ASPECTOS COMPLEMENTARIOS</w:t>
      </w:r>
    </w:p>
    <w:p w14:paraId="543C843A" w14:textId="77777777" w:rsidR="00057EFC" w:rsidRPr="00EE56F4" w:rsidRDefault="00057EFC" w:rsidP="00057EFC">
      <w:pPr>
        <w:pStyle w:val="Prrafodelista"/>
        <w:spacing w:after="0" w:line="240" w:lineRule="auto"/>
        <w:ind w:right="-93"/>
        <w:jc w:val="both"/>
        <w:rPr>
          <w:ins w:id="1227" w:author="Bohorquez Manrique, German Javier, Enel Colombia" w:date="2020-12-04T09:31:00Z"/>
          <w:rFonts w:ascii="Arial" w:hAnsi="Arial" w:cs="Arial"/>
          <w:b/>
          <w:bCs/>
          <w:sz w:val="24"/>
          <w:szCs w:val="24"/>
        </w:rPr>
      </w:pPr>
    </w:p>
    <w:p w14:paraId="30A993D1"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228" w:author="Bohorquez Manrique, German Javier, Enel Colombia" w:date="2020-12-04T09:31:00Z">
            <w:rPr/>
          </w:rPrChange>
        </w:rPr>
        <w:pPrChange w:id="1229" w:author="Bohorquez Manrique, German Javier, Enel Colombia" w:date="2020-12-04T09:31:00Z">
          <w:pPr>
            <w:ind w:left="-5"/>
          </w:pPr>
        </w:pPrChange>
      </w:pPr>
      <w:r w:rsidRPr="00EE56F4">
        <w:rPr>
          <w:rFonts w:ascii="Arial" w:hAnsi="Arial"/>
          <w:sz w:val="24"/>
          <w:rPrChange w:id="1230" w:author="Bohorquez Manrique, German Javier, Enel Colombia" w:date="2020-12-04T09:31:00Z">
            <w:rPr/>
          </w:rPrChange>
        </w:rPr>
        <w:t xml:space="preserve">El negocio jurídico resultante de la aceptación de la OFERTA MERCANTIL, en los términos del numeral anterior, se rige por las disposiciones vigentes relacionadas con la venta de energía eléctrica para usuarios no regulados, expedidas por el legislador, el </w:t>
      </w:r>
      <w:r w:rsidRPr="00EE56F4">
        <w:rPr>
          <w:sz w:val="24"/>
          <w:rPrChange w:id="1231" w:author="Bohorquez Manrique, German Javier, Enel Colombia" w:date="2020-12-04T09:31:00Z">
            <w:rPr/>
          </w:rPrChange>
        </w:rPr>
        <w:t>Gobierno Nacional, la CREG o quien haga sus veces, sin perjuicio de las normas que las modifiquen, adicionen o sustituyan.</w:t>
      </w:r>
      <w:ins w:id="1232" w:author="Bohorquez Manrique, German Javier, Enel Colombia" w:date="2020-12-04T09:31:00Z">
        <w:r w:rsidRPr="00EE56F4">
          <w:rPr>
            <w:sz w:val="24"/>
            <w:szCs w:val="24"/>
          </w:rPr>
          <w:t xml:space="preserve"> </w:t>
        </w:r>
      </w:ins>
    </w:p>
    <w:p w14:paraId="74987E3B" w14:textId="77777777" w:rsidR="00057EFC" w:rsidRPr="00EE56F4" w:rsidRDefault="00057EFC" w:rsidP="00057EFC">
      <w:pPr>
        <w:spacing w:after="0" w:line="240" w:lineRule="auto"/>
        <w:ind w:right="-93"/>
        <w:jc w:val="both"/>
        <w:rPr>
          <w:ins w:id="1233" w:author="Bohorquez Manrique, German Javier, Enel Colombia" w:date="2020-12-04T09:31:00Z"/>
          <w:rFonts w:ascii="Arial" w:hAnsi="Arial" w:cs="Arial"/>
          <w:sz w:val="24"/>
          <w:szCs w:val="24"/>
        </w:rPr>
      </w:pPr>
    </w:p>
    <w:p w14:paraId="192F9E50"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234" w:author="Bohorquez Manrique, German Javier, Enel Colombia" w:date="2020-12-04T09:31:00Z">
            <w:rPr/>
          </w:rPrChange>
        </w:rPr>
        <w:pPrChange w:id="1235" w:author="Bohorquez Manrique, German Javier, Enel Colombia" w:date="2020-12-04T09:31:00Z">
          <w:pPr>
            <w:ind w:left="-5"/>
          </w:pPr>
        </w:pPrChange>
      </w:pPr>
      <w:r w:rsidRPr="00EE56F4">
        <w:rPr>
          <w:rFonts w:ascii="Arial" w:hAnsi="Arial"/>
          <w:sz w:val="24"/>
          <w:rPrChange w:id="1236" w:author="Bohorquez Manrique, German Javier, Enel Colombia" w:date="2020-12-04T09:31:00Z">
            <w:rPr/>
          </w:rPrChange>
        </w:rPr>
        <w:t>ENEL-EMGESA informa que en el desarrollo de sus negocios y en la gestión de sus relaciones se atiene a los principios contenidos en</w:t>
      </w:r>
      <w:r w:rsidRPr="00EE56F4">
        <w:rPr>
          <w:sz w:val="24"/>
          <w:rPrChange w:id="1237" w:author="Bohorquez Manrique, German Javier, Enel Colombia" w:date="2020-12-04T09:31:00Z">
            <w:rPr/>
          </w:rPrChange>
        </w:rPr>
        <w:t xml:space="preserve"> su propio Código Ético y el Plan de Cero Tolerancia a la Corrupción los que se pueden encontrar en</w:t>
      </w:r>
      <w:r>
        <w:rPr>
          <w:sz w:val="24"/>
          <w:rPrChange w:id="1238" w:author="Bohorquez Manrique, German Javier, Enel Colombia" w:date="2020-12-04T09:31:00Z">
            <w:rPr/>
          </w:rPrChange>
        </w:rPr>
        <w:t xml:space="preserve"> </w:t>
      </w:r>
      <w:ins w:id="1239" w:author="Bohorquez Manrique, German Javier, Enel Colombia" w:date="2020-12-04T09:31:00Z">
        <w:r w:rsidRPr="00EE56F4">
          <w:rPr>
            <w:rFonts w:ascii="Arial" w:hAnsi="Arial" w:cs="Arial"/>
            <w:sz w:val="24"/>
            <w:szCs w:val="24"/>
          </w:rPr>
          <w:t xml:space="preserve"> </w:t>
        </w:r>
      </w:ins>
      <w:r w:rsidRPr="00EE56F4">
        <w:rPr>
          <w:rFonts w:ascii="Arial" w:hAnsi="Arial"/>
          <w:sz w:val="24"/>
          <w:rPrChange w:id="1240" w:author="Bohorquez Manrique, German Javier, Enel Colombia" w:date="2020-12-04T09:31:00Z">
            <w:rPr/>
          </w:rPrChange>
        </w:rPr>
        <w:t xml:space="preserve">la página web de ENEL-EMGESA: </w:t>
      </w:r>
      <w:r w:rsidRPr="00EE56F4">
        <w:rPr>
          <w:i/>
          <w:sz w:val="24"/>
          <w:rPrChange w:id="1241" w:author="Bohorquez Manrique, German Javier, Enel Colombia" w:date="2020-12-04T09:31:00Z">
            <w:rPr/>
          </w:rPrChange>
        </w:rPr>
        <w:t>www.emgesa.com.co</w:t>
      </w:r>
      <w:r w:rsidRPr="00EE56F4">
        <w:rPr>
          <w:sz w:val="24"/>
          <w:rPrChange w:id="1242" w:author="Bohorquez Manrique, German Javier, Enel Colombia" w:date="2020-12-04T09:31:00Z">
            <w:rPr/>
          </w:rPrChange>
        </w:rPr>
        <w:t>, los cuales el DESTINATARIO declara conocer y aceptar mediante la aceptación de la OFERTA MERCANTIL.</w:t>
      </w:r>
    </w:p>
    <w:p w14:paraId="52D926B9" w14:textId="77777777" w:rsidR="00057EFC" w:rsidRPr="00EE56F4" w:rsidRDefault="00057EFC" w:rsidP="00057EFC">
      <w:pPr>
        <w:spacing w:after="0" w:line="240" w:lineRule="auto"/>
        <w:ind w:right="-93"/>
        <w:jc w:val="both"/>
        <w:rPr>
          <w:ins w:id="1243" w:author="Bohorquez Manrique, German Javier, Enel Colombia" w:date="2020-12-04T09:31:00Z"/>
          <w:rFonts w:ascii="Arial" w:hAnsi="Arial" w:cs="Arial"/>
          <w:sz w:val="24"/>
          <w:szCs w:val="24"/>
        </w:rPr>
      </w:pPr>
    </w:p>
    <w:p w14:paraId="6FAF61DE" w14:textId="77777777" w:rsidR="00057EFC" w:rsidRPr="00DD07FE" w:rsidRDefault="00057EFC" w:rsidP="00057EFC">
      <w:pPr>
        <w:pStyle w:val="Textoindependiente2"/>
        <w:ind w:right="-93"/>
        <w:rPr>
          <w:rFonts w:ascii="Arial" w:hAnsi="Arial"/>
          <w:lang w:val="es-CO"/>
        </w:rPr>
      </w:pPr>
      <w:r w:rsidRPr="00DD07FE">
        <w:rPr>
          <w:rFonts w:ascii="Arial" w:hAnsi="Arial"/>
          <w:lang w:val="es-CO"/>
        </w:rPr>
        <w:t>En espera de su aceptación, nos suscribimos.</w:t>
      </w:r>
    </w:p>
    <w:p w14:paraId="364A799C" w14:textId="77777777" w:rsidR="00057EFC" w:rsidRPr="00EE56F4" w:rsidRDefault="00057EFC" w:rsidP="00057EFC">
      <w:pPr>
        <w:pStyle w:val="Textoindependiente2"/>
        <w:ind w:right="-93"/>
        <w:rPr>
          <w:ins w:id="1244" w:author="Bohorquez Manrique, German Javier, Enel Colombia" w:date="2020-12-04T09:31:00Z"/>
          <w:rFonts w:ascii="Arial" w:hAnsi="Arial" w:cs="Arial"/>
          <w:lang w:val="es-CO"/>
        </w:rPr>
      </w:pPr>
    </w:p>
    <w:p w14:paraId="6228282B" w14:textId="77777777" w:rsidR="00057EFC" w:rsidRPr="00DD07FE" w:rsidRDefault="00057EFC" w:rsidP="00057EFC">
      <w:pPr>
        <w:pStyle w:val="Textoindependiente2"/>
        <w:ind w:right="-93"/>
        <w:rPr>
          <w:rFonts w:ascii="Arial" w:hAnsi="Arial"/>
          <w:lang w:val="es-CO"/>
        </w:rPr>
      </w:pPr>
      <w:r w:rsidRPr="00DD07FE">
        <w:rPr>
          <w:rFonts w:ascii="Arial" w:hAnsi="Arial"/>
          <w:lang w:val="es-CO"/>
        </w:rPr>
        <w:t>Atentamente,</w:t>
      </w:r>
    </w:p>
    <w:p w14:paraId="3999D2F0" w14:textId="77777777" w:rsidR="00057EFC" w:rsidRDefault="00057EFC" w:rsidP="00057EFC">
      <w:pPr>
        <w:pStyle w:val="Ttulo1"/>
        <w:spacing w:after="30"/>
        <w:ind w:left="-5" w:right="13"/>
        <w:rPr>
          <w:del w:id="1245" w:author="Bohorquez Manrique, German Javier, Enel Colombia" w:date="2020-12-04T09:31:00Z"/>
        </w:rPr>
      </w:pPr>
      <w:del w:id="1246" w:author="Bohorquez Manrique, German Javier, Enel Colombia" w:date="2020-12-04T09:31:00Z">
        <w:r>
          <w:delText>FERNANDO GUTIERREZ MEDINA</w:delText>
        </w:r>
      </w:del>
    </w:p>
    <w:p w14:paraId="5D3E0871" w14:textId="77777777" w:rsidR="00057EFC" w:rsidRPr="00EE56F4" w:rsidRDefault="00057EFC" w:rsidP="00057EFC">
      <w:pPr>
        <w:pStyle w:val="Textoindependiente"/>
        <w:spacing w:after="0"/>
        <w:ind w:right="-93"/>
        <w:rPr>
          <w:ins w:id="1247" w:author="Bohorquez Manrique, German Javier, Enel Colombia" w:date="2020-12-04T09:31:00Z"/>
          <w:rFonts w:ascii="Arial" w:hAnsi="Arial" w:cs="Arial"/>
          <w:sz w:val="24"/>
          <w:szCs w:val="24"/>
          <w:lang w:val="es-CO"/>
        </w:rPr>
      </w:pPr>
    </w:p>
    <w:p w14:paraId="2FD6CD4A" w14:textId="77777777" w:rsidR="00057EFC" w:rsidRPr="00EE56F4" w:rsidRDefault="00057EFC" w:rsidP="00057EFC">
      <w:pPr>
        <w:pStyle w:val="Textoindependiente2"/>
        <w:ind w:right="-93"/>
        <w:rPr>
          <w:ins w:id="1248" w:author="Bohorquez Manrique, German Javier, Enel Colombia" w:date="2020-12-04T09:31:00Z"/>
          <w:rFonts w:ascii="Arial" w:hAnsi="Arial" w:cs="Arial"/>
          <w:lang w:val="es-CO"/>
        </w:rPr>
      </w:pPr>
    </w:p>
    <w:p w14:paraId="5E8E5B7C" w14:textId="77777777" w:rsidR="00057EFC" w:rsidRPr="00EE56F4" w:rsidRDefault="00057EFC" w:rsidP="00057EFC">
      <w:pPr>
        <w:pStyle w:val="Textoindependiente2"/>
        <w:ind w:right="-93"/>
        <w:rPr>
          <w:ins w:id="1249" w:author="Bohorquez Manrique, German Javier, Enel Colombia" w:date="2020-12-04T09:31:00Z"/>
          <w:rFonts w:ascii="Arial" w:hAnsi="Arial" w:cs="Arial"/>
          <w:lang w:val="es-CO"/>
        </w:rPr>
      </w:pPr>
    </w:p>
    <w:p w14:paraId="16588874" w14:textId="77777777" w:rsidR="00057EFC" w:rsidRPr="00EE56F4" w:rsidRDefault="00057EFC" w:rsidP="00057EFC">
      <w:pPr>
        <w:pStyle w:val="Textoindependiente2"/>
        <w:ind w:right="-93"/>
        <w:outlineLvl w:val="0"/>
        <w:rPr>
          <w:ins w:id="1250" w:author="Bohorquez Manrique, German Javier, Enel Colombia" w:date="2020-12-04T09:31:00Z"/>
          <w:rFonts w:ascii="Arial" w:hAnsi="Arial" w:cs="Arial"/>
          <w:b/>
          <w:u w:val="single"/>
          <w:lang w:val="es-CO"/>
        </w:rPr>
      </w:pPr>
      <w:ins w:id="1251" w:author="Bohorquez Manrique, German Javier, Enel Colombia" w:date="2020-12-04T09:31:00Z">
        <w:r w:rsidRPr="00EE56F4">
          <w:rPr>
            <w:rFonts w:ascii="Arial" w:hAnsi="Arial" w:cs="Arial"/>
          </w:rPr>
          <w:fldChar w:fldCharType="begin"/>
        </w:r>
        <w:r w:rsidRPr="00EE56F4">
          <w:rPr>
            <w:rFonts w:ascii="Arial" w:hAnsi="Arial" w:cs="Arial"/>
          </w:rPr>
          <w:instrText xml:space="preserve"> DOCVARIABLE  REPEMGESA  \* MERGEFORMAT </w:instrText>
        </w:r>
        <w:r w:rsidRPr="00EE56F4">
          <w:rPr>
            <w:rFonts w:ascii="Arial" w:hAnsi="Arial" w:cs="Arial"/>
          </w:rPr>
          <w:fldChar w:fldCharType="separate"/>
        </w:r>
        <w:r w:rsidRPr="00EE56F4">
          <w:rPr>
            <w:rFonts w:ascii="Arial" w:hAnsi="Arial" w:cs="Arial"/>
            <w:b/>
          </w:rPr>
          <w:t>FERNANDO GUTIÉRREZ MEDINA</w:t>
        </w:r>
        <w:r w:rsidRPr="00EE56F4">
          <w:rPr>
            <w:rFonts w:ascii="Arial" w:hAnsi="Arial" w:cs="Arial"/>
            <w:b/>
          </w:rPr>
          <w:fldChar w:fldCharType="end"/>
        </w:r>
      </w:ins>
    </w:p>
    <w:p w14:paraId="5D778CE6" w14:textId="77777777" w:rsidR="00057EFC" w:rsidRPr="00EE56F4" w:rsidRDefault="00057EFC" w:rsidP="00057EFC">
      <w:pPr>
        <w:pStyle w:val="Textoindependiente2"/>
        <w:ind w:right="-93"/>
        <w:outlineLvl w:val="0"/>
        <w:rPr>
          <w:ins w:id="1252" w:author="Bohorquez Manrique, German Javier, Enel Colombia" w:date="2020-12-04T09:31:00Z"/>
          <w:rFonts w:ascii="Arial" w:hAnsi="Arial" w:cs="Arial"/>
          <w:u w:val="single"/>
          <w:lang w:val="es-CO"/>
        </w:rPr>
      </w:pPr>
      <w:r w:rsidRPr="00DD07FE">
        <w:rPr>
          <w:rFonts w:ascii="Arial" w:hAnsi="Arial"/>
        </w:rPr>
        <w:t>Representante Legal Suplente</w:t>
      </w:r>
      <w:del w:id="1253" w:author="Bohorquez Manrique, German Javier, Enel Colombia" w:date="2020-12-04T09:31:00Z">
        <w:r>
          <w:delText xml:space="preserve"> </w:delText>
        </w:r>
      </w:del>
    </w:p>
    <w:p w14:paraId="4E654DB0" w14:textId="77777777" w:rsidR="00057EFC" w:rsidRPr="00DD07FE" w:rsidRDefault="00057EFC" w:rsidP="00057EFC">
      <w:pPr>
        <w:pStyle w:val="Textoindependiente2"/>
        <w:ind w:right="-93"/>
        <w:rPr>
          <w:rFonts w:ascii="Arial" w:hAnsi="Arial"/>
          <w:lang w:val="es-CO"/>
        </w:rPr>
      </w:pPr>
      <w:r w:rsidRPr="00DD07FE">
        <w:rPr>
          <w:rFonts w:ascii="Arial" w:hAnsi="Arial"/>
          <w:lang w:val="es-CO"/>
        </w:rPr>
        <w:t>Enel-</w:t>
      </w:r>
      <w:proofErr w:type="spellStart"/>
      <w:r w:rsidRPr="00DD07FE">
        <w:rPr>
          <w:rFonts w:ascii="Arial" w:hAnsi="Arial"/>
          <w:lang w:val="es-CO"/>
        </w:rPr>
        <w:t>Emgesa</w:t>
      </w:r>
      <w:proofErr w:type="spellEnd"/>
      <w:ins w:id="1254" w:author="Bohorquez Manrique, German Javier, Enel Colombia" w:date="2020-12-04T09:31:00Z">
        <w:r w:rsidRPr="00EE56F4">
          <w:rPr>
            <w:rFonts w:ascii="Arial" w:hAnsi="Arial" w:cs="Arial"/>
            <w:iCs/>
            <w:lang w:val="es-CO"/>
          </w:rPr>
          <w:t xml:space="preserve"> </w:t>
        </w:r>
      </w:ins>
    </w:p>
    <w:p w14:paraId="1F6235A0" w14:textId="77777777" w:rsidR="00057EFC" w:rsidRPr="00EE56F4" w:rsidRDefault="00057EFC" w:rsidP="00057EFC">
      <w:pPr>
        <w:pStyle w:val="Textoindependiente2"/>
        <w:ind w:right="-93"/>
        <w:rPr>
          <w:ins w:id="1255" w:author="Bohorquez Manrique, German Javier, Enel Colombia" w:date="2020-12-04T09:31:00Z"/>
          <w:rFonts w:ascii="Arial" w:hAnsi="Arial" w:cs="Arial"/>
          <w:i/>
          <w:iCs/>
          <w:lang w:val="es-CO"/>
        </w:rPr>
      </w:pPr>
    </w:p>
    <w:p w14:paraId="15B0090E" w14:textId="77777777" w:rsidR="00057EFC" w:rsidRDefault="00057EFC">
      <w:pPr>
        <w:pStyle w:val="Textoindependiente2"/>
        <w:ind w:right="-93"/>
        <w:rPr>
          <w:rFonts w:ascii="Arial" w:hAnsi="Arial"/>
          <w:i/>
          <w:sz w:val="18"/>
          <w:rPrChange w:id="1256" w:author="Bohorquez Manrique, German Javier, Enel Colombia" w:date="2020-12-04T09:31:00Z">
            <w:rPr/>
          </w:rPrChange>
        </w:rPr>
        <w:pPrChange w:id="1257" w:author="Bohorquez Manrique, German Javier, Enel Colombia" w:date="2020-12-04T09:31:00Z">
          <w:pPr>
            <w:spacing w:after="7"/>
            <w:ind w:left="-5"/>
          </w:pPr>
        </w:pPrChange>
      </w:pPr>
      <w:r>
        <w:rPr>
          <w:rFonts w:ascii="Arial" w:hAnsi="Arial"/>
          <w:i/>
          <w:sz w:val="18"/>
          <w:lang w:val="es-CO"/>
          <w:rPrChange w:id="1258" w:author="Bohorquez Manrique, German Javier, Enel Colombia" w:date="2020-12-04T09:31:00Z">
            <w:rPr/>
          </w:rPrChange>
        </w:rPr>
        <w:t>Anexo I</w:t>
      </w:r>
      <w:del w:id="1259" w:author="Bohorquez Manrique, German Javier, Enel Colombia" w:date="2020-12-04T09:31:00Z">
        <w:r>
          <w:delText>:"</w:delText>
        </w:r>
      </w:del>
      <w:ins w:id="1260" w:author="Bohorquez Manrique, German Javier, Enel Colombia" w:date="2020-12-04T09:31:00Z">
        <w:r>
          <w:rPr>
            <w:rFonts w:ascii="Arial" w:hAnsi="Arial" w:cs="Arial"/>
            <w:i/>
            <w:iCs/>
            <w:sz w:val="18"/>
            <w:szCs w:val="18"/>
            <w:lang w:val="es-CO"/>
          </w:rPr>
          <w:t>: “</w:t>
        </w:r>
      </w:ins>
      <w:r w:rsidRPr="00F73F6E">
        <w:rPr>
          <w:rFonts w:ascii="Arial" w:hAnsi="Arial"/>
          <w:i/>
          <w:sz w:val="18"/>
          <w:lang w:val="es-CO"/>
          <w:rPrChange w:id="1261" w:author="Bohorquez Manrique, German Javier, Enel Colombia" w:date="2020-12-04T09:31:00Z">
            <w:rPr/>
          </w:rPrChange>
        </w:rPr>
        <w:t xml:space="preserve">Formato </w:t>
      </w:r>
      <w:del w:id="1262" w:author="Bohorquez Manrique, German Javier, Enel Colombia" w:date="2020-12-04T09:31:00Z">
        <w:r>
          <w:delText>"</w:delText>
        </w:r>
      </w:del>
      <w:ins w:id="1263" w:author="Bohorquez Manrique, German Javier, Enel Colombia" w:date="2020-12-04T09:31:00Z">
        <w:r w:rsidRPr="00F73F6E">
          <w:rPr>
            <w:rFonts w:ascii="Arial" w:hAnsi="Arial" w:cs="Arial"/>
            <w:i/>
            <w:iCs/>
            <w:sz w:val="18"/>
            <w:szCs w:val="18"/>
            <w:lang w:val="es-CO"/>
          </w:rPr>
          <w:t>“</w:t>
        </w:r>
      </w:ins>
      <w:r w:rsidRPr="00F73F6E">
        <w:rPr>
          <w:rFonts w:ascii="Arial" w:hAnsi="Arial"/>
          <w:i/>
          <w:sz w:val="18"/>
          <w:lang w:val="es-CO"/>
          <w:rPrChange w:id="1264" w:author="Bohorquez Manrique, German Javier, Enel Colombia" w:date="2020-12-04T09:31:00Z">
            <w:rPr/>
          </w:rPrChange>
        </w:rPr>
        <w:t>Borrador</w:t>
      </w:r>
      <w:del w:id="1265" w:author="Bohorquez Manrique, German Javier, Enel Colombia" w:date="2020-12-04T09:31:00Z">
        <w:r>
          <w:delText>"</w:delText>
        </w:r>
      </w:del>
      <w:ins w:id="1266" w:author="Bohorquez Manrique, German Javier, Enel Colombia" w:date="2020-12-04T09:31:00Z">
        <w:r w:rsidRPr="00F73F6E">
          <w:rPr>
            <w:rFonts w:ascii="Arial" w:hAnsi="Arial" w:cs="Arial"/>
            <w:i/>
            <w:iCs/>
            <w:sz w:val="18"/>
            <w:szCs w:val="18"/>
            <w:lang w:val="es-CO"/>
          </w:rPr>
          <w:t>”</w:t>
        </w:r>
      </w:ins>
      <w:r w:rsidRPr="00F73F6E">
        <w:rPr>
          <w:rFonts w:ascii="Arial" w:hAnsi="Arial"/>
          <w:i/>
          <w:sz w:val="18"/>
          <w:lang w:val="es-CO"/>
          <w:rPrChange w:id="1267" w:author="Bohorquez Manrique, German Javier, Enel Colombia" w:date="2020-12-04T09:31:00Z">
            <w:rPr/>
          </w:rPrChange>
        </w:rPr>
        <w:t xml:space="preserve"> De Su Carta De Aceptación</w:t>
      </w:r>
      <w:del w:id="1268" w:author="Bohorquez Manrique, German Javier, Enel Colombia" w:date="2020-12-04T09:31:00Z">
        <w:r>
          <w:delText>".</w:delText>
        </w:r>
      </w:del>
      <w:ins w:id="1269" w:author="Bohorquez Manrique, German Javier, Enel Colombia" w:date="2020-12-04T09:31:00Z">
        <w:r>
          <w:rPr>
            <w:rFonts w:ascii="Arial" w:hAnsi="Arial" w:cs="Arial"/>
            <w:i/>
            <w:iCs/>
            <w:sz w:val="18"/>
            <w:szCs w:val="18"/>
            <w:lang w:val="es-CO"/>
          </w:rPr>
          <w:t>”.</w:t>
        </w:r>
      </w:ins>
    </w:p>
    <w:p w14:paraId="1D580DF8" w14:textId="77777777" w:rsidR="00057EFC" w:rsidRDefault="00057EFC">
      <w:pPr>
        <w:pStyle w:val="Textoindependiente2"/>
        <w:ind w:right="-93"/>
        <w:rPr>
          <w:rFonts w:ascii="Arial" w:hAnsi="Arial"/>
          <w:sz w:val="18"/>
          <w:rPrChange w:id="1270" w:author="Bohorquez Manrique, German Javier, Enel Colombia" w:date="2020-12-04T09:31:00Z">
            <w:rPr/>
          </w:rPrChange>
        </w:rPr>
        <w:pPrChange w:id="1271" w:author="Bohorquez Manrique, German Javier, Enel Colombia" w:date="2020-12-04T09:31:00Z">
          <w:pPr>
            <w:spacing w:after="556"/>
            <w:ind w:left="-5"/>
          </w:pPr>
        </w:pPrChange>
      </w:pPr>
      <w:r>
        <w:rPr>
          <w:rFonts w:ascii="Arial" w:hAnsi="Arial"/>
          <w:i/>
          <w:sz w:val="18"/>
          <w:lang w:val="es-CO"/>
          <w:rPrChange w:id="1272" w:author="Bohorquez Manrique, German Javier, Enel Colombia" w:date="2020-12-04T09:31:00Z">
            <w:rPr/>
          </w:rPrChange>
        </w:rPr>
        <w:t>Anexo II</w:t>
      </w:r>
      <w:r w:rsidRPr="00EE56F4">
        <w:rPr>
          <w:rFonts w:ascii="Arial" w:hAnsi="Arial"/>
          <w:sz w:val="18"/>
          <w:lang w:val="es-CO"/>
          <w:rPrChange w:id="1273" w:author="Bohorquez Manrique, German Javier, Enel Colombia" w:date="2020-12-04T09:31:00Z">
            <w:rPr/>
          </w:rPrChange>
        </w:rPr>
        <w:t xml:space="preserve">: </w:t>
      </w:r>
      <w:del w:id="1274" w:author="Bohorquez Manrique, German Javier, Enel Colombia" w:date="2020-12-04T09:31:00Z">
        <w:r>
          <w:delText>"</w:delText>
        </w:r>
      </w:del>
      <w:ins w:id="1275" w:author="Bohorquez Manrique, German Javier, Enel Colombia" w:date="2020-12-04T09:31:00Z">
        <w:r w:rsidRPr="00EE56F4">
          <w:rPr>
            <w:rFonts w:ascii="Arial" w:hAnsi="Arial" w:cs="Arial"/>
            <w:sz w:val="18"/>
            <w:szCs w:val="18"/>
            <w:lang w:val="es-CO"/>
          </w:rPr>
          <w:t>“</w:t>
        </w:r>
      </w:ins>
      <w:r w:rsidRPr="00EE56F4">
        <w:rPr>
          <w:rFonts w:ascii="Arial" w:hAnsi="Arial"/>
          <w:sz w:val="18"/>
          <w:lang w:val="es-CO"/>
          <w:rPrChange w:id="1276" w:author="Bohorquez Manrique, German Javier, Enel Colombia" w:date="2020-12-04T09:31:00Z">
            <w:rPr/>
          </w:rPrChange>
        </w:rPr>
        <w:t>Reglamento de Venta de Energía Eléctrica en el Mercado No Regulado de ENEL-EMGESA</w:t>
      </w:r>
      <w:del w:id="1277" w:author="Bohorquez Manrique, German Javier, Enel Colombia" w:date="2020-12-04T09:31:00Z">
        <w:r>
          <w:delText>".</w:delText>
        </w:r>
      </w:del>
      <w:ins w:id="1278" w:author="Bohorquez Manrique, German Javier, Enel Colombia" w:date="2020-12-04T09:31:00Z">
        <w:r w:rsidRPr="00EE56F4">
          <w:rPr>
            <w:rFonts w:ascii="Arial" w:hAnsi="Arial" w:cs="Arial"/>
            <w:sz w:val="18"/>
            <w:szCs w:val="18"/>
            <w:lang w:val="es-CO"/>
          </w:rPr>
          <w:t>”.</w:t>
        </w:r>
      </w:ins>
    </w:p>
    <w:p w14:paraId="561C9931" w14:textId="77777777" w:rsidR="00057EFC" w:rsidRPr="00EE56F4" w:rsidRDefault="00057EFC" w:rsidP="00057EFC">
      <w:pPr>
        <w:pStyle w:val="Textoindependiente2"/>
        <w:ind w:right="-93"/>
        <w:rPr>
          <w:ins w:id="1279" w:author="Bohorquez Manrique, German Javier, Enel Colombia" w:date="2020-12-04T09:31:00Z"/>
          <w:rFonts w:ascii="Arial" w:hAnsi="Arial" w:cs="Arial"/>
          <w:sz w:val="18"/>
          <w:szCs w:val="18"/>
          <w:lang w:val="es-CO"/>
        </w:rPr>
      </w:pPr>
      <w:ins w:id="1280" w:author="Bohorquez Manrique, German Javier, Enel Colombia" w:date="2020-12-04T09:31:00Z">
        <w:r>
          <w:rPr>
            <w:rFonts w:ascii="Arial" w:hAnsi="Arial" w:cs="Arial"/>
            <w:sz w:val="18"/>
            <w:szCs w:val="18"/>
            <w:lang w:val="es-CO"/>
          </w:rPr>
          <w:t>Anexo III: “Modeló Pagaré”.</w:t>
        </w:r>
      </w:ins>
    </w:p>
    <w:p w14:paraId="222DCC30" w14:textId="77777777" w:rsidR="00057EFC" w:rsidRPr="00EE56F4" w:rsidRDefault="00057EFC" w:rsidP="00057EFC">
      <w:pPr>
        <w:pStyle w:val="Textoindependiente2"/>
        <w:ind w:right="-93"/>
        <w:rPr>
          <w:ins w:id="1281" w:author="Bohorquez Manrique, German Javier, Enel Colombia" w:date="2020-12-04T09:31:00Z"/>
          <w:rFonts w:ascii="Arial" w:hAnsi="Arial" w:cs="Arial"/>
          <w:b/>
          <w:noProof/>
          <w:color w:val="808080" w:themeColor="background1" w:themeShade="80"/>
        </w:rPr>
      </w:pPr>
    </w:p>
    <w:p w14:paraId="51FF09AE" w14:textId="77777777" w:rsidR="00057EFC" w:rsidRDefault="00057EFC" w:rsidP="00057EFC">
      <w:pPr>
        <w:spacing w:after="107"/>
        <w:jc w:val="center"/>
        <w:rPr>
          <w:del w:id="1282" w:author="Bohorquez Manrique, German Javier, Enel Colombia" w:date="2020-12-04T09:31:00Z"/>
          <w:rFonts w:ascii="Arial" w:eastAsia="Arial" w:hAnsi="Arial" w:cs="Arial"/>
          <w:color w:val="000000"/>
          <w:sz w:val="20"/>
          <w:lang w:val="es-419" w:eastAsia="es-419"/>
        </w:rPr>
      </w:pPr>
      <w:moveToRangeStart w:id="1283" w:author="Bohorquez Manrique, German Javier, Enel Colombia" w:date="2020-12-04T09:31:00Z" w:name="move57966688"/>
      <w:moveTo w:id="1284" w:author="Bohorquez Manrique, German Javier, Enel Colombia" w:date="2020-12-04T09:31:00Z">
        <w:r w:rsidRPr="00EE56F4">
          <w:rPr>
            <w:rFonts w:ascii="Arial" w:hAnsi="Arial"/>
            <w:b/>
            <w:color w:val="808080" w:themeColor="background1" w:themeShade="80"/>
            <w:sz w:val="16"/>
            <w:lang w:val="es-ES"/>
            <w:rPrChange w:id="1285" w:author="Bohorquez Manrique, German Javier, Enel Colombia" w:date="2020-12-04T09:31:00Z">
              <w:rPr>
                <w:b/>
                <w:color w:val="9C9C9C"/>
                <w:sz w:val="14"/>
              </w:rPr>
            </w:rPrChange>
          </w:rPr>
          <w:t>AVISO LEGAL</w:t>
        </w:r>
        <w:r w:rsidRPr="00EE56F4">
          <w:rPr>
            <w:color w:val="808080" w:themeColor="background1" w:themeShade="80"/>
            <w:sz w:val="16"/>
            <w:lang w:val="es-ES"/>
            <w:rPrChange w:id="1286" w:author="Bohorquez Manrique, German Javier, Enel Colombia" w:date="2020-12-04T09:31:00Z">
              <w:rPr>
                <w:b/>
                <w:color w:val="9C9C9C"/>
                <w:sz w:val="14"/>
              </w:rPr>
            </w:rPrChange>
          </w:rPr>
          <w:t xml:space="preserve">: </w:t>
        </w:r>
        <w:proofErr w:type="spellStart"/>
        <w:r w:rsidRPr="00EE56F4">
          <w:rPr>
            <w:color w:val="808080" w:themeColor="background1" w:themeShade="80"/>
            <w:sz w:val="16"/>
            <w:lang w:val="es-ES"/>
            <w:rPrChange w:id="1287" w:author="Bohorquez Manrique, German Javier, Enel Colombia" w:date="2020-12-04T09:31:00Z">
              <w:rPr>
                <w:b/>
                <w:color w:val="9C9C9C"/>
                <w:sz w:val="14"/>
              </w:rPr>
            </w:rPrChange>
          </w:rPr>
          <w:t>Emgesa</w:t>
        </w:r>
        <w:proofErr w:type="spellEnd"/>
        <w:r w:rsidRPr="00EE56F4">
          <w:rPr>
            <w:color w:val="808080" w:themeColor="background1" w:themeShade="80"/>
            <w:sz w:val="16"/>
            <w:lang w:val="es-ES"/>
            <w:rPrChange w:id="1288" w:author="Bohorquez Manrique, German Javier, Enel Colombia" w:date="2020-12-04T09:31:00Z">
              <w:rPr>
                <w:b/>
                <w:color w:val="9C9C9C"/>
                <w:sz w:val="14"/>
              </w:rPr>
            </w:rPrChange>
          </w:rPr>
          <w:t xml:space="preserve"> S.A. ESP. </w:t>
        </w:r>
        <w:proofErr w:type="gramStart"/>
        <w:r w:rsidRPr="00EE56F4">
          <w:rPr>
            <w:color w:val="808080" w:themeColor="background1" w:themeShade="80"/>
            <w:sz w:val="16"/>
            <w:lang w:val="es-ES"/>
            <w:rPrChange w:id="1289" w:author="Bohorquez Manrique, German Javier, Enel Colombia" w:date="2020-12-04T09:31:00Z">
              <w:rPr>
                <w:b/>
                <w:color w:val="9C9C9C"/>
                <w:sz w:val="14"/>
              </w:rPr>
            </w:rPrChange>
          </w:rPr>
          <w:t>es</w:t>
        </w:r>
        <w:proofErr w:type="gramEnd"/>
        <w:r w:rsidRPr="00EE56F4">
          <w:rPr>
            <w:color w:val="808080" w:themeColor="background1" w:themeShade="80"/>
            <w:sz w:val="16"/>
            <w:lang w:val="es-ES"/>
            <w:rPrChange w:id="1290" w:author="Bohorquez Manrique, German Javier, Enel Colombia" w:date="2020-12-04T09:31:00Z">
              <w:rPr>
                <w:b/>
                <w:color w:val="9C9C9C"/>
                <w:sz w:val="14"/>
              </w:rPr>
            </w:rPrChange>
          </w:rPr>
          <w:t xml:space="preserve"> parte del grupo Enel. El generador y comercializador de energía eléctrica y comercializador de gas combustible</w:t>
        </w:r>
      </w:moveTo>
      <w:moveToRangeEnd w:id="1283"/>
      <w:del w:id="1291" w:author="Bohorquez Manrique, German Javier, Enel Colombia" w:date="2020-12-04T09:31:00Z">
        <w:r>
          <w:rPr>
            <w:rFonts w:ascii="Arial" w:eastAsia="Arial" w:hAnsi="Arial" w:cs="Arial"/>
            <w:b/>
            <w:color w:val="9C9C9C"/>
            <w:sz w:val="14"/>
          </w:rPr>
          <w:delText>AVISO LEGAL: ENEL-EMGESA S.A. E.S.P. es parte del grupo ENEL. El generador y comercializador de energía eléctrica y comercializador de gas combustible continua</w:delText>
        </w:r>
      </w:del>
      <w:ins w:id="1292" w:author="Bohorquez Manrique, German Javier, Enel Colombia" w:date="2020-12-04T09:31:00Z">
        <w:r w:rsidRPr="00EE56F4">
          <w:rPr>
            <w:rFonts w:ascii="Arial" w:hAnsi="Arial" w:cs="Arial"/>
            <w:noProof/>
            <w:color w:val="808080" w:themeColor="background1" w:themeShade="80"/>
            <w:sz w:val="16"/>
            <w:szCs w:val="16"/>
            <w:lang w:val="es-ES"/>
          </w:rPr>
          <w:t xml:space="preserve"> continúa</w:t>
        </w:r>
      </w:ins>
      <w:r w:rsidRPr="00EE56F4">
        <w:rPr>
          <w:rFonts w:ascii="Arial" w:hAnsi="Arial"/>
          <w:color w:val="808080" w:themeColor="background1" w:themeShade="80"/>
          <w:sz w:val="16"/>
          <w:lang w:val="es-ES"/>
          <w:rPrChange w:id="1293" w:author="Bohorquez Manrique, German Javier, Enel Colombia" w:date="2020-12-04T09:31:00Z">
            <w:rPr>
              <w:b/>
              <w:color w:val="9C9C9C"/>
              <w:sz w:val="14"/>
            </w:rPr>
          </w:rPrChange>
        </w:rPr>
        <w:t xml:space="preserve"> siendo </w:t>
      </w:r>
      <w:del w:id="1294" w:author="Bohorquez Manrique, German Javier, Enel Colombia" w:date="2020-12-04T09:31:00Z">
        <w:r>
          <w:rPr>
            <w:b/>
            <w:color w:val="9C9C9C"/>
            <w:sz w:val="14"/>
          </w:rPr>
          <w:delText>ENEL-</w:delText>
        </w:r>
      </w:del>
      <w:r w:rsidRPr="00EE56F4">
        <w:rPr>
          <w:color w:val="808080" w:themeColor="background1" w:themeShade="80"/>
          <w:sz w:val="16"/>
          <w:lang w:val="es-ES"/>
          <w:rPrChange w:id="1295" w:author="Bohorquez Manrique, German Javier, Enel Colombia" w:date="2020-12-04T09:31:00Z">
            <w:rPr>
              <w:b/>
              <w:color w:val="9C9C9C"/>
              <w:sz w:val="14"/>
            </w:rPr>
          </w:rPrChange>
        </w:rPr>
        <w:t xml:space="preserve">EMGESA S.A. </w:t>
      </w:r>
      <w:del w:id="1296" w:author="Bohorquez Manrique, German Javier, Enel Colombia" w:date="2020-12-04T09:31:00Z">
        <w:r>
          <w:rPr>
            <w:b/>
            <w:color w:val="9C9C9C"/>
            <w:sz w:val="14"/>
          </w:rPr>
          <w:delText>E.S.P</w:delText>
        </w:r>
      </w:del>
      <w:ins w:id="1297" w:author="Bohorquez Manrique, German Javier, Enel Colombia" w:date="2020-12-04T09:31:00Z">
        <w:r w:rsidRPr="00EE56F4">
          <w:rPr>
            <w:noProof/>
            <w:color w:val="808080" w:themeColor="background1" w:themeShade="80"/>
            <w:sz w:val="16"/>
            <w:szCs w:val="16"/>
            <w:lang w:val="es-ES"/>
          </w:rPr>
          <w:t>ESP</w:t>
        </w:r>
      </w:ins>
      <w:r w:rsidRPr="00EE56F4">
        <w:rPr>
          <w:color w:val="808080" w:themeColor="background1" w:themeShade="80"/>
          <w:sz w:val="16"/>
          <w:lang w:val="es-ES"/>
          <w:rPrChange w:id="1298" w:author="Bohorquez Manrique, German Javier, Enel Colombia" w:date="2020-12-04T09:31:00Z">
            <w:rPr>
              <w:b/>
              <w:color w:val="9C9C9C"/>
              <w:sz w:val="14"/>
            </w:rPr>
          </w:rPrChange>
        </w:rPr>
        <w:t>. NIT</w:t>
      </w:r>
      <w:ins w:id="1299" w:author="Bohorquez Manrique, German Javier, Enel Colombia" w:date="2020-12-04T09:31:00Z">
        <w:r w:rsidRPr="00EE56F4">
          <w:rPr>
            <w:noProof/>
            <w:color w:val="808080" w:themeColor="background1" w:themeShade="80"/>
            <w:sz w:val="16"/>
            <w:szCs w:val="16"/>
            <w:lang w:val="es-ES"/>
          </w:rPr>
          <w:t>.</w:t>
        </w:r>
      </w:ins>
      <w:r w:rsidRPr="00EE56F4">
        <w:rPr>
          <w:color w:val="808080" w:themeColor="background1" w:themeShade="80"/>
          <w:sz w:val="16"/>
          <w:lang w:val="es-ES"/>
          <w:rPrChange w:id="1300" w:author="Bohorquez Manrique, German Javier, Enel Colombia" w:date="2020-12-04T09:31:00Z">
            <w:rPr>
              <w:b/>
              <w:color w:val="9C9C9C"/>
              <w:sz w:val="14"/>
            </w:rPr>
          </w:rPrChange>
        </w:rPr>
        <w:t xml:space="preserve"> 860.063.875-8 entidad vigilada por la Superintendencia de Servicios Públicos</w:t>
      </w:r>
    </w:p>
    <w:p w14:paraId="4023338D" w14:textId="77777777" w:rsidR="00057EFC" w:rsidRPr="00EE56F4" w:rsidRDefault="00057EFC" w:rsidP="00057EFC">
      <w:pPr>
        <w:spacing w:after="0" w:line="240" w:lineRule="auto"/>
        <w:jc w:val="both"/>
        <w:rPr>
          <w:ins w:id="1301" w:author="Bohorquez Manrique, German Javier, Enel Colombia" w:date="2020-12-04T09:31:00Z"/>
          <w:rFonts w:ascii="Arial" w:hAnsi="Arial" w:cs="Arial"/>
          <w:noProof/>
          <w:color w:val="808080" w:themeColor="background1" w:themeShade="80"/>
          <w:sz w:val="16"/>
          <w:szCs w:val="16"/>
        </w:rPr>
      </w:pPr>
      <w:ins w:id="1302" w:author="Bohorquez Manrique, German Javier, Enel Colombia" w:date="2020-12-04T09:31:00Z">
        <w:r w:rsidRPr="00EE56F4">
          <w:rPr>
            <w:rFonts w:ascii="Arial" w:hAnsi="Arial" w:cs="Arial"/>
            <w:noProof/>
            <w:color w:val="808080" w:themeColor="background1" w:themeShade="80"/>
            <w:sz w:val="16"/>
            <w:szCs w:val="16"/>
            <w:lang w:val="es-ES"/>
          </w:rPr>
          <w:lastRenderedPageBreak/>
          <w:t xml:space="preserve"> </w:t>
        </w:r>
      </w:ins>
      <w:r w:rsidRPr="00EE56F4">
        <w:rPr>
          <w:rFonts w:ascii="Arial" w:hAnsi="Arial"/>
          <w:color w:val="808080" w:themeColor="background1" w:themeShade="80"/>
          <w:sz w:val="16"/>
          <w:lang w:val="es-ES"/>
          <w:rPrChange w:id="1303" w:author="Bohorquez Manrique, German Javier, Enel Colombia" w:date="2020-12-04T09:31:00Z">
            <w:rPr>
              <w:b/>
              <w:color w:val="9C9C9C"/>
              <w:sz w:val="14"/>
            </w:rPr>
          </w:rPrChange>
        </w:rPr>
        <w:t>Domiciliarios.</w:t>
      </w:r>
    </w:p>
    <w:p w14:paraId="217D6BCF" w14:textId="77777777" w:rsidR="00057EFC" w:rsidRDefault="00057EFC">
      <w:pPr>
        <w:pStyle w:val="Textoindependiente2"/>
        <w:ind w:right="-93"/>
        <w:jc w:val="center"/>
        <w:rPr>
          <w:rFonts w:ascii="Arial" w:hAnsi="Arial"/>
          <w:rPrChange w:id="1304" w:author="Bohorquez Manrique, German Javier, Enel Colombia" w:date="2020-12-04T09:31:00Z">
            <w:rPr/>
          </w:rPrChange>
        </w:rPr>
        <w:pPrChange w:id="1305" w:author="Bohorquez Manrique, German Javier, Enel Colombia" w:date="2020-12-04T09:31:00Z">
          <w:pPr>
            <w:spacing w:after="107"/>
            <w:jc w:val="center"/>
          </w:pPr>
        </w:pPrChange>
      </w:pPr>
      <w:r w:rsidRPr="00EE56F4">
        <w:rPr>
          <w:rFonts w:ascii="Arial" w:hAnsi="Arial"/>
          <w:lang w:val="es-CO"/>
          <w:rPrChange w:id="1306" w:author="Bohorquez Manrique, German Javier, Enel Colombia" w:date="2020-12-04T09:31:00Z">
            <w:rPr/>
          </w:rPrChange>
        </w:rPr>
        <w:br w:type="page"/>
      </w:r>
    </w:p>
    <w:p w14:paraId="639DB7E4" w14:textId="77777777" w:rsidR="00057EFC" w:rsidRPr="00F73F6E" w:rsidRDefault="00057EFC">
      <w:pPr>
        <w:pStyle w:val="Textoindependiente2"/>
        <w:ind w:right="-93"/>
        <w:jc w:val="center"/>
        <w:rPr>
          <w:rFonts w:ascii="Arial" w:hAnsi="Arial"/>
          <w:b/>
          <w:rPrChange w:id="1307" w:author="Bohorquez Manrique, German Javier, Enel Colombia" w:date="2020-12-04T09:31:00Z">
            <w:rPr/>
          </w:rPrChange>
        </w:rPr>
        <w:pPrChange w:id="1308" w:author="Bohorquez Manrique, German Javier, Enel Colombia" w:date="2020-12-04T09:31:00Z">
          <w:pPr>
            <w:spacing w:after="301" w:line="281" w:lineRule="auto"/>
            <w:jc w:val="center"/>
          </w:pPr>
        </w:pPrChange>
      </w:pPr>
      <w:r w:rsidRPr="00F73F6E">
        <w:rPr>
          <w:rFonts w:ascii="Arial" w:hAnsi="Arial"/>
          <w:b/>
          <w:lang w:val="es-CO"/>
          <w:rPrChange w:id="1309" w:author="Bohorquez Manrique, German Javier, Enel Colombia" w:date="2020-12-04T09:31:00Z">
            <w:rPr>
              <w:b/>
            </w:rPr>
          </w:rPrChange>
        </w:rPr>
        <w:lastRenderedPageBreak/>
        <w:t>ANEXO I</w:t>
      </w:r>
    </w:p>
    <w:p w14:paraId="34A4A1E9" w14:textId="77777777" w:rsidR="00057EFC" w:rsidRDefault="00057EFC" w:rsidP="00057EFC">
      <w:pPr>
        <w:pStyle w:val="Textoindependiente2"/>
        <w:ind w:right="-93"/>
        <w:jc w:val="center"/>
        <w:rPr>
          <w:ins w:id="1310" w:author="Bohorquez Manrique, German Javier, Enel Colombia" w:date="2020-12-04T09:31:00Z"/>
          <w:rFonts w:ascii="Arial" w:hAnsi="Arial" w:cs="Arial"/>
          <w:lang w:val="es-CO"/>
        </w:rPr>
      </w:pPr>
      <w:del w:id="1311" w:author="Bohorquez Manrique, German Javier, Enel Colombia" w:date="2020-12-04T09:31:00Z">
        <w:r>
          <w:rPr>
            <w:rFonts w:ascii="Arial" w:eastAsia="Arial" w:hAnsi="Arial" w:cs="Arial"/>
            <w:b/>
          </w:rPr>
          <w:delText xml:space="preserve">ESTE ANEXO ES UN </w:delText>
        </w:r>
      </w:del>
    </w:p>
    <w:p w14:paraId="2AE439B1" w14:textId="77777777" w:rsidR="00057EFC" w:rsidRPr="00EE56F4" w:rsidRDefault="00057EFC">
      <w:pPr>
        <w:pStyle w:val="Textoindependiente2"/>
        <w:ind w:right="-93"/>
        <w:jc w:val="center"/>
        <w:rPr>
          <w:rFonts w:ascii="Arial" w:hAnsi="Arial"/>
          <w:rPrChange w:id="1312" w:author="Bohorquez Manrique, German Javier, Enel Colombia" w:date="2020-12-04T09:31:00Z">
            <w:rPr/>
          </w:rPrChange>
        </w:rPr>
        <w:pPrChange w:id="1313" w:author="Bohorquez Manrique, German Javier, Enel Colombia" w:date="2020-12-04T09:31:00Z">
          <w:pPr>
            <w:spacing w:after="301" w:line="281" w:lineRule="auto"/>
            <w:jc w:val="center"/>
          </w:pPr>
        </w:pPrChange>
      </w:pPr>
      <w:r w:rsidRPr="00057EFC">
        <w:rPr>
          <w:rFonts w:ascii="Arial" w:hAnsi="Arial"/>
          <w:outline/>
          <w:color w:val="000000"/>
          <w14:textOutline w14:w="9525" w14:cap="flat" w14:cmpd="sng" w14:algn="ctr">
            <w14:solidFill>
              <w14:srgbClr w14:val="000000"/>
            </w14:solidFill>
            <w14:prstDash w14:val="solid"/>
            <w14:round/>
          </w14:textOutline>
          <w14:textFill>
            <w14:noFill/>
          </w14:textFill>
          <w:rPrChange w:id="1314" w:author="Bohorquez Manrique, German Javier, Enel Colombia" w:date="2020-12-04T09:31:00Z">
            <w:rPr>
              <w:b/>
            </w:rPr>
          </w:rPrChange>
        </w:rPr>
        <w:t xml:space="preserve">FORMATO </w:t>
      </w:r>
      <w:del w:id="1315" w:author="Bohorquez Manrique, German Javier, Enel Colombia" w:date="2020-12-04T09:31:00Z">
        <w:r>
          <w:rPr>
            <w:rFonts w:ascii="Arial" w:eastAsia="Arial" w:hAnsi="Arial" w:cs="Arial"/>
            <w:b/>
          </w:rPr>
          <w:delText>"</w:delText>
        </w:r>
      </w:del>
      <w:ins w:id="1316" w:author="Bohorquez Manrique, German Javier, Enel Colombia" w:date="2020-12-04T09:31:00Z">
        <w:r w:rsidRPr="00057EFC">
          <w:rPr>
            <w:rFonts w:ascii="Arial" w:hAnsi="Arial" w:cs="Arial"/>
            <w:outline/>
            <w:color w:val="000000"/>
            <w14:textOutline w14:w="9525" w14:cap="flat" w14:cmpd="sng" w14:algn="ctr">
              <w14:solidFill>
                <w14:srgbClr w14:val="000000"/>
              </w14:solidFill>
              <w14:prstDash w14:val="solid"/>
              <w14:round/>
            </w14:textOutline>
            <w14:textFill>
              <w14:noFill/>
            </w14:textFill>
          </w:rPr>
          <w:t>“</w:t>
        </w:r>
      </w:ins>
      <w:r w:rsidRPr="00057EFC">
        <w:rPr>
          <w:rFonts w:ascii="Arial" w:hAnsi="Arial"/>
          <w:outline/>
          <w:color w:val="000000"/>
          <w14:textOutline w14:w="9525" w14:cap="flat" w14:cmpd="sng" w14:algn="ctr">
            <w14:solidFill>
              <w14:srgbClr w14:val="000000"/>
            </w14:solidFill>
            <w14:prstDash w14:val="solid"/>
            <w14:round/>
          </w14:textOutline>
          <w14:textFill>
            <w14:noFill/>
          </w14:textFill>
          <w:rPrChange w:id="1317" w:author="Bohorquez Manrique, German Javier, Enel Colombia" w:date="2020-12-04T09:31:00Z">
            <w:rPr>
              <w:b/>
            </w:rPr>
          </w:rPrChange>
        </w:rPr>
        <w:t>BORRADOR</w:t>
      </w:r>
      <w:del w:id="1318" w:author="Bohorquez Manrique, German Javier, Enel Colombia" w:date="2020-12-04T09:31:00Z">
        <w:r>
          <w:rPr>
            <w:rFonts w:ascii="Arial" w:eastAsia="Arial" w:hAnsi="Arial" w:cs="Arial"/>
            <w:b/>
          </w:rPr>
          <w:delText>"</w:delText>
        </w:r>
      </w:del>
      <w:ins w:id="1319" w:author="Bohorquez Manrique, German Javier, Enel Colombia" w:date="2020-12-04T09:31:00Z">
        <w:r w:rsidRPr="00057EFC">
          <w:rPr>
            <w:rFonts w:ascii="Arial" w:hAnsi="Arial" w:cs="Arial"/>
            <w:outline/>
            <w:color w:val="000000"/>
            <w14:textOutline w14:w="9525" w14:cap="flat" w14:cmpd="sng" w14:algn="ctr">
              <w14:solidFill>
                <w14:srgbClr w14:val="000000"/>
              </w14:solidFill>
              <w14:prstDash w14:val="solid"/>
              <w14:round/>
            </w14:textOutline>
            <w14:textFill>
              <w14:noFill/>
            </w14:textFill>
          </w:rPr>
          <w:t>”</w:t>
        </w:r>
      </w:ins>
      <w:r w:rsidRPr="00057EFC">
        <w:rPr>
          <w:rFonts w:ascii="Arial" w:hAnsi="Arial"/>
          <w:outline/>
          <w:color w:val="000000"/>
          <w14:textOutline w14:w="9525" w14:cap="flat" w14:cmpd="sng" w14:algn="ctr">
            <w14:solidFill>
              <w14:srgbClr w14:val="000000"/>
            </w14:solidFill>
            <w14:prstDash w14:val="solid"/>
            <w14:round/>
          </w14:textOutline>
          <w14:textFill>
            <w14:noFill/>
          </w14:textFill>
          <w:rPrChange w:id="1320" w:author="Bohorquez Manrique, German Javier, Enel Colombia" w:date="2020-12-04T09:31:00Z">
            <w:rPr>
              <w:b/>
            </w:rPr>
          </w:rPrChange>
        </w:rPr>
        <w:t xml:space="preserve"> DE </w:t>
      </w:r>
      <w:del w:id="1321" w:author="Bohorquez Manrique, German Javier, Enel Colombia" w:date="2020-12-04T09:31:00Z">
        <w:r>
          <w:rPr>
            <w:rFonts w:ascii="Arial" w:eastAsia="Arial" w:hAnsi="Arial" w:cs="Arial"/>
            <w:b/>
          </w:rPr>
          <w:delText>SU</w:delText>
        </w:r>
      </w:del>
      <w:r w:rsidRPr="00057EFC">
        <w:rPr>
          <w:rFonts w:ascii="Arial" w:hAnsi="Arial"/>
          <w:outline/>
          <w:color w:val="000000"/>
          <w14:textOutline w14:w="9525" w14:cap="flat" w14:cmpd="sng" w14:algn="ctr">
            <w14:solidFill>
              <w14:srgbClr w14:val="000000"/>
            </w14:solidFill>
            <w14:prstDash w14:val="solid"/>
            <w14:round/>
          </w14:textOutline>
          <w14:textFill>
            <w14:noFill/>
          </w14:textFill>
          <w:rPrChange w:id="1322" w:author="Bohorquez Manrique, German Javier, Enel Colombia" w:date="2020-12-04T09:31:00Z">
            <w:rPr>
              <w:b/>
            </w:rPr>
          </w:rPrChange>
        </w:rPr>
        <w:t xml:space="preserve"> CARTA DE ACEPTACIÓN</w:t>
      </w:r>
    </w:p>
    <w:p w14:paraId="1086112C" w14:textId="77777777" w:rsidR="00057EFC" w:rsidRPr="00EE56F4" w:rsidRDefault="00057EFC">
      <w:pPr>
        <w:pStyle w:val="Ttulo9"/>
        <w:spacing w:after="0"/>
        <w:ind w:right="-93"/>
        <w:jc w:val="center"/>
        <w:rPr>
          <w:rFonts w:ascii="Arial" w:hAnsi="Arial"/>
          <w:sz w:val="24"/>
          <w:rPrChange w:id="1323" w:author="Bohorquez Manrique, German Javier, Enel Colombia" w:date="2020-12-04T09:31:00Z">
            <w:rPr/>
          </w:rPrChange>
        </w:rPr>
        <w:pPrChange w:id="1324" w:author="Bohorquez Manrique, German Javier, Enel Colombia" w:date="2020-12-04T09:31:00Z">
          <w:pPr>
            <w:spacing w:after="313" w:line="265" w:lineRule="auto"/>
            <w:ind w:left="216" w:right="207"/>
            <w:jc w:val="center"/>
          </w:pPr>
        </w:pPrChange>
      </w:pPr>
      <w:r w:rsidRPr="00EE56F4">
        <w:rPr>
          <w:rFonts w:ascii="Arial" w:hAnsi="Arial"/>
          <w:sz w:val="24"/>
          <w:rPrChange w:id="1325" w:author="Bohorquez Manrique, German Javier, Enel Colombia" w:date="2020-12-04T09:31:00Z">
            <w:rPr/>
          </w:rPrChange>
        </w:rPr>
        <w:t>Por favor diligenciarlo en papel con membrete de su compañía</w:t>
      </w:r>
    </w:p>
    <w:p w14:paraId="024D7E9C" w14:textId="77777777" w:rsidR="00057EFC" w:rsidRPr="00EE56F4" w:rsidRDefault="00057EFC" w:rsidP="00057EFC">
      <w:pPr>
        <w:tabs>
          <w:tab w:val="left" w:pos="0"/>
        </w:tabs>
        <w:spacing w:after="0" w:line="240" w:lineRule="auto"/>
        <w:ind w:right="-93"/>
        <w:rPr>
          <w:ins w:id="1326" w:author="Bohorquez Manrique, German Javier, Enel Colombia" w:date="2020-12-04T09:31:00Z"/>
          <w:rFonts w:ascii="Arial" w:hAnsi="Arial" w:cs="Arial"/>
          <w:b/>
          <w:bCs/>
          <w:sz w:val="24"/>
          <w:szCs w:val="24"/>
        </w:rPr>
      </w:pPr>
    </w:p>
    <w:p w14:paraId="71FECDEE" w14:textId="77777777" w:rsidR="00057EFC" w:rsidRPr="00EE56F4" w:rsidRDefault="00057EFC" w:rsidP="00057EFC">
      <w:pPr>
        <w:tabs>
          <w:tab w:val="left" w:pos="0"/>
        </w:tabs>
        <w:spacing w:after="0" w:line="240" w:lineRule="auto"/>
        <w:ind w:right="-93"/>
        <w:rPr>
          <w:ins w:id="1327" w:author="Bohorquez Manrique, German Javier, Enel Colombia" w:date="2020-12-04T09:31:00Z"/>
          <w:rFonts w:ascii="Arial" w:eastAsia="Arial" w:hAnsi="Arial" w:cs="Arial"/>
          <w:b/>
          <w:bCs/>
          <w:i/>
          <w:iCs/>
          <w:color w:val="000000"/>
          <w:sz w:val="24"/>
          <w:szCs w:val="24"/>
          <w:u w:val="single"/>
          <w:lang w:val="es-419" w:eastAsia="es-419"/>
        </w:rPr>
      </w:pPr>
      <w:r w:rsidRPr="001E56E4">
        <w:rPr>
          <w:rFonts w:ascii="Arial" w:hAnsi="Arial"/>
          <w:b/>
          <w:i/>
          <w:sz w:val="24"/>
          <w:highlight w:val="lightGray"/>
          <w:u w:val="single"/>
          <w:rPrChange w:id="1328" w:author="Bohorquez Manrique, German Javier, Enel Colombia" w:date="2020-12-04T09:31:00Z">
            <w:rPr>
              <w:b/>
            </w:rPr>
          </w:rPrChange>
        </w:rPr>
        <w:t>(Fecha de elaboración</w:t>
      </w:r>
      <w:r w:rsidRPr="001E56E4">
        <w:rPr>
          <w:b/>
          <w:i/>
          <w:sz w:val="24"/>
          <w:highlight w:val="lightGray"/>
          <w:u w:val="single"/>
          <w:rPrChange w:id="1329" w:author="Bohorquez Manrique, German Javier, Enel Colombia" w:date="2020-12-04T09:31:00Z">
            <w:rPr>
              <w:b/>
            </w:rPr>
          </w:rPrChange>
        </w:rPr>
        <w:t xml:space="preserve"> de la carta)</w:t>
      </w:r>
      <w:r w:rsidRPr="00EE56F4">
        <w:rPr>
          <w:b/>
          <w:i/>
          <w:sz w:val="24"/>
          <w:u w:val="single"/>
          <w:rPrChange w:id="1330" w:author="Bohorquez Manrique, German Javier, Enel Colombia" w:date="2020-12-04T09:31:00Z">
            <w:rPr>
              <w:b/>
            </w:rPr>
          </w:rPrChange>
        </w:rPr>
        <w:t xml:space="preserve"> </w:t>
      </w:r>
    </w:p>
    <w:p w14:paraId="572F2A8F" w14:textId="77777777" w:rsidR="00057EFC" w:rsidRPr="00EE56F4" w:rsidRDefault="00057EFC">
      <w:pPr>
        <w:tabs>
          <w:tab w:val="left" w:pos="0"/>
        </w:tabs>
        <w:spacing w:after="0" w:line="240" w:lineRule="auto"/>
        <w:ind w:right="-93"/>
        <w:rPr>
          <w:rFonts w:ascii="Arial" w:eastAsia="Arial" w:hAnsi="Arial" w:cs="Arial"/>
          <w:b/>
          <w:i/>
          <w:color w:val="000000"/>
          <w:sz w:val="24"/>
          <w:u w:val="single"/>
          <w:lang w:val="es-419" w:eastAsia="es-419"/>
          <w:rPrChange w:id="1331" w:author="Bohorquez Manrique, German Javier, Enel Colombia" w:date="2020-12-04T09:31:00Z">
            <w:rPr/>
          </w:rPrChange>
        </w:rPr>
        <w:pPrChange w:id="1332" w:author="Bohorquez Manrique, German Javier, Enel Colombia" w:date="2020-12-04T09:31:00Z">
          <w:pPr>
            <w:spacing w:after="311" w:line="265" w:lineRule="auto"/>
            <w:ind w:left="-5" w:right="13"/>
          </w:pPr>
        </w:pPrChange>
      </w:pPr>
      <w:r w:rsidRPr="00EE56F4">
        <w:rPr>
          <w:rFonts w:ascii="Arial" w:hAnsi="Arial"/>
          <w:b/>
          <w:i/>
          <w:sz w:val="24"/>
          <w:u w:val="single"/>
          <w:rPrChange w:id="1333" w:author="Bohorquez Manrique, German Javier, Enel Colombia" w:date="2020-12-04T09:31:00Z">
            <w:rPr>
              <w:b/>
            </w:rPr>
          </w:rPrChange>
        </w:rPr>
        <w:t>(Para la validez de esta OM, la fecha debe ser anterior a la fecha de inicio de la OFERTA MERCANTIL)</w:t>
      </w:r>
    </w:p>
    <w:p w14:paraId="47808D89" w14:textId="77777777" w:rsidR="00057EFC" w:rsidRPr="00EE56F4" w:rsidRDefault="00057EFC" w:rsidP="00057EFC">
      <w:pPr>
        <w:tabs>
          <w:tab w:val="left" w:pos="0"/>
        </w:tabs>
        <w:spacing w:after="0" w:line="240" w:lineRule="auto"/>
        <w:ind w:right="-93"/>
        <w:rPr>
          <w:ins w:id="1334" w:author="Bohorquez Manrique, German Javier, Enel Colombia" w:date="2020-12-04T09:31:00Z"/>
          <w:rFonts w:ascii="Arial" w:hAnsi="Arial" w:cs="Arial"/>
          <w:b/>
          <w:bCs/>
          <w:sz w:val="24"/>
          <w:szCs w:val="24"/>
        </w:rPr>
      </w:pPr>
    </w:p>
    <w:p w14:paraId="29C29597" w14:textId="77777777" w:rsidR="00057EFC" w:rsidRPr="00EE56F4" w:rsidRDefault="00057EFC" w:rsidP="00057EFC">
      <w:pPr>
        <w:tabs>
          <w:tab w:val="left" w:pos="0"/>
        </w:tabs>
        <w:spacing w:after="0" w:line="240" w:lineRule="auto"/>
        <w:ind w:right="-93"/>
        <w:outlineLvl w:val="0"/>
        <w:rPr>
          <w:ins w:id="1335" w:author="Bohorquez Manrique, German Javier, Enel Colombia" w:date="2020-12-04T09:31:00Z"/>
          <w:rFonts w:ascii="Arial" w:eastAsia="Arial" w:hAnsi="Arial" w:cs="Arial"/>
          <w:b/>
          <w:bCs/>
          <w:color w:val="000000"/>
          <w:sz w:val="24"/>
          <w:szCs w:val="24"/>
          <w:lang w:val="es-419" w:eastAsia="es-419"/>
        </w:rPr>
      </w:pPr>
      <w:r w:rsidRPr="00EE56F4">
        <w:rPr>
          <w:rFonts w:ascii="Arial" w:hAnsi="Arial"/>
          <w:b/>
          <w:sz w:val="24"/>
          <w:rPrChange w:id="1336" w:author="Bohorquez Manrique, German Javier, Enel Colombia" w:date="2020-12-04T09:31:00Z">
            <w:rPr/>
          </w:rPrChange>
        </w:rPr>
        <w:t>Señores</w:t>
      </w:r>
      <w:del w:id="1337" w:author="Bohorquez Manrique, German Javier, Enel Colombia" w:date="2020-12-04T09:31:00Z">
        <w:r>
          <w:delText xml:space="preserve"> </w:delText>
        </w:r>
      </w:del>
    </w:p>
    <w:p w14:paraId="28F18D03" w14:textId="77777777" w:rsidR="00057EFC" w:rsidRPr="00EE56F4" w:rsidRDefault="00057EFC" w:rsidP="00057EFC">
      <w:pPr>
        <w:tabs>
          <w:tab w:val="left" w:pos="0"/>
        </w:tabs>
        <w:spacing w:after="0" w:line="240" w:lineRule="auto"/>
        <w:ind w:right="-93"/>
        <w:outlineLvl w:val="0"/>
        <w:rPr>
          <w:ins w:id="1338" w:author="Bohorquez Manrique, German Javier, Enel Colombia" w:date="2020-12-04T09:31:00Z"/>
          <w:rFonts w:ascii="Arial" w:eastAsia="Arial" w:hAnsi="Arial" w:cs="Arial"/>
          <w:b/>
          <w:bCs/>
          <w:color w:val="000000"/>
          <w:sz w:val="24"/>
          <w:szCs w:val="24"/>
          <w:lang w:val="es-419" w:eastAsia="es-419"/>
        </w:rPr>
      </w:pPr>
      <w:r w:rsidRPr="00EE56F4">
        <w:rPr>
          <w:rFonts w:ascii="Arial" w:hAnsi="Arial"/>
          <w:b/>
          <w:sz w:val="24"/>
          <w:rPrChange w:id="1339" w:author="Bohorquez Manrique, German Javier, Enel Colombia" w:date="2020-12-04T09:31:00Z">
            <w:rPr/>
          </w:rPrChange>
        </w:rPr>
        <w:t>ENEL-EMGESA E.S.P</w:t>
      </w:r>
      <w:del w:id="1340" w:author="Bohorquez Manrique, German Javier, Enel Colombia" w:date="2020-12-04T09:31:00Z">
        <w:r>
          <w:delText xml:space="preserve"> </w:delText>
        </w:r>
      </w:del>
    </w:p>
    <w:p w14:paraId="55BB66AF" w14:textId="77777777" w:rsidR="00057EFC" w:rsidRPr="00EE56F4" w:rsidRDefault="00057EFC" w:rsidP="00057EFC">
      <w:pPr>
        <w:tabs>
          <w:tab w:val="left" w:pos="0"/>
        </w:tabs>
        <w:spacing w:after="0" w:line="240" w:lineRule="auto"/>
        <w:ind w:right="-93"/>
        <w:outlineLvl w:val="0"/>
        <w:rPr>
          <w:ins w:id="1341" w:author="Bohorquez Manrique, German Javier, Enel Colombia" w:date="2020-12-04T09:31:00Z"/>
          <w:rFonts w:ascii="Arial" w:eastAsia="Arial" w:hAnsi="Arial" w:cs="Arial"/>
          <w:b/>
          <w:bCs/>
          <w:color w:val="000000"/>
          <w:sz w:val="24"/>
          <w:szCs w:val="24"/>
          <w:lang w:val="pt-BR" w:eastAsia="es-419"/>
        </w:rPr>
      </w:pPr>
      <w:proofErr w:type="spellStart"/>
      <w:r w:rsidRPr="00EE56F4">
        <w:rPr>
          <w:rFonts w:ascii="Arial" w:hAnsi="Arial"/>
          <w:b/>
          <w:sz w:val="24"/>
          <w:lang w:val="pt-BR"/>
          <w:rPrChange w:id="1342" w:author="Bohorquez Manrique, German Javier, Enel Colombia" w:date="2020-12-04T09:31:00Z">
            <w:rPr/>
          </w:rPrChange>
        </w:rPr>
        <w:t>Att</w:t>
      </w:r>
      <w:proofErr w:type="spellEnd"/>
      <w:r w:rsidRPr="00EE56F4">
        <w:rPr>
          <w:rFonts w:ascii="Arial" w:hAnsi="Arial"/>
          <w:b/>
          <w:sz w:val="24"/>
          <w:lang w:val="pt-BR"/>
          <w:rPrChange w:id="1343" w:author="Bohorquez Manrique, German Javier, Enel Colombia" w:date="2020-12-04T09:31:00Z">
            <w:rPr/>
          </w:rPrChange>
        </w:rPr>
        <w:t>: Dr. Fernando Gutiérrez Medina</w:t>
      </w:r>
      <w:del w:id="1344" w:author="Bohorquez Manrique, German Javier, Enel Colombia" w:date="2020-12-04T09:31:00Z">
        <w:r w:rsidRPr="00DD07FE">
          <w:rPr>
            <w:lang w:val="pt-BR"/>
          </w:rPr>
          <w:delText xml:space="preserve"> Representante Legal Suplente </w:delText>
        </w:r>
      </w:del>
      <w:ins w:id="1345" w:author="Bohorquez Manrique, German Javier, Enel Colombia" w:date="2020-12-04T09:31:00Z">
        <w:r w:rsidRPr="00EE56F4">
          <w:rPr>
            <w:b/>
            <w:bCs/>
            <w:sz w:val="24"/>
            <w:szCs w:val="24"/>
            <w:lang w:val="pt-BR"/>
          </w:rPr>
          <w:t>.</w:t>
        </w:r>
      </w:ins>
    </w:p>
    <w:p w14:paraId="115F2311" w14:textId="77777777" w:rsidR="00057EFC" w:rsidRPr="00EE56F4" w:rsidRDefault="00057EFC" w:rsidP="00057EFC">
      <w:pPr>
        <w:pStyle w:val="Textoindependiente2"/>
        <w:ind w:right="-93"/>
        <w:rPr>
          <w:ins w:id="1346" w:author="Bohorquez Manrique, German Javier, Enel Colombia" w:date="2020-12-04T09:31:00Z"/>
          <w:rFonts w:ascii="Arial" w:hAnsi="Arial" w:cs="Arial"/>
          <w:b/>
          <w:bCs/>
          <w:lang w:val="es-MX" w:eastAsia="es-MX"/>
        </w:rPr>
      </w:pPr>
      <w:ins w:id="1347" w:author="Bohorquez Manrique, German Javier, Enel Colombia" w:date="2020-12-04T09:31:00Z">
        <w:r w:rsidRPr="00EE56F4">
          <w:rPr>
            <w:rFonts w:ascii="Arial" w:hAnsi="Arial" w:cs="Arial"/>
          </w:rPr>
          <w:fldChar w:fldCharType="begin"/>
        </w:r>
        <w:r w:rsidRPr="00EE56F4">
          <w:rPr>
            <w:rFonts w:ascii="Arial" w:hAnsi="Arial" w:cs="Arial"/>
          </w:rPr>
          <w:instrText xml:space="preserve"> DOCVARIABLE  REPCARGO  \* MERGEFORMAT </w:instrText>
        </w:r>
        <w:r w:rsidRPr="00EE56F4">
          <w:rPr>
            <w:rFonts w:ascii="Arial" w:hAnsi="Arial" w:cs="Arial"/>
          </w:rPr>
          <w:fldChar w:fldCharType="separate"/>
        </w:r>
        <w:r w:rsidRPr="00EE56F4">
          <w:rPr>
            <w:rFonts w:ascii="Arial" w:hAnsi="Arial" w:cs="Arial"/>
            <w:b/>
            <w:bCs/>
            <w:lang w:val="es-MX" w:eastAsia="es-MX"/>
          </w:rPr>
          <w:t>Representante Legal Suplente</w:t>
        </w:r>
        <w:r w:rsidRPr="00EE56F4">
          <w:rPr>
            <w:rFonts w:ascii="Arial" w:hAnsi="Arial" w:cs="Arial"/>
            <w:b/>
            <w:bCs/>
            <w:lang w:val="es-MX" w:eastAsia="es-MX"/>
          </w:rPr>
          <w:fldChar w:fldCharType="end"/>
        </w:r>
      </w:ins>
    </w:p>
    <w:p w14:paraId="09D0EE57" w14:textId="77777777" w:rsidR="00057EFC" w:rsidRPr="00EE56F4" w:rsidRDefault="00057EFC">
      <w:pPr>
        <w:tabs>
          <w:tab w:val="left" w:pos="0"/>
        </w:tabs>
        <w:spacing w:after="0" w:line="240" w:lineRule="auto"/>
        <w:ind w:right="-93"/>
        <w:outlineLvl w:val="0"/>
        <w:rPr>
          <w:sz w:val="24"/>
          <w:rPrChange w:id="1348" w:author="Bohorquez Manrique, German Javier, Enel Colombia" w:date="2020-12-04T09:31:00Z">
            <w:rPr/>
          </w:rPrChange>
        </w:rPr>
        <w:pPrChange w:id="1349" w:author="Bohorquez Manrique, German Javier, Enel Colombia" w:date="2020-12-04T09:31:00Z">
          <w:pPr>
            <w:pStyle w:val="Ttulo1"/>
            <w:ind w:left="-5" w:right="13"/>
          </w:pPr>
        </w:pPrChange>
      </w:pPr>
      <w:r w:rsidRPr="00EE56F4">
        <w:rPr>
          <w:rFonts w:ascii="Arial" w:hAnsi="Arial"/>
          <w:b/>
          <w:sz w:val="24"/>
          <w:rPrChange w:id="1350" w:author="Bohorquez Manrique, German Javier, Enel Colombia" w:date="2020-12-04T09:31:00Z">
            <w:rPr>
              <w:b w:val="0"/>
            </w:rPr>
          </w:rPrChange>
        </w:rPr>
        <w:t>Ciudad</w:t>
      </w:r>
    </w:p>
    <w:p w14:paraId="2F5424B2" w14:textId="77777777" w:rsidR="00057EFC" w:rsidRPr="00EE56F4" w:rsidRDefault="00057EFC" w:rsidP="00057EFC">
      <w:pPr>
        <w:tabs>
          <w:tab w:val="left" w:pos="0"/>
        </w:tabs>
        <w:spacing w:after="0" w:line="240" w:lineRule="auto"/>
        <w:ind w:right="-93"/>
        <w:rPr>
          <w:ins w:id="1351" w:author="Bohorquez Manrique, German Javier, Enel Colombia" w:date="2020-12-04T09:31:00Z"/>
          <w:rFonts w:ascii="Arial" w:hAnsi="Arial" w:cs="Arial"/>
          <w:b/>
          <w:bCs/>
          <w:sz w:val="24"/>
          <w:szCs w:val="24"/>
        </w:rPr>
      </w:pPr>
    </w:p>
    <w:p w14:paraId="4A109722" w14:textId="77777777" w:rsidR="00057EFC" w:rsidRPr="00EE56F4" w:rsidRDefault="00057EFC">
      <w:pPr>
        <w:tabs>
          <w:tab w:val="left" w:pos="0"/>
        </w:tabs>
        <w:spacing w:after="0" w:line="240" w:lineRule="auto"/>
        <w:ind w:right="-93"/>
        <w:jc w:val="right"/>
        <w:rPr>
          <w:rFonts w:ascii="Arial" w:hAnsi="Arial"/>
          <w:b/>
          <w:sz w:val="24"/>
          <w:rPrChange w:id="1352" w:author="Bohorquez Manrique, German Javier, Enel Colombia" w:date="2020-12-04T09:31:00Z">
            <w:rPr/>
          </w:rPrChange>
        </w:rPr>
        <w:pPrChange w:id="1353" w:author="Bohorquez Manrique, German Javier, Enel Colombia" w:date="2020-12-04T09:31:00Z">
          <w:pPr>
            <w:spacing w:after="319"/>
            <w:jc w:val="right"/>
          </w:pPr>
        </w:pPrChange>
      </w:pPr>
      <w:ins w:id="1354" w:author="Bohorquez Manrique, German Javier, Enel Colombia" w:date="2020-12-04T09:31:00Z">
        <w:r w:rsidRPr="00EE56F4">
          <w:rPr>
            <w:rFonts w:ascii="Arial" w:hAnsi="Arial" w:cs="Arial"/>
            <w:b/>
            <w:bCs/>
            <w:sz w:val="24"/>
            <w:szCs w:val="24"/>
          </w:rPr>
          <w:t xml:space="preserve"> </w:t>
        </w:r>
      </w:ins>
      <w:r w:rsidRPr="00EE56F4">
        <w:rPr>
          <w:rFonts w:ascii="Arial" w:hAnsi="Arial"/>
          <w:b/>
          <w:sz w:val="24"/>
          <w:rPrChange w:id="1355" w:author="Bohorquez Manrique, German Javier, Enel Colombia" w:date="2020-12-04T09:31:00Z">
            <w:rPr>
              <w:b/>
            </w:rPr>
          </w:rPrChange>
        </w:rPr>
        <w:t>Asunto: ORDEN DE COMPRA</w:t>
      </w:r>
    </w:p>
    <w:p w14:paraId="7982BE5A" w14:textId="77777777" w:rsidR="00057EFC" w:rsidRDefault="00057EFC" w:rsidP="00057EFC">
      <w:pPr>
        <w:pStyle w:val="Textoindependiente"/>
        <w:spacing w:after="0"/>
        <w:ind w:right="-93"/>
        <w:jc w:val="both"/>
        <w:rPr>
          <w:ins w:id="1356" w:author="Bohorquez Manrique, German Javier, Enel Colombia" w:date="2020-12-04T09:31:00Z"/>
          <w:rFonts w:ascii="Arial" w:hAnsi="Arial" w:cs="Arial"/>
          <w:b/>
          <w:bCs/>
          <w:sz w:val="24"/>
          <w:szCs w:val="24"/>
        </w:rPr>
      </w:pPr>
    </w:p>
    <w:p w14:paraId="27CD7C15" w14:textId="77777777" w:rsidR="00057EFC" w:rsidRPr="00EE56F4" w:rsidRDefault="00057EFC">
      <w:pPr>
        <w:pStyle w:val="Textoindependiente"/>
        <w:spacing w:after="0"/>
        <w:ind w:right="-93"/>
        <w:jc w:val="both"/>
        <w:rPr>
          <w:rFonts w:ascii="Arial" w:hAnsi="Arial"/>
          <w:b/>
          <w:sz w:val="24"/>
          <w:rPrChange w:id="1357" w:author="Bohorquez Manrique, German Javier, Enel Colombia" w:date="2020-12-04T09:31:00Z">
            <w:rPr/>
          </w:rPrChange>
        </w:rPr>
        <w:pPrChange w:id="1358" w:author="Bohorquez Manrique, German Javier, Enel Colombia" w:date="2020-12-04T09:31:00Z">
          <w:pPr>
            <w:spacing w:after="311" w:line="265" w:lineRule="auto"/>
            <w:ind w:left="-5" w:right="13"/>
          </w:pPr>
        </w:pPrChange>
      </w:pPr>
      <w:r w:rsidRPr="00EE56F4">
        <w:rPr>
          <w:rFonts w:ascii="Arial" w:hAnsi="Arial"/>
          <w:b/>
          <w:sz w:val="24"/>
          <w:rPrChange w:id="1359" w:author="Bohorquez Manrique, German Javier, Enel Colombia" w:date="2020-12-04T09:31:00Z">
            <w:rPr>
              <w:b/>
            </w:rPr>
          </w:rPrChange>
        </w:rPr>
        <w:t xml:space="preserve">Acusamos recibo de su OFERTA MERCANTIL para el suministro de energía número </w:t>
      </w:r>
      <w:del w:id="1360" w:author="Bohorquez Manrique, German Javier, Enel Colombia" w:date="2020-12-04T09:31:00Z">
        <w:r>
          <w:rPr>
            <w:rFonts w:ascii="Arial" w:eastAsia="Arial" w:hAnsi="Arial" w:cs="Arial"/>
            <w:b/>
          </w:rPr>
          <w:delText>OMNR-11111</w:delText>
        </w:r>
      </w:del>
      <w:commentRangeStart w:id="1361"/>
      <w:ins w:id="1362" w:author="Bohorquez Manrique, German Javier, Enel Colombia" w:date="2020-12-04T09:31:00Z">
        <w:r w:rsidRPr="009F13BC">
          <w:rPr>
            <w:rFonts w:ascii="Arial" w:hAnsi="Arial" w:cs="Arial"/>
            <w:sz w:val="24"/>
            <w:szCs w:val="24"/>
            <w:highlight w:val="green"/>
          </w:rPr>
          <w:fldChar w:fldCharType="begin"/>
        </w:r>
        <w:r w:rsidRPr="009F13BC">
          <w:rPr>
            <w:rFonts w:ascii="Arial" w:hAnsi="Arial" w:cs="Arial"/>
            <w:sz w:val="24"/>
            <w:szCs w:val="24"/>
            <w:highlight w:val="green"/>
          </w:rPr>
          <w:instrText xml:space="preserve"> DOCPROPERTY  DocumNO  \* MERGEFORMAT </w:instrText>
        </w:r>
        <w:r w:rsidRPr="009F13BC">
          <w:rPr>
            <w:rFonts w:ascii="Arial" w:hAnsi="Arial" w:cs="Arial"/>
            <w:sz w:val="24"/>
            <w:szCs w:val="24"/>
            <w:highlight w:val="green"/>
          </w:rPr>
          <w:fldChar w:fldCharType="separate"/>
        </w:r>
        <w:r w:rsidRPr="009F13BC">
          <w:rPr>
            <w:rFonts w:ascii="Arial" w:hAnsi="Arial" w:cs="Arial"/>
            <w:b/>
            <w:bCs/>
            <w:sz w:val="24"/>
            <w:szCs w:val="24"/>
            <w:highlight w:val="green"/>
          </w:rPr>
          <w:t>OMNR</w:t>
        </w:r>
        <w:r w:rsidRPr="009F13BC">
          <w:rPr>
            <w:rFonts w:ascii="Arial" w:hAnsi="Arial" w:cs="Arial"/>
            <w:b/>
            <w:bCs/>
            <w:sz w:val="24"/>
            <w:szCs w:val="24"/>
            <w:highlight w:val="green"/>
          </w:rPr>
          <w:fldChar w:fldCharType="end"/>
        </w:r>
        <w:r w:rsidRPr="009F13BC">
          <w:rPr>
            <w:rFonts w:ascii="Arial" w:hAnsi="Arial" w:cs="Arial"/>
            <w:sz w:val="24"/>
            <w:szCs w:val="24"/>
            <w:highlight w:val="green"/>
          </w:rPr>
          <w:t>-</w:t>
        </w:r>
        <w:r w:rsidRPr="009F13BC">
          <w:rPr>
            <w:rFonts w:ascii="Arial" w:hAnsi="Arial" w:cs="Arial"/>
            <w:b/>
            <w:bCs/>
            <w:sz w:val="24"/>
            <w:szCs w:val="24"/>
            <w:highlight w:val="green"/>
          </w:rPr>
          <w:t xml:space="preserve"> 3</w:t>
        </w:r>
      </w:ins>
      <w:commentRangeEnd w:id="1361"/>
      <w:r w:rsidR="009F13BC">
        <w:rPr>
          <w:rStyle w:val="Refdecomentario"/>
        </w:rPr>
        <w:commentReference w:id="1361"/>
      </w:r>
      <w:ins w:id="1363" w:author="Bohorquez Manrique, German Javier, Enel Colombia" w:date="2020-12-04T09:31:00Z">
        <w:r w:rsidRPr="009F13BC">
          <w:rPr>
            <w:rFonts w:ascii="Arial" w:hAnsi="Arial" w:cs="Arial"/>
            <w:b/>
            <w:bCs/>
            <w:sz w:val="24"/>
            <w:szCs w:val="24"/>
            <w:highlight w:val="green"/>
          </w:rPr>
          <w:t>00000</w:t>
        </w:r>
        <w:r w:rsidRPr="009F13BC">
          <w:rPr>
            <w:rFonts w:ascii="Arial" w:hAnsi="Arial" w:cs="Arial"/>
            <w:sz w:val="24"/>
            <w:szCs w:val="24"/>
            <w:highlight w:val="green"/>
            <w:lang w:val="es-419"/>
          </w:rPr>
          <w:t>[...]</w:t>
        </w:r>
      </w:ins>
      <w:r w:rsidRPr="00EE56F4">
        <w:rPr>
          <w:rFonts w:ascii="Arial" w:hAnsi="Arial"/>
          <w:b/>
          <w:sz w:val="24"/>
          <w:rPrChange w:id="1364" w:author="Bohorquez Manrique, German Javier, Enel Colombia" w:date="2020-12-04T09:31:00Z">
            <w:rPr>
              <w:b/>
            </w:rPr>
          </w:rPrChange>
        </w:rPr>
        <w:t xml:space="preserve"> y estando de acuerdo con el contenido y condiciones de la misma, emitimos la presente </w:t>
      </w:r>
      <w:del w:id="1365" w:author="Bohorquez Manrique, German Javier, Enel Colombia" w:date="2020-12-04T09:31:00Z">
        <w:r>
          <w:rPr>
            <w:rFonts w:ascii="Arial" w:eastAsia="Arial" w:hAnsi="Arial" w:cs="Arial"/>
            <w:b/>
          </w:rPr>
          <w:delText>orden</w:delText>
        </w:r>
      </w:del>
      <w:ins w:id="1366" w:author="Bohorquez Manrique, German Javier, Enel Colombia" w:date="2020-12-04T09:31:00Z">
        <w:r w:rsidRPr="00EE56F4">
          <w:rPr>
            <w:rFonts w:ascii="Arial" w:hAnsi="Arial" w:cs="Arial"/>
            <w:b/>
            <w:bCs/>
            <w:sz w:val="24"/>
            <w:szCs w:val="24"/>
          </w:rPr>
          <w:t>Orden</w:t>
        </w:r>
      </w:ins>
      <w:r w:rsidRPr="00EE56F4">
        <w:rPr>
          <w:rFonts w:ascii="Arial" w:hAnsi="Arial"/>
          <w:b/>
          <w:sz w:val="24"/>
          <w:rPrChange w:id="1367" w:author="Bohorquez Manrique, German Javier, Enel Colombia" w:date="2020-12-04T09:31:00Z">
            <w:rPr>
              <w:b/>
            </w:rPr>
          </w:rPrChange>
        </w:rPr>
        <w:t xml:space="preserve"> de </w:t>
      </w:r>
      <w:del w:id="1368" w:author="Bohorquez Manrique, German Javier, Enel Colombia" w:date="2020-12-04T09:31:00Z">
        <w:r>
          <w:rPr>
            <w:rFonts w:ascii="Arial" w:eastAsia="Arial" w:hAnsi="Arial" w:cs="Arial"/>
            <w:b/>
          </w:rPr>
          <w:delText>compra</w:delText>
        </w:r>
      </w:del>
      <w:ins w:id="1369" w:author="Bohorquez Manrique, German Javier, Enel Colombia" w:date="2020-12-04T09:31:00Z">
        <w:r w:rsidRPr="00EE56F4">
          <w:rPr>
            <w:rFonts w:ascii="Arial" w:hAnsi="Arial" w:cs="Arial"/>
            <w:b/>
            <w:bCs/>
            <w:sz w:val="24"/>
            <w:szCs w:val="24"/>
          </w:rPr>
          <w:t>Compra</w:t>
        </w:r>
      </w:ins>
      <w:r w:rsidRPr="00EE56F4">
        <w:rPr>
          <w:rFonts w:ascii="Arial" w:hAnsi="Arial"/>
          <w:b/>
          <w:sz w:val="24"/>
          <w:rPrChange w:id="1370" w:author="Bohorquez Manrique, German Javier, Enel Colombia" w:date="2020-12-04T09:31:00Z">
            <w:rPr>
              <w:b/>
            </w:rPr>
          </w:rPrChange>
        </w:rPr>
        <w:t>.</w:t>
      </w:r>
    </w:p>
    <w:p w14:paraId="111DEF00" w14:textId="77777777" w:rsidR="00057EFC" w:rsidRPr="00EE56F4" w:rsidRDefault="00057EFC" w:rsidP="00057EFC">
      <w:pPr>
        <w:pStyle w:val="Textoindependiente"/>
        <w:spacing w:after="0"/>
        <w:ind w:right="-93"/>
        <w:jc w:val="both"/>
        <w:rPr>
          <w:ins w:id="1371" w:author="Bohorquez Manrique, German Javier, Enel Colombia" w:date="2020-12-04T09:31:00Z"/>
          <w:rFonts w:ascii="Arial" w:hAnsi="Arial" w:cs="Arial"/>
          <w:b/>
          <w:bCs/>
          <w:sz w:val="24"/>
          <w:szCs w:val="24"/>
        </w:rPr>
      </w:pPr>
    </w:p>
    <w:p w14:paraId="44667D69" w14:textId="77777777" w:rsidR="00057EFC" w:rsidRPr="00141674" w:rsidRDefault="00057EFC">
      <w:pPr>
        <w:pStyle w:val="Textoindependiente"/>
        <w:ind w:right="-93"/>
        <w:jc w:val="both"/>
        <w:rPr>
          <w:rFonts w:ascii="Arial" w:hAnsi="Arial"/>
          <w:b/>
          <w:sz w:val="24"/>
          <w:rPrChange w:id="1372" w:author="Bohorquez Manrique, German Javier, Enel Colombia" w:date="2020-12-04T09:31:00Z">
            <w:rPr/>
          </w:rPrChange>
        </w:rPr>
        <w:pPrChange w:id="1373" w:author="Bohorquez Manrique, German Javier, Enel Colombia" w:date="2020-12-04T09:31:00Z">
          <w:pPr>
            <w:spacing w:after="311" w:line="265" w:lineRule="auto"/>
            <w:ind w:left="-5" w:right="13"/>
          </w:pPr>
        </w:pPrChange>
      </w:pPr>
      <w:r w:rsidRPr="00141674">
        <w:rPr>
          <w:rFonts w:ascii="Arial" w:hAnsi="Arial"/>
          <w:b/>
          <w:sz w:val="24"/>
          <w:rPrChange w:id="1374" w:author="Bohorquez Manrique, German Javier, Enel Colombia" w:date="2020-12-04T09:31:00Z">
            <w:rPr>
              <w:b/>
            </w:rPr>
          </w:rPrChange>
        </w:rPr>
        <w:t xml:space="preserve">Cantidad: Por toda la energía que se requiera por el periodo comprendido </w:t>
      </w:r>
      <w:del w:id="1375" w:author="Bohorquez Manrique, German Javier, Enel Colombia" w:date="2020-12-04T09:31:00Z">
        <w:r>
          <w:rPr>
            <w:rFonts w:ascii="Arial" w:eastAsia="Arial" w:hAnsi="Arial" w:cs="Arial"/>
            <w:b/>
          </w:rPr>
          <w:delText xml:space="preserve">desde el </w:delText>
        </w:r>
      </w:del>
      <w:ins w:id="1376" w:author="Bohorquez Manrique, German Javier, Enel Colombia" w:date="2020-12-04T09:31:00Z">
        <w:r w:rsidRPr="00141674">
          <w:rPr>
            <w:rFonts w:ascii="Arial" w:hAnsi="Arial" w:cs="Arial"/>
            <w:b/>
            <w:bCs/>
            <w:sz w:val="24"/>
            <w:szCs w:val="24"/>
          </w:rPr>
          <w:fldChar w:fldCharType="begin"/>
        </w:r>
        <w:r w:rsidRPr="00141674">
          <w:rPr>
            <w:rFonts w:ascii="Arial" w:hAnsi="Arial" w:cs="Arial"/>
            <w:b/>
            <w:bCs/>
            <w:sz w:val="24"/>
            <w:szCs w:val="24"/>
          </w:rPr>
          <w:instrText xml:space="preserve"> IF </w:instrText>
        </w:r>
        <w:r w:rsidRPr="00141674">
          <w:rPr>
            <w:rFonts w:ascii="Arial" w:hAnsi="Arial" w:cs="Arial"/>
            <w:b/>
            <w:bCs/>
            <w:sz w:val="24"/>
            <w:szCs w:val="24"/>
          </w:rPr>
          <w:fldChar w:fldCharType="begin"/>
        </w:r>
        <w:r w:rsidRPr="00141674">
          <w:rPr>
            <w:rFonts w:ascii="Arial" w:hAnsi="Arial" w:cs="Arial"/>
            <w:b/>
            <w:bCs/>
            <w:sz w:val="24"/>
            <w:szCs w:val="24"/>
          </w:rPr>
          <w:instrText xml:space="preserve"> MERGEFIELD DESDE </w:instrText>
        </w:r>
        <w:r w:rsidRPr="00141674">
          <w:rPr>
            <w:rFonts w:ascii="Arial" w:hAnsi="Arial" w:cs="Arial"/>
            <w:b/>
            <w:bCs/>
            <w:sz w:val="24"/>
            <w:szCs w:val="24"/>
          </w:rPr>
          <w:fldChar w:fldCharType="separate"/>
        </w:r>
        <w:r w:rsidRPr="00141674">
          <w:rPr>
            <w:rFonts w:ascii="Arial" w:hAnsi="Arial" w:cs="Arial"/>
            <w:b/>
            <w:bCs/>
            <w:sz w:val="24"/>
            <w:szCs w:val="24"/>
          </w:rPr>
          <w:instrText>«DESDE»</w:instrText>
        </w:r>
        <w:r w:rsidRPr="00141674">
          <w:rPr>
            <w:rFonts w:ascii="Arial" w:hAnsi="Arial" w:cs="Arial"/>
            <w:b/>
            <w:bCs/>
            <w:sz w:val="24"/>
            <w:szCs w:val="24"/>
          </w:rPr>
          <w:fldChar w:fldCharType="end"/>
        </w:r>
        <w:r w:rsidRPr="00141674">
          <w:rPr>
            <w:rFonts w:ascii="Arial" w:hAnsi="Arial" w:cs="Arial"/>
            <w:b/>
            <w:bCs/>
            <w:sz w:val="24"/>
            <w:szCs w:val="24"/>
          </w:rPr>
          <w:instrText xml:space="preserve"> &lt;= "" "desde el día que la frontera comercial quede registrada y confirmada por el ASIC" "desde el " </w:instrText>
        </w:r>
        <w:r w:rsidRPr="00141674">
          <w:rPr>
            <w:rFonts w:ascii="Arial" w:hAnsi="Arial" w:cs="Arial"/>
            <w:b/>
            <w:bCs/>
            <w:sz w:val="24"/>
            <w:szCs w:val="24"/>
          </w:rPr>
          <w:fldChar w:fldCharType="separate"/>
        </w:r>
        <w:r w:rsidRPr="00141674">
          <w:rPr>
            <w:rFonts w:ascii="Arial" w:hAnsi="Arial" w:cs="Arial"/>
            <w:b/>
            <w:bCs/>
            <w:sz w:val="24"/>
            <w:szCs w:val="24"/>
          </w:rPr>
          <w:t xml:space="preserve">desde el </w:t>
        </w:r>
        <w:r w:rsidRPr="00141674">
          <w:rPr>
            <w:rFonts w:ascii="Arial" w:hAnsi="Arial" w:cs="Arial"/>
            <w:b/>
            <w:bCs/>
            <w:sz w:val="24"/>
            <w:szCs w:val="24"/>
          </w:rPr>
          <w:fldChar w:fldCharType="end"/>
        </w:r>
      </w:ins>
      <w:r w:rsidRPr="00147762">
        <w:rPr>
          <w:rFonts w:ascii="Arial" w:hAnsi="Arial"/>
          <w:b/>
          <w:sz w:val="24"/>
          <w:highlight w:val="lightGray"/>
          <w:rPrChange w:id="1377" w:author="Bohorquez Manrique, German Javier, Enel Colombia" w:date="2020-12-04T09:31:00Z">
            <w:rPr>
              <w:b/>
            </w:rPr>
          </w:rPrChange>
        </w:rPr>
        <w:t>01</w:t>
      </w:r>
      <w:del w:id="1378" w:author="Bohorquez Manrique, German Javier, Enel Colombia" w:date="2020-12-04T09:31:00Z">
        <w:r>
          <w:rPr>
            <w:rFonts w:ascii="Arial" w:eastAsia="Arial" w:hAnsi="Arial" w:cs="Arial"/>
            <w:b/>
          </w:rPr>
          <w:delText>/01/2021</w:delText>
        </w:r>
      </w:del>
      <w:ins w:id="1379" w:author="Bohorquez Manrique, German Javier, Enel Colombia" w:date="2020-12-04T09:31:00Z">
        <w:r>
          <w:rPr>
            <w:rFonts w:ascii="Arial" w:hAnsi="Arial" w:cs="Arial"/>
            <w:b/>
            <w:bCs/>
            <w:sz w:val="24"/>
            <w:szCs w:val="24"/>
          </w:rPr>
          <w:t xml:space="preserve"> </w:t>
        </w:r>
        <w:commentRangeStart w:id="1380"/>
        <w:r w:rsidRPr="009F13BC">
          <w:rPr>
            <w:rFonts w:ascii="Arial" w:hAnsi="Arial" w:cs="Arial"/>
            <w:b/>
            <w:bCs/>
            <w:sz w:val="24"/>
            <w:szCs w:val="24"/>
            <w:highlight w:val="green"/>
          </w:rPr>
          <w:t xml:space="preserve">de Enero </w:t>
        </w:r>
      </w:ins>
      <w:commentRangeEnd w:id="1380"/>
      <w:r w:rsidR="009F13BC">
        <w:rPr>
          <w:rStyle w:val="Refdecomentario"/>
        </w:rPr>
        <w:commentReference w:id="1380"/>
      </w:r>
      <w:ins w:id="1381" w:author="Bohorquez Manrique, German Javier, Enel Colombia" w:date="2020-12-04T09:31:00Z">
        <w:r w:rsidRPr="009F13BC">
          <w:rPr>
            <w:rFonts w:ascii="Arial" w:hAnsi="Arial" w:cs="Arial"/>
            <w:b/>
            <w:bCs/>
            <w:sz w:val="24"/>
            <w:szCs w:val="24"/>
            <w:highlight w:val="green"/>
          </w:rPr>
          <w:t>de 20</w:t>
        </w:r>
        <w:r w:rsidRPr="00696D02">
          <w:rPr>
            <w:rFonts w:ascii="Arial" w:hAnsi="Arial" w:cs="Arial"/>
            <w:sz w:val="24"/>
            <w:szCs w:val="24"/>
            <w:highlight w:val="lightGray"/>
            <w:lang w:val="es-419"/>
          </w:rPr>
          <w:t>[...]</w:t>
        </w:r>
      </w:ins>
      <w:r>
        <w:rPr>
          <w:rFonts w:ascii="Arial" w:hAnsi="Arial"/>
          <w:b/>
          <w:sz w:val="24"/>
          <w:rPrChange w:id="1382" w:author="Bohorquez Manrique, German Javier, Enel Colombia" w:date="2020-12-04T09:31:00Z">
            <w:rPr>
              <w:b/>
            </w:rPr>
          </w:rPrChange>
        </w:rPr>
        <w:t xml:space="preserve"> y/o el </w:t>
      </w:r>
      <w:r w:rsidRPr="00141674">
        <w:rPr>
          <w:rFonts w:ascii="Arial" w:hAnsi="Arial"/>
          <w:b/>
          <w:sz w:val="24"/>
          <w:rPrChange w:id="1383" w:author="Bohorquez Manrique, German Javier, Enel Colombia" w:date="2020-12-04T09:31:00Z">
            <w:rPr>
              <w:b/>
            </w:rPr>
          </w:rPrChange>
        </w:rPr>
        <w:t xml:space="preserve">día </w:t>
      </w:r>
      <w:r>
        <w:rPr>
          <w:rFonts w:ascii="Arial" w:hAnsi="Arial"/>
          <w:b/>
          <w:sz w:val="24"/>
          <w:rPrChange w:id="1384" w:author="Bohorquez Manrique, German Javier, Enel Colombia" w:date="2020-12-04T09:31:00Z">
            <w:rPr>
              <w:b/>
            </w:rPr>
          </w:rPrChange>
        </w:rPr>
        <w:t xml:space="preserve">en </w:t>
      </w:r>
      <w:r w:rsidRPr="00141674">
        <w:rPr>
          <w:rFonts w:ascii="Arial" w:hAnsi="Arial"/>
          <w:b/>
          <w:sz w:val="24"/>
          <w:rPrChange w:id="1385" w:author="Bohorquez Manrique, German Javier, Enel Colombia" w:date="2020-12-04T09:31:00Z">
            <w:rPr>
              <w:b/>
            </w:rPr>
          </w:rPrChange>
        </w:rPr>
        <w:t xml:space="preserve">que la frontera comercial quede registrada y confirmada por el ASIC hasta el </w:t>
      </w:r>
      <w:r w:rsidRPr="00147762">
        <w:rPr>
          <w:rFonts w:ascii="Arial" w:hAnsi="Arial"/>
          <w:b/>
          <w:sz w:val="24"/>
          <w:highlight w:val="lightGray"/>
          <w:rPrChange w:id="1386" w:author="Bohorquez Manrique, German Javier, Enel Colombia" w:date="2020-12-04T09:31:00Z">
            <w:rPr>
              <w:b/>
            </w:rPr>
          </w:rPrChange>
        </w:rPr>
        <w:t>31</w:t>
      </w:r>
      <w:del w:id="1387" w:author="Bohorquez Manrique, German Javier, Enel Colombia" w:date="2020-12-04T09:31:00Z">
        <w:r>
          <w:rPr>
            <w:rFonts w:ascii="Arial" w:eastAsia="Arial" w:hAnsi="Arial" w:cs="Arial"/>
            <w:b/>
          </w:rPr>
          <w:delText>/12/2025.</w:delText>
        </w:r>
      </w:del>
      <w:ins w:id="1388" w:author="Bohorquez Manrique, German Javier, Enel Colombia" w:date="2020-12-04T09:31:00Z">
        <w:r w:rsidRPr="00141674">
          <w:rPr>
            <w:rFonts w:ascii="Arial" w:hAnsi="Arial" w:cs="Arial"/>
            <w:b/>
            <w:bCs/>
            <w:sz w:val="24"/>
            <w:szCs w:val="24"/>
          </w:rPr>
          <w:t xml:space="preserve"> </w:t>
        </w:r>
        <w:commentRangeStart w:id="1389"/>
        <w:r w:rsidRPr="009F13BC">
          <w:rPr>
            <w:rFonts w:ascii="Arial" w:hAnsi="Arial" w:cs="Arial"/>
            <w:b/>
            <w:bCs/>
            <w:sz w:val="24"/>
            <w:szCs w:val="24"/>
            <w:highlight w:val="green"/>
          </w:rPr>
          <w:t>de Diciemb</w:t>
        </w:r>
      </w:ins>
      <w:commentRangeEnd w:id="1389"/>
      <w:r w:rsidR="009F13BC">
        <w:rPr>
          <w:rStyle w:val="Refdecomentario"/>
        </w:rPr>
        <w:commentReference w:id="1389"/>
      </w:r>
      <w:ins w:id="1390" w:author="Bohorquez Manrique, German Javier, Enel Colombia" w:date="2020-12-04T09:31:00Z">
        <w:r w:rsidRPr="009F13BC">
          <w:rPr>
            <w:rFonts w:ascii="Arial" w:hAnsi="Arial" w:cs="Arial"/>
            <w:b/>
            <w:bCs/>
            <w:sz w:val="24"/>
            <w:szCs w:val="24"/>
            <w:highlight w:val="green"/>
          </w:rPr>
          <w:t>re</w:t>
        </w:r>
        <w:r w:rsidRPr="00141674">
          <w:rPr>
            <w:rFonts w:ascii="Arial" w:hAnsi="Arial" w:cs="Arial"/>
            <w:b/>
            <w:bCs/>
            <w:sz w:val="24"/>
            <w:szCs w:val="24"/>
          </w:rPr>
          <w:t xml:space="preserve"> de 20</w:t>
        </w:r>
        <w:r w:rsidRPr="00696D02">
          <w:rPr>
            <w:rFonts w:ascii="Arial" w:hAnsi="Arial" w:cs="Arial"/>
            <w:sz w:val="24"/>
            <w:szCs w:val="24"/>
            <w:highlight w:val="lightGray"/>
            <w:lang w:val="es-419"/>
          </w:rPr>
          <w:t>[...]</w:t>
        </w:r>
        <w:r w:rsidRPr="00141674">
          <w:rPr>
            <w:rFonts w:ascii="Arial" w:hAnsi="Arial" w:cs="Arial"/>
            <w:b/>
            <w:bCs/>
            <w:sz w:val="24"/>
            <w:szCs w:val="24"/>
          </w:rPr>
          <w:t>.</w:t>
        </w:r>
      </w:ins>
    </w:p>
    <w:p w14:paraId="2AE5F7A4" w14:textId="77777777" w:rsidR="00057EFC" w:rsidRPr="00141674" w:rsidRDefault="00057EFC" w:rsidP="00057EFC">
      <w:pPr>
        <w:pStyle w:val="Textoindependiente"/>
        <w:spacing w:after="0"/>
        <w:ind w:right="-93"/>
        <w:jc w:val="both"/>
        <w:rPr>
          <w:ins w:id="1391" w:author="Bohorquez Manrique, German Javier, Enel Colombia" w:date="2020-12-04T09:31:00Z"/>
          <w:rFonts w:ascii="Arial" w:hAnsi="Arial" w:cs="Arial"/>
          <w:b/>
          <w:bCs/>
          <w:sz w:val="24"/>
          <w:szCs w:val="24"/>
        </w:rPr>
      </w:pPr>
    </w:p>
    <w:p w14:paraId="535A27E4" w14:textId="77777777" w:rsidR="00057EFC" w:rsidRPr="00EE56F4" w:rsidRDefault="00057EFC">
      <w:pPr>
        <w:pStyle w:val="Textoindependiente"/>
        <w:spacing w:after="0"/>
        <w:ind w:right="-93"/>
        <w:jc w:val="both"/>
        <w:rPr>
          <w:rFonts w:ascii="Arial" w:hAnsi="Arial"/>
          <w:b/>
          <w:sz w:val="24"/>
          <w:rPrChange w:id="1392" w:author="Bohorquez Manrique, German Javier, Enel Colombia" w:date="2020-12-04T09:31:00Z">
            <w:rPr/>
          </w:rPrChange>
        </w:rPr>
        <w:pPrChange w:id="1393" w:author="Bohorquez Manrique, German Javier, Enel Colombia" w:date="2020-12-04T09:31:00Z">
          <w:pPr>
            <w:spacing w:after="1159" w:line="265" w:lineRule="auto"/>
            <w:ind w:left="-5" w:right="13"/>
          </w:pPr>
        </w:pPrChange>
      </w:pPr>
      <w:r w:rsidRPr="00EE56F4">
        <w:rPr>
          <w:rFonts w:ascii="Arial" w:hAnsi="Arial"/>
          <w:b/>
          <w:sz w:val="24"/>
          <w:rPrChange w:id="1394" w:author="Bohorquez Manrique, German Javier, Enel Colombia" w:date="2020-12-04T09:31:00Z">
            <w:rPr>
              <w:b/>
            </w:rPr>
          </w:rPrChange>
        </w:rPr>
        <w:t xml:space="preserve">Precio: Para el valor no regulado, esto es Generación más Venta, se acepta el precio por kilovatio hora, según lo establecido en el numeral 2 de OFERTA MERCANTIL </w:t>
      </w:r>
      <w:del w:id="1395" w:author="Bohorquez Manrique, German Javier, Enel Colombia" w:date="2020-12-04T09:31:00Z">
        <w:r>
          <w:rPr>
            <w:rFonts w:ascii="Arial" w:eastAsia="Arial" w:hAnsi="Arial" w:cs="Arial"/>
            <w:b/>
          </w:rPr>
          <w:delText>OMNR-11111,</w:delText>
        </w:r>
      </w:del>
      <w:commentRangeStart w:id="1396"/>
      <w:ins w:id="1397" w:author="Bohorquez Manrique, German Javier, Enel Colombia" w:date="2020-12-04T09:31:00Z">
        <w:r w:rsidRPr="009F13BC">
          <w:rPr>
            <w:rFonts w:ascii="Arial" w:hAnsi="Arial" w:cs="Arial"/>
            <w:sz w:val="24"/>
            <w:szCs w:val="24"/>
            <w:highlight w:val="green"/>
          </w:rPr>
          <w:fldChar w:fldCharType="begin"/>
        </w:r>
        <w:r w:rsidRPr="009F13BC">
          <w:rPr>
            <w:rFonts w:ascii="Arial" w:hAnsi="Arial" w:cs="Arial"/>
            <w:sz w:val="24"/>
            <w:szCs w:val="24"/>
            <w:highlight w:val="green"/>
          </w:rPr>
          <w:instrText xml:space="preserve"> DOCPROPERTY  DocumNO  \* MERGEFORMAT </w:instrText>
        </w:r>
        <w:r w:rsidRPr="009F13BC">
          <w:rPr>
            <w:rFonts w:ascii="Arial" w:hAnsi="Arial" w:cs="Arial"/>
            <w:sz w:val="24"/>
            <w:szCs w:val="24"/>
            <w:highlight w:val="green"/>
          </w:rPr>
          <w:fldChar w:fldCharType="separate"/>
        </w:r>
        <w:r w:rsidRPr="009F13BC">
          <w:rPr>
            <w:rFonts w:ascii="Arial" w:hAnsi="Arial" w:cs="Arial"/>
            <w:b/>
            <w:bCs/>
            <w:sz w:val="24"/>
            <w:szCs w:val="24"/>
            <w:highlight w:val="green"/>
          </w:rPr>
          <w:t>OMNR</w:t>
        </w:r>
        <w:r w:rsidRPr="009F13BC">
          <w:rPr>
            <w:rFonts w:ascii="Arial" w:hAnsi="Arial" w:cs="Arial"/>
            <w:b/>
            <w:bCs/>
            <w:sz w:val="24"/>
            <w:szCs w:val="24"/>
            <w:highlight w:val="green"/>
          </w:rPr>
          <w:fldChar w:fldCharType="end"/>
        </w:r>
        <w:r w:rsidRPr="009F13BC">
          <w:rPr>
            <w:rFonts w:ascii="Arial" w:hAnsi="Arial" w:cs="Arial"/>
            <w:b/>
            <w:bCs/>
            <w:sz w:val="24"/>
            <w:szCs w:val="24"/>
            <w:highlight w:val="green"/>
          </w:rPr>
          <w:t>-3</w:t>
        </w:r>
      </w:ins>
      <w:commentRangeEnd w:id="1396"/>
      <w:r w:rsidR="009F13BC">
        <w:rPr>
          <w:rStyle w:val="Refdecomentario"/>
        </w:rPr>
        <w:commentReference w:id="1396"/>
      </w:r>
      <w:ins w:id="1398" w:author="Bohorquez Manrique, German Javier, Enel Colombia" w:date="2020-12-04T09:31:00Z">
        <w:r w:rsidRPr="009F13BC">
          <w:rPr>
            <w:rFonts w:ascii="Arial" w:hAnsi="Arial" w:cs="Arial"/>
            <w:b/>
            <w:bCs/>
            <w:sz w:val="24"/>
            <w:szCs w:val="24"/>
            <w:highlight w:val="green"/>
          </w:rPr>
          <w:t>0000</w:t>
        </w:r>
        <w:r w:rsidRPr="00EE56F4">
          <w:rPr>
            <w:rFonts w:ascii="Arial" w:hAnsi="Arial" w:cs="Arial"/>
            <w:b/>
            <w:bCs/>
            <w:sz w:val="24"/>
            <w:szCs w:val="24"/>
          </w:rPr>
          <w:t>0</w:t>
        </w:r>
        <w:r w:rsidRPr="00696D02">
          <w:rPr>
            <w:rFonts w:ascii="Arial" w:hAnsi="Arial" w:cs="Arial"/>
            <w:sz w:val="24"/>
            <w:szCs w:val="24"/>
            <w:highlight w:val="lightGray"/>
            <w:lang w:val="es-419"/>
          </w:rPr>
          <w:t>[...]</w:t>
        </w:r>
        <w:r w:rsidRPr="00EE56F4">
          <w:rPr>
            <w:rFonts w:ascii="Arial" w:hAnsi="Arial" w:cs="Arial"/>
            <w:b/>
            <w:bCs/>
            <w:sz w:val="24"/>
            <w:szCs w:val="24"/>
          </w:rPr>
          <w:t>,</w:t>
        </w:r>
      </w:ins>
      <w:r w:rsidRPr="00EE56F4">
        <w:rPr>
          <w:rFonts w:ascii="Arial" w:hAnsi="Arial"/>
          <w:b/>
          <w:sz w:val="24"/>
          <w:rPrChange w:id="1399" w:author="Bohorquez Manrique, German Javier, Enel Colombia" w:date="2020-12-04T09:31:00Z">
            <w:rPr>
              <w:b/>
            </w:rPr>
          </w:rPrChange>
        </w:rPr>
        <w:t xml:space="preserve"> al igual que los cargos regulados determinados de acuerdo con la reglamentación vigente.</w:t>
      </w:r>
      <w:ins w:id="1400" w:author="Bohorquez Manrique, German Javier, Enel Colombia" w:date="2020-12-04T09:31:00Z">
        <w:r w:rsidRPr="00EE56F4">
          <w:rPr>
            <w:rFonts w:ascii="Arial" w:hAnsi="Arial" w:cs="Arial"/>
            <w:b/>
            <w:bCs/>
            <w:sz w:val="24"/>
            <w:szCs w:val="24"/>
          </w:rPr>
          <w:t xml:space="preserve"> </w:t>
        </w:r>
      </w:ins>
    </w:p>
    <w:p w14:paraId="44B94373" w14:textId="77777777" w:rsidR="00057EFC" w:rsidRPr="00EE56F4" w:rsidRDefault="00057EFC" w:rsidP="00057EFC">
      <w:pPr>
        <w:pStyle w:val="Textoindependiente"/>
        <w:spacing w:after="0"/>
        <w:ind w:right="-93"/>
        <w:rPr>
          <w:ins w:id="1401" w:author="Bohorquez Manrique, German Javier, Enel Colombia" w:date="2020-12-04T09:31:00Z"/>
          <w:rFonts w:ascii="Arial" w:hAnsi="Arial" w:cs="Arial"/>
          <w:b/>
          <w:bCs/>
          <w:sz w:val="24"/>
          <w:szCs w:val="24"/>
        </w:rPr>
      </w:pPr>
      <w:del w:id="1402" w:author="Bohorquez Manrique, German Javier, Enel Colombia" w:date="2020-12-04T09:31:00Z">
        <w:r>
          <w:rPr>
            <w:rFonts w:ascii="Arial" w:eastAsia="Arial" w:hAnsi="Arial" w:cs="Arial"/>
            <w:b/>
          </w:rPr>
          <w:delText xml:space="preserve">______________________ </w:delText>
        </w:r>
      </w:del>
    </w:p>
    <w:p w14:paraId="125D62A7" w14:textId="77777777" w:rsidR="00057EFC" w:rsidRPr="00EE56F4" w:rsidRDefault="00057EFC" w:rsidP="00057EFC">
      <w:pPr>
        <w:tabs>
          <w:tab w:val="left" w:pos="0"/>
        </w:tabs>
        <w:spacing w:after="0" w:line="240" w:lineRule="auto"/>
        <w:ind w:right="-93"/>
        <w:rPr>
          <w:ins w:id="1403" w:author="Bohorquez Manrique, German Javier, Enel Colombia" w:date="2020-12-04T09:31:00Z"/>
          <w:rFonts w:ascii="Arial" w:hAnsi="Arial" w:cs="Arial"/>
          <w:b/>
          <w:bCs/>
          <w:color w:val="000000"/>
          <w:sz w:val="24"/>
          <w:szCs w:val="24"/>
        </w:rPr>
      </w:pPr>
      <w:ins w:id="1404" w:author="Bohorquez Manrique, German Javier, Enel Colombia" w:date="2020-12-04T09:31:00Z">
        <w:r w:rsidRPr="00EE56F4">
          <w:rPr>
            <w:rFonts w:ascii="Arial" w:hAnsi="Arial" w:cs="Arial"/>
            <w:b/>
            <w:bCs/>
            <w:color w:val="000000"/>
            <w:sz w:val="24"/>
            <w:szCs w:val="24"/>
          </w:rPr>
          <w:t>________________</w:t>
        </w:r>
      </w:ins>
    </w:p>
    <w:p w14:paraId="239E6C46" w14:textId="77777777" w:rsidR="00057EFC" w:rsidRPr="00EE56F4" w:rsidRDefault="00057EFC">
      <w:pPr>
        <w:tabs>
          <w:tab w:val="left" w:pos="0"/>
        </w:tabs>
        <w:spacing w:after="0" w:line="240" w:lineRule="auto"/>
        <w:ind w:right="-93"/>
        <w:outlineLvl w:val="0"/>
        <w:rPr>
          <w:rFonts w:ascii="Arial" w:eastAsia="Arial" w:hAnsi="Arial" w:cs="Arial"/>
          <w:b/>
          <w:color w:val="000000"/>
          <w:sz w:val="24"/>
          <w:lang w:val="es-419" w:eastAsia="es-419"/>
          <w:rPrChange w:id="1405" w:author="Bohorquez Manrique, German Javier, Enel Colombia" w:date="2020-12-04T09:31:00Z">
            <w:rPr/>
          </w:rPrChange>
        </w:rPr>
        <w:pPrChange w:id="1406" w:author="Bohorquez Manrique, German Javier, Enel Colombia" w:date="2020-12-04T09:31:00Z">
          <w:pPr>
            <w:spacing w:after="1164" w:line="265" w:lineRule="auto"/>
            <w:ind w:left="-5" w:right="13"/>
          </w:pPr>
        </w:pPrChange>
      </w:pPr>
      <w:r w:rsidRPr="00EE56F4">
        <w:rPr>
          <w:rFonts w:ascii="Arial" w:hAnsi="Arial"/>
          <w:b/>
          <w:color w:val="000000"/>
          <w:sz w:val="24"/>
          <w:rPrChange w:id="1407" w:author="Bohorquez Manrique, German Javier, Enel Colombia" w:date="2020-12-04T09:31:00Z">
            <w:rPr>
              <w:b/>
            </w:rPr>
          </w:rPrChange>
        </w:rPr>
        <w:t>Representante Legal o persona autorizada para aceptación compras</w:t>
      </w:r>
    </w:p>
    <w:p w14:paraId="0FAC7779" w14:textId="77777777" w:rsidR="00057EFC" w:rsidRPr="00EE56F4" w:rsidRDefault="00057EFC" w:rsidP="00057EFC">
      <w:pPr>
        <w:tabs>
          <w:tab w:val="left" w:pos="0"/>
        </w:tabs>
        <w:spacing w:after="0" w:line="240" w:lineRule="auto"/>
        <w:ind w:right="-93"/>
        <w:rPr>
          <w:ins w:id="1408" w:author="Bohorquez Manrique, German Javier, Enel Colombia" w:date="2020-12-04T09:31:00Z"/>
          <w:rFonts w:ascii="Arial" w:hAnsi="Arial" w:cs="Arial"/>
          <w:b/>
          <w:bCs/>
          <w:color w:val="000000"/>
          <w:sz w:val="24"/>
          <w:szCs w:val="24"/>
        </w:rPr>
      </w:pPr>
    </w:p>
    <w:p w14:paraId="66701FB7" w14:textId="77777777" w:rsidR="00057EFC" w:rsidRPr="00EE56F4" w:rsidRDefault="00057EFC">
      <w:pPr>
        <w:tabs>
          <w:tab w:val="left" w:pos="0"/>
        </w:tabs>
        <w:spacing w:after="0" w:line="240" w:lineRule="auto"/>
        <w:ind w:right="-93"/>
        <w:rPr>
          <w:rFonts w:ascii="Arial" w:eastAsia="Arial" w:hAnsi="Arial" w:cs="Arial"/>
          <w:b/>
          <w:color w:val="000000"/>
          <w:sz w:val="24"/>
          <w:lang w:val="es-419" w:eastAsia="es-419"/>
          <w:rPrChange w:id="1409" w:author="Bohorquez Manrique, German Javier, Enel Colombia" w:date="2020-12-04T09:31:00Z">
            <w:rPr/>
          </w:rPrChange>
        </w:rPr>
        <w:pPrChange w:id="1410" w:author="Bohorquez Manrique, German Javier, Enel Colombia" w:date="2020-12-04T09:31:00Z">
          <w:pPr>
            <w:spacing w:after="311" w:line="265" w:lineRule="auto"/>
            <w:ind w:left="-5" w:right="13"/>
          </w:pPr>
        </w:pPrChange>
      </w:pPr>
      <w:r w:rsidRPr="00EE56F4">
        <w:rPr>
          <w:rFonts w:ascii="Arial" w:hAnsi="Arial"/>
          <w:b/>
          <w:color w:val="000000"/>
          <w:sz w:val="24"/>
          <w:rPrChange w:id="1411" w:author="Bohorquez Manrique, German Javier, Enel Colombia" w:date="2020-12-04T09:31:00Z">
            <w:rPr>
              <w:b/>
            </w:rPr>
          </w:rPrChange>
        </w:rPr>
        <w:t>Anexo: Certificado de Cámara y Comercio vigente</w:t>
      </w:r>
    </w:p>
    <w:p w14:paraId="767DA99C" w14:textId="77777777" w:rsidR="00057EFC" w:rsidRPr="00EE56F4" w:rsidRDefault="00057EFC" w:rsidP="00057EFC">
      <w:pPr>
        <w:tabs>
          <w:tab w:val="left" w:pos="0"/>
        </w:tabs>
        <w:spacing w:after="0" w:line="240" w:lineRule="auto"/>
        <w:ind w:right="-93"/>
        <w:rPr>
          <w:ins w:id="1412" w:author="Bohorquez Manrique, German Javier, Enel Colombia" w:date="2020-12-04T09:31:00Z"/>
          <w:rFonts w:ascii="Arial" w:hAnsi="Arial" w:cs="Arial"/>
          <w:b/>
          <w:bCs/>
          <w:color w:val="000000"/>
          <w:sz w:val="24"/>
          <w:szCs w:val="24"/>
        </w:rPr>
      </w:pPr>
    </w:p>
    <w:p w14:paraId="4DE0C8B9" w14:textId="77777777" w:rsidR="00057EFC" w:rsidRDefault="00057EFC">
      <w:pPr>
        <w:tabs>
          <w:tab w:val="left" w:pos="0"/>
        </w:tabs>
        <w:spacing w:after="0" w:line="240" w:lineRule="auto"/>
        <w:ind w:right="-93"/>
        <w:rPr>
          <w:rFonts w:ascii="Arial" w:eastAsia="Arial" w:hAnsi="Arial" w:cs="Arial"/>
          <w:b/>
          <w:i/>
          <w:color w:val="808080" w:themeColor="background1" w:themeShade="80"/>
          <w:sz w:val="24"/>
          <w:lang w:val="es-419" w:eastAsia="es-419"/>
          <w:rPrChange w:id="1413" w:author="Bohorquez Manrique, German Javier, Enel Colombia" w:date="2020-12-04T09:31:00Z">
            <w:rPr/>
          </w:rPrChange>
        </w:rPr>
        <w:pPrChange w:id="1414" w:author="Bohorquez Manrique, German Javier, Enel Colombia" w:date="2020-12-04T09:31:00Z">
          <w:pPr>
            <w:spacing w:after="0"/>
          </w:pPr>
        </w:pPrChange>
      </w:pPr>
      <w:r w:rsidRPr="00EE56F4">
        <w:rPr>
          <w:rFonts w:ascii="Arial" w:hAnsi="Arial"/>
          <w:b/>
          <w:i/>
          <w:color w:val="808080" w:themeColor="background1" w:themeShade="80"/>
          <w:sz w:val="24"/>
          <w:rPrChange w:id="1415" w:author="Bohorquez Manrique, German Javier, Enel Colombia" w:date="2020-12-04T09:31:00Z">
            <w:rPr>
              <w:b/>
              <w:color w:val="9C9C9C"/>
            </w:rPr>
          </w:rPrChange>
        </w:rPr>
        <w:t>Nota: diligenciar en papelería de la empresa que emite la orden d</w:t>
      </w:r>
      <w:r>
        <w:rPr>
          <w:b/>
          <w:i/>
          <w:color w:val="808080" w:themeColor="background1" w:themeShade="80"/>
          <w:sz w:val="24"/>
          <w:rPrChange w:id="1416" w:author="Bohorquez Manrique, German Javier, Enel Colombia" w:date="2020-12-04T09:31:00Z">
            <w:rPr>
              <w:b/>
              <w:color w:val="9C9C9C"/>
            </w:rPr>
          </w:rPrChange>
        </w:rPr>
        <w:t>e compra.</w:t>
      </w:r>
    </w:p>
    <w:p w14:paraId="43812F35" w14:textId="77777777" w:rsidR="00057EFC" w:rsidRDefault="00057EFC" w:rsidP="00057EFC">
      <w:pPr>
        <w:rPr>
          <w:ins w:id="1417" w:author="Bohorquez Manrique, German Javier, Enel Colombia" w:date="2020-12-04T09:31:00Z"/>
          <w:rFonts w:ascii="Arial" w:hAnsi="Arial" w:cs="Arial"/>
          <w:sz w:val="24"/>
          <w:szCs w:val="24"/>
        </w:rPr>
      </w:pPr>
    </w:p>
    <w:p w14:paraId="4DFCE177" w14:textId="77777777" w:rsidR="00057EFC" w:rsidRPr="009D78E9" w:rsidRDefault="00057EFC" w:rsidP="00057EFC">
      <w:pPr>
        <w:rPr>
          <w:ins w:id="1418" w:author="Bohorquez Manrique, German Javier, Enel Colombia" w:date="2020-12-04T09:31:00Z"/>
          <w:rFonts w:ascii="Arial" w:hAnsi="Arial" w:cs="Arial"/>
          <w:sz w:val="24"/>
          <w:szCs w:val="24"/>
        </w:rPr>
        <w:sectPr w:rsidR="00057EFC" w:rsidRPr="009D78E9" w:rsidSect="00493A66">
          <w:headerReference w:type="even" r:id="rId14"/>
          <w:headerReference w:type="default" r:id="rId15"/>
          <w:footerReference w:type="even" r:id="rId16"/>
          <w:footerReference w:type="default" r:id="rId17"/>
          <w:headerReference w:type="first" r:id="rId18"/>
          <w:footerReference w:type="first" r:id="rId19"/>
          <w:pgSz w:w="12242" w:h="15842" w:code="1"/>
          <w:pgMar w:top="1985" w:right="1701" w:bottom="1418" w:left="1701" w:header="851" w:footer="567" w:gutter="0"/>
          <w:pgNumType w:start="1"/>
          <w:cols w:space="720"/>
          <w:docGrid w:linePitch="299"/>
        </w:sectPr>
      </w:pPr>
    </w:p>
    <w:p w14:paraId="79626A91" w14:textId="77777777" w:rsidR="00057EFC" w:rsidRPr="00EE56F4" w:rsidRDefault="00057EFC">
      <w:pPr>
        <w:pStyle w:val="Ttulo"/>
        <w:ind w:right="-93"/>
        <w:rPr>
          <w:sz w:val="24"/>
          <w:rPrChange w:id="1419" w:author="Bohorquez Manrique, German Javier, Enel Colombia" w:date="2020-12-04T09:31:00Z">
            <w:rPr/>
          </w:rPrChange>
        </w:rPr>
        <w:pPrChange w:id="1420" w:author="Bohorquez Manrique, German Javier, Enel Colombia" w:date="2020-12-04T09:31:00Z">
          <w:pPr>
            <w:pStyle w:val="Ttulo1"/>
            <w:spacing w:after="301" w:line="281" w:lineRule="auto"/>
            <w:jc w:val="center"/>
          </w:pPr>
        </w:pPrChange>
      </w:pPr>
      <w:r w:rsidRPr="00EE56F4">
        <w:rPr>
          <w:sz w:val="24"/>
          <w:rPrChange w:id="1421" w:author="Bohorquez Manrique, German Javier, Enel Colombia" w:date="2020-12-04T09:31:00Z">
            <w:rPr>
              <w:bCs/>
            </w:rPr>
          </w:rPrChange>
        </w:rPr>
        <w:lastRenderedPageBreak/>
        <w:t>ANEXO II</w:t>
      </w:r>
    </w:p>
    <w:p w14:paraId="4F9F42CC" w14:textId="77777777" w:rsidR="00057EFC" w:rsidRPr="00EE56F4" w:rsidRDefault="00057EFC" w:rsidP="00057EFC">
      <w:pPr>
        <w:pStyle w:val="Ttulo"/>
        <w:ind w:right="-93"/>
        <w:rPr>
          <w:ins w:id="1422" w:author="Bohorquez Manrique, German Javier, Enel Colombia" w:date="2020-12-04T09:31:00Z"/>
          <w:rFonts w:cs="Arial"/>
          <w:noProof/>
          <w:sz w:val="24"/>
        </w:rPr>
      </w:pPr>
    </w:p>
    <w:p w14:paraId="2BD26B58" w14:textId="77777777" w:rsidR="00057EFC" w:rsidRPr="00D467AA" w:rsidRDefault="00057EFC">
      <w:pPr>
        <w:pStyle w:val="Encabezado"/>
        <w:ind w:right="-93"/>
        <w:jc w:val="center"/>
        <w:rPr>
          <w:rFonts w:ascii="Arial" w:hAnsi="Arial"/>
          <w:rPrChange w:id="1423" w:author="Bohorquez Manrique, German Javier, Enel Colombia" w:date="2020-12-04T09:31:00Z">
            <w:rPr/>
          </w:rPrChange>
        </w:rPr>
        <w:pPrChange w:id="1424" w:author="Bohorquez Manrique, German Javier, Enel Colombia" w:date="2020-12-04T09:31:00Z">
          <w:pPr>
            <w:spacing w:after="311" w:line="265" w:lineRule="auto"/>
            <w:ind w:left="-5" w:right="13"/>
          </w:pPr>
        </w:pPrChange>
      </w:pPr>
      <w:r w:rsidRPr="00EE56F4">
        <w:rPr>
          <w:rFonts w:ascii="Arial" w:hAnsi="Arial"/>
          <w:b/>
          <w:lang w:val="es-CO"/>
          <w:rPrChange w:id="1425" w:author="Bohorquez Manrique, German Javier, Enel Colombia" w:date="2020-12-04T09:31:00Z">
            <w:rPr>
              <w:b/>
            </w:rPr>
          </w:rPrChange>
        </w:rPr>
        <w:t>REGLAMENTO DE VENTA DE ENERGÍA ELÉCTRICA EN EL MERCADO NO REGULADO DE ENEL-EMGESA</w:t>
      </w:r>
      <w:del w:id="1426" w:author="Bohorquez Manrique, German Javier, Enel Colombia" w:date="2020-12-04T09:31:00Z">
        <w:r>
          <w:rPr>
            <w:rFonts w:ascii="Arial" w:eastAsia="Arial" w:hAnsi="Arial" w:cs="Arial"/>
            <w:b/>
          </w:rPr>
          <w:delText xml:space="preserve"> S.A. E.S.P</w:delText>
        </w:r>
      </w:del>
      <w:r w:rsidRPr="00EE56F4">
        <w:rPr>
          <w:rFonts w:ascii="Arial" w:hAnsi="Arial"/>
          <w:b/>
          <w:lang w:val="es-CO"/>
          <w:rPrChange w:id="1427" w:author="Bohorquez Manrique, German Javier, Enel Colombia" w:date="2020-12-04T09:31:00Z">
            <w:rPr>
              <w:b/>
            </w:rPr>
          </w:rPrChange>
        </w:rPr>
        <w:t>.</w:t>
      </w:r>
    </w:p>
    <w:p w14:paraId="426CE3A3" w14:textId="77777777" w:rsidR="00057EFC" w:rsidRPr="00EE56F4" w:rsidRDefault="00057EFC" w:rsidP="00057EFC">
      <w:pPr>
        <w:pStyle w:val="Textoindependiente2"/>
        <w:ind w:left="360" w:right="-93"/>
        <w:jc w:val="center"/>
        <w:rPr>
          <w:ins w:id="1428" w:author="Bohorquez Manrique, German Javier, Enel Colombia" w:date="2020-12-04T09:31:00Z"/>
          <w:rFonts w:ascii="Arial" w:hAnsi="Arial" w:cs="Arial"/>
          <w:lang w:val="es-CO"/>
        </w:rPr>
      </w:pPr>
    </w:p>
    <w:p w14:paraId="6665C7CB" w14:textId="77777777" w:rsidR="00057EFC" w:rsidRPr="00EE56F4" w:rsidRDefault="00057EFC">
      <w:pPr>
        <w:pStyle w:val="Textoindependiente2"/>
        <w:ind w:right="-93"/>
        <w:jc w:val="center"/>
        <w:rPr>
          <w:lang w:val="es-CO"/>
          <w:rPrChange w:id="1429" w:author="Bohorquez Manrique, German Javier, Enel Colombia" w:date="2020-12-04T09:31:00Z">
            <w:rPr/>
          </w:rPrChange>
        </w:rPr>
        <w:pPrChange w:id="1430" w:author="Bohorquez Manrique, German Javier, Enel Colombia" w:date="2020-12-04T09:31:00Z">
          <w:pPr>
            <w:pStyle w:val="Ttulo1"/>
            <w:ind w:left="-5" w:right="13"/>
          </w:pPr>
        </w:pPrChange>
      </w:pPr>
      <w:r w:rsidRPr="00EE56F4">
        <w:rPr>
          <w:rFonts w:ascii="Arial" w:hAnsi="Arial"/>
          <w:b/>
          <w:lang w:val="es-CO"/>
          <w:rPrChange w:id="1431" w:author="Bohorquez Manrique, German Javier, Enel Colombia" w:date="2020-12-04T09:31:00Z">
            <w:rPr>
              <w:b w:val="0"/>
            </w:rPr>
          </w:rPrChange>
        </w:rPr>
        <w:t>ASPECTOS GENERALES PARA LA PRESTACIÓN DEL SERVICIO DE VENTA DE ENERGÍA ELÉCTRICA</w:t>
      </w:r>
    </w:p>
    <w:p w14:paraId="69AE9FF1" w14:textId="77777777" w:rsidR="00057EFC" w:rsidRPr="00EE56F4" w:rsidRDefault="00057EFC" w:rsidP="00057EFC">
      <w:pPr>
        <w:pStyle w:val="Textoindependiente2"/>
        <w:ind w:right="-93"/>
        <w:rPr>
          <w:ins w:id="1432" w:author="Bohorquez Manrique, German Javier, Enel Colombia" w:date="2020-12-04T09:31:00Z"/>
          <w:rFonts w:ascii="Arial" w:hAnsi="Arial" w:cs="Arial"/>
          <w:lang w:val="es-CO"/>
        </w:rPr>
      </w:pPr>
      <w:del w:id="1433" w:author="Bohorquez Manrique, German Javier, Enel Colombia" w:date="2020-12-04T09:31:00Z">
        <w:r>
          <w:rPr>
            <w:rFonts w:ascii="Arial" w:eastAsia="Arial" w:hAnsi="Arial" w:cs="Arial"/>
            <w:b/>
          </w:rPr>
          <w:delText xml:space="preserve">1. </w:delText>
        </w:r>
      </w:del>
    </w:p>
    <w:p w14:paraId="6B3AE1A6" w14:textId="77777777" w:rsidR="00057EFC" w:rsidRPr="00EE56F4" w:rsidRDefault="00057EFC">
      <w:pPr>
        <w:pStyle w:val="Textoindependiente2"/>
        <w:numPr>
          <w:ilvl w:val="0"/>
          <w:numId w:val="5"/>
        </w:numPr>
        <w:ind w:left="426" w:right="-93"/>
        <w:jc w:val="left"/>
        <w:rPr>
          <w:rFonts w:ascii="Arial" w:hAnsi="Arial"/>
          <w:b/>
          <w:rPrChange w:id="1434" w:author="Bohorquez Manrique, German Javier, Enel Colombia" w:date="2020-12-04T09:31:00Z">
            <w:rPr/>
          </w:rPrChange>
        </w:rPr>
        <w:pPrChange w:id="1435" w:author="Bohorquez Manrique, German Javier, Enel Colombia" w:date="2020-12-04T09:31:00Z">
          <w:pPr>
            <w:spacing w:after="311" w:line="265" w:lineRule="auto"/>
            <w:ind w:left="-5" w:right="13"/>
          </w:pPr>
        </w:pPrChange>
      </w:pPr>
      <w:r w:rsidRPr="00EE56F4">
        <w:rPr>
          <w:rFonts w:ascii="Arial" w:hAnsi="Arial"/>
          <w:b/>
          <w:lang w:val="es-CO"/>
          <w:rPrChange w:id="1436" w:author="Bohorquez Manrique, German Javier, Enel Colombia" w:date="2020-12-04T09:31:00Z">
            <w:rPr>
              <w:b/>
            </w:rPr>
          </w:rPrChange>
        </w:rPr>
        <w:t>Definiciones:</w:t>
      </w:r>
      <w:ins w:id="1437" w:author="Bohorquez Manrique, German Javier, Enel Colombia" w:date="2020-12-04T09:31:00Z">
        <w:r w:rsidRPr="00EE56F4">
          <w:rPr>
            <w:rFonts w:ascii="Arial" w:hAnsi="Arial" w:cs="Arial"/>
            <w:b/>
            <w:bCs/>
            <w:lang w:val="es-CO"/>
          </w:rPr>
          <w:t xml:space="preserve"> </w:t>
        </w:r>
      </w:ins>
    </w:p>
    <w:p w14:paraId="4CEF9C3C" w14:textId="77777777" w:rsidR="00057EFC" w:rsidRPr="00EE56F4" w:rsidRDefault="00057EFC" w:rsidP="00057EFC">
      <w:pPr>
        <w:pStyle w:val="Textoindependiente2"/>
        <w:ind w:right="-93"/>
        <w:rPr>
          <w:ins w:id="1438" w:author="Bohorquez Manrique, German Javier, Enel Colombia" w:date="2020-12-04T09:31:00Z"/>
          <w:rFonts w:ascii="Arial" w:hAnsi="Arial" w:cs="Arial"/>
          <w:lang w:val="es-CO"/>
        </w:rPr>
      </w:pPr>
    </w:p>
    <w:p w14:paraId="1F497840" w14:textId="77777777" w:rsidR="00057EFC" w:rsidRPr="00EE56F4" w:rsidRDefault="00057EFC">
      <w:pPr>
        <w:pStyle w:val="Textoindependiente2"/>
        <w:ind w:right="-93"/>
        <w:rPr>
          <w:rFonts w:ascii="Arial" w:hAnsi="Arial"/>
          <w:lang w:val="es-MX"/>
          <w:rPrChange w:id="1439" w:author="Bohorquez Manrique, German Javier, Enel Colombia" w:date="2020-12-04T09:31:00Z">
            <w:rPr/>
          </w:rPrChange>
        </w:rPr>
        <w:pPrChange w:id="1440" w:author="Bohorquez Manrique, German Javier, Enel Colombia" w:date="2020-12-04T09:31:00Z">
          <w:pPr>
            <w:ind w:left="-5"/>
          </w:pPr>
        </w:pPrChange>
      </w:pPr>
      <w:r w:rsidRPr="00EE56F4">
        <w:rPr>
          <w:rFonts w:ascii="Arial" w:hAnsi="Arial"/>
          <w:b/>
          <w:lang w:val="es-MX"/>
          <w:rPrChange w:id="1441" w:author="Bohorquez Manrique, German Javier, Enel Colombia" w:date="2020-12-04T09:31:00Z">
            <w:rPr/>
          </w:rPrChange>
        </w:rPr>
        <w:t>CREG:</w:t>
      </w:r>
      <w:r w:rsidRPr="00EE56F4">
        <w:rPr>
          <w:rFonts w:ascii="Arial" w:hAnsi="Arial"/>
          <w:lang w:val="es-MX"/>
          <w:rPrChange w:id="1442" w:author="Bohorquez Manrique, German Javier, Enel Colombia" w:date="2020-12-04T09:31:00Z">
            <w:rPr/>
          </w:rPrChange>
        </w:rPr>
        <w:t xml:space="preserve"> Comisión de Regulación de Energía y Gas.</w:t>
      </w:r>
    </w:p>
    <w:p w14:paraId="6096E98B" w14:textId="77777777" w:rsidR="00057EFC" w:rsidRPr="00EE56F4" w:rsidRDefault="00057EFC" w:rsidP="00057EFC">
      <w:pPr>
        <w:pStyle w:val="Textoindependiente2"/>
        <w:ind w:right="-93"/>
        <w:rPr>
          <w:ins w:id="1443" w:author="Bohorquez Manrique, German Javier, Enel Colombia" w:date="2020-12-04T09:31:00Z"/>
          <w:rFonts w:ascii="Arial" w:hAnsi="Arial" w:cs="Arial"/>
          <w:lang w:val="es-MX"/>
        </w:rPr>
      </w:pPr>
    </w:p>
    <w:p w14:paraId="188A5F7A" w14:textId="77777777" w:rsidR="00057EFC" w:rsidRPr="00EE56F4" w:rsidRDefault="00057EFC">
      <w:pPr>
        <w:pStyle w:val="Textoindependiente2"/>
        <w:ind w:right="-93"/>
        <w:rPr>
          <w:rFonts w:ascii="Arial" w:hAnsi="Arial"/>
          <w:lang w:val="es-MX"/>
          <w:rPrChange w:id="1444" w:author="Bohorquez Manrique, German Javier, Enel Colombia" w:date="2020-12-04T09:31:00Z">
            <w:rPr/>
          </w:rPrChange>
        </w:rPr>
        <w:pPrChange w:id="1445" w:author="Bohorquez Manrique, German Javier, Enel Colombia" w:date="2020-12-04T09:31:00Z">
          <w:pPr>
            <w:ind w:left="-5"/>
          </w:pPr>
        </w:pPrChange>
      </w:pPr>
      <w:r w:rsidRPr="00EE56F4">
        <w:rPr>
          <w:rFonts w:ascii="Arial" w:hAnsi="Arial"/>
          <w:b/>
          <w:lang w:val="es-MX"/>
          <w:rPrChange w:id="1446" w:author="Bohorquez Manrique, German Javier, Enel Colombia" w:date="2020-12-04T09:31:00Z">
            <w:rPr/>
          </w:rPrChange>
        </w:rPr>
        <w:t>DESTINATARIO:</w:t>
      </w:r>
      <w:r w:rsidRPr="00EE56F4">
        <w:rPr>
          <w:rFonts w:ascii="Arial" w:hAnsi="Arial"/>
          <w:lang w:val="es-MX"/>
          <w:rPrChange w:id="1447" w:author="Bohorquez Manrique, German Javier, Enel Colombia" w:date="2020-12-04T09:31:00Z">
            <w:rPr/>
          </w:rPrChange>
        </w:rPr>
        <w:t xml:space="preserve"> Para los efectos de este documento se entenderá destinatario a aquella persona jurídica que haya recibido la OFERTA MERCANTIL por parte de ENEL-EMGESA para la prestación del servicio de venta de energía eléctrica.</w:t>
      </w:r>
    </w:p>
    <w:p w14:paraId="0F7D86F7" w14:textId="77777777" w:rsidR="00057EFC" w:rsidRPr="00EE56F4" w:rsidRDefault="00057EFC" w:rsidP="00057EFC">
      <w:pPr>
        <w:pStyle w:val="Textoindependiente2"/>
        <w:ind w:right="-93"/>
        <w:rPr>
          <w:ins w:id="1448" w:author="Bohorquez Manrique, German Javier, Enel Colombia" w:date="2020-12-04T09:31:00Z"/>
          <w:rFonts w:ascii="Arial" w:hAnsi="Arial" w:cs="Arial"/>
          <w:lang w:val="es-MX"/>
        </w:rPr>
      </w:pPr>
    </w:p>
    <w:p w14:paraId="5DAF7BAF" w14:textId="77777777" w:rsidR="00057EFC" w:rsidRPr="00EE56F4" w:rsidRDefault="00057EFC">
      <w:pPr>
        <w:pStyle w:val="Textoindependiente2"/>
        <w:ind w:right="-93"/>
        <w:rPr>
          <w:rFonts w:ascii="Arial" w:hAnsi="Arial"/>
          <w:lang w:val="es-MX"/>
          <w:rPrChange w:id="1449" w:author="Bohorquez Manrique, German Javier, Enel Colombia" w:date="2020-12-04T09:31:00Z">
            <w:rPr/>
          </w:rPrChange>
        </w:rPr>
        <w:pPrChange w:id="1450" w:author="Bohorquez Manrique, German Javier, Enel Colombia" w:date="2020-12-04T09:31:00Z">
          <w:pPr>
            <w:ind w:left="-5"/>
          </w:pPr>
        </w:pPrChange>
      </w:pPr>
      <w:r w:rsidRPr="00EE56F4">
        <w:rPr>
          <w:rFonts w:ascii="Arial" w:hAnsi="Arial"/>
          <w:b/>
          <w:lang w:val="es-MX"/>
          <w:rPrChange w:id="1451" w:author="Bohorquez Manrique, German Javier, Enel Colombia" w:date="2020-12-04T09:31:00Z">
            <w:rPr/>
          </w:rPrChange>
        </w:rPr>
        <w:t xml:space="preserve">ENEL-EMGESA o EL OFERENTE: </w:t>
      </w:r>
      <w:r w:rsidRPr="00EE56F4">
        <w:rPr>
          <w:rFonts w:ascii="Arial" w:hAnsi="Arial"/>
          <w:lang w:val="es-MX"/>
          <w:rPrChange w:id="1452" w:author="Bohorquez Manrique, German Javier, Enel Colombia" w:date="2020-12-04T09:31:00Z">
            <w:rPr/>
          </w:rPrChange>
        </w:rPr>
        <w:t>Es EMGESA S.A. E.S.P.</w:t>
      </w:r>
    </w:p>
    <w:p w14:paraId="3028CD21" w14:textId="77777777" w:rsidR="00057EFC" w:rsidRPr="00EE56F4" w:rsidRDefault="00057EFC" w:rsidP="00057EFC">
      <w:pPr>
        <w:pStyle w:val="Textoindependiente2"/>
        <w:ind w:right="-93"/>
        <w:rPr>
          <w:ins w:id="1453" w:author="Bohorquez Manrique, German Javier, Enel Colombia" w:date="2020-12-04T09:31:00Z"/>
          <w:rFonts w:ascii="Arial" w:hAnsi="Arial" w:cs="Arial"/>
          <w:lang w:val="es-CO"/>
        </w:rPr>
      </w:pPr>
    </w:p>
    <w:p w14:paraId="28523BB0" w14:textId="77777777" w:rsidR="00057EFC" w:rsidRPr="00EE56F4" w:rsidRDefault="00057EFC">
      <w:pPr>
        <w:pStyle w:val="Textoindependiente2"/>
        <w:ind w:right="-93"/>
        <w:rPr>
          <w:rFonts w:ascii="Arial" w:hAnsi="Arial"/>
          <w:rPrChange w:id="1454" w:author="Bohorquez Manrique, German Javier, Enel Colombia" w:date="2020-12-04T09:31:00Z">
            <w:rPr/>
          </w:rPrChange>
        </w:rPr>
        <w:pPrChange w:id="1455" w:author="Bohorquez Manrique, German Javier, Enel Colombia" w:date="2020-12-04T09:31:00Z">
          <w:pPr>
            <w:ind w:left="-5"/>
          </w:pPr>
        </w:pPrChange>
      </w:pPr>
      <w:r w:rsidRPr="00EE56F4">
        <w:rPr>
          <w:rFonts w:ascii="Arial" w:hAnsi="Arial"/>
          <w:b/>
          <w:lang w:val="es-CO"/>
          <w:rPrChange w:id="1456" w:author="Bohorquez Manrique, German Javier, Enel Colombia" w:date="2020-12-04T09:31:00Z">
            <w:rPr/>
          </w:rPrChange>
        </w:rPr>
        <w:t>Equipos de medida:</w:t>
      </w:r>
      <w:r w:rsidRPr="00EE56F4">
        <w:rPr>
          <w:rFonts w:ascii="Arial" w:hAnsi="Arial"/>
          <w:lang w:val="es-CO"/>
          <w:rPrChange w:id="1457" w:author="Bohorquez Manrique, German Javier, Enel Colombia" w:date="2020-12-04T09:31:00Z">
            <w:rPr/>
          </w:rPrChange>
        </w:rPr>
        <w:t xml:space="preserve"> Son sistemas de medición, los cuales incluyen entre otros, el medidor, los transformadores de corriente y/o potencial y el sistema de comunicación</w:t>
      </w:r>
      <w:r>
        <w:rPr>
          <w:rFonts w:ascii="Arial" w:hAnsi="Arial"/>
          <w:lang w:val="es-CO"/>
          <w:rPrChange w:id="1458" w:author="Bohorquez Manrique, German Javier, Enel Colombia" w:date="2020-12-04T09:31:00Z">
            <w:rPr/>
          </w:rPrChange>
        </w:rPr>
        <w:t xml:space="preserve"> o sus componentes</w:t>
      </w:r>
      <w:r w:rsidRPr="00EE56F4">
        <w:rPr>
          <w:rFonts w:ascii="Arial" w:hAnsi="Arial"/>
          <w:lang w:val="es-CO"/>
          <w:rPrChange w:id="1459" w:author="Bohorquez Manrique, German Javier, Enel Colombia" w:date="2020-12-04T09:31:00Z">
            <w:rPr/>
          </w:rPrChange>
        </w:rPr>
        <w:t>.</w:t>
      </w:r>
    </w:p>
    <w:p w14:paraId="75C89A76" w14:textId="77777777" w:rsidR="00057EFC" w:rsidRPr="00EE56F4" w:rsidRDefault="00057EFC" w:rsidP="00057EFC">
      <w:pPr>
        <w:pStyle w:val="Textoindependiente2"/>
        <w:ind w:right="-93"/>
        <w:rPr>
          <w:ins w:id="1460" w:author="Bohorquez Manrique, German Javier, Enel Colombia" w:date="2020-12-04T09:31:00Z"/>
          <w:rFonts w:ascii="Arial" w:hAnsi="Arial" w:cs="Arial"/>
          <w:lang w:val="es-CO"/>
        </w:rPr>
      </w:pPr>
    </w:p>
    <w:p w14:paraId="2BDAA4AB" w14:textId="77777777" w:rsidR="00057EFC" w:rsidRPr="00EE56F4" w:rsidRDefault="00057EFC">
      <w:pPr>
        <w:pStyle w:val="Textoindependiente2"/>
        <w:ind w:right="-93"/>
        <w:rPr>
          <w:rFonts w:ascii="Arial" w:hAnsi="Arial"/>
          <w:rPrChange w:id="1461" w:author="Bohorquez Manrique, German Javier, Enel Colombia" w:date="2020-12-04T09:31:00Z">
            <w:rPr/>
          </w:rPrChange>
        </w:rPr>
        <w:pPrChange w:id="1462" w:author="Bohorquez Manrique, German Javier, Enel Colombia" w:date="2020-12-04T09:31:00Z">
          <w:pPr>
            <w:ind w:left="-5"/>
          </w:pPr>
        </w:pPrChange>
      </w:pPr>
      <w:r w:rsidRPr="00EE56F4">
        <w:rPr>
          <w:rFonts w:ascii="Arial" w:hAnsi="Arial"/>
          <w:b/>
          <w:lang w:val="es-CO"/>
          <w:rPrChange w:id="1463" w:author="Bohorquez Manrique, German Javier, Enel Colombia" w:date="2020-12-04T09:31:00Z">
            <w:rPr/>
          </w:rPrChange>
        </w:rPr>
        <w:t>OFERTA MERCANTIL:</w:t>
      </w:r>
      <w:r w:rsidRPr="00EE56F4">
        <w:rPr>
          <w:rFonts w:ascii="Arial" w:hAnsi="Arial"/>
          <w:lang w:val="es-CO"/>
          <w:rPrChange w:id="1464" w:author="Bohorquez Manrique, German Javier, Enel Colombia" w:date="2020-12-04T09:31:00Z">
            <w:rPr/>
          </w:rPrChange>
        </w:rPr>
        <w:t xml:space="preserve"> Es el proyecto de negocio jurídico que ENEL-EMGESA formula a EL DESTINATARIO para la prestación del servicio de venta de energía eléctrica.</w:t>
      </w:r>
    </w:p>
    <w:p w14:paraId="7DEBFB13" w14:textId="77777777" w:rsidR="00057EFC" w:rsidRPr="00EE56F4" w:rsidRDefault="00057EFC" w:rsidP="00057EFC">
      <w:pPr>
        <w:pStyle w:val="Textoindependiente2"/>
        <w:ind w:right="-93"/>
        <w:rPr>
          <w:ins w:id="1465" w:author="Bohorquez Manrique, German Javier, Enel Colombia" w:date="2020-12-04T09:31:00Z"/>
          <w:rFonts w:ascii="Arial" w:hAnsi="Arial" w:cs="Arial"/>
          <w:lang w:val="es-CO"/>
        </w:rPr>
      </w:pPr>
    </w:p>
    <w:p w14:paraId="610C08A1" w14:textId="77777777" w:rsidR="00057EFC" w:rsidRPr="00EE56F4" w:rsidRDefault="00057EFC">
      <w:pPr>
        <w:pStyle w:val="Textoindependiente2"/>
        <w:ind w:right="-93"/>
        <w:rPr>
          <w:rFonts w:ascii="Arial" w:hAnsi="Arial"/>
          <w:rPrChange w:id="1466" w:author="Bohorquez Manrique, German Javier, Enel Colombia" w:date="2020-12-04T09:31:00Z">
            <w:rPr/>
          </w:rPrChange>
        </w:rPr>
        <w:pPrChange w:id="1467" w:author="Bohorquez Manrique, German Javier, Enel Colombia" w:date="2020-12-04T09:31:00Z">
          <w:pPr>
            <w:ind w:left="-5"/>
          </w:pPr>
        </w:pPrChange>
      </w:pPr>
      <w:r w:rsidRPr="00EE56F4">
        <w:rPr>
          <w:rFonts w:ascii="Arial" w:hAnsi="Arial"/>
          <w:b/>
          <w:lang w:val="es-CO"/>
          <w:rPrChange w:id="1468" w:author="Bohorquez Manrique, German Javier, Enel Colombia" w:date="2020-12-04T09:31:00Z">
            <w:rPr/>
          </w:rPrChange>
        </w:rPr>
        <w:t>Partes:</w:t>
      </w:r>
      <w:r w:rsidRPr="00EE56F4">
        <w:rPr>
          <w:rFonts w:ascii="Arial" w:hAnsi="Arial"/>
          <w:lang w:val="es-CO"/>
          <w:rPrChange w:id="1469" w:author="Bohorquez Manrique, German Javier, Enel Colombia" w:date="2020-12-04T09:31:00Z">
            <w:rPr/>
          </w:rPrChange>
        </w:rPr>
        <w:t xml:space="preserve"> Son en conjunto ENEL-EMGESA y EL DESTINATARIO</w:t>
      </w:r>
      <w:ins w:id="1470" w:author="Bohorquez Manrique, German Javier, Enel Colombia" w:date="2020-12-04T09:31:00Z">
        <w:r w:rsidRPr="00EE56F4">
          <w:rPr>
            <w:rFonts w:ascii="Arial" w:hAnsi="Arial" w:cs="Arial"/>
            <w:lang w:val="es-CO"/>
          </w:rPr>
          <w:t>.</w:t>
        </w:r>
      </w:ins>
    </w:p>
    <w:p w14:paraId="25B3E4BA" w14:textId="77777777" w:rsidR="00057EFC" w:rsidRPr="00EE56F4" w:rsidRDefault="00057EFC" w:rsidP="00057EFC">
      <w:pPr>
        <w:pStyle w:val="Textoindependiente2"/>
        <w:ind w:right="-93"/>
        <w:rPr>
          <w:ins w:id="1471" w:author="Bohorquez Manrique, German Javier, Enel Colombia" w:date="2020-12-04T09:31:00Z"/>
          <w:rFonts w:ascii="Arial" w:hAnsi="Arial" w:cs="Arial"/>
        </w:rPr>
      </w:pPr>
    </w:p>
    <w:p w14:paraId="015A7E0E" w14:textId="77777777" w:rsidR="00057EFC" w:rsidRPr="00EE56F4" w:rsidRDefault="00057EFC">
      <w:pPr>
        <w:pStyle w:val="Textoindependiente2"/>
        <w:ind w:right="-93"/>
        <w:rPr>
          <w:rFonts w:ascii="Arial" w:hAnsi="Arial"/>
          <w:b/>
          <w:rPrChange w:id="1472" w:author="Bohorquez Manrique, German Javier, Enel Colombia" w:date="2020-12-04T09:31:00Z">
            <w:rPr/>
          </w:rPrChange>
        </w:rPr>
        <w:pPrChange w:id="1473" w:author="Bohorquez Manrique, German Javier, Enel Colombia" w:date="2020-12-04T09:31:00Z">
          <w:pPr>
            <w:ind w:left="-5"/>
          </w:pPr>
        </w:pPrChange>
      </w:pPr>
      <w:r w:rsidRPr="00EE56F4">
        <w:rPr>
          <w:rFonts w:ascii="Arial" w:hAnsi="Arial"/>
          <w:b/>
          <w:rPrChange w:id="1474" w:author="Bohorquez Manrique, German Javier, Enel Colombia" w:date="2020-12-04T09:31:00Z">
            <w:rPr/>
          </w:rPrChange>
        </w:rPr>
        <w:t>Primer Suministro de Energía</w:t>
      </w:r>
      <w:r w:rsidRPr="00EE56F4">
        <w:rPr>
          <w:rFonts w:ascii="Arial" w:hAnsi="Arial"/>
          <w:rPrChange w:id="1475" w:author="Bohorquez Manrique, German Javier, Enel Colombia" w:date="2020-12-04T09:31:00Z">
            <w:rPr/>
          </w:rPrChange>
        </w:rPr>
        <w:t>: Es el despacho de energía que s</w:t>
      </w:r>
      <w:r>
        <w:rPr>
          <w:rFonts w:ascii="Arial" w:hAnsi="Arial"/>
          <w:rPrChange w:id="1476" w:author="Bohorquez Manrique, German Javier, Enel Colombia" w:date="2020-12-04T09:31:00Z">
            <w:rPr/>
          </w:rPrChange>
        </w:rPr>
        <w:t xml:space="preserve">e realizará a partir del </w:t>
      </w:r>
      <w:del w:id="1477" w:author="Bohorquez Manrique, German Javier, Enel Colombia" w:date="2020-12-04T09:31:00Z">
        <w:r>
          <w:delText>01/01/2021</w:delText>
        </w:r>
      </w:del>
      <w:ins w:id="1478" w:author="Bohorquez Manrique, German Javier, Enel Colombia" w:date="2020-12-04T09:31:00Z">
        <w:r w:rsidRPr="00147762">
          <w:rPr>
            <w:rFonts w:ascii="Arial" w:hAnsi="Arial" w:cs="Arial"/>
            <w:highlight w:val="lightGray"/>
          </w:rPr>
          <w:t>1</w:t>
        </w:r>
        <w:r w:rsidRPr="009F13BC">
          <w:rPr>
            <w:rFonts w:ascii="Arial" w:hAnsi="Arial" w:cs="Arial"/>
            <w:highlight w:val="green"/>
          </w:rPr>
          <w:t xml:space="preserve"> </w:t>
        </w:r>
        <w:commentRangeStart w:id="1479"/>
        <w:r w:rsidRPr="009F13BC">
          <w:rPr>
            <w:rFonts w:ascii="Arial" w:hAnsi="Arial" w:cs="Arial"/>
            <w:highlight w:val="green"/>
          </w:rPr>
          <w:t xml:space="preserve">de enero de </w:t>
        </w:r>
      </w:ins>
      <w:commentRangeEnd w:id="1479"/>
      <w:r w:rsidR="009F13BC">
        <w:rPr>
          <w:rStyle w:val="Refdecomentario"/>
          <w:rFonts w:ascii="Times New Roman" w:hAnsi="Times New Roman"/>
          <w:lang w:val="es-MX" w:eastAsia="es-MX"/>
        </w:rPr>
        <w:commentReference w:id="1479"/>
      </w:r>
      <w:ins w:id="1480" w:author="Bohorquez Manrique, German Javier, Enel Colombia" w:date="2020-12-04T09:31:00Z">
        <w:r w:rsidRPr="009F13BC">
          <w:rPr>
            <w:rFonts w:ascii="Arial" w:hAnsi="Arial" w:cs="Arial"/>
            <w:highlight w:val="green"/>
          </w:rPr>
          <w:t>20</w:t>
        </w:r>
        <w:r w:rsidRPr="009F13BC">
          <w:rPr>
            <w:rFonts w:ascii="Arial" w:hAnsi="Arial" w:cs="Arial"/>
            <w:highlight w:val="green"/>
            <w:lang w:val="es-419"/>
          </w:rPr>
          <w:t>[..</w:t>
        </w:r>
        <w:r w:rsidRPr="00696D02">
          <w:rPr>
            <w:rFonts w:ascii="Arial" w:hAnsi="Arial" w:cs="Arial"/>
            <w:highlight w:val="lightGray"/>
            <w:lang w:val="es-419"/>
          </w:rPr>
          <w:t>.]</w:t>
        </w:r>
      </w:ins>
      <w:r>
        <w:rPr>
          <w:rFonts w:ascii="Arial" w:hAnsi="Arial"/>
          <w:rPrChange w:id="1481" w:author="Bohorquez Manrique, German Javier, Enel Colombia" w:date="2020-12-04T09:31:00Z">
            <w:rPr/>
          </w:rPrChange>
        </w:rPr>
        <w:t xml:space="preserve"> o la fecha en la que se registre la(s) frontera(s) ante el ASIC</w:t>
      </w:r>
      <w:r w:rsidRPr="00EE56F4">
        <w:rPr>
          <w:rFonts w:ascii="Arial" w:hAnsi="Arial"/>
          <w:rPrChange w:id="1482" w:author="Bohorquez Manrique, German Javier, Enel Colombia" w:date="2020-12-04T09:31:00Z">
            <w:rPr/>
          </w:rPrChange>
        </w:rPr>
        <w:t>.</w:t>
      </w:r>
    </w:p>
    <w:p w14:paraId="07A28155" w14:textId="77777777" w:rsidR="00057EFC" w:rsidRPr="00EE56F4" w:rsidRDefault="00057EFC" w:rsidP="00057EFC">
      <w:pPr>
        <w:pStyle w:val="Textoindependiente2"/>
        <w:ind w:right="-93"/>
        <w:rPr>
          <w:ins w:id="1483" w:author="Bohorquez Manrique, German Javier, Enel Colombia" w:date="2020-12-04T09:31:00Z"/>
          <w:rFonts w:ascii="Arial" w:hAnsi="Arial" w:cs="Arial"/>
          <w:b/>
          <w:bCs/>
          <w:lang w:val="es-CO"/>
        </w:rPr>
      </w:pPr>
    </w:p>
    <w:p w14:paraId="00484DBC" w14:textId="77777777" w:rsidR="00057EFC" w:rsidRDefault="00057EFC">
      <w:pPr>
        <w:pStyle w:val="Textoindependiente2"/>
        <w:numPr>
          <w:ilvl w:val="0"/>
          <w:numId w:val="5"/>
        </w:numPr>
        <w:ind w:left="0" w:right="-93" w:firstLine="360"/>
        <w:rPr>
          <w:rFonts w:ascii="Arial" w:hAnsi="Arial"/>
          <w:rPrChange w:id="1484" w:author="Bohorquez Manrique, German Javier, Enel Colombia" w:date="2020-12-04T09:31:00Z">
            <w:rPr/>
          </w:rPrChange>
        </w:rPr>
        <w:pPrChange w:id="1485" w:author="Bohorquez Manrique, German Javier, Enel Colombia" w:date="2020-12-04T09:31:00Z">
          <w:pPr>
            <w:numPr>
              <w:numId w:val="34"/>
            </w:numPr>
            <w:ind w:left="10"/>
          </w:pPr>
        </w:pPrChange>
      </w:pPr>
      <w:ins w:id="1486" w:author="Bohorquez Manrique, German Javier, Enel Colombia" w:date="2020-12-04T09:31:00Z">
        <w:r w:rsidRPr="00EE56F4">
          <w:rPr>
            <w:rFonts w:ascii="Arial" w:hAnsi="Arial" w:cs="Arial"/>
            <w:b/>
            <w:bCs/>
            <w:lang w:val="es-CO"/>
          </w:rPr>
          <w:t xml:space="preserve"> </w:t>
        </w:r>
      </w:ins>
      <w:r w:rsidRPr="00EE56F4">
        <w:rPr>
          <w:rFonts w:ascii="Arial" w:hAnsi="Arial"/>
          <w:b/>
          <w:lang w:val="es-CO"/>
          <w:rPrChange w:id="1487" w:author="Bohorquez Manrique, German Javier, Enel Colombia" w:date="2020-12-04T09:31:00Z">
            <w:rPr/>
          </w:rPrChange>
        </w:rPr>
        <w:t>Transporte, Distribución y Entrega de la Energía</w:t>
      </w:r>
      <w:r w:rsidRPr="00EE56F4">
        <w:rPr>
          <w:rFonts w:ascii="Arial" w:hAnsi="Arial"/>
          <w:lang w:val="es-CO"/>
          <w:rPrChange w:id="1488" w:author="Bohorquez Manrique, German Javier, Enel Colombia" w:date="2020-12-04T09:31:00Z">
            <w:rPr/>
          </w:rPrChange>
        </w:rPr>
        <w:t xml:space="preserve">: La energía se entregará en bornes de generación. </w:t>
      </w:r>
      <w:del w:id="1489" w:author="Bohorquez Manrique, German Javier, Enel Colombia" w:date="2020-12-04T09:31:00Z">
        <w:r>
          <w:delText>Eltransporte</w:delText>
        </w:r>
      </w:del>
      <w:ins w:id="1490" w:author="Bohorquez Manrique, German Javier, Enel Colombia" w:date="2020-12-04T09:31:00Z">
        <w:r w:rsidRPr="00EE56F4">
          <w:rPr>
            <w:rFonts w:ascii="Arial" w:hAnsi="Arial" w:cs="Arial"/>
            <w:lang w:val="es-CO"/>
          </w:rPr>
          <w:t>El transporte</w:t>
        </w:r>
      </w:ins>
      <w:r w:rsidRPr="00EE56F4">
        <w:rPr>
          <w:rFonts w:ascii="Arial" w:hAnsi="Arial"/>
          <w:lang w:val="es-CO"/>
          <w:rPrChange w:id="1491" w:author="Bohorquez Manrique, German Javier, Enel Colombia" w:date="2020-12-04T09:31:00Z">
            <w:rPr/>
          </w:rPrChange>
        </w:rPr>
        <w:t xml:space="preserve">, distribución y entrega de la energía estará a cargo del Sistema de Transmisión Nacional y del Operador de Red o de quien la regulación defina, el cual será el único y exclusivo responsable por la calidad y continuidad del servicio de energía eléctrica; por lo tanto, ENEL-EMGESA </w:t>
      </w:r>
      <w:del w:id="1492" w:author="Bohorquez Manrique, German Javier, Enel Colombia" w:date="2020-12-04T09:31:00Z">
        <w:r>
          <w:delText xml:space="preserve">S.A. E.S.P. ("ENEL-EMGESA") </w:delText>
        </w:r>
      </w:del>
      <w:r w:rsidRPr="00EE56F4">
        <w:rPr>
          <w:rFonts w:ascii="Arial" w:hAnsi="Arial"/>
          <w:lang w:val="es-CO"/>
          <w:rPrChange w:id="1493" w:author="Bohorquez Manrique, German Javier, Enel Colombia" w:date="2020-12-04T09:31:00Z">
            <w:rPr/>
          </w:rPrChange>
        </w:rPr>
        <w:t>no será responsable y estará exenta por el pago de los perjuicios causados como consecuencia de las fallas, cortes o interrupciones en la prestación del servicio de transporte y distribución de energía eléctrica.</w:t>
      </w:r>
    </w:p>
    <w:p w14:paraId="70DAD895" w14:textId="77777777" w:rsidR="00057EFC" w:rsidRPr="00EE56F4" w:rsidRDefault="00057EFC" w:rsidP="00057EFC">
      <w:pPr>
        <w:pStyle w:val="Textoindependiente2"/>
        <w:ind w:left="360" w:right="-93"/>
        <w:rPr>
          <w:ins w:id="1494" w:author="Bohorquez Manrique, German Javier, Enel Colombia" w:date="2020-12-04T09:31:00Z"/>
          <w:rFonts w:ascii="Arial" w:hAnsi="Arial" w:cs="Arial"/>
          <w:lang w:val="es-CO"/>
        </w:rPr>
      </w:pPr>
    </w:p>
    <w:p w14:paraId="16B3C5EE" w14:textId="77777777" w:rsidR="00057EFC" w:rsidRPr="00EE56F4" w:rsidRDefault="00057EFC" w:rsidP="00057EFC">
      <w:pPr>
        <w:pStyle w:val="Textoindependiente2"/>
        <w:numPr>
          <w:ilvl w:val="0"/>
          <w:numId w:val="5"/>
        </w:numPr>
        <w:ind w:left="0" w:right="-93" w:firstLine="360"/>
        <w:rPr>
          <w:ins w:id="1495" w:author="Bohorquez Manrique, German Javier, Enel Colombia" w:date="2020-12-04T09:31:00Z"/>
          <w:rFonts w:ascii="Arial" w:hAnsi="Arial" w:cs="Arial"/>
          <w:lang w:val="es-CO"/>
        </w:rPr>
      </w:pPr>
      <w:ins w:id="1496" w:author="Bohorquez Manrique, German Javier, Enel Colombia" w:date="2020-12-04T09:31:00Z">
        <w:r w:rsidRPr="00EE56F4">
          <w:rPr>
            <w:rFonts w:ascii="Arial" w:hAnsi="Arial" w:cs="Arial"/>
            <w:b/>
            <w:bCs/>
            <w:lang w:val="es-CO"/>
          </w:rPr>
          <w:t xml:space="preserve"> </w:t>
        </w:r>
      </w:ins>
      <w:r w:rsidRPr="00EE56F4">
        <w:rPr>
          <w:rFonts w:ascii="Arial" w:hAnsi="Arial"/>
          <w:b/>
          <w:lang w:val="es-CO"/>
          <w:rPrChange w:id="1497" w:author="Bohorquez Manrique, German Javier, Enel Colombia" w:date="2020-12-04T09:31:00Z">
            <w:rPr/>
          </w:rPrChange>
        </w:rPr>
        <w:t>Calidad del Servicio</w:t>
      </w:r>
      <w:r w:rsidRPr="00EE56F4">
        <w:rPr>
          <w:rFonts w:ascii="Arial" w:hAnsi="Arial"/>
          <w:lang w:val="es-CO"/>
          <w:rPrChange w:id="1498" w:author="Bohorquez Manrique, German Javier, Enel Colombia" w:date="2020-12-04T09:31:00Z">
            <w:rPr/>
          </w:rPrChange>
        </w:rPr>
        <w:t xml:space="preserve">: La calidad, confiabilidad y continuidad del servicio de energía eléctrica </w:t>
      </w:r>
      <w:del w:id="1499" w:author="Bohorquez Manrique, German Javier, Enel Colombia" w:date="2020-12-04T09:31:00Z">
        <w:r>
          <w:delText>seráresponsabilidad</w:delText>
        </w:r>
      </w:del>
      <w:ins w:id="1500" w:author="Bohorquez Manrique, German Javier, Enel Colombia" w:date="2020-12-04T09:31:00Z">
        <w:r w:rsidRPr="00EE56F4">
          <w:rPr>
            <w:rFonts w:ascii="Arial" w:hAnsi="Arial" w:cs="Arial"/>
            <w:lang w:val="es-CO"/>
          </w:rPr>
          <w:t>será responsabilidad</w:t>
        </w:r>
      </w:ins>
      <w:r w:rsidRPr="00EE56F4">
        <w:rPr>
          <w:rFonts w:ascii="Arial" w:hAnsi="Arial"/>
          <w:lang w:val="es-CO"/>
          <w:rPrChange w:id="1501" w:author="Bohorquez Manrique, German Javier, Enel Colombia" w:date="2020-12-04T09:31:00Z">
            <w:rPr/>
          </w:rPrChange>
        </w:rPr>
        <w:t xml:space="preserve"> del Operador de Red Local o de quien la regulación defina y se regirá de acuerdo con lo previsto en las normas vigentes para el sector eléctrico, especialmente por las resoluciones CREG 070 de 1998 (Código de Distribución), CREG 089 de 1999, CREG 082 de 2002</w:t>
      </w:r>
      <w:r>
        <w:rPr>
          <w:rFonts w:ascii="Arial" w:hAnsi="Arial"/>
          <w:lang w:val="es-CO"/>
          <w:rPrChange w:id="1502" w:author="Bohorquez Manrique, German Javier, Enel Colombia" w:date="2020-12-04T09:31:00Z">
            <w:rPr/>
          </w:rPrChange>
        </w:rPr>
        <w:t>,</w:t>
      </w:r>
      <w:r w:rsidRPr="00EE56F4">
        <w:rPr>
          <w:rFonts w:ascii="Arial" w:hAnsi="Arial"/>
          <w:lang w:val="es-CO"/>
          <w:rPrChange w:id="1503" w:author="Bohorquez Manrique, German Javier, Enel Colombia" w:date="2020-12-04T09:31:00Z">
            <w:rPr/>
          </w:rPrChange>
        </w:rPr>
        <w:t xml:space="preserve"> CREG 097 de 2008</w:t>
      </w:r>
      <w:r>
        <w:rPr>
          <w:rFonts w:ascii="Arial" w:hAnsi="Arial"/>
          <w:lang w:val="es-CO"/>
          <w:rPrChange w:id="1504" w:author="Bohorquez Manrique, German Javier, Enel Colombia" w:date="2020-12-04T09:31:00Z">
            <w:rPr/>
          </w:rPrChange>
        </w:rPr>
        <w:t xml:space="preserve"> y CREG 015 de 2018</w:t>
      </w:r>
      <w:r w:rsidRPr="00EE56F4">
        <w:rPr>
          <w:rFonts w:ascii="Arial" w:hAnsi="Arial"/>
          <w:lang w:val="es-CO"/>
          <w:rPrChange w:id="1505" w:author="Bohorquez Manrique, German Javier, Enel Colombia" w:date="2020-12-04T09:31:00Z">
            <w:rPr/>
          </w:rPrChange>
        </w:rPr>
        <w:t xml:space="preserve"> expedidas por la CREG, o por aquellas disposiciones que las modifiquen, complementen o sustituyan; por </w:t>
      </w:r>
      <w:r w:rsidRPr="00EE56F4">
        <w:rPr>
          <w:rFonts w:ascii="Arial" w:hAnsi="Arial"/>
          <w:lang w:val="es-CO"/>
          <w:rPrChange w:id="1506" w:author="Bohorquez Manrique, German Javier, Enel Colombia" w:date="2020-12-04T09:31:00Z">
            <w:rPr/>
          </w:rPrChange>
        </w:rPr>
        <w:lastRenderedPageBreak/>
        <w:t>lo tanto, ENEL-EMGESA no será responsable por la garantía de las condiciones de calidad, confiabilidad y continuidad del servicio de energía eléctrica.</w:t>
      </w:r>
      <w:ins w:id="1507" w:author="Bohorquez Manrique, German Javier, Enel Colombia" w:date="2020-12-04T09:31:00Z">
        <w:r w:rsidRPr="00EE56F4">
          <w:rPr>
            <w:rFonts w:ascii="Arial" w:hAnsi="Arial" w:cs="Arial"/>
            <w:lang w:val="es-CO"/>
          </w:rPr>
          <w:t xml:space="preserve"> </w:t>
        </w:r>
      </w:ins>
    </w:p>
    <w:p w14:paraId="09BCF409" w14:textId="77777777" w:rsidR="00057EFC" w:rsidRPr="00EE56F4" w:rsidRDefault="00057EFC">
      <w:pPr>
        <w:pStyle w:val="Textoindependiente2"/>
        <w:ind w:right="-93"/>
        <w:rPr>
          <w:rFonts w:ascii="Arial" w:hAnsi="Arial"/>
          <w:rPrChange w:id="1508" w:author="Bohorquez Manrique, German Javier, Enel Colombia" w:date="2020-12-04T09:31:00Z">
            <w:rPr/>
          </w:rPrChange>
        </w:rPr>
        <w:pPrChange w:id="1509" w:author="Bohorquez Manrique, German Javier, Enel Colombia" w:date="2020-12-04T09:31:00Z">
          <w:pPr>
            <w:numPr>
              <w:numId w:val="34"/>
            </w:numPr>
            <w:ind w:left="10"/>
          </w:pPr>
        </w:pPrChange>
      </w:pPr>
    </w:p>
    <w:p w14:paraId="30EAB611" w14:textId="77777777" w:rsidR="00057EFC" w:rsidRPr="00EE56F4" w:rsidRDefault="00057EFC">
      <w:pPr>
        <w:pStyle w:val="Textoindependiente2"/>
        <w:ind w:right="-93"/>
        <w:rPr>
          <w:rFonts w:ascii="Arial" w:hAnsi="Arial"/>
          <w:rPrChange w:id="1510" w:author="Bohorquez Manrique, German Javier, Enel Colombia" w:date="2020-12-04T09:31:00Z">
            <w:rPr/>
          </w:rPrChange>
        </w:rPr>
        <w:pPrChange w:id="1511" w:author="Bohorquez Manrique, German Javier, Enel Colombia" w:date="2020-12-04T09:31:00Z">
          <w:pPr>
            <w:ind w:left="-5"/>
          </w:pPr>
        </w:pPrChange>
      </w:pPr>
      <w:r w:rsidRPr="00EE56F4">
        <w:rPr>
          <w:rFonts w:ascii="Arial" w:hAnsi="Arial"/>
          <w:lang w:val="es-CO"/>
          <w:rPrChange w:id="1512" w:author="Bohorquez Manrique, German Javier, Enel Colombia" w:date="2020-12-04T09:31:00Z">
            <w:rPr/>
          </w:rPrChange>
        </w:rPr>
        <w:t>ENEL-EMGESA sólo será responsable de la prestación del servicio de venta de energía eléctrica, así como de su medición, facturación, recaudo y la representación del usuario ante el mercado mayorista de energía. Lo anterior, en los términos establecidos en las resoluciones 006 de 2003, 108 de 1997 y 131 de 1998 expedidas por la CREG y las demás que las modifiquen, adicionen, o sustituyan. En cualquier momento y durante la vigencia del contrato o negocio jurídico que surja como consecuencia de la aceptación de la OFERTA MERCANTIL presentada por ENEL-EMGESA, el DESTINATARIO podrá verificar la ejecución de las obligaciones de ENEL-EMGESA de conformidad con lo establecido en el presente documento. ENEL-EMGESA se compromete a gestionar ante los agentes responsables de la calidad, confiabilidad y continuidad del servicio de energía eléctrica, las reclamaciones por escrito formales y detalladas que el DESTINATARIO presente sobre esta materia; esta obligación de ENEL-EMGESA será de medio y no de resultado.</w:t>
      </w:r>
      <w:ins w:id="1513" w:author="Bohorquez Manrique, German Javier, Enel Colombia" w:date="2020-12-04T09:31:00Z">
        <w:r w:rsidRPr="00EE56F4">
          <w:rPr>
            <w:rFonts w:ascii="Arial" w:hAnsi="Arial" w:cs="Arial"/>
            <w:lang w:val="es-CO"/>
          </w:rPr>
          <w:t xml:space="preserve"> </w:t>
        </w:r>
      </w:ins>
    </w:p>
    <w:p w14:paraId="375777E1" w14:textId="77777777" w:rsidR="00057EFC" w:rsidRPr="00EE56F4" w:rsidRDefault="00057EFC" w:rsidP="00057EFC">
      <w:pPr>
        <w:pStyle w:val="Textoindependiente2"/>
        <w:ind w:left="360" w:right="-93"/>
        <w:rPr>
          <w:ins w:id="1514" w:author="Bohorquez Manrique, German Javier, Enel Colombia" w:date="2020-12-04T09:31:00Z"/>
          <w:rFonts w:ascii="Arial" w:hAnsi="Arial" w:cs="Arial"/>
          <w:lang w:val="es-CO"/>
        </w:rPr>
      </w:pPr>
    </w:p>
    <w:p w14:paraId="319EB414" w14:textId="77777777" w:rsidR="00057EFC" w:rsidRPr="00EE56F4" w:rsidRDefault="00057EFC" w:rsidP="00057EFC">
      <w:pPr>
        <w:pStyle w:val="Textoindependiente2"/>
        <w:numPr>
          <w:ilvl w:val="0"/>
          <w:numId w:val="5"/>
        </w:numPr>
        <w:ind w:left="0" w:right="-93" w:firstLine="360"/>
        <w:rPr>
          <w:ins w:id="1515" w:author="Bohorquez Manrique, German Javier, Enel Colombia" w:date="2020-12-04T09:31:00Z"/>
          <w:rFonts w:ascii="Arial" w:hAnsi="Arial" w:cs="Arial"/>
          <w:lang w:val="es-CO"/>
        </w:rPr>
      </w:pPr>
      <w:r w:rsidRPr="00EE56F4">
        <w:rPr>
          <w:rFonts w:ascii="Arial" w:hAnsi="Arial"/>
          <w:b/>
          <w:lang w:val="es-CO"/>
          <w:rPrChange w:id="1516" w:author="Bohorquez Manrique, German Javier, Enel Colombia" w:date="2020-12-04T09:31:00Z">
            <w:rPr/>
          </w:rPrChange>
        </w:rPr>
        <w:t xml:space="preserve">Condición de Usuario No Regulado: </w:t>
      </w:r>
      <w:r w:rsidRPr="00EE56F4">
        <w:rPr>
          <w:rFonts w:ascii="Arial" w:hAnsi="Arial"/>
          <w:lang w:val="es-CO"/>
          <w:rPrChange w:id="1517" w:author="Bohorquez Manrique, German Javier, Enel Colombia" w:date="2020-12-04T09:31:00Z">
            <w:rPr/>
          </w:rPrChange>
        </w:rPr>
        <w:t xml:space="preserve">De acuerdo con la Resolución CREG-183 de 2009, si el </w:t>
      </w:r>
      <w:del w:id="1518" w:author="Bohorquez Manrique, German Javier, Enel Colombia" w:date="2020-12-04T09:31:00Z">
        <w:r>
          <w:delText>DESTINATARIOdurante</w:delText>
        </w:r>
      </w:del>
      <w:ins w:id="1519" w:author="Bohorquez Manrique, German Javier, Enel Colombia" w:date="2020-12-04T09:31:00Z">
        <w:r w:rsidRPr="00EE56F4">
          <w:rPr>
            <w:rFonts w:ascii="Arial" w:hAnsi="Arial" w:cs="Arial"/>
            <w:lang w:val="es-CO"/>
          </w:rPr>
          <w:t>DESTINATARIO durante</w:t>
        </w:r>
      </w:ins>
      <w:r w:rsidRPr="00EE56F4">
        <w:rPr>
          <w:rFonts w:ascii="Arial" w:hAnsi="Arial"/>
          <w:lang w:val="es-CO"/>
          <w:rPrChange w:id="1520" w:author="Bohorquez Manrique, German Javier, Enel Colombia" w:date="2020-12-04T09:31:00Z">
            <w:rPr/>
          </w:rPrChange>
        </w:rPr>
        <w:t xml:space="preserve"> la vigencia de la relación jurídica llegase a reducir su demanda y/o consumo, resultando estos inferiores a los límites establecidos en la regulación vigente para pertenecer al Mercado No Regulado, el DESTINATARIO podrá seguir siendo atendido como usuario No Regulado y continuar con el contrato de energía, a menos que exista alguna modificación regulatoria sobre lo indicado en la Resolución CREG-183 de 2009. </w:t>
      </w:r>
      <w:ins w:id="1521" w:author="Bohorquez Manrique, German Javier, Enel Colombia" w:date="2020-12-04T09:31:00Z">
        <w:r w:rsidRPr="00EE56F4">
          <w:rPr>
            <w:rFonts w:ascii="Arial" w:hAnsi="Arial" w:cs="Arial"/>
            <w:lang w:val="es-CO"/>
          </w:rPr>
          <w:t xml:space="preserve"> </w:t>
        </w:r>
      </w:ins>
    </w:p>
    <w:p w14:paraId="306F25BA" w14:textId="77777777" w:rsidR="00057EFC" w:rsidRPr="00EE56F4" w:rsidRDefault="00057EFC">
      <w:pPr>
        <w:pStyle w:val="Textoindependiente2"/>
        <w:ind w:right="-93"/>
        <w:rPr>
          <w:rFonts w:ascii="Arial" w:hAnsi="Arial"/>
          <w:rPrChange w:id="1522" w:author="Bohorquez Manrique, German Javier, Enel Colombia" w:date="2020-12-04T09:31:00Z">
            <w:rPr/>
          </w:rPrChange>
        </w:rPr>
        <w:pPrChange w:id="1523" w:author="Bohorquez Manrique, German Javier, Enel Colombia" w:date="2020-12-04T09:31:00Z">
          <w:pPr>
            <w:numPr>
              <w:numId w:val="34"/>
            </w:numPr>
            <w:ind w:left="10"/>
          </w:pPr>
        </w:pPrChange>
      </w:pPr>
    </w:p>
    <w:p w14:paraId="33072ED5" w14:textId="77777777" w:rsidR="00057EFC" w:rsidRPr="00EE56F4" w:rsidRDefault="00057EFC">
      <w:pPr>
        <w:pStyle w:val="Textoindependiente2"/>
        <w:ind w:right="-93"/>
        <w:rPr>
          <w:rFonts w:ascii="Arial" w:hAnsi="Arial"/>
          <w:rPrChange w:id="1524" w:author="Bohorquez Manrique, German Javier, Enel Colombia" w:date="2020-12-04T09:31:00Z">
            <w:rPr/>
          </w:rPrChange>
        </w:rPr>
        <w:pPrChange w:id="1525" w:author="Bohorquez Manrique, German Javier, Enel Colombia" w:date="2020-12-04T09:31:00Z">
          <w:pPr>
            <w:ind w:left="-5"/>
          </w:pPr>
        </w:pPrChange>
      </w:pPr>
      <w:r w:rsidRPr="00EE56F4">
        <w:rPr>
          <w:rFonts w:ascii="Arial" w:hAnsi="Arial"/>
          <w:lang w:val="es-CO"/>
          <w:rPrChange w:id="1526" w:author="Bohorquez Manrique, German Javier, Enel Colombia" w:date="2020-12-04T09:31:00Z">
            <w:rPr/>
          </w:rPrChange>
        </w:rPr>
        <w:t>De acuerdo con las Leyes 142 y 143 de 1994, como condición para ser Usuario No Regulado, se requiere que el DESTINATARIO sea el propietario de los Equipos de Medida y tener a disposición un sistema de comunicación que permita la lectura remota de los Equipos de Medida. El DESTINATARIO deberá acreditar ante ENEL-EMGESA la propiedad de dichos Equipos de Medida, al momento de la aceptación de la OFERTA MERCANTIL.</w:t>
      </w:r>
      <w:ins w:id="1527" w:author="Bohorquez Manrique, German Javier, Enel Colombia" w:date="2020-12-04T09:31:00Z">
        <w:r w:rsidRPr="00EE56F4">
          <w:rPr>
            <w:rFonts w:ascii="Arial" w:hAnsi="Arial" w:cs="Arial"/>
            <w:lang w:val="es-CO"/>
          </w:rPr>
          <w:t xml:space="preserve"> </w:t>
        </w:r>
      </w:ins>
    </w:p>
    <w:p w14:paraId="359C6830" w14:textId="77777777" w:rsidR="00057EFC" w:rsidRPr="00EE56F4" w:rsidRDefault="00057EFC" w:rsidP="00057EFC">
      <w:pPr>
        <w:pStyle w:val="Textoindependiente2"/>
        <w:ind w:right="-93"/>
        <w:rPr>
          <w:ins w:id="1528" w:author="Bohorquez Manrique, German Javier, Enel Colombia" w:date="2020-12-04T09:31:00Z"/>
          <w:rFonts w:ascii="Arial" w:hAnsi="Arial" w:cs="Arial"/>
          <w:lang w:val="es-CO"/>
        </w:rPr>
      </w:pPr>
    </w:p>
    <w:p w14:paraId="4C55C5DD" w14:textId="77777777" w:rsidR="00057EFC" w:rsidRPr="00162E82" w:rsidRDefault="00057EFC">
      <w:pPr>
        <w:pStyle w:val="Textoindependiente2"/>
        <w:numPr>
          <w:ilvl w:val="0"/>
          <w:numId w:val="5"/>
        </w:numPr>
        <w:ind w:left="0" w:right="-93" w:firstLine="426"/>
        <w:rPr>
          <w:rFonts w:ascii="Arial" w:hAnsi="Arial"/>
          <w:lang w:val="es-MX"/>
          <w:rPrChange w:id="1529" w:author="Bohorquez Manrique, German Javier, Enel Colombia" w:date="2020-12-04T09:31:00Z">
            <w:rPr/>
          </w:rPrChange>
        </w:rPr>
        <w:pPrChange w:id="1530" w:author="Bohorquez Manrique, German Javier, Enel Colombia" w:date="2020-12-04T09:31:00Z">
          <w:pPr>
            <w:numPr>
              <w:numId w:val="34"/>
            </w:numPr>
            <w:ind w:left="10"/>
          </w:pPr>
        </w:pPrChange>
      </w:pPr>
      <w:r w:rsidRPr="00EE56F4">
        <w:rPr>
          <w:rFonts w:ascii="Arial" w:hAnsi="Arial"/>
          <w:b/>
          <w:lang w:val="es-CO"/>
          <w:rPrChange w:id="1531" w:author="Bohorquez Manrique, German Javier, Enel Colombia" w:date="2020-12-04T09:31:00Z">
            <w:rPr/>
          </w:rPrChange>
        </w:rPr>
        <w:t>Equipo de Medida</w:t>
      </w:r>
      <w:r w:rsidRPr="00EE56F4">
        <w:rPr>
          <w:rFonts w:ascii="Arial" w:hAnsi="Arial"/>
          <w:lang w:val="es-CO"/>
          <w:rPrChange w:id="1532" w:author="Bohorquez Manrique, German Javier, Enel Colombia" w:date="2020-12-04T09:31:00Z">
            <w:rPr/>
          </w:rPrChange>
        </w:rPr>
        <w:t>: De acuerdo con Ley 142 de 1994 y las resoluciones CREG 108 de 1997</w:t>
      </w:r>
      <w:r>
        <w:rPr>
          <w:rFonts w:ascii="Arial" w:hAnsi="Arial"/>
          <w:lang w:val="es-CO"/>
          <w:rPrChange w:id="1533" w:author="Bohorquez Manrique, German Javier, Enel Colombia" w:date="2020-12-04T09:31:00Z">
            <w:rPr/>
          </w:rPrChange>
        </w:rPr>
        <w:t xml:space="preserve">, </w:t>
      </w:r>
      <w:r w:rsidRPr="00EE56F4">
        <w:rPr>
          <w:rFonts w:ascii="Arial" w:hAnsi="Arial"/>
          <w:lang w:val="es-CO"/>
          <w:rPrChange w:id="1534" w:author="Bohorquez Manrique, German Javier, Enel Colombia" w:date="2020-12-04T09:31:00Z">
            <w:rPr/>
          </w:rPrChange>
        </w:rPr>
        <w:t xml:space="preserve">CREG 070 </w:t>
      </w:r>
      <w:del w:id="1535" w:author="Bohorquez Manrique, German Javier, Enel Colombia" w:date="2020-12-04T09:31:00Z">
        <w:r>
          <w:delText>de1998</w:delText>
        </w:r>
      </w:del>
      <w:ins w:id="1536" w:author="Bohorquez Manrique, German Javier, Enel Colombia" w:date="2020-12-04T09:31:00Z">
        <w:r w:rsidRPr="00EE56F4">
          <w:rPr>
            <w:rFonts w:ascii="Arial" w:hAnsi="Arial" w:cs="Arial"/>
            <w:lang w:val="es-CO"/>
          </w:rPr>
          <w:t>de 1998</w:t>
        </w:r>
      </w:ins>
      <w:r w:rsidRPr="00EE56F4">
        <w:rPr>
          <w:rFonts w:ascii="Arial" w:hAnsi="Arial"/>
          <w:lang w:val="es-CO"/>
          <w:rPrChange w:id="1537" w:author="Bohorquez Manrique, German Javier, Enel Colombia" w:date="2020-12-04T09:31:00Z">
            <w:rPr/>
          </w:rPrChange>
        </w:rPr>
        <w:t>,</w:t>
      </w:r>
      <w:r>
        <w:rPr>
          <w:rFonts w:ascii="Arial" w:hAnsi="Arial"/>
          <w:lang w:val="es-CO"/>
          <w:rPrChange w:id="1538" w:author="Bohorquez Manrique, German Javier, Enel Colombia" w:date="2020-12-04T09:31:00Z">
            <w:rPr/>
          </w:rPrChange>
        </w:rPr>
        <w:t xml:space="preserve"> CREG 038 de 2014, CREG 033 de 2019 y aquellas que puedan sustituirlas o modificarlas en el futuro, </w:t>
      </w:r>
      <w:del w:id="1539" w:author="Bohorquez Manrique, German Javier, Enel Colombia" w:date="2020-12-04T09:31:00Z">
        <w:r>
          <w:delText xml:space="preserve"> </w:delText>
        </w:r>
      </w:del>
      <w:r w:rsidRPr="00EE56F4">
        <w:rPr>
          <w:rFonts w:ascii="Arial" w:hAnsi="Arial"/>
          <w:lang w:val="es-CO"/>
          <w:rPrChange w:id="1540" w:author="Bohorquez Manrique, German Javier, Enel Colombia" w:date="2020-12-04T09:31:00Z">
            <w:rPr/>
          </w:rPrChange>
        </w:rPr>
        <w:t>el DESTINATARIO es el único y exclusivo responsable de los Equipos de Medida. En este orden de ideas, el DESTINATARIO deberá garantizar que su Equipo de Medida cumple con los requisitos técnicos establecidos en el código de medida y en las resoluciones que lo adicionen, modifiquen y/o sustituyan</w:t>
      </w:r>
      <w:r>
        <w:rPr>
          <w:rFonts w:ascii="Arial" w:hAnsi="Arial"/>
          <w:lang w:val="es-CO"/>
          <w:rPrChange w:id="1541" w:author="Bohorquez Manrique, German Javier, Enel Colombia" w:date="2020-12-04T09:31:00Z">
            <w:rPr/>
          </w:rPrChange>
        </w:rPr>
        <w:t>,</w:t>
      </w:r>
      <w:r w:rsidRPr="00EE56F4">
        <w:rPr>
          <w:rFonts w:ascii="Arial" w:hAnsi="Arial"/>
          <w:lang w:val="es-CO"/>
          <w:rPrChange w:id="1542" w:author="Bohorquez Manrique, German Javier, Enel Colombia" w:date="2020-12-04T09:31:00Z">
            <w:rPr/>
          </w:rPrChange>
        </w:rPr>
        <w:t xml:space="preserve"> ejecutará a su costo la instalación, la verificación inicial y periódica, el reemplazo de componentes no conformes y el mantenimiento del sistema de medición; y facilitará el acceso al sistema de </w:t>
      </w:r>
      <w:proofErr w:type="spellStart"/>
      <w:r w:rsidRPr="00EE56F4">
        <w:rPr>
          <w:rFonts w:ascii="Arial" w:hAnsi="Arial"/>
          <w:lang w:val="es-CO"/>
          <w:rPrChange w:id="1543" w:author="Bohorquez Manrique, German Javier, Enel Colombia" w:date="2020-12-04T09:31:00Z">
            <w:rPr/>
          </w:rPrChange>
        </w:rPr>
        <w:t>medicióy</w:t>
      </w:r>
      <w:proofErr w:type="spellEnd"/>
      <w:r w:rsidRPr="00EE56F4">
        <w:rPr>
          <w:rFonts w:ascii="Arial" w:hAnsi="Arial"/>
          <w:lang w:val="es-CO"/>
          <w:rPrChange w:id="1544" w:author="Bohorquez Manrique, German Javier, Enel Colombia" w:date="2020-12-04T09:31:00Z">
            <w:rPr/>
          </w:rPrChange>
        </w:rPr>
        <w:t xml:space="preserve"> sellado de componentes</w:t>
      </w:r>
      <w:r>
        <w:rPr>
          <w:rFonts w:ascii="Times New Roman" w:hAnsi="Times New Roman"/>
          <w:sz w:val="20"/>
          <w:lang w:val="es-MX"/>
          <w:rPrChange w:id="1545" w:author="Bohorquez Manrique, German Javier, Enel Colombia" w:date="2020-12-04T09:31:00Z">
            <w:rPr/>
          </w:rPrChange>
        </w:rPr>
        <w:t xml:space="preserve">, </w:t>
      </w:r>
      <w:r>
        <w:rPr>
          <w:rFonts w:ascii="Arial" w:hAnsi="Arial"/>
          <w:lang w:val="es-MX"/>
          <w:rPrChange w:id="1546" w:author="Bohorquez Manrique, German Javier, Enel Colombia" w:date="2020-12-04T09:31:00Z">
            <w:rPr/>
          </w:rPrChange>
        </w:rPr>
        <w:t>especialmente en casos de</w:t>
      </w:r>
      <w:r w:rsidRPr="00162E82">
        <w:rPr>
          <w:rFonts w:ascii="Arial" w:hAnsi="Arial"/>
          <w:lang w:val="es-MX"/>
          <w:rPrChange w:id="1547" w:author="Bohorquez Manrique, German Javier, Enel Colombia" w:date="2020-12-04T09:31:00Z">
            <w:rPr/>
          </w:rPrChange>
        </w:rPr>
        <w:t xml:space="preserve"> falla según la </w:t>
      </w:r>
      <w:r>
        <w:rPr>
          <w:rFonts w:ascii="Arial" w:hAnsi="Arial"/>
          <w:lang w:val="es-MX"/>
          <w:rPrChange w:id="1548" w:author="Bohorquez Manrique, German Javier, Enel Colombia" w:date="2020-12-04T09:31:00Z">
            <w:rPr/>
          </w:rPrChange>
        </w:rPr>
        <w:t xml:space="preserve">resolución </w:t>
      </w:r>
      <w:r w:rsidRPr="00162E82">
        <w:rPr>
          <w:rFonts w:ascii="Arial" w:hAnsi="Arial"/>
          <w:lang w:val="es-MX"/>
          <w:rPrChange w:id="1549" w:author="Bohorquez Manrique, German Javier, Enel Colombia" w:date="2020-12-04T09:31:00Z">
            <w:rPr/>
          </w:rPrChange>
        </w:rPr>
        <w:t>CREG 033</w:t>
      </w:r>
      <w:r>
        <w:rPr>
          <w:rFonts w:ascii="Arial" w:hAnsi="Arial"/>
          <w:lang w:val="es-MX"/>
          <w:rPrChange w:id="1550" w:author="Bohorquez Manrique, German Javier, Enel Colombia" w:date="2020-12-04T09:31:00Z">
            <w:rPr/>
          </w:rPrChange>
        </w:rPr>
        <w:t xml:space="preserve"> de </w:t>
      </w:r>
      <w:del w:id="1551" w:author="Bohorquez Manrique, German Javier, Enel Colombia" w:date="2020-12-04T09:31:00Z">
        <w:r>
          <w:delText>2019 y</w:delText>
        </w:r>
      </w:del>
      <w:ins w:id="1552" w:author="Bohorquez Manrique, German Javier, Enel Colombia" w:date="2020-12-04T09:31:00Z">
        <w:r>
          <w:rPr>
            <w:rFonts w:ascii="Arial" w:hAnsi="Arial" w:cs="Arial"/>
            <w:noProof/>
            <w:lang w:val="es-MX"/>
          </w:rPr>
          <w:t>2019y</w:t>
        </w:r>
      </w:ins>
      <w:r>
        <w:rPr>
          <w:rFonts w:ascii="Arial" w:hAnsi="Arial"/>
          <w:lang w:val="es-MX"/>
          <w:rPrChange w:id="1553" w:author="Bohorquez Manrique, German Javier, Enel Colombia" w:date="2020-12-04T09:31:00Z">
            <w:rPr/>
          </w:rPrChange>
        </w:rPr>
        <w:t xml:space="preserve"> </w:t>
      </w:r>
      <w:r w:rsidRPr="00162E82">
        <w:rPr>
          <w:rFonts w:ascii="Arial" w:hAnsi="Arial"/>
          <w:lang w:val="es-MX"/>
          <w:rPrChange w:id="1554" w:author="Bohorquez Manrique, German Javier, Enel Colombia" w:date="2020-12-04T09:31:00Z">
            <w:rPr/>
          </w:rPrChange>
        </w:rPr>
        <w:t>p</w:t>
      </w:r>
      <w:r>
        <w:rPr>
          <w:rFonts w:ascii="Arial" w:hAnsi="Arial"/>
          <w:lang w:val="es-MX"/>
          <w:rPrChange w:id="1555" w:author="Bohorquez Manrique, German Javier, Enel Colombia" w:date="2020-12-04T09:31:00Z">
            <w:rPr/>
          </w:rPrChange>
        </w:rPr>
        <w:t>or auditorías quinquenales de acuerdo a la Resolución CREG 038 de 2014.</w:t>
      </w:r>
    </w:p>
    <w:p w14:paraId="1194939E" w14:textId="77777777" w:rsidR="00057EFC" w:rsidRPr="00EE56F4" w:rsidRDefault="00057EFC" w:rsidP="00057EFC">
      <w:pPr>
        <w:pStyle w:val="Textoindependiente2"/>
        <w:ind w:right="-93"/>
        <w:rPr>
          <w:ins w:id="1556" w:author="Bohorquez Manrique, German Javier, Enel Colombia" w:date="2020-12-04T09:31:00Z"/>
          <w:rFonts w:ascii="Arial" w:hAnsi="Arial" w:cs="Arial"/>
          <w:lang w:val="es-CO"/>
        </w:rPr>
      </w:pPr>
    </w:p>
    <w:p w14:paraId="0BEFD032" w14:textId="77777777" w:rsidR="00057EFC" w:rsidRPr="00EE56F4" w:rsidRDefault="00057EFC" w:rsidP="00057EFC">
      <w:pPr>
        <w:pStyle w:val="Textoindependiente2"/>
        <w:ind w:left="426" w:right="-93"/>
        <w:rPr>
          <w:ins w:id="1557" w:author="Bohorquez Manrique, German Javier, Enel Colombia" w:date="2020-12-04T09:31:00Z"/>
          <w:rFonts w:ascii="Arial" w:hAnsi="Arial" w:cs="Arial"/>
          <w:lang w:val="es-CO"/>
        </w:rPr>
      </w:pPr>
    </w:p>
    <w:p w14:paraId="0A12BFB2" w14:textId="77777777" w:rsidR="00057EFC" w:rsidRPr="00EE56F4" w:rsidRDefault="00057EFC">
      <w:pPr>
        <w:pStyle w:val="Textoindependiente2"/>
        <w:ind w:right="-93"/>
        <w:rPr>
          <w:rFonts w:ascii="Arial" w:hAnsi="Arial"/>
          <w:rPrChange w:id="1558" w:author="Bohorquez Manrique, German Javier, Enel Colombia" w:date="2020-12-04T09:31:00Z">
            <w:rPr/>
          </w:rPrChange>
        </w:rPr>
        <w:pPrChange w:id="1559" w:author="Bohorquez Manrique, German Javier, Enel Colombia" w:date="2020-12-04T09:31:00Z">
          <w:pPr>
            <w:ind w:left="-5"/>
          </w:pPr>
        </w:pPrChange>
      </w:pPr>
      <w:r w:rsidRPr="00EE56F4">
        <w:rPr>
          <w:rFonts w:ascii="Arial" w:hAnsi="Arial"/>
          <w:lang w:val="es-CO"/>
          <w:rPrChange w:id="1560" w:author="Bohorquez Manrique, German Javier, Enel Colombia" w:date="2020-12-04T09:31:00Z">
            <w:rPr/>
          </w:rPrChange>
        </w:rPr>
        <w:t xml:space="preserve">La verificación del sistema de medición podrá ser solicitada por cualquiera de las Partes interesadas en los resultados de las mediciones realizadas en una frontera comercial, para lo </w:t>
      </w:r>
      <w:r w:rsidRPr="00EE56F4">
        <w:rPr>
          <w:rFonts w:ascii="Arial" w:hAnsi="Arial"/>
          <w:lang w:val="es-CO"/>
          <w:rPrChange w:id="1561" w:author="Bohorquez Manrique, German Javier, Enel Colombia" w:date="2020-12-04T09:31:00Z">
            <w:rPr/>
          </w:rPrChange>
        </w:rPr>
        <w:lastRenderedPageBreak/>
        <w:t>cual se aplicarán las reglas establecidas en el Código de Medida y en las resoluciones CREG 156 de 2011 y CREG 157 de 2011 o aquella que la modifique, adicione o sustituya.</w:t>
      </w:r>
      <w:ins w:id="1562" w:author="Bohorquez Manrique, German Javier, Enel Colombia" w:date="2020-12-04T09:31:00Z">
        <w:r w:rsidRPr="00EE56F4">
          <w:rPr>
            <w:rFonts w:ascii="Arial" w:hAnsi="Arial" w:cs="Arial"/>
            <w:lang w:val="es-CO"/>
          </w:rPr>
          <w:t xml:space="preserve"> </w:t>
        </w:r>
      </w:ins>
    </w:p>
    <w:p w14:paraId="0C50C59E" w14:textId="77777777" w:rsidR="00057EFC" w:rsidRPr="00EE56F4" w:rsidRDefault="00057EFC" w:rsidP="00057EFC">
      <w:pPr>
        <w:pStyle w:val="Textoindependiente2"/>
        <w:ind w:right="-93"/>
        <w:rPr>
          <w:ins w:id="1563" w:author="Bohorquez Manrique, German Javier, Enel Colombia" w:date="2020-12-04T09:31:00Z"/>
          <w:rFonts w:ascii="Arial" w:hAnsi="Arial" w:cs="Arial"/>
          <w:lang w:val="es-CO"/>
        </w:rPr>
      </w:pPr>
    </w:p>
    <w:p w14:paraId="11B9E97C" w14:textId="77777777" w:rsidR="00057EFC" w:rsidRPr="00EE56F4" w:rsidRDefault="00057EFC" w:rsidP="00057EFC">
      <w:pPr>
        <w:pStyle w:val="Textoindependiente2"/>
        <w:ind w:right="-93"/>
        <w:rPr>
          <w:ins w:id="1564" w:author="Bohorquez Manrique, German Javier, Enel Colombia" w:date="2020-12-04T09:31:00Z"/>
          <w:rFonts w:ascii="Arial" w:hAnsi="Arial" w:cs="Arial"/>
          <w:lang w:val="es-CO"/>
        </w:rPr>
      </w:pPr>
      <w:r w:rsidRPr="00EE56F4">
        <w:rPr>
          <w:rFonts w:ascii="Arial" w:hAnsi="Arial"/>
          <w:lang w:val="es-CO"/>
          <w:rPrChange w:id="1565" w:author="Bohorquez Manrique, German Javier, Enel Colombia" w:date="2020-12-04T09:31:00Z">
            <w:rPr/>
          </w:rPrChange>
        </w:rPr>
        <w:t>Cuando el DESTINATARIO solicite a ENEL-EMGESA una visita técnica a los Equipos de Medida, en el acta de trabajo en terreno, que las partes suscriban al momento de la gestión técnica de ENEL-EMGESA, se deberá indicar la actividad específica realizada sobre los Equipos de Medida y este documento constituirá prueba suficiente de la aceptación expresa del DESTINATARIO para la facturación y cobro por parte de ENEL-EMGESA de los servicios derivados de tal gestión.</w:t>
      </w:r>
      <w:ins w:id="1566" w:author="Bohorquez Manrique, German Javier, Enel Colombia" w:date="2020-12-04T09:31:00Z">
        <w:r w:rsidRPr="00EE56F4">
          <w:rPr>
            <w:rFonts w:ascii="Arial" w:hAnsi="Arial" w:cs="Arial"/>
            <w:lang w:val="es-CO"/>
          </w:rPr>
          <w:t xml:space="preserve"> </w:t>
        </w:r>
      </w:ins>
    </w:p>
    <w:p w14:paraId="243EFE89" w14:textId="77777777" w:rsidR="00057EFC" w:rsidRPr="00EE56F4" w:rsidRDefault="00057EFC">
      <w:pPr>
        <w:pStyle w:val="Textoindependiente2"/>
        <w:ind w:right="-93"/>
        <w:rPr>
          <w:rFonts w:ascii="Arial" w:hAnsi="Arial"/>
          <w:rPrChange w:id="1567" w:author="Bohorquez Manrique, German Javier, Enel Colombia" w:date="2020-12-04T09:31:00Z">
            <w:rPr/>
          </w:rPrChange>
        </w:rPr>
        <w:pPrChange w:id="1568" w:author="Bohorquez Manrique, German Javier, Enel Colombia" w:date="2020-12-04T09:31:00Z">
          <w:pPr>
            <w:ind w:left="-5"/>
          </w:pPr>
        </w:pPrChange>
      </w:pPr>
    </w:p>
    <w:p w14:paraId="1FB781FF" w14:textId="77777777" w:rsidR="00057EFC" w:rsidRPr="00EE56F4" w:rsidRDefault="00057EFC">
      <w:pPr>
        <w:pStyle w:val="Textoindependiente2"/>
        <w:ind w:right="-93"/>
        <w:rPr>
          <w:rFonts w:ascii="Arial" w:hAnsi="Arial"/>
          <w:rPrChange w:id="1569" w:author="Bohorquez Manrique, German Javier, Enel Colombia" w:date="2020-12-04T09:31:00Z">
            <w:rPr/>
          </w:rPrChange>
        </w:rPr>
        <w:pPrChange w:id="1570" w:author="Bohorquez Manrique, German Javier, Enel Colombia" w:date="2020-12-04T09:31:00Z">
          <w:pPr>
            <w:ind w:left="-5"/>
          </w:pPr>
        </w:pPrChange>
      </w:pPr>
      <w:r w:rsidRPr="00EE56F4">
        <w:rPr>
          <w:rFonts w:ascii="Arial" w:hAnsi="Arial"/>
          <w:lang w:val="es-CO"/>
          <w:rPrChange w:id="1571" w:author="Bohorquez Manrique, German Javier, Enel Colombia" w:date="2020-12-04T09:31:00Z">
            <w:rPr/>
          </w:rPrChange>
        </w:rPr>
        <w:t>Cuando sea por iniciativa de ENEL-EMGESA que se realice la visita técnica, deberá levantarse el acta correspondiente especificando la actividad realizada sobre los Equipos, pero en este caso no procederá el cobro de los servicios al DESTINATARIO. Los valores establecidos para las posibles actividades a ser realizadas sobre los Equipos de Medida</w:t>
      </w:r>
      <w:r>
        <w:rPr>
          <w:rFonts w:ascii="Arial" w:hAnsi="Arial"/>
          <w:lang w:val="es-CO"/>
          <w:rPrChange w:id="1572" w:author="Bohorquez Manrique, German Javier, Enel Colombia" w:date="2020-12-04T09:31:00Z">
            <w:rPr/>
          </w:rPrChange>
        </w:rPr>
        <w:t xml:space="preserve"> y la instalación de materiales menores de </w:t>
      </w:r>
      <w:proofErr w:type="spellStart"/>
      <w:r>
        <w:rPr>
          <w:rFonts w:ascii="Arial" w:hAnsi="Arial"/>
          <w:lang w:val="es-CO"/>
          <w:rPrChange w:id="1573" w:author="Bohorquez Manrique, German Javier, Enel Colombia" w:date="2020-12-04T09:31:00Z">
            <w:rPr/>
          </w:rPrChange>
        </w:rPr>
        <w:t>telemedida</w:t>
      </w:r>
      <w:proofErr w:type="spellEnd"/>
      <w:r w:rsidRPr="00EE56F4">
        <w:rPr>
          <w:rFonts w:ascii="Arial" w:hAnsi="Arial"/>
          <w:lang w:val="es-CO"/>
          <w:rPrChange w:id="1574" w:author="Bohorquez Manrique, German Javier, Enel Colombia" w:date="2020-12-04T09:31:00Z">
            <w:rPr/>
          </w:rPrChange>
        </w:rPr>
        <w:t>, se encuentran señalados en la política de medición de ENEL-EMGESA.</w:t>
      </w:r>
    </w:p>
    <w:p w14:paraId="5E02DE44" w14:textId="77777777" w:rsidR="00057EFC" w:rsidRPr="00EE56F4" w:rsidRDefault="00057EFC" w:rsidP="00057EFC">
      <w:pPr>
        <w:pStyle w:val="Textoindependiente2"/>
        <w:ind w:right="-93"/>
        <w:rPr>
          <w:ins w:id="1575" w:author="Bohorquez Manrique, German Javier, Enel Colombia" w:date="2020-12-04T09:31:00Z"/>
          <w:rFonts w:ascii="Arial" w:hAnsi="Arial" w:cs="Arial"/>
          <w:lang w:val="es-CO"/>
        </w:rPr>
      </w:pPr>
    </w:p>
    <w:p w14:paraId="2F15AD3F" w14:textId="77777777" w:rsidR="00057EFC" w:rsidRPr="00EE56F4" w:rsidRDefault="00057EFC" w:rsidP="00057EFC">
      <w:pPr>
        <w:pStyle w:val="Textoindependiente2"/>
        <w:ind w:right="-93"/>
        <w:rPr>
          <w:ins w:id="1576" w:author="Bohorquez Manrique, German Javier, Enel Colombia" w:date="2020-12-04T09:31:00Z"/>
          <w:rFonts w:ascii="Arial" w:hAnsi="Arial" w:cs="Arial"/>
          <w:lang w:val="es-CO"/>
        </w:rPr>
      </w:pPr>
      <w:r w:rsidRPr="00EE56F4">
        <w:rPr>
          <w:rFonts w:ascii="Arial" w:hAnsi="Arial"/>
          <w:lang w:val="es-CO"/>
          <w:rPrChange w:id="1577" w:author="Bohorquez Manrique, German Javier, Enel Colombia" w:date="2020-12-04T09:31:00Z">
            <w:rPr/>
          </w:rPrChange>
        </w:rPr>
        <w:t>El DESTINATARIO facilitará a ENEL-EMGESA la lectura del consumo de energía registrada por el medidor</w:t>
      </w:r>
      <w:r>
        <w:rPr>
          <w:rFonts w:ascii="Arial" w:hAnsi="Arial"/>
          <w:lang w:val="es-CO"/>
          <w:rPrChange w:id="1578" w:author="Bohorquez Manrique, German Javier, Enel Colombia" w:date="2020-12-04T09:31:00Z">
            <w:rPr/>
          </w:rPrChange>
        </w:rPr>
        <w:t xml:space="preserve"> </w:t>
      </w:r>
      <w:r w:rsidRPr="00EE56F4">
        <w:rPr>
          <w:rFonts w:ascii="Arial" w:hAnsi="Arial"/>
          <w:lang w:val="es-CO"/>
          <w:rPrChange w:id="1579" w:author="Bohorquez Manrique, German Javier, Enel Colombia" w:date="2020-12-04T09:31:00Z">
            <w:rPr/>
          </w:rPrChange>
        </w:rPr>
        <w:t>mediante la instalación a su costo de un sistema de comunicación remoto directo y exclusivo para la interrogación del medidor del DESTINATARIO.</w:t>
      </w:r>
      <w:ins w:id="1580" w:author="Bohorquez Manrique, German Javier, Enel Colombia" w:date="2020-12-04T09:31:00Z">
        <w:r w:rsidRPr="00EE56F4">
          <w:rPr>
            <w:rFonts w:ascii="Arial" w:hAnsi="Arial" w:cs="Arial"/>
            <w:lang w:val="es-CO"/>
          </w:rPr>
          <w:t xml:space="preserve"> </w:t>
        </w:r>
      </w:ins>
    </w:p>
    <w:p w14:paraId="6DA41BDB" w14:textId="77777777" w:rsidR="00057EFC" w:rsidRPr="00EE56F4" w:rsidRDefault="00057EFC">
      <w:pPr>
        <w:pStyle w:val="Textoindependiente2"/>
        <w:ind w:right="-93"/>
        <w:rPr>
          <w:rFonts w:ascii="Arial" w:hAnsi="Arial"/>
          <w:rPrChange w:id="1581" w:author="Bohorquez Manrique, German Javier, Enel Colombia" w:date="2020-12-04T09:31:00Z">
            <w:rPr/>
          </w:rPrChange>
        </w:rPr>
        <w:pPrChange w:id="1582" w:author="Bohorquez Manrique, German Javier, Enel Colombia" w:date="2020-12-04T09:31:00Z">
          <w:pPr>
            <w:ind w:left="-5"/>
          </w:pPr>
        </w:pPrChange>
      </w:pPr>
    </w:p>
    <w:p w14:paraId="4BCD95D2" w14:textId="77777777" w:rsidR="00057EFC" w:rsidRDefault="00057EFC">
      <w:pPr>
        <w:pStyle w:val="Textoindependiente2"/>
        <w:ind w:right="-93"/>
        <w:rPr>
          <w:rFonts w:ascii="Arial" w:hAnsi="Arial"/>
          <w:rPrChange w:id="1583" w:author="Bohorquez Manrique, German Javier, Enel Colombia" w:date="2020-12-04T09:31:00Z">
            <w:rPr/>
          </w:rPrChange>
        </w:rPr>
        <w:pPrChange w:id="1584" w:author="Bohorquez Manrique, German Javier, Enel Colombia" w:date="2020-12-04T09:31:00Z">
          <w:pPr>
            <w:ind w:left="-5"/>
          </w:pPr>
        </w:pPrChange>
      </w:pPr>
      <w:r w:rsidRPr="00EE56F4">
        <w:rPr>
          <w:rFonts w:ascii="Arial" w:hAnsi="Arial"/>
          <w:lang w:val="es-CO"/>
          <w:rPrChange w:id="1585" w:author="Bohorquez Manrique, German Javier, Enel Colombia" w:date="2020-12-04T09:31:00Z">
            <w:rPr/>
          </w:rPrChange>
        </w:rPr>
        <w:t>ENEL-EMGESA monitoreará el medidor y avisará al DESTINATARIO de cualquier anormalidad o anomalía que observe en los Equipos de Medida o en los sistemas de comunicación asociados. Esto con el propósito de que el DESTINATARIO realice los correctivos, dentro de los plazos establecidos por la Resolución CREG 038 de 2014</w:t>
      </w:r>
      <w:r>
        <w:rPr>
          <w:rFonts w:ascii="Arial" w:hAnsi="Arial"/>
          <w:lang w:val="es-CO"/>
          <w:rPrChange w:id="1586" w:author="Bohorquez Manrique, German Javier, Enel Colombia" w:date="2020-12-04T09:31:00Z">
            <w:rPr/>
          </w:rPrChange>
        </w:rPr>
        <w:t xml:space="preserve">, 033 de 2019 </w:t>
      </w:r>
      <w:del w:id="1587" w:author="Bohorquez Manrique, German Javier, Enel Colombia" w:date="2020-12-04T09:31:00Z">
        <w:r>
          <w:delText xml:space="preserve"> </w:delText>
        </w:r>
      </w:del>
      <w:r w:rsidRPr="00EE56F4">
        <w:rPr>
          <w:rFonts w:ascii="Arial" w:hAnsi="Arial"/>
          <w:lang w:val="es-CO"/>
          <w:rPrChange w:id="1588" w:author="Bohorquez Manrique, German Javier, Enel Colombia" w:date="2020-12-04T09:31:00Z">
            <w:rPr/>
          </w:rPrChange>
        </w:rPr>
        <w:t>o las normas que la modifiquen, reemplacen y/o sustituyan. En el evento en que el DESTINATARIO no efectúe las correcciones y/o reparaciones dentro de este plazo, ENEL-EMGESA lo podrá efectuar directamente. En este caso, el DESTINATARIO asumirá la totalidad de los costos y gastos en que incurra ENEL-EMGESA, los cuales serán facturados y cobrados por ENEL-EMGESA en la factura de energía. En el evento en que el DESTINATARIO no cancele oportunamente tales costos y gastos, deberá pagar a ENEL-</w:t>
      </w:r>
      <w:r w:rsidRPr="001429CB">
        <w:rPr>
          <w:rFonts w:ascii="Arial" w:hAnsi="Arial"/>
          <w:lang w:val="es-CO"/>
          <w:rPrChange w:id="1589" w:author="Bohorquez Manrique, German Javier, Enel Colombia" w:date="2020-12-04T09:31:00Z">
            <w:rPr/>
          </w:rPrChange>
        </w:rPr>
        <w:t xml:space="preserve">EMGESA intereses moratorios a la máxima tasa legal, de acuerdo con la certificación que para el efecto expida la Superintendencia Financiera de Colombia. Para estos propósitos el DESTINATARIO autoriza con la aceptación de esta Oferta a ENEL-EMGESA para realizar correcciones y/o reparaciones que no excedan los 6 SMLMV por frontera y a trasladar los costos de los operadores de red por acompañamientos y maniobras hasta por 4 SMLMV </w:t>
      </w:r>
      <w:r>
        <w:rPr>
          <w:rFonts w:ascii="Arial" w:hAnsi="Arial"/>
          <w:lang w:val="es-CO"/>
          <w:rPrChange w:id="1590" w:author="Bohorquez Manrique, German Javier, Enel Colombia" w:date="2020-12-04T09:31:00Z">
            <w:rPr/>
          </w:rPrChange>
        </w:rPr>
        <w:t>o</w:t>
      </w:r>
      <w:r w:rsidRPr="001429CB">
        <w:rPr>
          <w:rFonts w:ascii="Arial" w:hAnsi="Arial"/>
          <w:lang w:val="es-CO"/>
          <w:rPrChange w:id="1591" w:author="Bohorquez Manrique, German Javier, Enel Colombia" w:date="2020-12-04T09:31:00Z">
            <w:rPr/>
          </w:rPrChange>
        </w:rPr>
        <w:t xml:space="preserve"> los máximos valores aplicables publicados por cada agente, y autoriza que su cobro se realice en la factura de energía</w:t>
      </w:r>
    </w:p>
    <w:p w14:paraId="28F97D78" w14:textId="77777777" w:rsidR="00057EFC" w:rsidRPr="00EE56F4" w:rsidRDefault="00057EFC" w:rsidP="00057EFC">
      <w:pPr>
        <w:pStyle w:val="Textoindependiente2"/>
        <w:tabs>
          <w:tab w:val="left" w:pos="6919"/>
        </w:tabs>
        <w:ind w:right="-93"/>
        <w:rPr>
          <w:ins w:id="1592" w:author="Bohorquez Manrique, German Javier, Enel Colombia" w:date="2020-12-04T09:31:00Z"/>
          <w:rFonts w:ascii="Arial" w:hAnsi="Arial" w:cs="Arial"/>
          <w:lang w:val="es-CO"/>
        </w:rPr>
      </w:pPr>
      <w:ins w:id="1593" w:author="Bohorquez Manrique, German Javier, Enel Colombia" w:date="2020-12-04T09:31:00Z">
        <w:r>
          <w:rPr>
            <w:rFonts w:ascii="Arial" w:hAnsi="Arial" w:cs="Arial"/>
            <w:lang w:val="es-CO"/>
          </w:rPr>
          <w:tab/>
        </w:r>
      </w:ins>
    </w:p>
    <w:p w14:paraId="064F38D1" w14:textId="77777777" w:rsidR="00057EFC" w:rsidRPr="00EE56F4" w:rsidRDefault="00057EFC" w:rsidP="00057EFC">
      <w:pPr>
        <w:pStyle w:val="Textoindependiente2"/>
        <w:ind w:right="-93"/>
        <w:rPr>
          <w:ins w:id="1594" w:author="Bohorquez Manrique, German Javier, Enel Colombia" w:date="2020-12-04T09:31:00Z"/>
          <w:rFonts w:ascii="Arial" w:hAnsi="Arial" w:cs="Arial"/>
          <w:lang w:val="es-CO"/>
        </w:rPr>
      </w:pPr>
      <w:r w:rsidRPr="00EE56F4">
        <w:rPr>
          <w:rFonts w:ascii="Arial" w:hAnsi="Arial"/>
          <w:lang w:val="es-CO"/>
          <w:rPrChange w:id="1595" w:author="Bohorquez Manrique, German Javier, Enel Colombia" w:date="2020-12-04T09:31:00Z">
            <w:rPr/>
          </w:rPrChange>
        </w:rPr>
        <w:t>En todo caso, ENEL-EMGESA se reserva el derecho de revisar en cualquier momento y de retirar temporalmente los Equipos de Medida, en presencia del DESTINATARIO, para la verificación de su estado.</w:t>
      </w:r>
      <w:ins w:id="1596" w:author="Bohorquez Manrique, German Javier, Enel Colombia" w:date="2020-12-04T09:31:00Z">
        <w:r w:rsidRPr="00EE56F4">
          <w:rPr>
            <w:rFonts w:ascii="Arial" w:hAnsi="Arial" w:cs="Arial"/>
            <w:lang w:val="es-CO"/>
          </w:rPr>
          <w:t xml:space="preserve"> </w:t>
        </w:r>
      </w:ins>
    </w:p>
    <w:p w14:paraId="284363B3" w14:textId="77777777" w:rsidR="00057EFC" w:rsidRPr="00EE56F4" w:rsidRDefault="00057EFC">
      <w:pPr>
        <w:pStyle w:val="Textoindependiente2"/>
        <w:ind w:right="-93"/>
        <w:rPr>
          <w:rFonts w:ascii="Arial" w:hAnsi="Arial"/>
          <w:rPrChange w:id="1597" w:author="Bohorquez Manrique, German Javier, Enel Colombia" w:date="2020-12-04T09:31:00Z">
            <w:rPr/>
          </w:rPrChange>
        </w:rPr>
        <w:pPrChange w:id="1598" w:author="Bohorquez Manrique, German Javier, Enel Colombia" w:date="2020-12-04T09:31:00Z">
          <w:pPr>
            <w:ind w:left="-5"/>
          </w:pPr>
        </w:pPrChange>
      </w:pPr>
    </w:p>
    <w:p w14:paraId="3C547F3A" w14:textId="77777777" w:rsidR="00057EFC" w:rsidRPr="00EE56F4" w:rsidRDefault="00057EFC">
      <w:pPr>
        <w:autoSpaceDE w:val="0"/>
        <w:autoSpaceDN w:val="0"/>
        <w:adjustRightInd w:val="0"/>
        <w:spacing w:after="0" w:line="240" w:lineRule="auto"/>
        <w:ind w:right="-93"/>
        <w:jc w:val="both"/>
        <w:rPr>
          <w:rFonts w:ascii="Arial" w:eastAsia="Arial" w:hAnsi="Arial" w:cs="Arial"/>
          <w:color w:val="000000"/>
          <w:sz w:val="24"/>
          <w:lang w:val="es-419" w:eastAsia="es-419"/>
          <w:rPrChange w:id="1599" w:author="Bohorquez Manrique, German Javier, Enel Colombia" w:date="2020-12-04T09:31:00Z">
            <w:rPr/>
          </w:rPrChange>
        </w:rPr>
        <w:pPrChange w:id="1600" w:author="Bohorquez Manrique, German Javier, Enel Colombia" w:date="2020-12-04T09:31:00Z">
          <w:pPr>
            <w:ind w:left="-5"/>
          </w:pPr>
        </w:pPrChange>
      </w:pPr>
      <w:r w:rsidRPr="00EE56F4">
        <w:rPr>
          <w:rFonts w:ascii="Arial" w:hAnsi="Arial"/>
          <w:sz w:val="24"/>
          <w:rPrChange w:id="1601" w:author="Bohorquez Manrique, German Javier, Enel Colombia" w:date="2020-12-04T09:31:00Z">
            <w:rPr/>
          </w:rPrChange>
        </w:rPr>
        <w:t>En el evento en que el DESTINATARIO (i) no permita a ENEL-</w:t>
      </w:r>
      <w:r w:rsidRPr="00EE56F4">
        <w:rPr>
          <w:sz w:val="24"/>
          <w:rPrChange w:id="1602" w:author="Bohorquez Manrique, German Javier, Enel Colombia" w:date="2020-12-04T09:31:00Z">
            <w:rPr/>
          </w:rPrChange>
        </w:rPr>
        <w:t xml:space="preserve">EMGESA la revisión o el retiro de los Equipos de Medida incluidos, pero sin limitarse a, los transformadores de corriente y de potencial, y/o impida la desconexión (des energización) que se deba efectuar para revisar las conexiones y </w:t>
      </w:r>
      <w:r w:rsidRPr="00EE56F4">
        <w:rPr>
          <w:sz w:val="24"/>
          <w:rPrChange w:id="1603" w:author="Bohorquez Manrique, German Javier, Enel Colombia" w:date="2020-12-04T09:31:00Z">
            <w:rPr/>
          </w:rPrChange>
        </w:rPr>
        <w:lastRenderedPageBreak/>
        <w:t>relaciones de transformación; y/o (ii) efectúe la ruptura de sellos, o permita que ello ocurra, será el único y exclusivo responsable por todos los costos, gastos y perjuicios que ello ocasione y ello dará lugar a que ENEL-EMGESA adelante las acciones legales que procedan y sean pertinentes, así como dar por terminado la relación contractual.</w:t>
      </w:r>
    </w:p>
    <w:p w14:paraId="10A1AC90" w14:textId="77777777" w:rsidR="00057EFC" w:rsidRPr="00EE56F4" w:rsidRDefault="00057EFC" w:rsidP="00057EFC">
      <w:pPr>
        <w:pStyle w:val="Textoindependiente2"/>
        <w:ind w:left="360" w:right="-93"/>
        <w:rPr>
          <w:ins w:id="1604" w:author="Bohorquez Manrique, German Javier, Enel Colombia" w:date="2020-12-04T09:31:00Z"/>
          <w:rFonts w:ascii="Arial" w:hAnsi="Arial" w:cs="Arial"/>
          <w:lang w:val="es-CO"/>
        </w:rPr>
      </w:pPr>
    </w:p>
    <w:p w14:paraId="2565D7A5" w14:textId="77777777" w:rsidR="00057EFC" w:rsidRPr="00EE56F4" w:rsidRDefault="00057EFC">
      <w:pPr>
        <w:pStyle w:val="Textoindependiente2"/>
        <w:ind w:right="-93"/>
        <w:rPr>
          <w:rFonts w:ascii="Arial" w:hAnsi="Arial"/>
          <w:rPrChange w:id="1605" w:author="Bohorquez Manrique, German Javier, Enel Colombia" w:date="2020-12-04T09:31:00Z">
            <w:rPr/>
          </w:rPrChange>
        </w:rPr>
        <w:pPrChange w:id="1606" w:author="Bohorquez Manrique, German Javier, Enel Colombia" w:date="2020-12-04T09:31:00Z">
          <w:pPr>
            <w:ind w:left="-5"/>
          </w:pPr>
        </w:pPrChange>
      </w:pPr>
      <w:r w:rsidRPr="00EE56F4">
        <w:rPr>
          <w:rFonts w:ascii="Arial" w:hAnsi="Arial"/>
          <w:lang w:val="es-CO"/>
          <w:rPrChange w:id="1607" w:author="Bohorquez Manrique, German Javier, Enel Colombia" w:date="2020-12-04T09:31:00Z">
            <w:rPr/>
          </w:rPrChange>
        </w:rPr>
        <w:t xml:space="preserve">Cuando ENEL-EMGESA, el Operador de Red o la autoridad competente consideren necesario verificar el correcto funcionamiento de los Equipos de Medida, ENEL-EMGESA estará facultada para solicitarle al DESTINATARIO la reparación o reposición de los Equipos de Medida que presenten fallas o distorsiones en la medición de los consumos de energía del DESTINATARIO, a expensas de este último. Si el DESTINATARIO no ha reparado o reemplazado los Equipos de Medida de acuerdo con la solicitud de ENEL-EMGESA, dentro de los plazos establecidos por la Ley, asume el riesgo de caer al mercado regulado por un plazo mínimo de 3 años. </w:t>
      </w:r>
    </w:p>
    <w:p w14:paraId="4F0EABC8" w14:textId="77777777" w:rsidR="00057EFC" w:rsidRPr="00EE56F4" w:rsidRDefault="00057EFC" w:rsidP="00057EFC">
      <w:pPr>
        <w:spacing w:after="0" w:line="240" w:lineRule="auto"/>
        <w:ind w:right="-93"/>
        <w:jc w:val="both"/>
        <w:rPr>
          <w:ins w:id="1608" w:author="Bohorquez Manrique, German Javier, Enel Colombia" w:date="2020-12-04T09:31:00Z"/>
          <w:rFonts w:ascii="Arial" w:hAnsi="Arial" w:cs="Arial"/>
          <w:sz w:val="24"/>
          <w:szCs w:val="24"/>
        </w:rPr>
      </w:pPr>
    </w:p>
    <w:p w14:paraId="00E10581"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609" w:author="Bohorquez Manrique, German Javier, Enel Colombia" w:date="2020-12-04T09:31:00Z">
            <w:rPr/>
          </w:rPrChange>
        </w:rPr>
        <w:pPrChange w:id="1610" w:author="Bohorquez Manrique, German Javier, Enel Colombia" w:date="2020-12-04T09:31:00Z">
          <w:pPr>
            <w:ind w:left="-5"/>
          </w:pPr>
        </w:pPrChange>
      </w:pPr>
      <w:r w:rsidRPr="00EE56F4">
        <w:rPr>
          <w:rFonts w:ascii="Arial" w:hAnsi="Arial"/>
          <w:sz w:val="24"/>
          <w:rPrChange w:id="1611" w:author="Bohorquez Manrique, German Javier, Enel Colombia" w:date="2020-12-04T09:31:00Z">
            <w:rPr/>
          </w:rPrChange>
        </w:rPr>
        <w:t>El DESTINATARIO estará obligado a comunicar inmediatamente a ENEL-EMGESA cual</w:t>
      </w:r>
      <w:r w:rsidRPr="00EE56F4">
        <w:rPr>
          <w:sz w:val="24"/>
          <w:rPrChange w:id="1612" w:author="Bohorquez Manrique, German Javier, Enel Colombia" w:date="2020-12-04T09:31:00Z">
            <w:rPr/>
          </w:rPrChange>
        </w:rPr>
        <w:t>quier anomalía, distorsión o alteración en los Equipos de Medida que puedan afectar la medición del consumo de energía del DESTINATARIO.</w:t>
      </w:r>
      <w:ins w:id="1613" w:author="Bohorquez Manrique, German Javier, Enel Colombia" w:date="2020-12-04T09:31:00Z">
        <w:r w:rsidRPr="00EE56F4">
          <w:rPr>
            <w:sz w:val="24"/>
            <w:szCs w:val="24"/>
          </w:rPr>
          <w:t xml:space="preserve"> </w:t>
        </w:r>
      </w:ins>
    </w:p>
    <w:p w14:paraId="539CE447" w14:textId="77777777" w:rsidR="00057EFC" w:rsidRPr="00EE56F4" w:rsidRDefault="00057EFC" w:rsidP="00057EFC">
      <w:pPr>
        <w:spacing w:after="0" w:line="240" w:lineRule="auto"/>
        <w:ind w:right="-93"/>
        <w:jc w:val="both"/>
        <w:rPr>
          <w:ins w:id="1614" w:author="Bohorquez Manrique, German Javier, Enel Colombia" w:date="2020-12-04T09:31:00Z"/>
          <w:rFonts w:ascii="Arial" w:hAnsi="Arial" w:cs="Arial"/>
          <w:sz w:val="24"/>
          <w:szCs w:val="24"/>
        </w:rPr>
      </w:pPr>
    </w:p>
    <w:p w14:paraId="44EE5D66" w14:textId="77777777" w:rsidR="00057EFC" w:rsidRDefault="00057EFC" w:rsidP="00057EFC">
      <w:pPr>
        <w:ind w:left="-5"/>
        <w:rPr>
          <w:del w:id="1615" w:author="Bohorquez Manrique, German Javier, Enel Colombia" w:date="2020-12-04T09:31:00Z"/>
          <w:rFonts w:ascii="Arial" w:eastAsia="Arial" w:hAnsi="Arial" w:cs="Arial"/>
          <w:color w:val="000000"/>
          <w:sz w:val="20"/>
          <w:lang w:val="es-419" w:eastAsia="es-419"/>
        </w:rPr>
      </w:pPr>
      <w:r w:rsidRPr="00EE56F4">
        <w:rPr>
          <w:rFonts w:ascii="Arial" w:hAnsi="Arial"/>
          <w:sz w:val="24"/>
          <w:rPrChange w:id="1616" w:author="Bohorquez Manrique, German Javier, Enel Colombia" w:date="2020-12-04T09:31:00Z">
            <w:rPr/>
          </w:rPrChange>
        </w:rPr>
        <w:t>Si ENEL-EMGESA detectase o sospechase de alguna adulteración, fra</w:t>
      </w:r>
      <w:r w:rsidRPr="00EE56F4">
        <w:rPr>
          <w:sz w:val="24"/>
          <w:rPrChange w:id="1617" w:author="Bohorquez Manrique, German Javier, Enel Colombia" w:date="2020-12-04T09:31:00Z">
            <w:rPr/>
          </w:rPrChange>
        </w:rPr>
        <w:t>ude o cualquier irregularidad que tenga por objeto distorsionar la medida o evitar que el consumo se registre en su totalidad, deberá comunicar al</w:t>
      </w:r>
    </w:p>
    <w:p w14:paraId="0781DCB0" w14:textId="77777777" w:rsidR="00057EFC" w:rsidRDefault="00057EFC" w:rsidP="00057EFC">
      <w:pPr>
        <w:rPr>
          <w:del w:id="1618" w:author="Bohorquez Manrique, German Javier, Enel Colombia" w:date="2020-12-04T09:31:00Z"/>
        </w:rPr>
        <w:sectPr w:rsidR="00057EFC">
          <w:headerReference w:type="even" r:id="rId20"/>
          <w:headerReference w:type="default" r:id="rId21"/>
          <w:footerReference w:type="even" r:id="rId22"/>
          <w:footerReference w:type="default" r:id="rId23"/>
          <w:headerReference w:type="first" r:id="rId24"/>
          <w:footerReference w:type="first" r:id="rId25"/>
          <w:pgSz w:w="11906" w:h="16838"/>
          <w:pgMar w:top="2042" w:right="964" w:bottom="2138" w:left="850" w:header="850" w:footer="1316" w:gutter="0"/>
          <w:cols w:space="720"/>
        </w:sectPr>
      </w:pPr>
    </w:p>
    <w:p w14:paraId="1BFBFC1E" w14:textId="77777777" w:rsidR="00057EFC" w:rsidRPr="00EE56F4" w:rsidRDefault="00057EFC">
      <w:pPr>
        <w:spacing w:after="0" w:line="240" w:lineRule="auto"/>
        <w:ind w:right="-93"/>
        <w:jc w:val="both"/>
        <w:rPr>
          <w:rFonts w:ascii="Arial" w:hAnsi="Arial"/>
          <w:sz w:val="24"/>
          <w:rPrChange w:id="1637" w:author="Bohorquez Manrique, German Javier, Enel Colombia" w:date="2020-12-04T09:31:00Z">
            <w:rPr/>
          </w:rPrChange>
        </w:rPr>
        <w:pPrChange w:id="1638" w:author="Bohorquez Manrique, German Javier, Enel Colombia" w:date="2020-12-04T09:31:00Z">
          <w:pPr>
            <w:ind w:left="-5"/>
          </w:pPr>
        </w:pPrChange>
      </w:pPr>
      <w:ins w:id="1639" w:author="Bohorquez Manrique, German Javier, Enel Colombia" w:date="2020-12-04T09:31:00Z">
        <w:r w:rsidRPr="00EE56F4">
          <w:rPr>
            <w:rFonts w:ascii="Arial" w:hAnsi="Arial" w:cs="Arial"/>
            <w:sz w:val="24"/>
            <w:szCs w:val="24"/>
          </w:rPr>
          <w:lastRenderedPageBreak/>
          <w:t xml:space="preserve"> </w:t>
        </w:r>
      </w:ins>
      <w:r w:rsidRPr="00EE56F4">
        <w:rPr>
          <w:rFonts w:ascii="Arial" w:hAnsi="Arial"/>
          <w:sz w:val="24"/>
          <w:rPrChange w:id="1640" w:author="Bohorquez Manrique, German Javier, Enel Colombia" w:date="2020-12-04T09:31:00Z">
            <w:rPr/>
          </w:rPrChange>
        </w:rPr>
        <w:t>DESTINATARIO de las presuntas irregularidades fraudes o adulteraciones encontradas, indicando las pruebas e</w:t>
      </w:r>
      <w:r w:rsidRPr="00EE56F4">
        <w:rPr>
          <w:sz w:val="24"/>
          <w:rPrChange w:id="1641" w:author="Bohorquez Manrique, German Javier, Enel Colombia" w:date="2020-12-04T09:31:00Z">
            <w:rPr/>
          </w:rPrChange>
        </w:rPr>
        <w:t>n las que se basa. A dicha notificación deberá anexarse copia del acta de verificación levantada en terreno por ENEL-EMGESA en presencia del DESTINATARIO.</w:t>
      </w:r>
      <w:ins w:id="1642" w:author="Bohorquez Manrique, German Javier, Enel Colombia" w:date="2020-12-04T09:31:00Z">
        <w:r w:rsidRPr="00EE56F4">
          <w:rPr>
            <w:sz w:val="24"/>
            <w:szCs w:val="24"/>
          </w:rPr>
          <w:t xml:space="preserve"> </w:t>
        </w:r>
      </w:ins>
    </w:p>
    <w:p w14:paraId="2D03DCDF" w14:textId="77777777" w:rsidR="00057EFC" w:rsidRPr="00EE56F4" w:rsidRDefault="00057EFC" w:rsidP="00057EFC">
      <w:pPr>
        <w:spacing w:after="0" w:line="240" w:lineRule="auto"/>
        <w:ind w:right="-93"/>
        <w:jc w:val="both"/>
        <w:rPr>
          <w:ins w:id="1643" w:author="Bohorquez Manrique, German Javier, Enel Colombia" w:date="2020-12-04T09:31:00Z"/>
          <w:rFonts w:ascii="Arial" w:hAnsi="Arial" w:cs="Arial"/>
          <w:sz w:val="24"/>
          <w:szCs w:val="24"/>
        </w:rPr>
      </w:pPr>
    </w:p>
    <w:p w14:paraId="083D25EA" w14:textId="77777777" w:rsidR="00057EFC" w:rsidRPr="00EE56F4" w:rsidRDefault="00057EFC" w:rsidP="00057EFC">
      <w:pPr>
        <w:spacing w:after="0" w:line="240" w:lineRule="auto"/>
        <w:ind w:right="-93"/>
        <w:jc w:val="both"/>
        <w:rPr>
          <w:ins w:id="1644" w:author="Bohorquez Manrique, German Javier, Enel Colombia" w:date="2020-12-04T09:31:00Z"/>
          <w:rFonts w:ascii="Arial" w:eastAsia="Arial" w:hAnsi="Arial" w:cs="Arial"/>
          <w:color w:val="000000"/>
          <w:sz w:val="24"/>
          <w:szCs w:val="24"/>
          <w:lang w:val="es-419" w:eastAsia="es-419"/>
        </w:rPr>
      </w:pPr>
      <w:r w:rsidRPr="00EE56F4">
        <w:rPr>
          <w:rFonts w:ascii="Arial" w:hAnsi="Arial"/>
          <w:sz w:val="24"/>
          <w:rPrChange w:id="1645" w:author="Bohorquez Manrique, German Javier, Enel Colombia" w:date="2020-12-04T09:31:00Z">
            <w:rPr/>
          </w:rPrChange>
        </w:rPr>
        <w:t xml:space="preserve">ENEL-EMGESA estará facultada para dar por terminado unilateralmente el contrato o negocio jurídico </w:t>
      </w:r>
      <w:r w:rsidRPr="00EE56F4">
        <w:rPr>
          <w:sz w:val="24"/>
          <w:rPrChange w:id="1646" w:author="Bohorquez Manrique, German Javier, Enel Colombia" w:date="2020-12-04T09:31:00Z">
            <w:rPr/>
          </w:rPrChange>
        </w:rPr>
        <w:t xml:space="preserve">de Venta de energía, que resulte de la aceptación de la OFERTA MERCANTIL que le presente ENEL-EMGESA al DESTINATARIO, y para exigir el pago del consumo de energía no facturada, de la cláusula penal y de los demás perjuicios ocasionados a ENEL-EMGESA, en los siguientes casos: (i) la existencia de fraude a las conexiones y acometidas de los Equipos de Medida; (ii) la existencia de conexiones directas a la red antes de los Equipos de Medida que afecten la medida del consumo, así como la inversión de fases o </w:t>
      </w:r>
      <w:proofErr w:type="spellStart"/>
      <w:r w:rsidRPr="00EE56F4">
        <w:rPr>
          <w:sz w:val="24"/>
          <w:rPrChange w:id="1647" w:author="Bohorquez Manrique, German Javier, Enel Colombia" w:date="2020-12-04T09:31:00Z">
            <w:rPr/>
          </w:rPrChange>
        </w:rPr>
        <w:t>by-pass</w:t>
      </w:r>
      <w:proofErr w:type="spellEnd"/>
      <w:r w:rsidRPr="00EE56F4">
        <w:rPr>
          <w:sz w:val="24"/>
          <w:rPrChange w:id="1648" w:author="Bohorquez Manrique, German Javier, Enel Colombia" w:date="2020-12-04T09:31:00Z">
            <w:rPr/>
          </w:rPrChange>
        </w:rPr>
        <w:t xml:space="preserve"> en el medidor; (iii) o cualquier otra acción, acto o maniobra fraudulenta o indebida del DESTINATARIO contraria a la Ley que altere, distorsione o impida el correcto funcionamiento de los Equipos de Medida.</w:t>
      </w:r>
      <w:ins w:id="1649" w:author="Bohorquez Manrique, German Javier, Enel Colombia" w:date="2020-12-04T09:31:00Z">
        <w:r w:rsidRPr="00EE56F4">
          <w:rPr>
            <w:sz w:val="24"/>
            <w:szCs w:val="24"/>
          </w:rPr>
          <w:t xml:space="preserve"> </w:t>
        </w:r>
      </w:ins>
    </w:p>
    <w:p w14:paraId="2CE43FC0" w14:textId="77777777" w:rsidR="00057EFC" w:rsidRPr="00EE56F4" w:rsidRDefault="00057EFC">
      <w:pPr>
        <w:spacing w:after="0" w:line="240" w:lineRule="auto"/>
        <w:ind w:right="-93"/>
        <w:jc w:val="both"/>
        <w:rPr>
          <w:rFonts w:ascii="Arial" w:hAnsi="Arial"/>
          <w:sz w:val="24"/>
          <w:rPrChange w:id="1650" w:author="Bohorquez Manrique, German Javier, Enel Colombia" w:date="2020-12-04T09:31:00Z">
            <w:rPr/>
          </w:rPrChange>
        </w:rPr>
        <w:pPrChange w:id="1651" w:author="Bohorquez Manrique, German Javier, Enel Colombia" w:date="2020-12-04T09:31:00Z">
          <w:pPr>
            <w:ind w:left="-5"/>
          </w:pPr>
        </w:pPrChange>
      </w:pPr>
    </w:p>
    <w:p w14:paraId="4B6E7600" w14:textId="77777777" w:rsidR="00057EFC" w:rsidRPr="00EE56F4" w:rsidRDefault="00057EFC" w:rsidP="00057EFC">
      <w:pPr>
        <w:spacing w:after="0" w:line="240" w:lineRule="auto"/>
        <w:ind w:right="-93"/>
        <w:jc w:val="both"/>
        <w:rPr>
          <w:ins w:id="1652" w:author="Bohorquez Manrique, German Javier, Enel Colombia" w:date="2020-12-04T09:31:00Z"/>
          <w:rFonts w:ascii="Arial" w:eastAsia="Arial" w:hAnsi="Arial" w:cs="Arial"/>
          <w:color w:val="000000"/>
          <w:sz w:val="24"/>
          <w:szCs w:val="24"/>
          <w:lang w:val="es-419" w:eastAsia="es-419"/>
        </w:rPr>
      </w:pPr>
      <w:r w:rsidRPr="00EE56F4">
        <w:rPr>
          <w:rFonts w:ascii="Arial" w:hAnsi="Arial"/>
          <w:sz w:val="24"/>
          <w:rPrChange w:id="1653" w:author="Bohorquez Manrique, German Javier, Enel Colombia" w:date="2020-12-04T09:31:00Z">
            <w:rPr/>
          </w:rPrChange>
        </w:rPr>
        <w:t>No constituye plena prueba para dar por t</w:t>
      </w:r>
      <w:r w:rsidRPr="00EE56F4">
        <w:rPr>
          <w:sz w:val="24"/>
          <w:rPrChange w:id="1654" w:author="Bohorquez Manrique, German Javier, Enel Colombia" w:date="2020-12-04T09:31:00Z">
            <w:rPr/>
          </w:rPrChange>
        </w:rPr>
        <w:t>erminado el contrato o negocio jurídico, que resulte de la aceptación de la OFERTA MERCANTIL que le presente ENEL-EMGESA al DESTINATARIO, o para exigir el pago de los perjuicios ocasionados, la sola existencia de irregularidades externas en los Equipos de Medida tales como: sellos rotos, rotura de tapas o del vidrio protector. En este caso, ENEL-EMGESA, en presencia del DESTINATARIO, deberá retirar los Equipos de Medida supuestamente afectados para comprobar técnicamente la posible existencia de manipulación y alteración interna. Se deberá dejar constancia del retiro de los Equipos de Medida, presuntamente afectados, en un acta debidamente suscrita por ENEL-EMGESA y el DESTINATARIO.</w:t>
      </w:r>
      <w:ins w:id="1655" w:author="Bohorquez Manrique, German Javier, Enel Colombia" w:date="2020-12-04T09:31:00Z">
        <w:r w:rsidRPr="00EE56F4">
          <w:rPr>
            <w:sz w:val="24"/>
            <w:szCs w:val="24"/>
          </w:rPr>
          <w:t xml:space="preserve"> </w:t>
        </w:r>
      </w:ins>
    </w:p>
    <w:p w14:paraId="67B1C241" w14:textId="77777777" w:rsidR="00057EFC" w:rsidRDefault="00057EFC">
      <w:pPr>
        <w:spacing w:after="0" w:line="240" w:lineRule="auto"/>
        <w:ind w:right="-93"/>
        <w:jc w:val="both"/>
        <w:rPr>
          <w:rFonts w:ascii="Arial" w:hAnsi="Arial"/>
          <w:sz w:val="24"/>
          <w:rPrChange w:id="1656" w:author="Bohorquez Manrique, German Javier, Enel Colombia" w:date="2020-12-04T09:31:00Z">
            <w:rPr/>
          </w:rPrChange>
        </w:rPr>
        <w:pPrChange w:id="1657" w:author="Bohorquez Manrique, German Javier, Enel Colombia" w:date="2020-12-04T09:31:00Z">
          <w:pPr>
            <w:ind w:left="-5"/>
          </w:pPr>
        </w:pPrChange>
      </w:pPr>
    </w:p>
    <w:p w14:paraId="297612CD"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658" w:author="Bohorquez Manrique, German Javier, Enel Colombia" w:date="2020-12-04T09:31:00Z">
            <w:rPr/>
          </w:rPrChange>
        </w:rPr>
        <w:pPrChange w:id="1659" w:author="Bohorquez Manrique, German Javier, Enel Colombia" w:date="2020-12-04T09:31:00Z">
          <w:pPr>
            <w:ind w:left="-5"/>
          </w:pPr>
        </w:pPrChange>
      </w:pPr>
      <w:r w:rsidRPr="00EE56F4">
        <w:rPr>
          <w:rFonts w:ascii="Arial" w:hAnsi="Arial"/>
          <w:sz w:val="24"/>
          <w:rPrChange w:id="1660" w:author="Bohorquez Manrique, German Javier, Enel Colombia" w:date="2020-12-04T09:31:00Z">
            <w:rPr/>
          </w:rPrChange>
        </w:rPr>
        <w:t>De acuerdo con lo establecido en el Código de Medida, los costos de la verificación serán asumidos por quien la haya solicitado.</w:t>
      </w:r>
      <w:r w:rsidRPr="00EE56F4">
        <w:rPr>
          <w:sz w:val="24"/>
          <w:rPrChange w:id="1661" w:author="Bohorquez Manrique, German Javier, Enel Colombia" w:date="2020-12-04T09:31:00Z">
            <w:rPr/>
          </w:rPrChange>
        </w:rPr>
        <w:t xml:space="preserve"> Cuando se evidencie un incumplimiento del Código de Medida vigente, fraudes o intervenciones indebidas al sistema de medición, dicho costo debe ser asumido por el Representante de la Frontera, quien lo trasladará al responsable de la conducta.</w:t>
      </w:r>
    </w:p>
    <w:p w14:paraId="31BC1E7C" w14:textId="77777777" w:rsidR="00057EFC" w:rsidRPr="00EE56F4" w:rsidRDefault="00057EFC" w:rsidP="00057EFC">
      <w:pPr>
        <w:spacing w:after="0" w:line="240" w:lineRule="auto"/>
        <w:ind w:right="-93"/>
        <w:jc w:val="both"/>
        <w:rPr>
          <w:ins w:id="1662" w:author="Bohorquez Manrique, German Javier, Enel Colombia" w:date="2020-12-04T09:31:00Z"/>
          <w:rFonts w:ascii="Arial" w:hAnsi="Arial" w:cs="Arial"/>
          <w:sz w:val="24"/>
          <w:szCs w:val="24"/>
        </w:rPr>
      </w:pPr>
    </w:p>
    <w:p w14:paraId="18EA56FD"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663" w:author="Bohorquez Manrique, German Javier, Enel Colombia" w:date="2020-12-04T09:31:00Z">
            <w:rPr/>
          </w:rPrChange>
        </w:rPr>
        <w:pPrChange w:id="1664" w:author="Bohorquez Manrique, German Javier, Enel Colombia" w:date="2020-12-04T09:31:00Z">
          <w:pPr>
            <w:ind w:left="-5"/>
          </w:pPr>
        </w:pPrChange>
      </w:pPr>
      <w:r w:rsidRPr="00EE56F4">
        <w:rPr>
          <w:rFonts w:ascii="Arial" w:hAnsi="Arial"/>
          <w:sz w:val="24"/>
          <w:rPrChange w:id="1665" w:author="Bohorquez Manrique, German Javier, Enel Colombia" w:date="2020-12-04T09:31:00Z">
            <w:rPr/>
          </w:rPrChange>
        </w:rPr>
        <w:t>De esta manera, con el fin de garantizar el debido proceso y derecho de defensa del DESTINATARIO, se procederá de la siguiente forma:</w:t>
      </w:r>
    </w:p>
    <w:p w14:paraId="7117D683" w14:textId="77777777" w:rsidR="00057EFC" w:rsidRPr="00EE56F4" w:rsidRDefault="00057EFC" w:rsidP="00057EFC">
      <w:pPr>
        <w:spacing w:after="0" w:line="240" w:lineRule="auto"/>
        <w:ind w:right="-93"/>
        <w:jc w:val="both"/>
        <w:rPr>
          <w:ins w:id="1666" w:author="Bohorquez Manrique, German Javier, Enel Colombia" w:date="2020-12-04T09:31:00Z"/>
          <w:rFonts w:ascii="Arial" w:hAnsi="Arial" w:cs="Arial"/>
          <w:sz w:val="24"/>
          <w:szCs w:val="24"/>
        </w:rPr>
      </w:pPr>
    </w:p>
    <w:p w14:paraId="3A8D5F0B" w14:textId="77777777" w:rsidR="00057EFC" w:rsidRPr="00EE56F4" w:rsidRDefault="00057EFC">
      <w:pPr>
        <w:pStyle w:val="Prrafodelista"/>
        <w:numPr>
          <w:ilvl w:val="0"/>
          <w:numId w:val="24"/>
        </w:numPr>
        <w:spacing w:after="0" w:line="240" w:lineRule="auto"/>
        <w:ind w:right="-93"/>
        <w:jc w:val="both"/>
        <w:rPr>
          <w:rFonts w:ascii="Arial" w:hAnsi="Arial"/>
          <w:sz w:val="24"/>
          <w:rPrChange w:id="1667" w:author="Bohorquez Manrique, German Javier, Enel Colombia" w:date="2020-12-04T09:31:00Z">
            <w:rPr/>
          </w:rPrChange>
        </w:rPr>
        <w:pPrChange w:id="1668" w:author="Bohorquez Manrique, German Javier, Enel Colombia" w:date="2020-12-04T09:31:00Z">
          <w:pPr>
            <w:numPr>
              <w:numId w:val="35"/>
            </w:numPr>
            <w:ind w:left="1144"/>
          </w:pPr>
        </w:pPrChange>
      </w:pPr>
      <w:r w:rsidRPr="00EE56F4">
        <w:rPr>
          <w:rFonts w:ascii="Arial" w:hAnsi="Arial"/>
          <w:sz w:val="24"/>
          <w:rPrChange w:id="1669" w:author="Bohorquez Manrique, German Javier, Enel Colombia" w:date="2020-12-04T09:31:00Z">
            <w:rPr/>
          </w:rPrChange>
        </w:rPr>
        <w:t xml:space="preserve">Las pruebas realizadas a los Equipos de Medida, objeto de retiro, deberán hacerse en </w:t>
      </w:r>
      <w:del w:id="1670" w:author="Bohorquez Manrique, German Javier, Enel Colombia" w:date="2020-12-04T09:31:00Z">
        <w:r>
          <w:delText>unlaboratorio</w:delText>
        </w:r>
      </w:del>
      <w:ins w:id="1671" w:author="Bohorquez Manrique, German Javier, Enel Colombia" w:date="2020-12-04T09:31:00Z">
        <w:r w:rsidRPr="00EE56F4">
          <w:rPr>
            <w:rFonts w:ascii="Arial" w:hAnsi="Arial" w:cs="Arial"/>
            <w:sz w:val="24"/>
            <w:szCs w:val="24"/>
          </w:rPr>
          <w:t>un laboratorio</w:t>
        </w:r>
      </w:ins>
      <w:r w:rsidRPr="00EE56F4">
        <w:rPr>
          <w:rFonts w:ascii="Arial" w:hAnsi="Arial"/>
          <w:sz w:val="24"/>
          <w:rPrChange w:id="1672" w:author="Bohorquez Manrique, German Javier, Enel Colombia" w:date="2020-12-04T09:31:00Z">
            <w:rPr/>
          </w:rPrChange>
        </w:rPr>
        <w:t xml:space="preserve"> acreditado ante la Superintendencia de Industria y Comercio o ante cualquier otro organismo competente y autorizado para este efecto, con el fin de comprobar la posible existencia de manipulación de los Equipos de Medida.</w:t>
      </w:r>
    </w:p>
    <w:p w14:paraId="5C8401C9" w14:textId="77777777" w:rsidR="00057EFC" w:rsidRPr="00EE56F4" w:rsidRDefault="00057EFC" w:rsidP="00057EFC">
      <w:pPr>
        <w:pStyle w:val="Prrafodelista"/>
        <w:spacing w:after="0" w:line="240" w:lineRule="auto"/>
        <w:ind w:left="1068" w:right="-93"/>
        <w:jc w:val="both"/>
        <w:rPr>
          <w:ins w:id="1673" w:author="Bohorquez Manrique, German Javier, Enel Colombia" w:date="2020-12-04T09:31:00Z"/>
          <w:rFonts w:ascii="Arial" w:hAnsi="Arial" w:cs="Arial"/>
          <w:sz w:val="24"/>
          <w:szCs w:val="24"/>
        </w:rPr>
      </w:pPr>
    </w:p>
    <w:p w14:paraId="4F455F39" w14:textId="77777777" w:rsidR="00057EFC" w:rsidRPr="00EE56F4" w:rsidRDefault="00057EFC">
      <w:pPr>
        <w:pStyle w:val="Prrafodelista"/>
        <w:numPr>
          <w:ilvl w:val="0"/>
          <w:numId w:val="24"/>
        </w:numPr>
        <w:spacing w:after="0" w:line="240" w:lineRule="auto"/>
        <w:ind w:right="-93"/>
        <w:jc w:val="both"/>
        <w:rPr>
          <w:rFonts w:ascii="Arial" w:hAnsi="Arial"/>
          <w:sz w:val="24"/>
          <w:rPrChange w:id="1674" w:author="Bohorquez Manrique, German Javier, Enel Colombia" w:date="2020-12-04T09:31:00Z">
            <w:rPr/>
          </w:rPrChange>
        </w:rPr>
        <w:pPrChange w:id="1675" w:author="Bohorquez Manrique, German Javier, Enel Colombia" w:date="2020-12-04T09:31:00Z">
          <w:pPr>
            <w:numPr>
              <w:numId w:val="35"/>
            </w:numPr>
            <w:ind w:left="1144"/>
          </w:pPr>
        </w:pPrChange>
      </w:pPr>
      <w:r w:rsidRPr="00EE56F4">
        <w:rPr>
          <w:rFonts w:ascii="Arial" w:hAnsi="Arial"/>
          <w:sz w:val="24"/>
          <w:rPrChange w:id="1676" w:author="Bohorquez Manrique, German Javier, Enel Colombia" w:date="2020-12-04T09:31:00Z">
            <w:rPr/>
          </w:rPrChange>
        </w:rPr>
        <w:t xml:space="preserve">ENEL-EMGESA comunicará al DESTINATARIO el resultado de las pruebas de los Equipos </w:t>
      </w:r>
      <w:del w:id="1677" w:author="Bohorquez Manrique, German Javier, Enel Colombia" w:date="2020-12-04T09:31:00Z">
        <w:r>
          <w:delText>deMedida</w:delText>
        </w:r>
      </w:del>
      <w:ins w:id="1678" w:author="Bohorquez Manrique, German Javier, Enel Colombia" w:date="2020-12-04T09:31:00Z">
        <w:r w:rsidRPr="00EE56F4">
          <w:rPr>
            <w:rFonts w:ascii="Arial" w:hAnsi="Arial" w:cs="Arial"/>
            <w:sz w:val="24"/>
            <w:szCs w:val="24"/>
          </w:rPr>
          <w:t>de Medida</w:t>
        </w:r>
      </w:ins>
      <w:r w:rsidRPr="00EE56F4">
        <w:rPr>
          <w:rFonts w:ascii="Arial" w:hAnsi="Arial"/>
          <w:sz w:val="24"/>
          <w:rPrChange w:id="1679" w:author="Bohorquez Manrique, German Javier, Enel Colombia" w:date="2020-12-04T09:31:00Z">
            <w:rPr/>
          </w:rPrChange>
        </w:rPr>
        <w:t xml:space="preserve"> y, en el evento en que dichos resultados arrojen que existió adulteración e irregularidades en los mismos, El DESTINATARIO deberá justificar la presunta distorsión, irregularidad, fraude, anomalía o violación, dentro de los cinco (5) días hábiles siguientes a la comunicación que reciba por parte de ENEL-EMGESA en donde se informe la situación encontrada.</w:t>
      </w:r>
    </w:p>
    <w:p w14:paraId="3362FA6E" w14:textId="77777777" w:rsidR="00057EFC" w:rsidRPr="00EE56F4" w:rsidRDefault="00057EFC" w:rsidP="00057EFC">
      <w:pPr>
        <w:pStyle w:val="Prrafodelista"/>
        <w:spacing w:after="0" w:line="240" w:lineRule="auto"/>
        <w:ind w:left="1068" w:right="-93"/>
        <w:jc w:val="both"/>
        <w:rPr>
          <w:ins w:id="1680" w:author="Bohorquez Manrique, German Javier, Enel Colombia" w:date="2020-12-04T09:31:00Z"/>
          <w:rFonts w:ascii="Arial" w:hAnsi="Arial" w:cs="Arial"/>
          <w:sz w:val="24"/>
          <w:szCs w:val="24"/>
        </w:rPr>
      </w:pPr>
    </w:p>
    <w:p w14:paraId="772E16F0" w14:textId="77777777" w:rsidR="00057EFC" w:rsidRPr="00EE56F4" w:rsidRDefault="00057EFC">
      <w:pPr>
        <w:pStyle w:val="Prrafodelista"/>
        <w:numPr>
          <w:ilvl w:val="0"/>
          <w:numId w:val="24"/>
        </w:numPr>
        <w:spacing w:after="0" w:line="240" w:lineRule="auto"/>
        <w:ind w:right="-93"/>
        <w:jc w:val="both"/>
        <w:rPr>
          <w:rFonts w:ascii="Arial" w:hAnsi="Arial"/>
          <w:sz w:val="24"/>
          <w:rPrChange w:id="1681" w:author="Bohorquez Manrique, German Javier, Enel Colombia" w:date="2020-12-04T09:31:00Z">
            <w:rPr/>
          </w:rPrChange>
        </w:rPr>
        <w:pPrChange w:id="1682" w:author="Bohorquez Manrique, German Javier, Enel Colombia" w:date="2020-12-04T09:31:00Z">
          <w:pPr>
            <w:numPr>
              <w:numId w:val="35"/>
            </w:numPr>
            <w:spacing w:after="541"/>
            <w:ind w:left="1144"/>
          </w:pPr>
        </w:pPrChange>
      </w:pPr>
      <w:r w:rsidRPr="00EE56F4">
        <w:rPr>
          <w:rFonts w:ascii="Arial" w:hAnsi="Arial"/>
          <w:sz w:val="24"/>
          <w:rPrChange w:id="1683" w:author="Bohorquez Manrique, German Javier, Enel Colombia" w:date="2020-12-04T09:31:00Z">
            <w:rPr/>
          </w:rPrChange>
        </w:rPr>
        <w:t xml:space="preserve">En caso de que el DESTINATARIO, dentro del plazo establecido, no justifique las </w:t>
      </w:r>
      <w:del w:id="1684" w:author="Bohorquez Manrique, German Javier, Enel Colombia" w:date="2020-12-04T09:31:00Z">
        <w:r>
          <w:delText>irregularidadespresentadas</w:delText>
        </w:r>
      </w:del>
      <w:ins w:id="1685" w:author="Bohorquez Manrique, German Javier, Enel Colombia" w:date="2020-12-04T09:31:00Z">
        <w:r w:rsidRPr="00EE56F4">
          <w:rPr>
            <w:rFonts w:ascii="Arial" w:hAnsi="Arial" w:cs="Arial"/>
            <w:sz w:val="24"/>
            <w:szCs w:val="24"/>
          </w:rPr>
          <w:t>irregularidades presentadas</w:t>
        </w:r>
      </w:ins>
      <w:r w:rsidRPr="00EE56F4">
        <w:rPr>
          <w:rFonts w:ascii="Arial" w:hAnsi="Arial"/>
          <w:sz w:val="24"/>
          <w:rPrChange w:id="1686" w:author="Bohorquez Manrique, German Javier, Enel Colombia" w:date="2020-12-04T09:31:00Z">
            <w:rPr/>
          </w:rPrChange>
        </w:rPr>
        <w:t xml:space="preserve"> en los Equipos de Medida o las </w:t>
      </w:r>
      <w:r w:rsidRPr="00EE56F4">
        <w:rPr>
          <w:rFonts w:ascii="Arial" w:hAnsi="Arial"/>
          <w:sz w:val="24"/>
          <w:rPrChange w:id="1687" w:author="Bohorquez Manrique, German Javier, Enel Colombia" w:date="2020-12-04T09:31:00Z">
            <w:rPr/>
          </w:rPrChange>
        </w:rPr>
        <w:lastRenderedPageBreak/>
        <w:t>mismas no sean satisfactorias técnicamente para ENEL-EMGESA, quedará demostrada la conducta irregular y fraudulenta del DESTINATARIO y ello dará lugar a las acciones legales que sean pertinentes.</w:t>
      </w:r>
      <w:ins w:id="1688" w:author="Bohorquez Manrique, German Javier, Enel Colombia" w:date="2020-12-04T09:31:00Z">
        <w:r w:rsidRPr="00EE56F4">
          <w:rPr>
            <w:rFonts w:ascii="Arial" w:hAnsi="Arial" w:cs="Arial"/>
            <w:sz w:val="24"/>
            <w:szCs w:val="24"/>
          </w:rPr>
          <w:t xml:space="preserve"> </w:t>
        </w:r>
      </w:ins>
    </w:p>
    <w:p w14:paraId="3E32F23E" w14:textId="77777777" w:rsidR="00057EFC" w:rsidRPr="00EE56F4" w:rsidRDefault="00057EFC">
      <w:pPr>
        <w:pStyle w:val="Prrafodelista"/>
        <w:spacing w:after="0" w:line="240" w:lineRule="auto"/>
        <w:ind w:left="1068" w:right="-93"/>
        <w:jc w:val="both"/>
        <w:rPr>
          <w:rFonts w:ascii="Arial" w:hAnsi="Arial"/>
          <w:sz w:val="24"/>
          <w:rPrChange w:id="1689" w:author="Bohorquez Manrique, German Javier, Enel Colombia" w:date="2020-12-04T09:31:00Z">
            <w:rPr/>
          </w:rPrChange>
        </w:rPr>
        <w:pPrChange w:id="1690" w:author="Bohorquez Manrique, German Javier, Enel Colombia" w:date="2020-12-04T09:31:00Z">
          <w:pPr>
            <w:spacing w:after="313" w:line="265" w:lineRule="auto"/>
            <w:ind w:left="216"/>
            <w:jc w:val="center"/>
          </w:pPr>
        </w:pPrChange>
      </w:pPr>
      <w:del w:id="1691" w:author="Bohorquez Manrique, German Javier, Enel Colombia" w:date="2020-12-04T09:31:00Z">
        <w:r>
          <w:delText>Page 12/32</w:delText>
        </w:r>
      </w:del>
    </w:p>
    <w:p w14:paraId="43841482" w14:textId="77777777" w:rsidR="00057EFC" w:rsidRPr="00EE56F4" w:rsidRDefault="00057EFC">
      <w:pPr>
        <w:pStyle w:val="Prrafodelista"/>
        <w:numPr>
          <w:ilvl w:val="0"/>
          <w:numId w:val="24"/>
        </w:numPr>
        <w:spacing w:after="0" w:line="240" w:lineRule="auto"/>
        <w:ind w:right="-93"/>
        <w:jc w:val="both"/>
        <w:rPr>
          <w:rFonts w:ascii="Arial" w:hAnsi="Arial"/>
          <w:sz w:val="24"/>
          <w:rPrChange w:id="1692" w:author="Bohorquez Manrique, German Javier, Enel Colombia" w:date="2020-12-04T09:31:00Z">
            <w:rPr/>
          </w:rPrChange>
        </w:rPr>
        <w:pPrChange w:id="1693" w:author="Bohorquez Manrique, German Javier, Enel Colombia" w:date="2020-12-04T09:31:00Z">
          <w:pPr>
            <w:numPr>
              <w:numId w:val="35"/>
            </w:numPr>
            <w:ind w:left="1144"/>
          </w:pPr>
        </w:pPrChange>
      </w:pPr>
      <w:r w:rsidRPr="00EE56F4">
        <w:rPr>
          <w:rFonts w:ascii="Arial" w:hAnsi="Arial"/>
          <w:sz w:val="24"/>
          <w:rPrChange w:id="1694" w:author="Bohorquez Manrique, German Javier, Enel Colombia" w:date="2020-12-04T09:31:00Z">
            <w:rPr/>
          </w:rPrChange>
        </w:rPr>
        <w:t xml:space="preserve">Si con base en las pruebas aportadas por ENEL-EMGESA, o por el DESTINATARIO, </w:t>
      </w:r>
      <w:del w:id="1695" w:author="Bohorquez Manrique, German Javier, Enel Colombia" w:date="2020-12-04T09:31:00Z">
        <w:r>
          <w:delText>sedetermina</w:delText>
        </w:r>
      </w:del>
      <w:ins w:id="1696" w:author="Bohorquez Manrique, German Javier, Enel Colombia" w:date="2020-12-04T09:31:00Z">
        <w:r w:rsidRPr="00EE56F4">
          <w:rPr>
            <w:rFonts w:ascii="Arial" w:hAnsi="Arial" w:cs="Arial"/>
            <w:sz w:val="24"/>
            <w:szCs w:val="24"/>
          </w:rPr>
          <w:t>se determina</w:t>
        </w:r>
      </w:ins>
      <w:r w:rsidRPr="00EE56F4">
        <w:rPr>
          <w:rFonts w:ascii="Arial" w:hAnsi="Arial"/>
          <w:sz w:val="24"/>
          <w:rPrChange w:id="1697" w:author="Bohorquez Manrique, German Javier, Enel Colombia" w:date="2020-12-04T09:31:00Z">
            <w:rPr/>
          </w:rPrChange>
        </w:rPr>
        <w:t xml:space="preserve"> que existió fraude, adulteración o cualquier otra irregularidad en la medición del consumo de energía, ENEL-EMGESA podrá (i) dar por terminado unilateralmente y con justa causa el contrato o negocio jurídico de Venta de Energía, resultante de la aceptación de la OFERTA MERCANTIL que presente ENEL-EMGESA al DESTINATARIO; y (ii) exigir al DESTINATARIO el pago de los consumos no facturados y los perjuicios causados a ENEL-EMGESA.</w:t>
      </w:r>
    </w:p>
    <w:p w14:paraId="3D138CDA" w14:textId="77777777" w:rsidR="00057EFC" w:rsidRPr="00EE56F4" w:rsidRDefault="00057EFC" w:rsidP="00057EFC">
      <w:pPr>
        <w:pStyle w:val="Textoindependiente2"/>
        <w:tabs>
          <w:tab w:val="left" w:pos="900"/>
        </w:tabs>
        <w:ind w:right="-93"/>
        <w:rPr>
          <w:ins w:id="1698" w:author="Bohorquez Manrique, German Javier, Enel Colombia" w:date="2020-12-04T09:31:00Z"/>
          <w:rFonts w:ascii="Arial" w:hAnsi="Arial" w:cs="Arial"/>
          <w:b/>
          <w:bCs/>
          <w:lang w:val="es-CO"/>
        </w:rPr>
      </w:pPr>
    </w:p>
    <w:p w14:paraId="320F67EE" w14:textId="77777777" w:rsidR="00057EFC" w:rsidRPr="00EE56F4" w:rsidRDefault="00057EFC" w:rsidP="00057EFC">
      <w:pPr>
        <w:spacing w:after="0" w:line="240" w:lineRule="auto"/>
        <w:ind w:right="-93"/>
        <w:jc w:val="both"/>
        <w:rPr>
          <w:ins w:id="1699" w:author="Bohorquez Manrique, German Javier, Enel Colombia" w:date="2020-12-04T09:31:00Z"/>
          <w:rFonts w:ascii="Arial" w:eastAsia="Arial" w:hAnsi="Arial" w:cs="Arial"/>
          <w:iCs/>
          <w:color w:val="000000"/>
          <w:sz w:val="24"/>
          <w:szCs w:val="24"/>
          <w:lang w:val="es-419" w:eastAsia="es-419"/>
        </w:rPr>
      </w:pPr>
      <w:r>
        <w:rPr>
          <w:b/>
          <w:rPrChange w:id="1700" w:author="Bohorquez Manrique, German Javier, Enel Colombia" w:date="2020-12-04T09:31:00Z">
            <w:rPr/>
          </w:rPrChange>
        </w:rPr>
        <w:t>6.</w:t>
      </w:r>
      <w:r w:rsidRPr="007767BF">
        <w:rPr>
          <w:b/>
          <w:rPrChange w:id="1701" w:author="Bohorquez Manrique, German Javier, Enel Colombia" w:date="2020-12-04T09:31:00Z">
            <w:rPr/>
          </w:rPrChange>
        </w:rPr>
        <w:t xml:space="preserve"> </w:t>
      </w:r>
      <w:r w:rsidRPr="00EE56F4">
        <w:rPr>
          <w:rFonts w:ascii="Arial" w:hAnsi="Arial"/>
          <w:b/>
          <w:sz w:val="24"/>
          <w:rPrChange w:id="1702" w:author="Bohorquez Manrique, German Javier, Enel Colombia" w:date="2020-12-04T09:31:00Z">
            <w:rPr/>
          </w:rPrChange>
        </w:rPr>
        <w:t xml:space="preserve">Energía Reactiva: </w:t>
      </w:r>
      <w:r w:rsidRPr="001429CB">
        <w:rPr>
          <w:sz w:val="24"/>
          <w:rPrChange w:id="1703" w:author="Bohorquez Manrique, German Javier, Enel Colombia" w:date="2020-12-04T09:31:00Z">
            <w:rPr/>
          </w:rPrChange>
        </w:rPr>
        <w:t>La metodología usa para el cálculo el transporte de energía reactiva en exceso será conforme a lo establecido en la resolución CREG 015 de 2018, o aquellas que la complementen, modifiquen o sustituya</w:t>
      </w:r>
      <w:r w:rsidRPr="001429CB">
        <w:rPr>
          <w:sz w:val="24"/>
          <w:lang w:val="es-MX"/>
          <w:rPrChange w:id="1704" w:author="Bohorquez Manrique, German Javier, Enel Colombia" w:date="2020-12-04T09:31:00Z">
            <w:rPr/>
          </w:rPrChange>
        </w:rPr>
        <w:t>n</w:t>
      </w:r>
      <w:r w:rsidRPr="001429CB">
        <w:rPr>
          <w:rFonts w:ascii="Arial" w:hAnsi="Arial"/>
          <w:sz w:val="24"/>
          <w:rPrChange w:id="1705" w:author="Bohorquez Manrique, German Javier, Enel Colombia" w:date="2020-12-04T09:31:00Z">
            <w:rPr/>
          </w:rPrChange>
        </w:rPr>
        <w:t xml:space="preserve">, </w:t>
      </w:r>
      <w:r w:rsidRPr="001429CB">
        <w:rPr>
          <w:sz w:val="24"/>
          <w:rPrChange w:id="1706" w:author="Bohorquez Manrique, German Javier, Enel Colombia" w:date="2020-12-04T09:31:00Z">
            <w:rPr/>
          </w:rPrChange>
        </w:rPr>
        <w:t>en caso que se registre en su frontera comercial un  consumo de energía reactiva inductiva en exceso, y este sea mayor al cincuenta por ciento (50%) de la energía activa (</w:t>
      </w:r>
      <w:proofErr w:type="spellStart"/>
      <w:r w:rsidRPr="001429CB">
        <w:rPr>
          <w:sz w:val="24"/>
          <w:rPrChange w:id="1707" w:author="Bohorquez Manrique, German Javier, Enel Colombia" w:date="2020-12-04T09:31:00Z">
            <w:rPr/>
          </w:rPrChange>
        </w:rPr>
        <w:t>kWh</w:t>
      </w:r>
      <w:proofErr w:type="spellEnd"/>
      <w:r w:rsidRPr="001429CB">
        <w:rPr>
          <w:sz w:val="24"/>
          <w:rPrChange w:id="1708" w:author="Bohorquez Manrique, German Javier, Enel Colombia" w:date="2020-12-04T09:31:00Z">
            <w:rPr/>
          </w:rPrChange>
        </w:rPr>
        <w:t>) que le es entregada en cada periodo horario, el exceso sobre este límite, en cada periodo, se considerará como energía activa para efectos de liquidar mensualmente el cargo por uso del respectivo sistema.</w:t>
      </w:r>
      <w:r w:rsidRPr="001429CB">
        <w:t xml:space="preserve"> </w:t>
      </w:r>
      <w:r w:rsidRPr="001429CB">
        <w:rPr>
          <w:sz w:val="24"/>
          <w:rPrChange w:id="1709" w:author="Bohorquez Manrique, German Javier, Enel Colombia" w:date="2020-12-04T09:31:00Z">
            <w:rPr/>
          </w:rPrChange>
        </w:rPr>
        <w:t>En caso que la energía activa sea igual a cero en algún periodo y exista transporte de energía reactiva inductiva, el costo del transporte de energía reactiva se efectuará sobre la totalidad de energía reactiva registrada en dicho período.</w:t>
      </w:r>
      <w:ins w:id="1710" w:author="Bohorquez Manrique, German Javier, Enel Colombia" w:date="2020-12-04T09:31:00Z">
        <w:r>
          <w:rPr>
            <w:iCs/>
            <w:sz w:val="24"/>
            <w:szCs w:val="24"/>
          </w:rPr>
          <w:t xml:space="preserve"> </w:t>
        </w:r>
      </w:ins>
    </w:p>
    <w:p w14:paraId="1412DC0C" w14:textId="77777777" w:rsidR="00057EFC" w:rsidRDefault="00057EFC">
      <w:pPr>
        <w:spacing w:after="0" w:line="240" w:lineRule="auto"/>
        <w:ind w:right="-93"/>
        <w:jc w:val="both"/>
        <w:rPr>
          <w:rFonts w:ascii="Arial" w:hAnsi="Arial"/>
          <w:sz w:val="24"/>
          <w:rPrChange w:id="1711" w:author="Bohorquez Manrique, German Javier, Enel Colombia" w:date="2020-12-04T09:31:00Z">
            <w:rPr/>
          </w:rPrChange>
        </w:rPr>
        <w:pPrChange w:id="1712" w:author="Bohorquez Manrique, German Javier, Enel Colombia" w:date="2020-12-04T09:31:00Z">
          <w:pPr>
            <w:ind w:left="-5"/>
          </w:pPr>
        </w:pPrChange>
      </w:pPr>
    </w:p>
    <w:p w14:paraId="32906FE2" w14:textId="77777777" w:rsidR="00057EFC" w:rsidRDefault="00057EFC">
      <w:pPr>
        <w:spacing w:after="0" w:line="240" w:lineRule="auto"/>
        <w:ind w:right="-93"/>
        <w:jc w:val="both"/>
        <w:rPr>
          <w:rFonts w:ascii="Arial" w:eastAsia="Arial" w:hAnsi="Arial" w:cs="Arial"/>
          <w:color w:val="000000"/>
          <w:sz w:val="24"/>
          <w:lang w:val="es-419" w:eastAsia="es-419"/>
          <w:rPrChange w:id="1713" w:author="Bohorquez Manrique, German Javier, Enel Colombia" w:date="2020-12-04T09:31:00Z">
            <w:rPr/>
          </w:rPrChange>
        </w:rPr>
        <w:pPrChange w:id="1714" w:author="Bohorquez Manrique, German Javier, Enel Colombia" w:date="2020-12-04T09:31:00Z">
          <w:pPr>
            <w:ind w:left="-5"/>
          </w:pPr>
        </w:pPrChange>
      </w:pPr>
      <w:r>
        <w:rPr>
          <w:rFonts w:ascii="Arial" w:hAnsi="Arial"/>
          <w:sz w:val="24"/>
          <w:rPrChange w:id="1715" w:author="Bohorquez Manrique, German Javier, Enel Colombia" w:date="2020-12-04T09:31:00Z">
            <w:rPr/>
          </w:rPrChange>
        </w:rPr>
        <w:t xml:space="preserve">Cuando se registre en la frontera </w:t>
      </w:r>
      <w:r w:rsidRPr="006F7DFB">
        <w:rPr>
          <w:rFonts w:ascii="Arial" w:hAnsi="Arial"/>
          <w:sz w:val="24"/>
          <w:rPrChange w:id="1716" w:author="Bohorquez Manrique, German Javier, Enel Colombia" w:date="2020-12-04T09:31:00Z">
            <w:rPr/>
          </w:rPrChange>
        </w:rPr>
        <w:t>comercial el transporte de energía reactiva capacitiva, i</w:t>
      </w:r>
      <w:r w:rsidRPr="006F7DFB">
        <w:rPr>
          <w:sz w:val="24"/>
          <w:rPrChange w:id="1717" w:author="Bohorquez Manrique, German Javier, Enel Colombia" w:date="2020-12-04T09:31:00Z">
            <w:rPr/>
          </w:rPrChange>
        </w:rPr>
        <w:t>ndependientemente del valor de energía activa, se cobrará el costo de transporte de energía reactiva sobre la totalidad de energía reactiva registrada.</w:t>
      </w:r>
    </w:p>
    <w:p w14:paraId="6A20FB6E" w14:textId="77777777" w:rsidR="00057EFC" w:rsidRDefault="00057EFC" w:rsidP="00057EFC">
      <w:pPr>
        <w:spacing w:after="0" w:line="240" w:lineRule="auto"/>
        <w:ind w:right="-93"/>
        <w:jc w:val="both"/>
        <w:rPr>
          <w:ins w:id="1718" w:author="Bohorquez Manrique, German Javier, Enel Colombia" w:date="2020-12-04T09:31:00Z"/>
          <w:rFonts w:ascii="Arial" w:hAnsi="Arial" w:cs="Arial"/>
          <w:iCs/>
          <w:sz w:val="24"/>
          <w:szCs w:val="24"/>
        </w:rPr>
      </w:pPr>
    </w:p>
    <w:p w14:paraId="0E5A8BFF" w14:textId="77777777" w:rsidR="00057EFC" w:rsidRDefault="00057EFC" w:rsidP="00057EFC">
      <w:pPr>
        <w:spacing w:after="0" w:line="240" w:lineRule="auto"/>
        <w:ind w:right="-93"/>
        <w:jc w:val="both"/>
        <w:rPr>
          <w:ins w:id="1719" w:author="Bohorquez Manrique, German Javier, Enel Colombia" w:date="2020-12-04T09:31:00Z"/>
          <w:rFonts w:ascii="Arial" w:eastAsia="Arial" w:hAnsi="Arial" w:cs="Arial"/>
          <w:iCs/>
          <w:color w:val="000000"/>
          <w:sz w:val="24"/>
          <w:szCs w:val="24"/>
          <w:lang w:val="es-419" w:eastAsia="es-419"/>
        </w:rPr>
      </w:pPr>
      <w:r>
        <w:rPr>
          <w:rFonts w:ascii="Arial" w:hAnsi="Arial"/>
          <w:sz w:val="24"/>
          <w:rPrChange w:id="1720" w:author="Bohorquez Manrique, German Javier, Enel Colombia" w:date="2020-12-04T09:31:00Z">
            <w:rPr/>
          </w:rPrChange>
        </w:rPr>
        <w:t xml:space="preserve">De acuerdo con lo previsto en el Capítulo 12 de la Resolución CREG 015 de 2018 </w:t>
      </w:r>
      <w:del w:id="1721" w:author="Bohorquez Manrique, German Javier, Enel Colombia" w:date="2020-12-04T09:31:00Z">
        <w:r>
          <w:delText>"</w:delText>
        </w:r>
      </w:del>
      <w:ins w:id="1722" w:author="Bohorquez Manrique, German Javier, Enel Colombia" w:date="2020-12-04T09:31:00Z">
        <w:r>
          <w:rPr>
            <w:iCs/>
            <w:sz w:val="24"/>
            <w:szCs w:val="24"/>
          </w:rPr>
          <w:t>“</w:t>
        </w:r>
      </w:ins>
      <w:r w:rsidRPr="007767BF">
        <w:rPr>
          <w:i/>
          <w:sz w:val="24"/>
          <w:rPrChange w:id="1723" w:author="Bohorquez Manrique, German Javier, Enel Colombia" w:date="2020-12-04T09:31:00Z">
            <w:rPr/>
          </w:rPrChange>
        </w:rPr>
        <w:t>Cuando el transporte de energía reactiva en exceso sobre el límite se presente durante cualquier período horario en diez (10) días o menos en un mismo mes calendario, la variable M será igual a 1. Cuando el transporte de energía reactiva en exceso sobre el límite se presente durante cualquier período horario en más de diez (10) días en un mismo mes calendario, la variable M será igual a 1 durante los primeros 12 meses en los que se presente esta condición y, a partir del décimo tercer mes de transporte de energía reactiva con la misma condición, esta variable se incrementará mensualmente en una unidad hasta alcanzar el valor de 12. Si la condición desaparece durante más de seis meses consecutivos, la variable reiniciará a partir de 1. Durante los primeros doce meses de vigencia de la presente resolución este factor será igual a 1</w:t>
      </w:r>
      <w:del w:id="1724" w:author="Bohorquez Manrique, German Javier, Enel Colombia" w:date="2020-12-04T09:31:00Z">
        <w:r>
          <w:delText>."</w:delText>
        </w:r>
      </w:del>
      <w:ins w:id="1725" w:author="Bohorquez Manrique, German Javier, Enel Colombia" w:date="2020-12-04T09:31:00Z">
        <w:r w:rsidRPr="00315535">
          <w:rPr>
            <w:iCs/>
            <w:sz w:val="24"/>
            <w:szCs w:val="24"/>
          </w:rPr>
          <w:t>.</w:t>
        </w:r>
        <w:r>
          <w:rPr>
            <w:iCs/>
            <w:sz w:val="24"/>
            <w:szCs w:val="24"/>
          </w:rPr>
          <w:t>”</w:t>
        </w:r>
      </w:ins>
    </w:p>
    <w:p w14:paraId="42B971BB" w14:textId="77777777" w:rsidR="00057EFC" w:rsidRPr="007E2ED8" w:rsidRDefault="00057EFC">
      <w:pPr>
        <w:spacing w:after="0" w:line="240" w:lineRule="auto"/>
        <w:ind w:right="-93"/>
        <w:jc w:val="both"/>
        <w:rPr>
          <w:rFonts w:ascii="Arial" w:hAnsi="Arial"/>
          <w:sz w:val="24"/>
          <w:rPrChange w:id="1726" w:author="Bohorquez Manrique, German Javier, Enel Colombia" w:date="2020-12-04T09:31:00Z">
            <w:rPr/>
          </w:rPrChange>
        </w:rPr>
        <w:pPrChange w:id="1727" w:author="Bohorquez Manrique, German Javier, Enel Colombia" w:date="2020-12-04T09:31:00Z">
          <w:pPr>
            <w:ind w:left="-5"/>
          </w:pPr>
        </w:pPrChange>
      </w:pPr>
    </w:p>
    <w:p w14:paraId="5F4CE055"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728" w:author="Bohorquez Manrique, German Javier, Enel Colombia" w:date="2020-12-04T09:31:00Z">
            <w:rPr/>
          </w:rPrChange>
        </w:rPr>
        <w:pPrChange w:id="1729" w:author="Bohorquez Manrique, German Javier, Enel Colombia" w:date="2020-12-04T09:31:00Z">
          <w:pPr>
            <w:ind w:left="-5"/>
          </w:pPr>
        </w:pPrChange>
      </w:pPr>
      <w:r w:rsidRPr="00EE56F4">
        <w:rPr>
          <w:rFonts w:ascii="Arial" w:hAnsi="Arial"/>
          <w:sz w:val="24"/>
          <w:rPrChange w:id="1730" w:author="Bohorquez Manrique, German Javier, Enel Colombia" w:date="2020-12-04T09:31:00Z">
            <w:rPr/>
          </w:rPrChange>
        </w:rPr>
        <w:t>Para los efectos de este numeral, la energía reactiva consumida por un Usuario de los STR o SDL se determinará a partir del balance neto de la energía que le es entregada en un mismo nodo y en cada p</w:t>
      </w:r>
      <w:r w:rsidRPr="00EE56F4">
        <w:rPr>
          <w:sz w:val="24"/>
          <w:rPrChange w:id="1731" w:author="Bohorquez Manrique, German Javier, Enel Colombia" w:date="2020-12-04T09:31:00Z">
            <w:rPr/>
          </w:rPrChange>
        </w:rPr>
        <w:t>eriodo horario, de acuerdo con lo registrado en las fronteras comerciales del mismo usuario, asociadas a dicho nodo.</w:t>
      </w:r>
    </w:p>
    <w:p w14:paraId="23470F12" w14:textId="77777777" w:rsidR="00057EFC" w:rsidRPr="00EE56F4" w:rsidRDefault="00057EFC" w:rsidP="00057EFC">
      <w:pPr>
        <w:spacing w:after="0" w:line="240" w:lineRule="auto"/>
        <w:ind w:right="-93"/>
        <w:jc w:val="both"/>
        <w:rPr>
          <w:ins w:id="1732" w:author="Bohorquez Manrique, German Javier, Enel Colombia" w:date="2020-12-04T09:31:00Z"/>
          <w:rFonts w:ascii="Arial" w:hAnsi="Arial" w:cs="Arial"/>
          <w:i/>
          <w:iCs/>
          <w:sz w:val="24"/>
          <w:szCs w:val="24"/>
        </w:rPr>
      </w:pPr>
    </w:p>
    <w:p w14:paraId="7819F87B"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733" w:author="Bohorquez Manrique, German Javier, Enel Colombia" w:date="2020-12-04T09:31:00Z">
            <w:rPr/>
          </w:rPrChange>
        </w:rPr>
        <w:pPrChange w:id="1734" w:author="Bohorquez Manrique, German Javier, Enel Colombia" w:date="2020-12-04T09:31:00Z">
          <w:pPr>
            <w:ind w:left="-5"/>
          </w:pPr>
        </w:pPrChange>
      </w:pPr>
      <w:r w:rsidRPr="00EE56F4">
        <w:rPr>
          <w:rFonts w:ascii="Arial" w:hAnsi="Arial"/>
          <w:sz w:val="24"/>
          <w:rPrChange w:id="1735" w:author="Bohorquez Manrique, German Javier, Enel Colombia" w:date="2020-12-04T09:31:00Z">
            <w:rPr/>
          </w:rPrChange>
        </w:rPr>
        <w:t>El Operador de Red podrá conectar equipos de medida de energía reactiva para identificar a aquellos usuarios o fronteras comerciales que, por su consumo de energía reactiva, estén obligados al pago de la misma conforme a lo establecido en esta disposi</w:t>
      </w:r>
      <w:r w:rsidRPr="00EE56F4">
        <w:rPr>
          <w:sz w:val="24"/>
          <w:rPrChange w:id="1736" w:author="Bohorquez Manrique, German Javier, Enel Colombia" w:date="2020-12-04T09:31:00Z">
            <w:rPr/>
          </w:rPrChange>
        </w:rPr>
        <w:t>ción y a la instalación del medidor correspondiente.</w:t>
      </w:r>
    </w:p>
    <w:p w14:paraId="175E89D0" w14:textId="77777777" w:rsidR="00057EFC" w:rsidRPr="00EE56F4" w:rsidRDefault="00057EFC" w:rsidP="00057EFC">
      <w:pPr>
        <w:spacing w:after="0" w:line="240" w:lineRule="auto"/>
        <w:ind w:right="-93"/>
        <w:jc w:val="both"/>
        <w:rPr>
          <w:ins w:id="1737" w:author="Bohorquez Manrique, German Javier, Enel Colombia" w:date="2020-12-04T09:31:00Z"/>
          <w:rFonts w:ascii="Arial" w:hAnsi="Arial" w:cs="Arial"/>
          <w:iCs/>
          <w:sz w:val="24"/>
          <w:szCs w:val="24"/>
        </w:rPr>
      </w:pPr>
    </w:p>
    <w:p w14:paraId="20D99F3F"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738" w:author="Bohorquez Manrique, German Javier, Enel Colombia" w:date="2020-12-04T09:31:00Z">
            <w:rPr/>
          </w:rPrChange>
        </w:rPr>
        <w:pPrChange w:id="1739" w:author="Bohorquez Manrique, German Javier, Enel Colombia" w:date="2020-12-04T09:31:00Z">
          <w:pPr>
            <w:ind w:left="-5"/>
          </w:pPr>
        </w:pPrChange>
      </w:pPr>
      <w:r w:rsidRPr="00EE56F4">
        <w:rPr>
          <w:rFonts w:ascii="Arial" w:hAnsi="Arial"/>
          <w:sz w:val="24"/>
          <w:rPrChange w:id="1740" w:author="Bohorquez Manrique, German Javier, Enel Colombia" w:date="2020-12-04T09:31:00Z">
            <w:rPr/>
          </w:rPrChange>
        </w:rPr>
        <w:lastRenderedPageBreak/>
        <w:t xml:space="preserve">Los costos del transporte de la energía reactiva en exceso serán recaudados por el comercializador con base en los cargos máximos de cada OR y entregados al OR que sirve al Usuario del SDL </w:t>
      </w:r>
      <w:r w:rsidRPr="00EE56F4">
        <w:rPr>
          <w:sz w:val="24"/>
          <w:rPrChange w:id="1741" w:author="Bohorquez Manrique, German Javier, Enel Colombia" w:date="2020-12-04T09:31:00Z">
            <w:rPr/>
          </w:rPrChange>
        </w:rPr>
        <w:t>respectivo.</w:t>
      </w:r>
    </w:p>
    <w:p w14:paraId="57BEED95" w14:textId="77777777" w:rsidR="00057EFC" w:rsidRPr="00EE56F4" w:rsidRDefault="00057EFC" w:rsidP="00057EFC">
      <w:pPr>
        <w:spacing w:after="0" w:line="240" w:lineRule="auto"/>
        <w:ind w:right="-93"/>
        <w:jc w:val="both"/>
        <w:rPr>
          <w:ins w:id="1742" w:author="Bohorquez Manrique, German Javier, Enel Colombia" w:date="2020-12-04T09:31:00Z"/>
          <w:rFonts w:ascii="Arial" w:hAnsi="Arial" w:cs="Arial"/>
          <w:iCs/>
          <w:sz w:val="24"/>
          <w:szCs w:val="24"/>
        </w:rPr>
      </w:pPr>
    </w:p>
    <w:p w14:paraId="52AD41B9" w14:textId="77777777" w:rsidR="00057EFC" w:rsidRPr="00EE56F4" w:rsidRDefault="00057EFC">
      <w:pPr>
        <w:spacing w:after="0" w:line="240" w:lineRule="auto"/>
        <w:ind w:right="-93"/>
        <w:jc w:val="both"/>
        <w:rPr>
          <w:rFonts w:ascii="Arial" w:eastAsia="Arial" w:hAnsi="Arial" w:cs="Arial"/>
          <w:color w:val="000000"/>
          <w:sz w:val="24"/>
          <w:lang w:val="es-419" w:eastAsia="es-419"/>
          <w:rPrChange w:id="1743" w:author="Bohorquez Manrique, German Javier, Enel Colombia" w:date="2020-12-04T09:31:00Z">
            <w:rPr/>
          </w:rPrChange>
        </w:rPr>
        <w:pPrChange w:id="1744" w:author="Bohorquez Manrique, German Javier, Enel Colombia" w:date="2020-12-04T09:31:00Z">
          <w:pPr>
            <w:ind w:left="-5"/>
          </w:pPr>
        </w:pPrChange>
      </w:pPr>
      <w:r w:rsidRPr="00EE56F4">
        <w:rPr>
          <w:rFonts w:ascii="Arial" w:hAnsi="Arial"/>
          <w:sz w:val="24"/>
          <w:rPrChange w:id="1745" w:author="Bohorquez Manrique, German Javier, Enel Colombia" w:date="2020-12-04T09:31:00Z">
            <w:rPr/>
          </w:rPrChange>
        </w:rPr>
        <w:t>En el caso de los STR, los costos del transporte de la energía reactiva en exceso serán recaudados por el comercializador y entregados directamente al OR aplicando el Cargo por Uso del Nivel de Tensión 4.</w:t>
      </w:r>
    </w:p>
    <w:p w14:paraId="5BBF32D1" w14:textId="77777777" w:rsidR="00057EFC" w:rsidRPr="00EE56F4" w:rsidRDefault="00057EFC" w:rsidP="00057EFC">
      <w:pPr>
        <w:pStyle w:val="Textoindependiente2"/>
        <w:tabs>
          <w:tab w:val="left" w:pos="900"/>
        </w:tabs>
        <w:ind w:right="-93"/>
        <w:rPr>
          <w:ins w:id="1746" w:author="Bohorquez Manrique, German Javier, Enel Colombia" w:date="2020-12-04T09:31:00Z"/>
          <w:rFonts w:ascii="Arial" w:hAnsi="Arial" w:cs="Arial"/>
          <w:lang w:val="es-CO"/>
        </w:rPr>
      </w:pPr>
    </w:p>
    <w:p w14:paraId="510D693F" w14:textId="77777777" w:rsidR="00057EFC" w:rsidRDefault="00057EFC" w:rsidP="00057EFC">
      <w:pPr>
        <w:pStyle w:val="Textoindependiente2"/>
        <w:ind w:right="-93"/>
        <w:rPr>
          <w:ins w:id="1747" w:author="Bohorquez Manrique, German Javier, Enel Colombia" w:date="2020-12-04T09:31:00Z"/>
          <w:rFonts w:ascii="Arial" w:hAnsi="Arial" w:cs="Arial"/>
          <w:lang w:val="es-CO"/>
        </w:rPr>
      </w:pPr>
      <w:ins w:id="1748" w:author="Bohorquez Manrique, German Javier, Enel Colombia" w:date="2020-12-04T09:31:00Z">
        <w:r>
          <w:rPr>
            <w:rFonts w:ascii="Arial" w:hAnsi="Arial" w:cs="Arial"/>
            <w:b/>
            <w:bCs/>
            <w:lang w:val="es-CO"/>
          </w:rPr>
          <w:t xml:space="preserve">7. </w:t>
        </w:r>
      </w:ins>
      <w:r w:rsidRPr="00EE56F4">
        <w:rPr>
          <w:rFonts w:ascii="Arial" w:hAnsi="Arial"/>
          <w:b/>
          <w:lang w:val="es-CO"/>
          <w:rPrChange w:id="1749" w:author="Bohorquez Manrique, German Javier, Enel Colombia" w:date="2020-12-04T09:31:00Z">
            <w:rPr>
              <w:b/>
            </w:rPr>
          </w:rPrChange>
        </w:rPr>
        <w:t>Precio de la Energía</w:t>
      </w:r>
      <w:r w:rsidRPr="00EE56F4">
        <w:rPr>
          <w:rFonts w:ascii="Arial" w:hAnsi="Arial"/>
          <w:lang w:val="es-CO"/>
          <w:rPrChange w:id="1750" w:author="Bohorquez Manrique, German Javier, Enel Colombia" w:date="2020-12-04T09:31:00Z">
            <w:rPr>
              <w:b/>
            </w:rPr>
          </w:rPrChange>
        </w:rPr>
        <w:t>:</w:t>
      </w:r>
      <w:ins w:id="1751" w:author="Bohorquez Manrique, German Javier, Enel Colombia" w:date="2020-12-04T09:31:00Z">
        <w:r w:rsidRPr="00EE56F4">
          <w:rPr>
            <w:rFonts w:ascii="Arial" w:hAnsi="Arial" w:cs="Arial"/>
            <w:lang w:val="es-CO"/>
          </w:rPr>
          <w:t xml:space="preserve"> </w:t>
        </w:r>
      </w:ins>
    </w:p>
    <w:p w14:paraId="0A8B7041" w14:textId="77777777" w:rsidR="00057EFC" w:rsidRDefault="00057EFC">
      <w:pPr>
        <w:pStyle w:val="Textoindependiente2"/>
        <w:ind w:right="-93"/>
        <w:rPr>
          <w:rFonts w:ascii="Arial" w:hAnsi="Arial"/>
          <w:rPrChange w:id="1752" w:author="Bohorquez Manrique, German Javier, Enel Colombia" w:date="2020-12-04T09:31:00Z">
            <w:rPr/>
          </w:rPrChange>
        </w:rPr>
        <w:pPrChange w:id="1753" w:author="Bohorquez Manrique, German Javier, Enel Colombia" w:date="2020-12-04T09:31:00Z">
          <w:pPr>
            <w:numPr>
              <w:numId w:val="36"/>
            </w:numPr>
            <w:spacing w:after="0" w:line="265" w:lineRule="auto"/>
            <w:ind w:left="222" w:right="13" w:hanging="222"/>
          </w:pPr>
        </w:pPrChange>
      </w:pPr>
    </w:p>
    <w:p w14:paraId="225E2357" w14:textId="77777777" w:rsidR="00057EFC" w:rsidRPr="00EE56F4" w:rsidRDefault="00057EFC">
      <w:pPr>
        <w:pStyle w:val="Textoindependiente2"/>
        <w:ind w:right="-93"/>
        <w:rPr>
          <w:rFonts w:ascii="Arial" w:hAnsi="Arial"/>
          <w:rPrChange w:id="1754" w:author="Bohorquez Manrique, German Javier, Enel Colombia" w:date="2020-12-04T09:31:00Z">
            <w:rPr/>
          </w:rPrChange>
        </w:rPr>
        <w:pPrChange w:id="1755" w:author="Bohorquez Manrique, German Javier, Enel Colombia" w:date="2020-12-04T09:31:00Z">
          <w:pPr>
            <w:ind w:left="-5"/>
          </w:pPr>
        </w:pPrChange>
      </w:pPr>
      <w:r w:rsidRPr="00EE56F4">
        <w:rPr>
          <w:rFonts w:ascii="Arial" w:hAnsi="Arial"/>
          <w:lang w:val="es-CO"/>
          <w:rPrChange w:id="1756" w:author="Bohorquez Manrique, German Javier, Enel Colombia" w:date="2020-12-04T09:31:00Z">
            <w:rPr/>
          </w:rPrChange>
        </w:rPr>
        <w:t xml:space="preserve">ENEL-EMGESA aplicará los precios establecidos en los numerales 2.1. </w:t>
      </w:r>
      <w:proofErr w:type="gramStart"/>
      <w:r w:rsidRPr="00EE56F4">
        <w:rPr>
          <w:rFonts w:ascii="Arial" w:hAnsi="Arial"/>
          <w:lang w:val="es-CO"/>
          <w:rPrChange w:id="1757" w:author="Bohorquez Manrique, German Javier, Enel Colombia" w:date="2020-12-04T09:31:00Z">
            <w:rPr/>
          </w:rPrChange>
        </w:rPr>
        <w:t>y</w:t>
      </w:r>
      <w:proofErr w:type="gramEnd"/>
      <w:r w:rsidRPr="00EE56F4">
        <w:rPr>
          <w:rFonts w:ascii="Arial" w:hAnsi="Arial"/>
          <w:lang w:val="es-CO"/>
          <w:rPrChange w:id="1758" w:author="Bohorquez Manrique, German Javier, Enel Colombia" w:date="2020-12-04T09:31:00Z">
            <w:rPr/>
          </w:rPrChange>
        </w:rPr>
        <w:t xml:space="preserve"> 2.2. </w:t>
      </w:r>
      <w:proofErr w:type="gramStart"/>
      <w:r w:rsidRPr="00EE56F4">
        <w:rPr>
          <w:rFonts w:ascii="Arial" w:hAnsi="Arial"/>
          <w:lang w:val="es-CO"/>
          <w:rPrChange w:id="1759" w:author="Bohorquez Manrique, German Javier, Enel Colombia" w:date="2020-12-04T09:31:00Z">
            <w:rPr/>
          </w:rPrChange>
        </w:rPr>
        <w:t>de</w:t>
      </w:r>
      <w:proofErr w:type="gramEnd"/>
      <w:r w:rsidRPr="00EE56F4">
        <w:rPr>
          <w:rFonts w:ascii="Arial" w:hAnsi="Arial"/>
          <w:lang w:val="es-CO"/>
          <w:rPrChange w:id="1760" w:author="Bohorquez Manrique, German Javier, Enel Colombia" w:date="2020-12-04T09:31:00Z">
            <w:rPr/>
          </w:rPrChange>
        </w:rPr>
        <w:t xml:space="preserve"> la OFERTA MERCANTIL que le presente ENEL-EMGESA al DESTINATARIO. El cambio de nivel de tensión de la conexión en el SDL o al STR o STN del DESTINATARIO, no ocasionará modificación alguna de los valores no regulados de generación y venta. Los cargos regulados se ajustarán al nuevo nivel de tensión y se calcularán de acuerdo con las normas vigentes de la CREG o de la autoridad competente.</w:t>
      </w:r>
    </w:p>
    <w:p w14:paraId="107E7D27" w14:textId="77777777" w:rsidR="00057EFC" w:rsidRPr="00EE56F4" w:rsidRDefault="00057EFC" w:rsidP="00057EFC">
      <w:pPr>
        <w:pStyle w:val="Textoindependiente2"/>
        <w:ind w:left="426" w:right="-93"/>
        <w:rPr>
          <w:ins w:id="1761" w:author="Bohorquez Manrique, German Javier, Enel Colombia" w:date="2020-12-04T09:31:00Z"/>
          <w:rFonts w:ascii="Arial" w:hAnsi="Arial" w:cs="Arial"/>
          <w:lang w:val="es-CO"/>
        </w:rPr>
      </w:pPr>
    </w:p>
    <w:p w14:paraId="5F93EBA7" w14:textId="77777777" w:rsidR="00057EFC" w:rsidRPr="00EE56F4" w:rsidRDefault="00057EFC">
      <w:pPr>
        <w:pStyle w:val="Textoindependiente2"/>
        <w:ind w:right="-93"/>
        <w:rPr>
          <w:rFonts w:ascii="Arial" w:hAnsi="Arial"/>
          <w:rPrChange w:id="1762" w:author="Bohorquez Manrique, German Javier, Enel Colombia" w:date="2020-12-04T09:31:00Z">
            <w:rPr/>
          </w:rPrChange>
        </w:rPr>
        <w:pPrChange w:id="1763" w:author="Bohorquez Manrique, German Javier, Enel Colombia" w:date="2020-12-04T09:31:00Z">
          <w:pPr>
            <w:ind w:left="-5"/>
          </w:pPr>
        </w:pPrChange>
      </w:pPr>
      <w:r w:rsidRPr="00EE56F4">
        <w:rPr>
          <w:rFonts w:ascii="Arial" w:hAnsi="Arial"/>
          <w:lang w:val="es-CO"/>
          <w:rPrChange w:id="1764" w:author="Bohorquez Manrique, German Javier, Enel Colombia" w:date="2020-12-04T09:31:00Z">
            <w:rPr/>
          </w:rPrChange>
        </w:rPr>
        <w:t>Si la CREG modifica la metodología de cálculo de los porcentajes de pérdidas en el sistema de transmisión nacional, transmisión regional o distribución local, ENEL-EMGESA aplicará los nuevos valores de los cargos resultantes del cambio de metodología de cálculo de dichos porcentajes en la facturación mensual de los consumos de energía del DESTINATARIO. Las tarifas establecidas en la OFERTA MERCANTIL, se reajustarán en caso que las autoridades competentes creen nuevos cargos, contribuciones o impuestos o modifiquen los existentes.</w:t>
      </w:r>
    </w:p>
    <w:p w14:paraId="48C43F22" w14:textId="77777777" w:rsidR="00057EFC" w:rsidRPr="00EE56F4" w:rsidRDefault="00057EFC" w:rsidP="00057EFC">
      <w:pPr>
        <w:pStyle w:val="Textoindependiente2"/>
        <w:ind w:right="-93"/>
        <w:rPr>
          <w:ins w:id="1765" w:author="Bohorquez Manrique, German Javier, Enel Colombia" w:date="2020-12-04T09:31:00Z"/>
          <w:rFonts w:ascii="Arial" w:hAnsi="Arial" w:cs="Arial"/>
          <w:lang w:val="es-CO"/>
        </w:rPr>
      </w:pPr>
    </w:p>
    <w:p w14:paraId="2BB6D08C" w14:textId="77777777" w:rsidR="00057EFC" w:rsidRDefault="00057EFC" w:rsidP="00057EFC">
      <w:pPr>
        <w:numPr>
          <w:ilvl w:val="0"/>
          <w:numId w:val="36"/>
        </w:numPr>
        <w:spacing w:after="30" w:line="265" w:lineRule="auto"/>
        <w:ind w:right="13" w:hanging="222"/>
        <w:jc w:val="both"/>
        <w:rPr>
          <w:del w:id="1766" w:author="Bohorquez Manrique, German Javier, Enel Colombia" w:date="2020-12-04T09:31:00Z"/>
        </w:rPr>
      </w:pPr>
      <w:ins w:id="1767" w:author="Bohorquez Manrique, German Javier, Enel Colombia" w:date="2020-12-04T09:31:00Z">
        <w:r>
          <w:rPr>
            <w:rFonts w:ascii="Arial" w:hAnsi="Arial" w:cs="Arial"/>
            <w:b/>
            <w:bCs/>
          </w:rPr>
          <w:t xml:space="preserve">8. </w:t>
        </w:r>
      </w:ins>
      <w:r w:rsidRPr="00EE56F4">
        <w:rPr>
          <w:rFonts w:ascii="Arial" w:hAnsi="Arial"/>
          <w:b/>
          <w:rPrChange w:id="1768" w:author="Bohorquez Manrique, German Javier, Enel Colombia" w:date="2020-12-04T09:31:00Z">
            <w:rPr>
              <w:b/>
            </w:rPr>
          </w:rPrChange>
        </w:rPr>
        <w:t>Indexación Mensual</w:t>
      </w:r>
      <w:r w:rsidRPr="00EE56F4">
        <w:rPr>
          <w:rPrChange w:id="1769" w:author="Bohorquez Manrique, German Javier, Enel Colombia" w:date="2020-12-04T09:31:00Z">
            <w:rPr>
              <w:b/>
            </w:rPr>
          </w:rPrChange>
        </w:rPr>
        <w:t>:</w:t>
      </w:r>
    </w:p>
    <w:p w14:paraId="1F6B527E" w14:textId="77777777" w:rsidR="00057EFC" w:rsidRPr="00EE56F4" w:rsidRDefault="00057EFC">
      <w:pPr>
        <w:pStyle w:val="Textoindependiente2"/>
        <w:ind w:right="-93"/>
        <w:rPr>
          <w:rFonts w:ascii="Arial" w:hAnsi="Arial"/>
          <w:rPrChange w:id="1770" w:author="Bohorquez Manrique, German Javier, Enel Colombia" w:date="2020-12-04T09:31:00Z">
            <w:rPr/>
          </w:rPrChange>
        </w:rPr>
        <w:pPrChange w:id="1771" w:author="Bohorquez Manrique, German Javier, Enel Colombia" w:date="2020-12-04T09:31:00Z">
          <w:pPr>
            <w:ind w:left="-5"/>
          </w:pPr>
        </w:pPrChange>
      </w:pPr>
      <w:ins w:id="1772" w:author="Bohorquez Manrique, German Javier, Enel Colombia" w:date="2020-12-04T09:31:00Z">
        <w:r w:rsidRPr="00EE56F4">
          <w:rPr>
            <w:rFonts w:ascii="Arial" w:hAnsi="Arial" w:cs="Arial"/>
            <w:lang w:val="es-CO"/>
          </w:rPr>
          <w:t xml:space="preserve"> </w:t>
        </w:r>
      </w:ins>
      <w:r w:rsidRPr="00EE56F4">
        <w:rPr>
          <w:rFonts w:ascii="Arial" w:hAnsi="Arial"/>
          <w:lang w:val="es-CO"/>
          <w:rPrChange w:id="1773" w:author="Bohorquez Manrique, German Javier, Enel Colombia" w:date="2020-12-04T09:31:00Z">
            <w:rPr/>
          </w:rPrChange>
        </w:rPr>
        <w:t>La metodología de indexación del precio de la energía, es la siguiente:</w:t>
      </w:r>
    </w:p>
    <w:p w14:paraId="7348781F" w14:textId="77777777" w:rsidR="00057EFC" w:rsidRPr="00EE56F4" w:rsidRDefault="00057EFC" w:rsidP="00057EFC">
      <w:pPr>
        <w:pStyle w:val="Textoindependiente2"/>
        <w:ind w:left="360" w:right="-93"/>
        <w:rPr>
          <w:ins w:id="1774" w:author="Bohorquez Manrique, German Javier, Enel Colombia" w:date="2020-12-04T09:31:00Z"/>
          <w:rFonts w:ascii="Arial" w:hAnsi="Arial" w:cs="Arial"/>
          <w:lang w:val="es-CO"/>
        </w:rPr>
      </w:pPr>
      <w:del w:id="1775" w:author="Bohorquez Manrique, German Javier, Enel Colombia" w:date="2020-12-04T09:31:00Z">
        <w:r w:rsidRPr="00DD07FE">
          <w:rPr>
            <w:lang w:val="es-419"/>
          </w:rPr>
          <w:delText xml:space="preserve">Pi = Poi*(IPPi/IPPo) </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tblGrid>
      <w:tr w:rsidR="00057EFC" w:rsidRPr="00EE56F4" w14:paraId="1C0AE9FA" w14:textId="77777777" w:rsidTr="00493A66">
        <w:trPr>
          <w:trHeight w:val="545"/>
          <w:jc w:val="center"/>
          <w:ins w:id="1776" w:author="Bohorquez Manrique, German Javier, Enel Colombia" w:date="2020-12-04T09:31:00Z"/>
        </w:trPr>
        <w:tc>
          <w:tcPr>
            <w:tcW w:w="2660" w:type="dxa"/>
            <w:tcBorders>
              <w:top w:val="single" w:sz="4" w:space="0" w:color="auto"/>
              <w:left w:val="single" w:sz="4" w:space="0" w:color="auto"/>
              <w:bottom w:val="single" w:sz="4" w:space="0" w:color="auto"/>
              <w:right w:val="single" w:sz="4" w:space="0" w:color="auto"/>
            </w:tcBorders>
            <w:vAlign w:val="center"/>
          </w:tcPr>
          <w:p w14:paraId="3E3540FC" w14:textId="77777777" w:rsidR="00057EFC" w:rsidRPr="00EE56F4" w:rsidRDefault="00057EFC" w:rsidP="00493A66">
            <w:pPr>
              <w:pStyle w:val="Textoindependiente2"/>
              <w:tabs>
                <w:tab w:val="left" w:pos="1080"/>
              </w:tabs>
              <w:ind w:right="-93"/>
              <w:jc w:val="center"/>
              <w:rPr>
                <w:ins w:id="1777" w:author="Bohorquez Manrique, German Javier, Enel Colombia" w:date="2020-12-04T09:31:00Z"/>
                <w:rFonts w:ascii="Arial" w:hAnsi="Arial" w:cs="Arial"/>
                <w:lang w:val="fr-FR"/>
              </w:rPr>
            </w:pPr>
            <w:ins w:id="1778" w:author="Bohorquez Manrique, German Javier, Enel Colombia" w:date="2020-12-04T09:31:00Z">
              <w:r w:rsidRPr="00EE56F4">
                <w:rPr>
                  <w:rFonts w:ascii="Arial" w:hAnsi="Arial" w:cs="Arial"/>
                  <w:lang w:val="fr-FR"/>
                </w:rPr>
                <w:t>P</w:t>
              </w:r>
              <w:r w:rsidRPr="00EE56F4">
                <w:rPr>
                  <w:rFonts w:ascii="Arial" w:hAnsi="Arial" w:cs="Arial"/>
                  <w:vertAlign w:val="subscript"/>
                  <w:lang w:val="fr-FR"/>
                </w:rPr>
                <w:t xml:space="preserve">i </w:t>
              </w:r>
              <w:r w:rsidRPr="00EE56F4">
                <w:rPr>
                  <w:rFonts w:ascii="Arial" w:hAnsi="Arial" w:cs="Arial"/>
                  <w:lang w:val="fr-FR"/>
                </w:rPr>
                <w:t xml:space="preserve">= </w:t>
              </w:r>
              <w:proofErr w:type="spellStart"/>
              <w:r w:rsidRPr="00EE56F4">
                <w:rPr>
                  <w:rFonts w:ascii="Arial" w:hAnsi="Arial" w:cs="Arial"/>
                  <w:lang w:val="fr-FR"/>
                </w:rPr>
                <w:t>P</w:t>
              </w:r>
              <w:r w:rsidRPr="00EE56F4">
                <w:rPr>
                  <w:rFonts w:ascii="Arial" w:hAnsi="Arial" w:cs="Arial"/>
                  <w:vertAlign w:val="subscript"/>
                  <w:lang w:val="fr-FR"/>
                </w:rPr>
                <w:t>oi</w:t>
              </w:r>
              <w:proofErr w:type="spellEnd"/>
              <w:r w:rsidRPr="00EE56F4">
                <w:rPr>
                  <w:rFonts w:ascii="Arial" w:hAnsi="Arial" w:cs="Arial"/>
                  <w:lang w:val="fr-FR"/>
                </w:rPr>
                <w:t>*(</w:t>
              </w:r>
              <w:proofErr w:type="spellStart"/>
              <w:r w:rsidRPr="00EE56F4">
                <w:rPr>
                  <w:rFonts w:ascii="Arial" w:hAnsi="Arial" w:cs="Arial"/>
                  <w:lang w:val="fr-FR"/>
                </w:rPr>
                <w:t>IPP</w:t>
              </w:r>
              <w:r w:rsidRPr="00EE56F4">
                <w:rPr>
                  <w:rFonts w:ascii="Arial" w:hAnsi="Arial" w:cs="Arial"/>
                  <w:vertAlign w:val="subscript"/>
                  <w:lang w:val="fr-FR"/>
                </w:rPr>
                <w:t>i</w:t>
              </w:r>
              <w:proofErr w:type="spellEnd"/>
              <w:r w:rsidRPr="00EE56F4">
                <w:rPr>
                  <w:rFonts w:ascii="Arial" w:hAnsi="Arial" w:cs="Arial"/>
                  <w:lang w:val="fr-FR"/>
                </w:rPr>
                <w:t>/</w:t>
              </w:r>
              <w:proofErr w:type="spellStart"/>
              <w:r w:rsidRPr="00EE56F4">
                <w:rPr>
                  <w:rFonts w:ascii="Arial" w:hAnsi="Arial" w:cs="Arial"/>
                  <w:lang w:val="fr-FR"/>
                </w:rPr>
                <w:t>IPP</w:t>
              </w:r>
              <w:r w:rsidRPr="00EE56F4">
                <w:rPr>
                  <w:rFonts w:ascii="Arial" w:hAnsi="Arial" w:cs="Arial"/>
                  <w:vertAlign w:val="subscript"/>
                  <w:lang w:val="fr-FR"/>
                </w:rPr>
                <w:t>o</w:t>
              </w:r>
              <w:proofErr w:type="spellEnd"/>
              <w:r w:rsidRPr="00EE56F4">
                <w:rPr>
                  <w:rFonts w:ascii="Arial" w:hAnsi="Arial" w:cs="Arial"/>
                  <w:lang w:val="fr-FR"/>
                </w:rPr>
                <w:t>)</w:t>
              </w:r>
            </w:ins>
          </w:p>
        </w:tc>
      </w:tr>
    </w:tbl>
    <w:p w14:paraId="69BEDAE8" w14:textId="77777777" w:rsidR="00057EFC" w:rsidRPr="00EE56F4" w:rsidRDefault="00057EFC">
      <w:pPr>
        <w:pStyle w:val="Textoindependiente2"/>
        <w:tabs>
          <w:tab w:val="left" w:pos="1080"/>
        </w:tabs>
        <w:ind w:left="360" w:right="-93"/>
        <w:rPr>
          <w:rFonts w:ascii="Arial" w:hAnsi="Arial"/>
          <w:lang w:val="es-CO"/>
          <w:rPrChange w:id="1779" w:author="Bohorquez Manrique, German Javier, Enel Colombia" w:date="2020-12-04T09:31:00Z">
            <w:rPr>
              <w:lang w:val="it-IT"/>
            </w:rPr>
          </w:rPrChange>
        </w:rPr>
        <w:pPrChange w:id="1780" w:author="Bohorquez Manrique, German Javier, Enel Colombia" w:date="2020-12-04T09:31:00Z">
          <w:pPr>
            <w:spacing w:after="3"/>
            <w:ind w:left="-5" w:right="7685"/>
          </w:pPr>
        </w:pPrChange>
      </w:pPr>
      <w:proofErr w:type="spellStart"/>
      <w:r w:rsidRPr="00EE56F4">
        <w:rPr>
          <w:rFonts w:ascii="Arial" w:hAnsi="Arial"/>
          <w:lang w:val="es-CO"/>
          <w:rPrChange w:id="1781" w:author="Bohorquez Manrique, German Javier, Enel Colombia" w:date="2020-12-04T09:31:00Z">
            <w:rPr>
              <w:lang w:val="it-IT"/>
            </w:rPr>
          </w:rPrChange>
        </w:rPr>
        <w:t>Donde</w:t>
      </w:r>
      <w:proofErr w:type="spellEnd"/>
      <w:r w:rsidRPr="00EE56F4">
        <w:rPr>
          <w:rFonts w:ascii="Arial" w:hAnsi="Arial"/>
          <w:lang w:val="es-CO"/>
          <w:rPrChange w:id="1782" w:author="Bohorquez Manrique, German Javier, Enel Colombia" w:date="2020-12-04T09:31:00Z">
            <w:rPr>
              <w:lang w:val="it-IT"/>
            </w:rPr>
          </w:rPrChange>
        </w:rPr>
        <w:t>:</w:t>
      </w:r>
      <w:ins w:id="1783" w:author="Bohorquez Manrique, German Javier, Enel Colombia" w:date="2020-12-04T09:31:00Z">
        <w:r w:rsidRPr="00EE56F4">
          <w:rPr>
            <w:rFonts w:ascii="Arial" w:hAnsi="Arial" w:cs="Arial"/>
            <w:lang w:val="es-CO"/>
          </w:rPr>
          <w:t xml:space="preserve"> </w:t>
        </w:r>
      </w:ins>
    </w:p>
    <w:p w14:paraId="59E0F43C" w14:textId="77777777" w:rsidR="00057EFC" w:rsidRPr="00EE56F4" w:rsidRDefault="00057EFC" w:rsidP="00057EFC">
      <w:pPr>
        <w:pStyle w:val="Textoindependiente2"/>
        <w:tabs>
          <w:tab w:val="left" w:pos="1080"/>
        </w:tabs>
        <w:ind w:left="360" w:right="-93"/>
        <w:rPr>
          <w:ins w:id="1784" w:author="Bohorquez Manrique, German Javier, Enel Colombia" w:date="2020-12-04T09:31:00Z"/>
          <w:rFonts w:ascii="Arial" w:hAnsi="Arial" w:cs="Arial"/>
          <w:lang w:val="es-CO"/>
        </w:rPr>
      </w:pPr>
    </w:p>
    <w:p w14:paraId="2606889A" w14:textId="77777777" w:rsidR="00057EFC" w:rsidRPr="00EE56F4" w:rsidRDefault="00057EFC">
      <w:pPr>
        <w:pStyle w:val="Textoindependiente2"/>
        <w:tabs>
          <w:tab w:val="left" w:pos="1080"/>
        </w:tabs>
        <w:ind w:left="360" w:right="-93"/>
        <w:rPr>
          <w:rFonts w:ascii="Arial" w:hAnsi="Arial"/>
          <w:rPrChange w:id="1785" w:author="Bohorquez Manrique, German Javier, Enel Colombia" w:date="2020-12-04T09:31:00Z">
            <w:rPr/>
          </w:rPrChange>
        </w:rPr>
        <w:pPrChange w:id="1786" w:author="Bohorquez Manrique, German Javier, Enel Colombia" w:date="2020-12-04T09:31:00Z">
          <w:pPr>
            <w:spacing w:after="7"/>
            <w:ind w:left="-5"/>
          </w:pPr>
        </w:pPrChange>
      </w:pPr>
      <w:proofErr w:type="spellStart"/>
      <w:r w:rsidRPr="00EE56F4">
        <w:rPr>
          <w:rFonts w:ascii="Arial" w:hAnsi="Arial"/>
          <w:lang w:val="es-CO"/>
          <w:rPrChange w:id="1787" w:author="Bohorquez Manrique, German Javier, Enel Colombia" w:date="2020-12-04T09:31:00Z">
            <w:rPr/>
          </w:rPrChange>
        </w:rPr>
        <w:t>P</w:t>
      </w:r>
      <w:r w:rsidRPr="00EE56F4">
        <w:rPr>
          <w:rFonts w:ascii="Arial" w:hAnsi="Arial"/>
          <w:vertAlign w:val="subscript"/>
          <w:lang w:val="es-CO"/>
          <w:rPrChange w:id="1788" w:author="Bohorquez Manrique, German Javier, Enel Colombia" w:date="2020-12-04T09:31:00Z">
            <w:rPr/>
          </w:rPrChange>
        </w:rPr>
        <w:t>oi</w:t>
      </w:r>
      <w:proofErr w:type="spellEnd"/>
      <w:r w:rsidRPr="00EE56F4">
        <w:rPr>
          <w:rFonts w:ascii="Arial" w:hAnsi="Arial"/>
          <w:lang w:val="es-CO"/>
          <w:rPrChange w:id="1789" w:author="Bohorquez Manrique, German Javier, Enel Colombia" w:date="2020-12-04T09:31:00Z">
            <w:rPr/>
          </w:rPrChange>
        </w:rPr>
        <w:t xml:space="preserve"> </w:t>
      </w:r>
      <w:ins w:id="1790" w:author="Bohorquez Manrique, German Javier, Enel Colombia" w:date="2020-12-04T09:31:00Z">
        <w:r w:rsidRPr="00EE56F4">
          <w:rPr>
            <w:rFonts w:ascii="Arial" w:hAnsi="Arial" w:cs="Arial"/>
            <w:lang w:val="es-CO"/>
          </w:rPr>
          <w:tab/>
        </w:r>
      </w:ins>
      <w:r w:rsidRPr="00EE56F4">
        <w:rPr>
          <w:rFonts w:ascii="Arial" w:hAnsi="Arial"/>
          <w:lang w:val="es-CO"/>
          <w:rPrChange w:id="1791" w:author="Bohorquez Manrique, German Javier, Enel Colombia" w:date="2020-12-04T09:31:00Z">
            <w:rPr/>
          </w:rPrChange>
        </w:rPr>
        <w:t xml:space="preserve">= Precio de la energía a precios del mes de </w:t>
      </w:r>
      <w:del w:id="1792" w:author="Bohorquez Manrique, German Javier, Enel Colombia" w:date="2020-12-04T09:31:00Z">
        <w:r>
          <w:delText>06/2020</w:delText>
        </w:r>
      </w:del>
      <w:commentRangeStart w:id="1793"/>
      <w:ins w:id="1794" w:author="Bohorquez Manrique, German Javier, Enel Colombia" w:date="2020-12-04T09:31:00Z">
        <w:r w:rsidRPr="00FB3710">
          <w:rPr>
            <w:rFonts w:ascii="Arial" w:hAnsi="Arial" w:cs="Arial"/>
            <w:b/>
            <w:highlight w:val="green"/>
            <w:lang w:val="es-CO"/>
          </w:rPr>
          <w:t>MMMM de 20</w:t>
        </w:r>
      </w:ins>
      <w:commentRangeEnd w:id="1793"/>
      <w:r w:rsidR="00FB3710">
        <w:rPr>
          <w:rStyle w:val="Refdecomentario"/>
          <w:rFonts w:ascii="Times New Roman" w:hAnsi="Times New Roman"/>
          <w:lang w:val="es-MX" w:eastAsia="es-MX"/>
        </w:rPr>
        <w:commentReference w:id="1793"/>
      </w:r>
      <w:ins w:id="1795" w:author="Bohorquez Manrique, German Javier, Enel Colombia" w:date="2020-12-04T09:31:00Z">
        <w:r w:rsidRPr="00FB3710">
          <w:rPr>
            <w:rFonts w:ascii="Arial" w:hAnsi="Arial" w:cs="Arial"/>
            <w:b/>
            <w:highlight w:val="green"/>
            <w:lang w:val="es-CO"/>
          </w:rPr>
          <w:t>XX</w:t>
        </w:r>
        <w:r w:rsidRPr="00EE56F4">
          <w:rPr>
            <w:rFonts w:ascii="Arial" w:hAnsi="Arial" w:cs="Arial"/>
            <w:lang w:val="es-CO"/>
          </w:rPr>
          <w:t>;</w:t>
        </w:r>
      </w:ins>
    </w:p>
    <w:p w14:paraId="63B33783" w14:textId="77777777" w:rsidR="00057EFC" w:rsidRPr="00EE56F4" w:rsidRDefault="00057EFC">
      <w:pPr>
        <w:pStyle w:val="Textoindependiente2"/>
        <w:tabs>
          <w:tab w:val="left" w:pos="1080"/>
        </w:tabs>
        <w:ind w:left="360" w:right="-93"/>
        <w:rPr>
          <w:rFonts w:ascii="Arial" w:hAnsi="Arial"/>
          <w:rPrChange w:id="1796" w:author="Bohorquez Manrique, German Javier, Enel Colombia" w:date="2020-12-04T09:31:00Z">
            <w:rPr/>
          </w:rPrChange>
        </w:rPr>
        <w:pPrChange w:id="1797" w:author="Bohorquez Manrique, German Javier, Enel Colombia" w:date="2020-12-04T09:31:00Z">
          <w:pPr>
            <w:spacing w:after="7"/>
            <w:ind w:left="-5"/>
          </w:pPr>
        </w:pPrChange>
      </w:pPr>
      <w:r w:rsidRPr="00EE56F4">
        <w:rPr>
          <w:rFonts w:ascii="Arial" w:hAnsi="Arial"/>
          <w:lang w:val="es-CO"/>
          <w:rPrChange w:id="1798" w:author="Bohorquez Manrique, German Javier, Enel Colombia" w:date="2020-12-04T09:31:00Z">
            <w:rPr/>
          </w:rPrChange>
        </w:rPr>
        <w:t>P</w:t>
      </w:r>
      <w:r w:rsidRPr="00EE56F4">
        <w:rPr>
          <w:rFonts w:ascii="Arial" w:hAnsi="Arial"/>
          <w:vertAlign w:val="subscript"/>
          <w:lang w:val="es-CO"/>
          <w:rPrChange w:id="1799" w:author="Bohorquez Manrique, German Javier, Enel Colombia" w:date="2020-12-04T09:31:00Z">
            <w:rPr/>
          </w:rPrChange>
        </w:rPr>
        <w:t>i</w:t>
      </w:r>
      <w:r w:rsidRPr="00EE56F4">
        <w:rPr>
          <w:rFonts w:ascii="Arial" w:hAnsi="Arial"/>
          <w:lang w:val="es-CO"/>
          <w:rPrChange w:id="1800" w:author="Bohorquez Manrique, German Javier, Enel Colombia" w:date="2020-12-04T09:31:00Z">
            <w:rPr/>
          </w:rPrChange>
        </w:rPr>
        <w:t xml:space="preserve"> </w:t>
      </w:r>
      <w:del w:id="1801" w:author="Bohorquez Manrique, German Javier, Enel Colombia" w:date="2020-12-04T09:31:00Z">
        <w:r>
          <w:delText xml:space="preserve"> </w:delText>
        </w:r>
      </w:del>
      <w:ins w:id="1802" w:author="Bohorquez Manrique, German Javier, Enel Colombia" w:date="2020-12-04T09:31:00Z">
        <w:r w:rsidRPr="00EE56F4">
          <w:rPr>
            <w:rFonts w:ascii="Arial" w:hAnsi="Arial" w:cs="Arial"/>
            <w:lang w:val="es-CO"/>
          </w:rPr>
          <w:tab/>
        </w:r>
      </w:ins>
      <w:r w:rsidRPr="00EE56F4">
        <w:rPr>
          <w:rFonts w:ascii="Arial" w:hAnsi="Arial"/>
          <w:lang w:val="es-CO"/>
          <w:rPrChange w:id="1803" w:author="Bohorquez Manrique, German Javier, Enel Colombia" w:date="2020-12-04T09:31:00Z">
            <w:rPr/>
          </w:rPrChange>
        </w:rPr>
        <w:t xml:space="preserve">= Precio de la energía en el mes i; </w:t>
      </w:r>
    </w:p>
    <w:p w14:paraId="6D6585F0" w14:textId="77777777" w:rsidR="00057EFC" w:rsidRPr="00EE56F4" w:rsidRDefault="00057EFC">
      <w:pPr>
        <w:pStyle w:val="Textoindependiente2"/>
        <w:tabs>
          <w:tab w:val="left" w:pos="1080"/>
        </w:tabs>
        <w:ind w:left="1260" w:right="-93" w:hanging="900"/>
        <w:rPr>
          <w:rFonts w:ascii="Arial" w:hAnsi="Arial"/>
          <w:rPrChange w:id="1804" w:author="Bohorquez Manrique, German Javier, Enel Colombia" w:date="2020-12-04T09:31:00Z">
            <w:rPr/>
          </w:rPrChange>
        </w:rPr>
        <w:pPrChange w:id="1805" w:author="Bohorquez Manrique, German Javier, Enel Colombia" w:date="2020-12-04T09:31:00Z">
          <w:pPr>
            <w:spacing w:after="7"/>
            <w:ind w:left="-5"/>
          </w:pPr>
        </w:pPrChange>
      </w:pPr>
      <w:proofErr w:type="spellStart"/>
      <w:r w:rsidRPr="00EE56F4">
        <w:rPr>
          <w:rFonts w:ascii="Arial" w:hAnsi="Arial"/>
          <w:lang w:val="es-CO"/>
          <w:rPrChange w:id="1806" w:author="Bohorquez Manrique, German Javier, Enel Colombia" w:date="2020-12-04T09:31:00Z">
            <w:rPr/>
          </w:rPrChange>
        </w:rPr>
        <w:t>IPP</w:t>
      </w:r>
      <w:r w:rsidRPr="00EE56F4">
        <w:rPr>
          <w:rFonts w:ascii="Arial" w:hAnsi="Arial"/>
          <w:vertAlign w:val="subscript"/>
          <w:lang w:val="es-CO"/>
          <w:rPrChange w:id="1807" w:author="Bohorquez Manrique, German Javier, Enel Colombia" w:date="2020-12-04T09:31:00Z">
            <w:rPr/>
          </w:rPrChange>
        </w:rPr>
        <w:t>o</w:t>
      </w:r>
      <w:proofErr w:type="spellEnd"/>
      <w:del w:id="1808" w:author="Bohorquez Manrique, German Javier, Enel Colombia" w:date="2020-12-04T09:31:00Z">
        <w:r>
          <w:delText xml:space="preserve"> </w:delText>
        </w:r>
      </w:del>
      <w:ins w:id="1809" w:author="Bohorquez Manrique, German Javier, Enel Colombia" w:date="2020-12-04T09:31:00Z">
        <w:r w:rsidRPr="00EE56F4">
          <w:rPr>
            <w:rFonts w:ascii="Arial" w:hAnsi="Arial" w:cs="Arial"/>
            <w:vertAlign w:val="subscript"/>
            <w:lang w:val="es-CO"/>
          </w:rPr>
          <w:tab/>
        </w:r>
      </w:ins>
      <w:r w:rsidRPr="00EE56F4">
        <w:rPr>
          <w:rFonts w:ascii="Arial" w:hAnsi="Arial"/>
          <w:lang w:val="es-CO"/>
          <w:rPrChange w:id="1810" w:author="Bohorquez Manrique, German Javier, Enel Colombia" w:date="2020-12-04T09:31:00Z">
            <w:rPr/>
          </w:rPrChange>
        </w:rPr>
        <w:t xml:space="preserve">= Índice de Precios al Productor del mes de </w:t>
      </w:r>
      <w:del w:id="1811" w:author="Bohorquez Manrique, German Javier, Enel Colombia" w:date="2020-12-04T09:31:00Z">
        <w:r>
          <w:delText>06/2020</w:delText>
        </w:r>
      </w:del>
      <w:commentRangeStart w:id="1812"/>
      <w:ins w:id="1813" w:author="Bohorquez Manrique, German Javier, Enel Colombia" w:date="2020-12-04T09:31:00Z">
        <w:r w:rsidRPr="00FB3710">
          <w:rPr>
            <w:rFonts w:ascii="Arial" w:hAnsi="Arial" w:cs="Arial"/>
            <w:b/>
            <w:highlight w:val="green"/>
            <w:lang w:val="es-CO"/>
          </w:rPr>
          <w:t>MMMM de 20</w:t>
        </w:r>
      </w:ins>
      <w:commentRangeEnd w:id="1812"/>
      <w:r w:rsidR="00FB3710">
        <w:rPr>
          <w:rStyle w:val="Refdecomentario"/>
          <w:rFonts w:ascii="Times New Roman" w:hAnsi="Times New Roman"/>
          <w:lang w:val="es-MX" w:eastAsia="es-MX"/>
        </w:rPr>
        <w:commentReference w:id="1812"/>
      </w:r>
      <w:ins w:id="1814" w:author="Bohorquez Manrique, German Javier, Enel Colombia" w:date="2020-12-04T09:31:00Z">
        <w:r w:rsidRPr="00FB3710">
          <w:rPr>
            <w:rFonts w:ascii="Arial" w:hAnsi="Arial" w:cs="Arial"/>
            <w:b/>
            <w:highlight w:val="green"/>
            <w:lang w:val="es-CO"/>
          </w:rPr>
          <w:t>XX</w:t>
        </w:r>
      </w:ins>
      <w:r w:rsidRPr="00EE56F4">
        <w:rPr>
          <w:rFonts w:ascii="Arial" w:hAnsi="Arial"/>
          <w:lang w:val="es-CO"/>
          <w:rPrChange w:id="1815" w:author="Bohorquez Manrique, German Javier, Enel Colombia" w:date="2020-12-04T09:31:00Z">
            <w:rPr/>
          </w:rPrChange>
        </w:rPr>
        <w:t>. (Serie de Oferta Interna publicada por el DANE).</w:t>
      </w:r>
    </w:p>
    <w:p w14:paraId="6AD030DC" w14:textId="77777777" w:rsidR="00057EFC" w:rsidRDefault="00057EFC">
      <w:pPr>
        <w:pStyle w:val="Textoindependiente2"/>
        <w:tabs>
          <w:tab w:val="left" w:pos="1080"/>
        </w:tabs>
        <w:ind w:left="1260" w:right="-93" w:hanging="900"/>
        <w:rPr>
          <w:rFonts w:ascii="Arial" w:hAnsi="Arial"/>
          <w:rPrChange w:id="1816" w:author="Bohorquez Manrique, German Javier, Enel Colombia" w:date="2020-12-04T09:31:00Z">
            <w:rPr/>
          </w:rPrChange>
        </w:rPr>
        <w:pPrChange w:id="1817" w:author="Bohorquez Manrique, German Javier, Enel Colombia" w:date="2020-12-04T09:31:00Z">
          <w:pPr>
            <w:ind w:left="-5"/>
          </w:pPr>
        </w:pPrChange>
      </w:pPr>
      <w:proofErr w:type="spellStart"/>
      <w:r w:rsidRPr="00EE56F4">
        <w:rPr>
          <w:rFonts w:ascii="Arial" w:hAnsi="Arial"/>
          <w:lang w:val="es-CO"/>
          <w:rPrChange w:id="1818" w:author="Bohorquez Manrique, German Javier, Enel Colombia" w:date="2020-12-04T09:31:00Z">
            <w:rPr/>
          </w:rPrChange>
        </w:rPr>
        <w:t>IPP</w:t>
      </w:r>
      <w:r w:rsidRPr="00EE56F4">
        <w:rPr>
          <w:rFonts w:ascii="Arial" w:hAnsi="Arial"/>
          <w:vertAlign w:val="subscript"/>
          <w:lang w:val="es-CO"/>
          <w:rPrChange w:id="1819" w:author="Bohorquez Manrique, German Javier, Enel Colombia" w:date="2020-12-04T09:31:00Z">
            <w:rPr/>
          </w:rPrChange>
        </w:rPr>
        <w:t>i</w:t>
      </w:r>
      <w:proofErr w:type="spellEnd"/>
      <w:r w:rsidRPr="00EE56F4">
        <w:rPr>
          <w:rFonts w:ascii="Arial" w:hAnsi="Arial"/>
          <w:lang w:val="es-CO"/>
          <w:rPrChange w:id="1820" w:author="Bohorquez Manrique, German Javier, Enel Colombia" w:date="2020-12-04T09:31:00Z">
            <w:rPr/>
          </w:rPrChange>
        </w:rPr>
        <w:t xml:space="preserve"> </w:t>
      </w:r>
      <w:del w:id="1821" w:author="Bohorquez Manrique, German Javier, Enel Colombia" w:date="2020-12-04T09:31:00Z">
        <w:r>
          <w:delText xml:space="preserve"> </w:delText>
        </w:r>
      </w:del>
      <w:ins w:id="1822" w:author="Bohorquez Manrique, German Javier, Enel Colombia" w:date="2020-12-04T09:31:00Z">
        <w:r w:rsidRPr="00EE56F4">
          <w:rPr>
            <w:rFonts w:ascii="Arial" w:hAnsi="Arial" w:cs="Arial"/>
            <w:lang w:val="es-CO"/>
          </w:rPr>
          <w:tab/>
        </w:r>
      </w:ins>
      <w:r w:rsidRPr="00EE56F4">
        <w:rPr>
          <w:rFonts w:ascii="Arial" w:hAnsi="Arial"/>
          <w:lang w:val="es-CO"/>
          <w:rPrChange w:id="1823" w:author="Bohorquez Manrique, German Javier, Enel Colombia" w:date="2020-12-04T09:31:00Z">
            <w:rPr/>
          </w:rPrChange>
        </w:rPr>
        <w:t>= Índice de Precios al Productor del i-</w:t>
      </w:r>
      <w:proofErr w:type="spellStart"/>
      <w:r w:rsidRPr="00EE56F4">
        <w:rPr>
          <w:rFonts w:ascii="Arial" w:hAnsi="Arial"/>
          <w:lang w:val="es-CO"/>
          <w:rPrChange w:id="1824" w:author="Bohorquez Manrique, German Javier, Enel Colombia" w:date="2020-12-04T09:31:00Z">
            <w:rPr/>
          </w:rPrChange>
        </w:rPr>
        <w:t>ésimo</w:t>
      </w:r>
      <w:proofErr w:type="spellEnd"/>
      <w:r w:rsidRPr="00EE56F4">
        <w:rPr>
          <w:rFonts w:ascii="Arial" w:hAnsi="Arial"/>
          <w:lang w:val="es-CO"/>
          <w:rPrChange w:id="1825" w:author="Bohorquez Manrique, German Javier, Enel Colombia" w:date="2020-12-04T09:31:00Z">
            <w:rPr/>
          </w:rPrChange>
        </w:rPr>
        <w:t xml:space="preserve"> mes (Serie de Oferta Interna publicada por el DANE).</w:t>
      </w:r>
    </w:p>
    <w:p w14:paraId="4FEF5EAF" w14:textId="77777777" w:rsidR="00057EFC" w:rsidRPr="00EE56F4" w:rsidRDefault="00057EFC" w:rsidP="00057EFC">
      <w:pPr>
        <w:pStyle w:val="Textoindependiente2"/>
        <w:tabs>
          <w:tab w:val="left" w:pos="1080"/>
        </w:tabs>
        <w:ind w:left="1260" w:right="-93" w:hanging="900"/>
        <w:rPr>
          <w:ins w:id="1826" w:author="Bohorquez Manrique, German Javier, Enel Colombia" w:date="2020-12-04T09:31:00Z"/>
          <w:rFonts w:ascii="Arial" w:hAnsi="Arial" w:cs="Arial"/>
          <w:b/>
          <w:bCs/>
          <w:lang w:val="es-CO"/>
        </w:rPr>
      </w:pPr>
    </w:p>
    <w:p w14:paraId="2D1035AB" w14:textId="77777777" w:rsidR="00057EFC" w:rsidRPr="00EE56F4" w:rsidRDefault="00057EFC">
      <w:pPr>
        <w:pStyle w:val="Textoindependiente2"/>
        <w:ind w:right="-93"/>
        <w:rPr>
          <w:rFonts w:ascii="Arial" w:hAnsi="Arial"/>
          <w:rPrChange w:id="1827" w:author="Bohorquez Manrique, German Javier, Enel Colombia" w:date="2020-12-04T09:31:00Z">
            <w:rPr/>
          </w:rPrChange>
        </w:rPr>
        <w:pPrChange w:id="1828" w:author="Bohorquez Manrique, German Javier, Enel Colombia" w:date="2020-12-04T09:31:00Z">
          <w:pPr>
            <w:numPr>
              <w:numId w:val="36"/>
            </w:numPr>
            <w:spacing w:after="311" w:line="265" w:lineRule="auto"/>
            <w:ind w:left="222" w:right="13" w:hanging="222"/>
          </w:pPr>
        </w:pPrChange>
      </w:pPr>
      <w:ins w:id="1829" w:author="Bohorquez Manrique, German Javier, Enel Colombia" w:date="2020-12-04T09:31:00Z">
        <w:r>
          <w:rPr>
            <w:rFonts w:ascii="Arial" w:hAnsi="Arial" w:cs="Arial"/>
            <w:b/>
            <w:bCs/>
            <w:lang w:val="es-CO"/>
          </w:rPr>
          <w:t xml:space="preserve">9. </w:t>
        </w:r>
      </w:ins>
      <w:r w:rsidRPr="00EE56F4">
        <w:rPr>
          <w:rFonts w:ascii="Arial" w:hAnsi="Arial"/>
          <w:b/>
          <w:lang w:val="es-CO"/>
          <w:rPrChange w:id="1830" w:author="Bohorquez Manrique, German Javier, Enel Colombia" w:date="2020-12-04T09:31:00Z">
            <w:rPr>
              <w:b/>
            </w:rPr>
          </w:rPrChange>
        </w:rPr>
        <w:t>Facturación y forma de pago:</w:t>
      </w:r>
      <w:ins w:id="1831" w:author="Bohorquez Manrique, German Javier, Enel Colombia" w:date="2020-12-04T09:31:00Z">
        <w:r w:rsidRPr="00EE56F4">
          <w:rPr>
            <w:rFonts w:ascii="Arial" w:hAnsi="Arial" w:cs="Arial"/>
            <w:lang w:val="es-CO"/>
          </w:rPr>
          <w:t xml:space="preserve"> </w:t>
        </w:r>
      </w:ins>
    </w:p>
    <w:p w14:paraId="61E7AFA5" w14:textId="77777777" w:rsidR="00057EFC" w:rsidRPr="00EE56F4" w:rsidRDefault="00057EFC" w:rsidP="00057EFC">
      <w:pPr>
        <w:pStyle w:val="Textoindependiente2"/>
        <w:ind w:right="-93"/>
        <w:rPr>
          <w:ins w:id="1832" w:author="Bohorquez Manrique, German Javier, Enel Colombia" w:date="2020-12-04T09:31:00Z"/>
          <w:rFonts w:ascii="Arial" w:hAnsi="Arial" w:cs="Arial"/>
          <w:b/>
          <w:lang w:val="es-CO"/>
        </w:rPr>
      </w:pPr>
    </w:p>
    <w:p w14:paraId="104A3492" w14:textId="77777777" w:rsidR="00057EFC" w:rsidRPr="00EE56F4" w:rsidRDefault="00057EFC" w:rsidP="00057EFC">
      <w:pPr>
        <w:pStyle w:val="Textoindependiente2"/>
        <w:ind w:right="-93"/>
        <w:rPr>
          <w:ins w:id="1833" w:author="Bohorquez Manrique, German Javier, Enel Colombia" w:date="2020-12-04T09:31:00Z"/>
          <w:rFonts w:ascii="Arial" w:hAnsi="Arial" w:cs="Arial"/>
          <w:b/>
          <w:lang w:val="es-CO"/>
        </w:rPr>
      </w:pPr>
      <w:r w:rsidRPr="00EE56F4">
        <w:rPr>
          <w:rFonts w:ascii="Arial" w:hAnsi="Arial"/>
          <w:b/>
          <w:lang w:val="es-CO"/>
          <w:rPrChange w:id="1834" w:author="Bohorquez Manrique, German Javier, Enel Colombia" w:date="2020-12-04T09:31:00Z">
            <w:rPr/>
          </w:rPrChange>
        </w:rPr>
        <w:t>9.1 Facturación</w:t>
      </w:r>
    </w:p>
    <w:p w14:paraId="09CF8089" w14:textId="77777777" w:rsidR="00057EFC" w:rsidRPr="00EE56F4" w:rsidRDefault="00057EFC">
      <w:pPr>
        <w:pStyle w:val="Textoindependiente2"/>
        <w:ind w:right="-93"/>
        <w:rPr>
          <w:rFonts w:ascii="Arial" w:hAnsi="Arial"/>
          <w:lang w:val="es-CO"/>
          <w:rPrChange w:id="1835" w:author="Bohorquez Manrique, German Javier, Enel Colombia" w:date="2020-12-04T09:31:00Z">
            <w:rPr/>
          </w:rPrChange>
        </w:rPr>
        <w:pPrChange w:id="1836" w:author="Bohorquez Manrique, German Javier, Enel Colombia" w:date="2020-12-04T09:31:00Z">
          <w:pPr>
            <w:pStyle w:val="Ttulo2"/>
            <w:ind w:left="-5" w:right="13"/>
          </w:pPr>
        </w:pPrChange>
      </w:pPr>
    </w:p>
    <w:p w14:paraId="7882C3C9" w14:textId="77777777" w:rsidR="00057EFC" w:rsidRPr="00EE56F4" w:rsidRDefault="00057EFC">
      <w:pPr>
        <w:pStyle w:val="Textoindependiente2"/>
        <w:ind w:right="-93"/>
        <w:rPr>
          <w:rFonts w:ascii="Arial" w:hAnsi="Arial"/>
          <w:rPrChange w:id="1837" w:author="Bohorquez Manrique, German Javier, Enel Colombia" w:date="2020-12-04T09:31:00Z">
            <w:rPr/>
          </w:rPrChange>
        </w:rPr>
        <w:pPrChange w:id="1838" w:author="Bohorquez Manrique, German Javier, Enel Colombia" w:date="2020-12-04T09:31:00Z">
          <w:pPr>
            <w:ind w:left="-5"/>
          </w:pPr>
        </w:pPrChange>
      </w:pPr>
      <w:r w:rsidRPr="00EE56F4">
        <w:rPr>
          <w:rFonts w:ascii="Arial" w:hAnsi="Arial"/>
          <w:lang w:val="es-CO"/>
          <w:rPrChange w:id="1839" w:author="Bohorquez Manrique, German Javier, Enel Colombia" w:date="2020-12-04T09:31:00Z">
            <w:rPr/>
          </w:rPrChange>
        </w:rPr>
        <w:t>Para cobrar el valor de la energía suministrada, ENEL-EMGESA deberá presentar la factura dentro de los primeros trece (13) días hábiles siguientes al mes de suministro o en el plazo que se indique en la OFERTA MERCANTIL.</w:t>
      </w:r>
    </w:p>
    <w:p w14:paraId="4B9DE2D1" w14:textId="77777777" w:rsidR="00057EFC" w:rsidRPr="00EE56F4" w:rsidRDefault="00057EFC" w:rsidP="00057EFC">
      <w:pPr>
        <w:pStyle w:val="Textoindependiente2"/>
        <w:ind w:right="-93"/>
        <w:rPr>
          <w:ins w:id="1840" w:author="Bohorquez Manrique, German Javier, Enel Colombia" w:date="2020-12-04T09:31:00Z"/>
          <w:rFonts w:ascii="Arial" w:hAnsi="Arial" w:cs="Arial"/>
          <w:lang w:val="es-CO"/>
        </w:rPr>
      </w:pPr>
    </w:p>
    <w:p w14:paraId="03133BE1" w14:textId="77777777" w:rsidR="00057EFC" w:rsidRPr="00EE56F4" w:rsidRDefault="00057EFC">
      <w:pPr>
        <w:pStyle w:val="Textoindependiente2"/>
        <w:ind w:right="-93"/>
        <w:rPr>
          <w:rFonts w:ascii="Arial" w:hAnsi="Arial"/>
          <w:rPrChange w:id="1841" w:author="Bohorquez Manrique, German Javier, Enel Colombia" w:date="2020-12-04T09:31:00Z">
            <w:rPr/>
          </w:rPrChange>
        </w:rPr>
        <w:pPrChange w:id="1842" w:author="Bohorquez Manrique, German Javier, Enel Colombia" w:date="2020-12-04T09:31:00Z">
          <w:pPr>
            <w:ind w:left="-5"/>
          </w:pPr>
        </w:pPrChange>
      </w:pPr>
      <w:r w:rsidRPr="00EE56F4">
        <w:rPr>
          <w:rFonts w:ascii="Arial" w:hAnsi="Arial"/>
          <w:lang w:val="es-CO"/>
          <w:rPrChange w:id="1843" w:author="Bohorquez Manrique, German Javier, Enel Colombia" w:date="2020-12-04T09:31:00Z">
            <w:rPr/>
          </w:rPrChange>
        </w:rPr>
        <w:lastRenderedPageBreak/>
        <w:t>El valor a facturar se determinará como el producto de las cantidades, por los precios ofertados debidamente actualizados. Las cantidades, los precios y la actualización se indicarán en la OFERTA MERCANTIL.</w:t>
      </w:r>
    </w:p>
    <w:p w14:paraId="13ECD2F3" w14:textId="77777777" w:rsidR="00057EFC" w:rsidRPr="00EE56F4" w:rsidRDefault="00057EFC" w:rsidP="00057EFC">
      <w:pPr>
        <w:pStyle w:val="Textoindependiente2"/>
        <w:ind w:right="-93"/>
        <w:rPr>
          <w:ins w:id="1844" w:author="Bohorquez Manrique, German Javier, Enel Colombia" w:date="2020-12-04T09:31:00Z"/>
          <w:rFonts w:ascii="Arial" w:hAnsi="Arial" w:cs="Arial"/>
          <w:lang w:val="es-CO"/>
        </w:rPr>
      </w:pPr>
    </w:p>
    <w:p w14:paraId="7F656E32" w14:textId="77777777" w:rsidR="00057EFC" w:rsidRPr="00EE56F4" w:rsidRDefault="00057EFC" w:rsidP="00057EFC">
      <w:pPr>
        <w:pStyle w:val="Textoindependiente2"/>
        <w:ind w:right="-93"/>
        <w:rPr>
          <w:ins w:id="1845" w:author="Bohorquez Manrique, German Javier, Enel Colombia" w:date="2020-12-04T09:31:00Z"/>
          <w:rFonts w:ascii="Arial" w:hAnsi="Arial" w:cs="Arial"/>
          <w:lang w:val="es-CO"/>
        </w:rPr>
      </w:pPr>
      <w:r w:rsidRPr="00EE56F4">
        <w:rPr>
          <w:rFonts w:ascii="Arial" w:hAnsi="Arial"/>
          <w:lang w:val="es-CO"/>
          <w:rPrChange w:id="1846" w:author="Bohorquez Manrique, German Javier, Enel Colombia" w:date="2020-12-04T09:31:00Z">
            <w:rPr/>
          </w:rPrChange>
        </w:rPr>
        <w:t xml:space="preserve">La fecha de vencimiento de la factura se producirá al término del plazo indicado en la OFERTA MERCANTIL o el que se indique como </w:t>
      </w:r>
      <w:del w:id="1847" w:author="Bohorquez Manrique, German Javier, Enel Colombia" w:date="2020-12-04T09:31:00Z">
        <w:r>
          <w:delText>"</w:delText>
        </w:r>
      </w:del>
      <w:ins w:id="1848" w:author="Bohorquez Manrique, German Javier, Enel Colombia" w:date="2020-12-04T09:31:00Z">
        <w:r w:rsidRPr="00EE56F4">
          <w:rPr>
            <w:rFonts w:ascii="Arial" w:hAnsi="Arial" w:cs="Arial"/>
            <w:lang w:val="es-CO"/>
          </w:rPr>
          <w:t>“</w:t>
        </w:r>
      </w:ins>
      <w:r w:rsidRPr="00EE56F4">
        <w:rPr>
          <w:rFonts w:ascii="Arial" w:hAnsi="Arial"/>
          <w:lang w:val="es-CO"/>
          <w:rPrChange w:id="1849" w:author="Bohorquez Manrique, German Javier, Enel Colombia" w:date="2020-12-04T09:31:00Z">
            <w:rPr/>
          </w:rPrChange>
        </w:rPr>
        <w:t>fecha de pago oportuno</w:t>
      </w:r>
      <w:del w:id="1850" w:author="Bohorquez Manrique, German Javier, Enel Colombia" w:date="2020-12-04T09:31:00Z">
        <w:r>
          <w:delText>"</w:delText>
        </w:r>
      </w:del>
      <w:ins w:id="1851" w:author="Bohorquez Manrique, German Javier, Enel Colombia" w:date="2020-12-04T09:31:00Z">
        <w:r w:rsidRPr="00EE56F4">
          <w:rPr>
            <w:rFonts w:ascii="Arial" w:hAnsi="Arial" w:cs="Arial"/>
            <w:lang w:val="es-CO"/>
          </w:rPr>
          <w:t>”</w:t>
        </w:r>
      </w:ins>
      <w:r w:rsidRPr="00EE56F4">
        <w:rPr>
          <w:rFonts w:ascii="Arial" w:hAnsi="Arial"/>
          <w:lang w:val="es-CO"/>
          <w:rPrChange w:id="1852" w:author="Bohorquez Manrique, German Javier, Enel Colombia" w:date="2020-12-04T09:31:00Z">
            <w:rPr/>
          </w:rPrChange>
        </w:rPr>
        <w:t xml:space="preserve"> en el instrumento que se remita para el cobro.</w:t>
      </w:r>
    </w:p>
    <w:p w14:paraId="714174AA" w14:textId="77777777" w:rsidR="00057EFC" w:rsidRPr="00EE56F4" w:rsidRDefault="00057EFC">
      <w:pPr>
        <w:pStyle w:val="Textoindependiente2"/>
        <w:ind w:right="-93"/>
        <w:rPr>
          <w:rFonts w:ascii="Arial" w:hAnsi="Arial"/>
          <w:rPrChange w:id="1853" w:author="Bohorquez Manrique, German Javier, Enel Colombia" w:date="2020-12-04T09:31:00Z">
            <w:rPr/>
          </w:rPrChange>
        </w:rPr>
        <w:pPrChange w:id="1854" w:author="Bohorquez Manrique, German Javier, Enel Colombia" w:date="2020-12-04T09:31:00Z">
          <w:pPr>
            <w:ind w:left="-5"/>
          </w:pPr>
        </w:pPrChange>
      </w:pPr>
    </w:p>
    <w:p w14:paraId="77258B60" w14:textId="77777777" w:rsidR="00057EFC" w:rsidRPr="00EE56F4" w:rsidRDefault="00057EFC" w:rsidP="00057EFC">
      <w:pPr>
        <w:pStyle w:val="Textoindependiente2"/>
        <w:ind w:right="-93"/>
        <w:rPr>
          <w:ins w:id="1855" w:author="Bohorquez Manrique, German Javier, Enel Colombia" w:date="2020-12-04T09:31:00Z"/>
          <w:rFonts w:ascii="Arial" w:hAnsi="Arial" w:cs="Arial"/>
          <w:lang w:val="es-CO"/>
        </w:rPr>
      </w:pPr>
      <w:r w:rsidRPr="00EE56F4">
        <w:rPr>
          <w:rFonts w:ascii="Arial" w:hAnsi="Arial"/>
          <w:lang w:val="es-CO"/>
          <w:rPrChange w:id="1856" w:author="Bohorquez Manrique, German Javier, Enel Colombia" w:date="2020-12-04T09:31:00Z">
            <w:rPr/>
          </w:rPrChange>
        </w:rPr>
        <w:t>Conforme a lo establecido en el Decreto 2242 de 2015 la factura deberá ser enviada al DESTINATARIO en original al correo ele</w:t>
      </w:r>
      <w:r>
        <w:rPr>
          <w:rFonts w:ascii="Arial" w:hAnsi="Arial"/>
          <w:lang w:val="es-CO"/>
          <w:rPrChange w:id="1857" w:author="Bohorquez Manrique, German Javier, Enel Colombia" w:date="2020-12-04T09:31:00Z">
            <w:rPr/>
          </w:rPrChange>
        </w:rPr>
        <w:t>c</w:t>
      </w:r>
      <w:r w:rsidRPr="00EE56F4">
        <w:rPr>
          <w:rFonts w:ascii="Arial" w:hAnsi="Arial"/>
          <w:lang w:val="es-CO"/>
          <w:rPrChange w:id="1858" w:author="Bohorquez Manrique, German Javier, Enel Colombia" w:date="2020-12-04T09:31:00Z">
            <w:rPr/>
          </w:rPrChange>
        </w:rPr>
        <w:t xml:space="preserve">trónico suministrado o en su defecto será enviada al correo que se encuentra registrado para efectos de notificaciones judiciales. Se tendrá válida como fecha de recepción la fecha en que se produzca el recibo de la misma. Será obligación del DESTINATARIO acusar recibido </w:t>
      </w:r>
      <w:r>
        <w:rPr>
          <w:rFonts w:ascii="Arial" w:hAnsi="Arial"/>
          <w:lang w:val="es-CO"/>
          <w:rPrChange w:id="1859" w:author="Bohorquez Manrique, German Javier, Enel Colombia" w:date="2020-12-04T09:31:00Z">
            <w:rPr/>
          </w:rPrChange>
        </w:rPr>
        <w:t xml:space="preserve">y </w:t>
      </w:r>
      <w:r w:rsidRPr="00EE56F4">
        <w:rPr>
          <w:rFonts w:ascii="Arial" w:hAnsi="Arial"/>
          <w:lang w:val="es-CO"/>
          <w:rPrChange w:id="1860" w:author="Bohorquez Manrique, German Javier, Enel Colombia" w:date="2020-12-04T09:31:00Z">
            <w:rPr/>
          </w:rPrChange>
        </w:rPr>
        <w:t xml:space="preserve"> si hubiere lugar</w:t>
      </w:r>
      <w:r>
        <w:rPr>
          <w:rFonts w:ascii="Arial" w:hAnsi="Arial"/>
          <w:lang w:val="es-CO"/>
          <w:rPrChange w:id="1861" w:author="Bohorquez Manrique, German Javier, Enel Colombia" w:date="2020-12-04T09:31:00Z">
            <w:rPr/>
          </w:rPrChange>
        </w:rPr>
        <w:t xml:space="preserve"> a ello,</w:t>
      </w:r>
      <w:r w:rsidRPr="00EE56F4">
        <w:rPr>
          <w:rFonts w:ascii="Arial" w:hAnsi="Arial"/>
          <w:lang w:val="es-CO"/>
          <w:rPrChange w:id="1862" w:author="Bohorquez Manrique, German Javier, Enel Colombia" w:date="2020-12-04T09:31:00Z">
            <w:rPr/>
          </w:rPrChange>
        </w:rPr>
        <w:t xml:space="preserve"> manifestar </w:t>
      </w:r>
      <w:r>
        <w:rPr>
          <w:rFonts w:ascii="Arial" w:hAnsi="Arial"/>
          <w:lang w:val="es-CO"/>
          <w:rPrChange w:id="1863" w:author="Bohorquez Manrique, German Javier, Enel Colombia" w:date="2020-12-04T09:31:00Z">
            <w:rPr/>
          </w:rPrChange>
        </w:rPr>
        <w:t xml:space="preserve">dentro de los cinco (5) días calendario siguientes a la recepción de la factura </w:t>
      </w:r>
      <w:r w:rsidRPr="00EE56F4">
        <w:rPr>
          <w:rFonts w:ascii="Arial" w:hAnsi="Arial"/>
          <w:lang w:val="es-CO"/>
          <w:rPrChange w:id="1864" w:author="Bohorquez Manrique, German Javier, Enel Colombia" w:date="2020-12-04T09:31:00Z">
            <w:rPr/>
          </w:rPrChange>
        </w:rPr>
        <w:t xml:space="preserve">cualquier inconformidad </w:t>
      </w:r>
      <w:r>
        <w:rPr>
          <w:rFonts w:ascii="Arial" w:hAnsi="Arial"/>
          <w:lang w:val="es-CO"/>
          <w:rPrChange w:id="1865" w:author="Bohorquez Manrique, German Javier, Enel Colombia" w:date="2020-12-04T09:31:00Z">
            <w:rPr/>
          </w:rPrChange>
        </w:rPr>
        <w:t xml:space="preserve">relacionada con esta, </w:t>
      </w:r>
      <w:r w:rsidRPr="00EE56F4">
        <w:rPr>
          <w:rFonts w:ascii="Arial" w:hAnsi="Arial"/>
          <w:lang w:val="es-CO"/>
          <w:rPrChange w:id="1866" w:author="Bohorquez Manrique, German Javier, Enel Colombia" w:date="2020-12-04T09:31:00Z">
            <w:rPr/>
          </w:rPrChange>
        </w:rPr>
        <w:t xml:space="preserve">por el mismo medio en que </w:t>
      </w:r>
      <w:r>
        <w:rPr>
          <w:rFonts w:ascii="Arial" w:hAnsi="Arial"/>
          <w:lang w:val="es-CO"/>
          <w:rPrChange w:id="1867" w:author="Bohorquez Manrique, German Javier, Enel Colombia" w:date="2020-12-04T09:31:00Z">
            <w:rPr/>
          </w:rPrChange>
        </w:rPr>
        <w:t xml:space="preserve">ésta </w:t>
      </w:r>
      <w:r w:rsidRPr="00EE56F4">
        <w:rPr>
          <w:rFonts w:ascii="Arial" w:hAnsi="Arial"/>
          <w:lang w:val="es-CO"/>
          <w:rPrChange w:id="1868" w:author="Bohorquez Manrique, German Javier, Enel Colombia" w:date="2020-12-04T09:31:00Z">
            <w:rPr/>
          </w:rPrChange>
        </w:rPr>
        <w:t>fue recibida</w:t>
      </w:r>
      <w:r>
        <w:rPr>
          <w:rFonts w:ascii="Arial" w:hAnsi="Arial"/>
          <w:lang w:val="es-CO"/>
          <w:rPrChange w:id="1869" w:author="Bohorquez Manrique, German Javier, Enel Colombia" w:date="2020-12-04T09:31:00Z">
            <w:rPr/>
          </w:rPrChange>
        </w:rPr>
        <w:t>.</w:t>
      </w:r>
      <w:ins w:id="1870" w:author="Bohorquez Manrique, German Javier, Enel Colombia" w:date="2020-12-04T09:31:00Z">
        <w:r w:rsidRPr="00EE56F4">
          <w:rPr>
            <w:rFonts w:ascii="Arial" w:hAnsi="Arial" w:cs="Arial"/>
            <w:lang w:val="es-CO"/>
          </w:rPr>
          <w:t xml:space="preserve"> </w:t>
        </w:r>
      </w:ins>
    </w:p>
    <w:p w14:paraId="7660D82F" w14:textId="77777777" w:rsidR="00057EFC" w:rsidRPr="00EE56F4" w:rsidRDefault="00057EFC">
      <w:pPr>
        <w:pStyle w:val="Textoindependiente2"/>
        <w:ind w:right="-93"/>
        <w:rPr>
          <w:rFonts w:ascii="Arial" w:hAnsi="Arial"/>
          <w:rPrChange w:id="1871" w:author="Bohorquez Manrique, German Javier, Enel Colombia" w:date="2020-12-04T09:31:00Z">
            <w:rPr/>
          </w:rPrChange>
        </w:rPr>
        <w:pPrChange w:id="1872" w:author="Bohorquez Manrique, German Javier, Enel Colombia" w:date="2020-12-04T09:31:00Z">
          <w:pPr>
            <w:ind w:left="-5"/>
          </w:pPr>
        </w:pPrChange>
      </w:pPr>
    </w:p>
    <w:p w14:paraId="7C527C14" w14:textId="77777777" w:rsidR="00057EFC" w:rsidRPr="00EE56F4" w:rsidRDefault="00057EFC">
      <w:pPr>
        <w:pStyle w:val="Textoindependiente2"/>
        <w:ind w:right="-93"/>
        <w:rPr>
          <w:rFonts w:ascii="Arial" w:hAnsi="Arial"/>
          <w:rPrChange w:id="1873" w:author="Bohorquez Manrique, German Javier, Enel Colombia" w:date="2020-12-04T09:31:00Z">
            <w:rPr/>
          </w:rPrChange>
        </w:rPr>
        <w:pPrChange w:id="1874" w:author="Bohorquez Manrique, German Javier, Enel Colombia" w:date="2020-12-04T09:31:00Z">
          <w:pPr>
            <w:ind w:left="-5"/>
          </w:pPr>
        </w:pPrChange>
      </w:pPr>
      <w:r w:rsidRPr="00EE56F4">
        <w:rPr>
          <w:rFonts w:ascii="Arial" w:hAnsi="Arial"/>
          <w:lang w:val="es-CO"/>
          <w:rPrChange w:id="1875" w:author="Bohorquez Manrique, German Javier, Enel Colombia" w:date="2020-12-04T09:31:00Z">
            <w:rPr/>
          </w:rPrChange>
        </w:rPr>
        <w:t>Cuando no se presente la factura dentro del plazo estipulado en el presente reglamento y/o en la OFERTA MERCANTIL, por cada día de ret</w:t>
      </w:r>
      <w:r>
        <w:rPr>
          <w:rFonts w:ascii="Arial" w:hAnsi="Arial"/>
          <w:lang w:val="es-CO"/>
          <w:rPrChange w:id="1876" w:author="Bohorquez Manrique, German Javier, Enel Colombia" w:date="2020-12-04T09:31:00Z">
            <w:rPr/>
          </w:rPrChange>
        </w:rPr>
        <w:t>raso</w:t>
      </w:r>
      <w:r w:rsidRPr="00EE56F4">
        <w:rPr>
          <w:rFonts w:ascii="Arial" w:hAnsi="Arial"/>
          <w:lang w:val="es-CO"/>
          <w:rPrChange w:id="1877" w:author="Bohorquez Manrique, German Javier, Enel Colombia" w:date="2020-12-04T09:31:00Z">
            <w:rPr/>
          </w:rPrChange>
        </w:rPr>
        <w:t xml:space="preserve"> con respecto a dicho plazo y hasta la fecha en que se produzca la presentación o envío de la factura por correo certificado </w:t>
      </w:r>
      <w:r>
        <w:rPr>
          <w:rFonts w:ascii="Arial" w:hAnsi="Arial"/>
          <w:lang w:val="es-CO"/>
          <w:rPrChange w:id="1878" w:author="Bohorquez Manrique, German Javier, Enel Colombia" w:date="2020-12-04T09:31:00Z">
            <w:rPr/>
          </w:rPrChange>
        </w:rPr>
        <w:t>o</w:t>
      </w:r>
      <w:r w:rsidRPr="00EE56F4">
        <w:rPr>
          <w:rFonts w:ascii="Arial" w:hAnsi="Arial"/>
          <w:lang w:val="es-CO"/>
          <w:rPrChange w:id="1879" w:author="Bohorquez Manrique, German Javier, Enel Colombia" w:date="2020-12-04T09:31:00Z">
            <w:rPr/>
          </w:rPrChange>
        </w:rPr>
        <w:t xml:space="preserve"> correo electrónico, se desplazará en un día el vencimiento del plazo otorgado a el DESTINATARIO para el pago.</w:t>
      </w:r>
    </w:p>
    <w:p w14:paraId="036F18F6" w14:textId="77777777" w:rsidR="00057EFC" w:rsidRPr="00EE56F4" w:rsidRDefault="00057EFC" w:rsidP="00057EFC">
      <w:pPr>
        <w:pStyle w:val="Textoindependiente2"/>
        <w:ind w:right="-93"/>
        <w:rPr>
          <w:ins w:id="1880" w:author="Bohorquez Manrique, German Javier, Enel Colombia" w:date="2020-12-04T09:31:00Z"/>
          <w:rFonts w:ascii="Arial" w:hAnsi="Arial" w:cs="Arial"/>
          <w:lang w:val="es-CO"/>
        </w:rPr>
      </w:pPr>
    </w:p>
    <w:p w14:paraId="581D3510" w14:textId="77777777" w:rsidR="00057EFC" w:rsidRPr="00EE56F4" w:rsidRDefault="00057EFC">
      <w:pPr>
        <w:pStyle w:val="Textoindependiente2"/>
        <w:ind w:right="-93"/>
        <w:rPr>
          <w:rFonts w:ascii="Arial" w:hAnsi="Arial"/>
          <w:rPrChange w:id="1881" w:author="Bohorquez Manrique, German Javier, Enel Colombia" w:date="2020-12-04T09:31:00Z">
            <w:rPr/>
          </w:rPrChange>
        </w:rPr>
        <w:pPrChange w:id="1882" w:author="Bohorquez Manrique, German Javier, Enel Colombia" w:date="2020-12-04T09:31:00Z">
          <w:pPr>
            <w:ind w:left="-5"/>
          </w:pPr>
        </w:pPrChange>
      </w:pPr>
      <w:r w:rsidRPr="00EE56F4">
        <w:rPr>
          <w:rFonts w:ascii="Arial" w:hAnsi="Arial"/>
          <w:lang w:val="es-CO"/>
          <w:rPrChange w:id="1883" w:author="Bohorquez Manrique, German Javier, Enel Colombia" w:date="2020-12-04T09:31:00Z">
            <w:rPr/>
          </w:rPrChange>
        </w:rPr>
        <w:t xml:space="preserve">Cualquier </w:t>
      </w:r>
      <w:r w:rsidRPr="00EE56F4">
        <w:rPr>
          <w:rFonts w:ascii="Arial" w:hAnsi="Arial"/>
          <w:rPrChange w:id="1884" w:author="Bohorquez Manrique, German Javier, Enel Colombia" w:date="2020-12-04T09:31:00Z">
            <w:rPr/>
          </w:rPrChange>
        </w:rPr>
        <w:t xml:space="preserve">otro cargo distinto al objeto del presente contrato o negocio jurídico resultante de la aceptación de la oferta que le presente ENEL-EMGESA al DESTINATARIO, podrá ser </w:t>
      </w:r>
      <w:r w:rsidRPr="00EE56F4">
        <w:rPr>
          <w:rFonts w:ascii="Arial" w:hAnsi="Arial"/>
          <w:lang w:val="es-CO"/>
          <w:rPrChange w:id="1885" w:author="Bohorquez Manrique, German Javier, Enel Colombia" w:date="2020-12-04T09:31:00Z">
            <w:rPr/>
          </w:rPrChange>
        </w:rPr>
        <w:t>cobrado en la respectiva factura mensual previa aceptación expresa por parte del DESTINATARIO. En este caso, el valor correspondiente al cargo se totalizará por separado.</w:t>
      </w:r>
    </w:p>
    <w:p w14:paraId="73897A48" w14:textId="77777777" w:rsidR="00057EFC" w:rsidRPr="00EE56F4" w:rsidRDefault="00057EFC" w:rsidP="00057EFC">
      <w:pPr>
        <w:pStyle w:val="Textoindependiente2"/>
        <w:ind w:right="-93"/>
        <w:rPr>
          <w:ins w:id="1886" w:author="Bohorquez Manrique, German Javier, Enel Colombia" w:date="2020-12-04T09:31:00Z"/>
          <w:rFonts w:ascii="Arial" w:hAnsi="Arial" w:cs="Arial"/>
          <w:lang w:val="es-CO"/>
        </w:rPr>
      </w:pPr>
    </w:p>
    <w:p w14:paraId="7C250354" w14:textId="77777777" w:rsidR="00057EFC" w:rsidRPr="00EE56F4" w:rsidRDefault="00057EFC">
      <w:pPr>
        <w:pStyle w:val="Textoindependiente2"/>
        <w:ind w:right="-93"/>
        <w:rPr>
          <w:rFonts w:ascii="Arial" w:hAnsi="Arial"/>
          <w:rPrChange w:id="1887" w:author="Bohorquez Manrique, German Javier, Enel Colombia" w:date="2020-12-04T09:31:00Z">
            <w:rPr/>
          </w:rPrChange>
        </w:rPr>
        <w:pPrChange w:id="1888" w:author="Bohorquez Manrique, German Javier, Enel Colombia" w:date="2020-12-04T09:31:00Z">
          <w:pPr>
            <w:ind w:left="-5"/>
          </w:pPr>
        </w:pPrChange>
      </w:pPr>
      <w:r w:rsidRPr="00EE56F4">
        <w:rPr>
          <w:rFonts w:ascii="Arial" w:hAnsi="Arial"/>
          <w:lang w:val="es-CO"/>
          <w:rPrChange w:id="1889" w:author="Bohorquez Manrique, German Javier, Enel Colombia" w:date="2020-12-04T09:31:00Z">
            <w:rPr/>
          </w:rPrChange>
        </w:rPr>
        <w:t>El DESTINARIO informará a ENEL-EMGESA el correo electrónico autorizado para recibir la factura</w:t>
      </w:r>
      <w:r>
        <w:rPr>
          <w:rFonts w:ascii="Arial" w:hAnsi="Arial"/>
          <w:lang w:val="es-CO"/>
          <w:rPrChange w:id="1890" w:author="Bohorquez Manrique, German Javier, Enel Colombia" w:date="2020-12-04T09:31:00Z">
            <w:rPr/>
          </w:rPrChange>
        </w:rPr>
        <w:t xml:space="preserve"> y los anexos correspondientes</w:t>
      </w:r>
      <w:r w:rsidRPr="00EE56F4">
        <w:rPr>
          <w:rFonts w:ascii="Arial" w:hAnsi="Arial"/>
          <w:lang w:val="es-CO"/>
          <w:rPrChange w:id="1891" w:author="Bohorquez Manrique, German Javier, Enel Colombia" w:date="2020-12-04T09:31:00Z">
            <w:rPr/>
          </w:rPrChange>
        </w:rPr>
        <w:t>.</w:t>
      </w:r>
    </w:p>
    <w:p w14:paraId="32FDB25D" w14:textId="77777777" w:rsidR="00057EFC" w:rsidRPr="00EE56F4" w:rsidRDefault="00057EFC" w:rsidP="00057EFC">
      <w:pPr>
        <w:pStyle w:val="Textoindependiente2"/>
        <w:ind w:right="-93"/>
        <w:rPr>
          <w:ins w:id="1892" w:author="Bohorquez Manrique, German Javier, Enel Colombia" w:date="2020-12-04T09:31:00Z"/>
          <w:rFonts w:ascii="Arial" w:hAnsi="Arial" w:cs="Arial"/>
          <w:lang w:val="es-CO"/>
        </w:rPr>
      </w:pPr>
    </w:p>
    <w:p w14:paraId="49B07592" w14:textId="77777777" w:rsidR="00057EFC" w:rsidRPr="00EE56F4" w:rsidRDefault="00057EFC">
      <w:pPr>
        <w:pStyle w:val="Textoindependiente2"/>
        <w:ind w:right="-93"/>
        <w:rPr>
          <w:rFonts w:ascii="Arial" w:hAnsi="Arial"/>
          <w:rPrChange w:id="1893" w:author="Bohorquez Manrique, German Javier, Enel Colombia" w:date="2020-12-04T09:31:00Z">
            <w:rPr/>
          </w:rPrChange>
        </w:rPr>
        <w:pPrChange w:id="1894" w:author="Bohorquez Manrique, German Javier, Enel Colombia" w:date="2020-12-04T09:31:00Z">
          <w:pPr>
            <w:ind w:left="-5"/>
          </w:pPr>
        </w:pPrChange>
      </w:pPr>
      <w:r w:rsidRPr="00EE56F4">
        <w:rPr>
          <w:rFonts w:ascii="Arial" w:hAnsi="Arial"/>
          <w:lang w:val="es-CO"/>
          <w:rPrChange w:id="1895" w:author="Bohorquez Manrique, German Javier, Enel Colombia" w:date="2020-12-04T09:31:00Z">
            <w:rPr/>
          </w:rPrChange>
        </w:rPr>
        <w:t>En el evento en que el DESTINATARIO pague a EL OFERENTE, mediante cheque cualquier concepto facturado</w:t>
      </w:r>
      <w:r>
        <w:rPr>
          <w:rFonts w:ascii="Arial" w:hAnsi="Arial"/>
          <w:lang w:val="es-CO"/>
          <w:rPrChange w:id="1896" w:author="Bohorquez Manrique, German Javier, Enel Colombia" w:date="2020-12-04T09:31:00Z">
            <w:rPr/>
          </w:rPrChange>
        </w:rPr>
        <w:t xml:space="preserve"> (en modalidad pos pago o pago anticipado)</w:t>
      </w:r>
      <w:r w:rsidRPr="00EE56F4">
        <w:rPr>
          <w:rFonts w:ascii="Arial" w:hAnsi="Arial"/>
          <w:lang w:val="es-CO"/>
          <w:rPrChange w:id="1897" w:author="Bohorquez Manrique, German Javier, Enel Colombia" w:date="2020-12-04T09:31:00Z">
            <w:rPr/>
          </w:rPrChange>
        </w:rPr>
        <w:t xml:space="preserve"> y éste no sea pagado por cualquier causal imputable al Cliente, de conformidad con el artículo 731 del Código de Comercio, el primero deberá reconocerle y pagarle a EL OFERENTE, a título de sanción el VEINTE POR CIENTO (20%) del importe del cheque</w:t>
      </w:r>
      <w:r>
        <w:rPr>
          <w:rFonts w:ascii="Arial" w:hAnsi="Arial"/>
          <w:lang w:val="es-CO"/>
          <w:rPrChange w:id="1898" w:author="Bohorquez Manrique, German Javier, Enel Colombia" w:date="2020-12-04T09:31:00Z">
            <w:rPr/>
          </w:rPrChange>
        </w:rPr>
        <w:t xml:space="preserve"> devuelto</w:t>
      </w:r>
      <w:r w:rsidRPr="00EE56F4">
        <w:rPr>
          <w:rFonts w:ascii="Arial" w:hAnsi="Arial"/>
          <w:lang w:val="es-CO"/>
          <w:rPrChange w:id="1899" w:author="Bohorquez Manrique, German Javier, Enel Colombia" w:date="2020-12-04T09:31:00Z">
            <w:rPr/>
          </w:rPrChange>
        </w:rPr>
        <w:t xml:space="preserve">. Adicionalmente, EL OFERENTE podrá exigirle el pago de los perjuicios que se le causen como consecuencia del no pago. </w:t>
      </w:r>
    </w:p>
    <w:p w14:paraId="119B4F70" w14:textId="77777777" w:rsidR="00057EFC" w:rsidRPr="00EE56F4" w:rsidRDefault="00057EFC" w:rsidP="00057EFC">
      <w:pPr>
        <w:pStyle w:val="Textoindependiente2"/>
        <w:ind w:right="-93"/>
        <w:rPr>
          <w:ins w:id="1900" w:author="Bohorquez Manrique, German Javier, Enel Colombia" w:date="2020-12-04T09:31:00Z"/>
          <w:rFonts w:ascii="Arial" w:hAnsi="Arial" w:cs="Arial"/>
          <w:lang w:val="es-CO"/>
        </w:rPr>
      </w:pPr>
    </w:p>
    <w:p w14:paraId="0E4336A9" w14:textId="77777777" w:rsidR="00057EFC" w:rsidRPr="00EE56F4" w:rsidRDefault="00057EFC" w:rsidP="00057EFC">
      <w:pPr>
        <w:pStyle w:val="Textoindependiente2"/>
        <w:ind w:right="-93"/>
        <w:rPr>
          <w:ins w:id="1901" w:author="Bohorquez Manrique, German Javier, Enel Colombia" w:date="2020-12-04T09:31:00Z"/>
          <w:rFonts w:ascii="Arial" w:hAnsi="Arial" w:cs="Arial"/>
          <w:lang w:val="es-CO"/>
        </w:rPr>
      </w:pPr>
      <w:r w:rsidRPr="00EE56F4">
        <w:rPr>
          <w:rFonts w:ascii="Arial" w:hAnsi="Arial"/>
          <w:b/>
          <w:lang w:val="es-CO"/>
          <w:rPrChange w:id="1902" w:author="Bohorquez Manrique, German Javier, Enel Colombia" w:date="2020-12-04T09:31:00Z">
            <w:rPr/>
          </w:rPrChange>
        </w:rPr>
        <w:t>Parágrafo 1:</w:t>
      </w:r>
      <w:r w:rsidRPr="00EE56F4">
        <w:rPr>
          <w:rFonts w:ascii="Arial" w:hAnsi="Arial"/>
          <w:lang w:val="es-CO"/>
          <w:rPrChange w:id="1903" w:author="Bohorquez Manrique, German Javier, Enel Colombia" w:date="2020-12-04T09:31:00Z">
            <w:rPr/>
          </w:rPrChange>
        </w:rPr>
        <w:t xml:space="preserve"> El valor a pagar por</w:t>
      </w:r>
      <w:r>
        <w:rPr>
          <w:rFonts w:ascii="Arial" w:hAnsi="Arial"/>
          <w:lang w:val="es-CO"/>
          <w:rPrChange w:id="1904" w:author="Bohorquez Manrique, German Javier, Enel Colombia" w:date="2020-12-04T09:31:00Z">
            <w:rPr/>
          </w:rPrChange>
        </w:rPr>
        <w:t xml:space="preserve"> la</w:t>
      </w:r>
      <w:r w:rsidRPr="00EE56F4">
        <w:rPr>
          <w:rFonts w:ascii="Arial" w:hAnsi="Arial"/>
          <w:lang w:val="es-CO"/>
          <w:rPrChange w:id="1905" w:author="Bohorquez Manrique, German Javier, Enel Colombia" w:date="2020-12-04T09:31:00Z">
            <w:rPr/>
          </w:rPrChange>
        </w:rPr>
        <w:t xml:space="preserve"> sanción</w:t>
      </w:r>
      <w:r>
        <w:rPr>
          <w:rFonts w:ascii="Arial" w:hAnsi="Arial"/>
          <w:lang w:val="es-CO"/>
          <w:rPrChange w:id="1906" w:author="Bohorquez Manrique, German Javier, Enel Colombia" w:date="2020-12-04T09:31:00Z">
            <w:rPr/>
          </w:rPrChange>
        </w:rPr>
        <w:t xml:space="preserve"> </w:t>
      </w:r>
      <w:del w:id="1907" w:author="Bohorquez Manrique, German Javier, Enel Colombia" w:date="2020-12-04T09:31:00Z">
        <w:r>
          <w:delText>-</w:delText>
        </w:r>
      </w:del>
      <w:ins w:id="1908" w:author="Bohorquez Manrique, German Javier, Enel Colombia" w:date="2020-12-04T09:31:00Z">
        <w:r>
          <w:rPr>
            <w:rFonts w:ascii="Arial" w:hAnsi="Arial" w:cs="Arial"/>
            <w:lang w:val="es-CO"/>
          </w:rPr>
          <w:t>–</w:t>
        </w:r>
      </w:ins>
      <w:r>
        <w:rPr>
          <w:rFonts w:ascii="Arial" w:hAnsi="Arial"/>
          <w:lang w:val="es-CO"/>
          <w:rPrChange w:id="1909" w:author="Bohorquez Manrique, German Javier, Enel Colombia" w:date="2020-12-04T09:31:00Z">
            <w:rPr/>
          </w:rPrChange>
        </w:rPr>
        <w:t xml:space="preserve"> devolución de cheque-</w:t>
      </w:r>
      <w:r w:rsidRPr="00EE56F4">
        <w:rPr>
          <w:rFonts w:ascii="Arial" w:hAnsi="Arial"/>
          <w:lang w:val="es-CO"/>
          <w:rPrChange w:id="1910" w:author="Bohorquez Manrique, German Javier, Enel Colombia" w:date="2020-12-04T09:31:00Z">
            <w:rPr/>
          </w:rPrChange>
        </w:rPr>
        <w:t xml:space="preserve"> será incluido en la siguiente factura y será cobrado en todos los casos salvo por la ocurrencia de causales interbancarias.</w:t>
      </w:r>
      <w:ins w:id="1911" w:author="Bohorquez Manrique, German Javier, Enel Colombia" w:date="2020-12-04T09:31:00Z">
        <w:r w:rsidRPr="00EE56F4">
          <w:rPr>
            <w:rFonts w:ascii="Arial" w:hAnsi="Arial" w:cs="Arial"/>
            <w:lang w:val="es-CO"/>
          </w:rPr>
          <w:t xml:space="preserve"> </w:t>
        </w:r>
      </w:ins>
    </w:p>
    <w:p w14:paraId="4394A2FF" w14:textId="77777777" w:rsidR="00057EFC" w:rsidRPr="00EE56F4" w:rsidRDefault="00057EFC">
      <w:pPr>
        <w:pStyle w:val="Textoindependiente2"/>
        <w:ind w:right="-93"/>
        <w:rPr>
          <w:rFonts w:ascii="Arial" w:hAnsi="Arial"/>
          <w:rPrChange w:id="1912" w:author="Bohorquez Manrique, German Javier, Enel Colombia" w:date="2020-12-04T09:31:00Z">
            <w:rPr/>
          </w:rPrChange>
        </w:rPr>
        <w:pPrChange w:id="1913" w:author="Bohorquez Manrique, German Javier, Enel Colombia" w:date="2020-12-04T09:31:00Z">
          <w:pPr>
            <w:ind w:left="-5"/>
          </w:pPr>
        </w:pPrChange>
      </w:pPr>
    </w:p>
    <w:p w14:paraId="383DF3EB" w14:textId="77777777" w:rsidR="00057EFC" w:rsidRPr="00EE56F4" w:rsidRDefault="00057EFC">
      <w:pPr>
        <w:pStyle w:val="Textoindependiente2"/>
        <w:ind w:right="-93"/>
        <w:rPr>
          <w:rFonts w:ascii="Arial" w:hAnsi="Arial"/>
          <w:rPrChange w:id="1914" w:author="Bohorquez Manrique, German Javier, Enel Colombia" w:date="2020-12-04T09:31:00Z">
            <w:rPr/>
          </w:rPrChange>
        </w:rPr>
        <w:pPrChange w:id="1915" w:author="Bohorquez Manrique, German Javier, Enel Colombia" w:date="2020-12-04T09:31:00Z">
          <w:pPr>
            <w:ind w:left="-5"/>
          </w:pPr>
        </w:pPrChange>
      </w:pPr>
      <w:r w:rsidRPr="00EE56F4">
        <w:rPr>
          <w:rFonts w:ascii="Arial" w:hAnsi="Arial"/>
          <w:b/>
          <w:lang w:val="es-CO"/>
          <w:rPrChange w:id="1916" w:author="Bohorquez Manrique, German Javier, Enel Colombia" w:date="2020-12-04T09:31:00Z">
            <w:rPr/>
          </w:rPrChange>
        </w:rPr>
        <w:t>Parágrafo 2:</w:t>
      </w:r>
      <w:r>
        <w:rPr>
          <w:rFonts w:ascii="Arial" w:hAnsi="Arial"/>
          <w:lang w:val="es-CO"/>
          <w:rPrChange w:id="1917" w:author="Bohorquez Manrique, German Javier, Enel Colombia" w:date="2020-12-04T09:31:00Z">
            <w:rPr/>
          </w:rPrChange>
        </w:rPr>
        <w:t xml:space="preserve"> EL DESTINATARIO</w:t>
      </w:r>
      <w:r w:rsidRPr="00EE56F4">
        <w:rPr>
          <w:rFonts w:ascii="Arial" w:hAnsi="Arial"/>
          <w:lang w:val="es-CO"/>
          <w:rPrChange w:id="1918" w:author="Bohorquez Manrique, German Javier, Enel Colombia" w:date="2020-12-04T09:31:00Z">
            <w:rPr/>
          </w:rPrChange>
        </w:rPr>
        <w:t xml:space="preserve"> autoriza de manera permanente e irrevocable a EL OFERENTE para que consulte, procese, reporte, obtenga, actualice y divulgue en las Centrales de Riesgo y/o cualquier otra entidad que maneje bases de datos con los mismos fines, el nacimiento, modificación, cumplimiento y extinción de las obligaciones contraídas o que llegue a contraer, fruto del comportamiento comercial y financiero positivo o negativo de EL DESTINATARIO. En consecuencia, EL OFERENTE y/o cualquier de las entidades arriba </w:t>
      </w:r>
      <w:r w:rsidRPr="00EE56F4">
        <w:rPr>
          <w:rFonts w:ascii="Arial" w:hAnsi="Arial"/>
          <w:lang w:val="es-CO"/>
          <w:rPrChange w:id="1919" w:author="Bohorquez Manrique, German Javier, Enel Colombia" w:date="2020-12-04T09:31:00Z">
            <w:rPr/>
          </w:rPrChange>
        </w:rPr>
        <w:lastRenderedPageBreak/>
        <w:t>citadas quedan autorizadas para reportar y actualizar el comportamiento de EL DESTINATARIO, en las mencionadas bases de datos. La permanencia de la información que se refleje dependerá de la forma y oportunidad en que EL DESTINATARIO cumpla sus obligaciones, conforme a los plazos establecidos legal y jurisprudencialmente.</w:t>
      </w:r>
      <w:r>
        <w:rPr>
          <w:rFonts w:ascii="Arial" w:hAnsi="Arial"/>
          <w:lang w:val="es-CO"/>
          <w:rPrChange w:id="1920" w:author="Bohorquez Manrique, German Javier, Enel Colombia" w:date="2020-12-04T09:31:00Z">
            <w:rPr/>
          </w:rPrChange>
        </w:rPr>
        <w:t xml:space="preserve"> ENEL-EMGESA podrá solicitar a EL DESTINATARIO con una periodicidad anual, copia de sus estados financieros reportados.</w:t>
      </w:r>
    </w:p>
    <w:p w14:paraId="3BC34BB3" w14:textId="77777777" w:rsidR="00057EFC" w:rsidRPr="00EE56F4" w:rsidRDefault="00057EFC" w:rsidP="00057EFC">
      <w:pPr>
        <w:pStyle w:val="Textoindependiente2"/>
        <w:ind w:right="-93"/>
        <w:rPr>
          <w:ins w:id="1921" w:author="Bohorquez Manrique, German Javier, Enel Colombia" w:date="2020-12-04T09:31:00Z"/>
          <w:rFonts w:ascii="Arial" w:hAnsi="Arial" w:cs="Arial"/>
          <w:lang w:val="es-CO"/>
        </w:rPr>
      </w:pPr>
    </w:p>
    <w:p w14:paraId="4E3BD6E3" w14:textId="77777777" w:rsidR="00057EFC" w:rsidRPr="00EE56F4" w:rsidRDefault="00057EFC" w:rsidP="00057EFC">
      <w:pPr>
        <w:pStyle w:val="Textoindependiente2"/>
        <w:ind w:right="-93"/>
        <w:rPr>
          <w:ins w:id="1922" w:author="Bohorquez Manrique, German Javier, Enel Colombia" w:date="2020-12-04T09:31:00Z"/>
          <w:rFonts w:ascii="Arial" w:hAnsi="Arial" w:cs="Arial"/>
        </w:rPr>
      </w:pPr>
    </w:p>
    <w:p w14:paraId="68AF9988" w14:textId="77777777" w:rsidR="00057EFC" w:rsidRPr="00EE56F4" w:rsidRDefault="00057EFC" w:rsidP="00057EFC">
      <w:pPr>
        <w:pStyle w:val="Textoindependiente2"/>
        <w:ind w:right="-93"/>
        <w:rPr>
          <w:ins w:id="1923" w:author="Bohorquez Manrique, German Javier, Enel Colombia" w:date="2020-12-04T09:31:00Z"/>
          <w:rFonts w:ascii="Arial" w:hAnsi="Arial" w:cs="Arial"/>
          <w:b/>
        </w:rPr>
      </w:pPr>
      <w:r>
        <w:rPr>
          <w:rFonts w:ascii="Arial" w:hAnsi="Arial"/>
          <w:b/>
          <w:rPrChange w:id="1924" w:author="Bohorquez Manrique, German Javier, Enel Colombia" w:date="2020-12-04T09:31:00Z">
            <w:rPr/>
          </w:rPrChange>
        </w:rPr>
        <w:t xml:space="preserve">9.2. </w:t>
      </w:r>
      <w:r w:rsidRPr="001429CB">
        <w:rPr>
          <w:rFonts w:ascii="Arial" w:hAnsi="Arial"/>
          <w:b/>
          <w:rPrChange w:id="1925" w:author="Bohorquez Manrique, German Javier, Enel Colombia" w:date="2020-12-04T09:31:00Z">
            <w:rPr/>
          </w:rPrChange>
        </w:rPr>
        <w:t>Formas de pago</w:t>
      </w:r>
    </w:p>
    <w:p w14:paraId="33A1D2CB" w14:textId="77777777" w:rsidR="00057EFC" w:rsidRPr="00EE56F4" w:rsidRDefault="00057EFC">
      <w:pPr>
        <w:pStyle w:val="Textoindependiente2"/>
        <w:ind w:right="-93"/>
        <w:rPr>
          <w:rFonts w:ascii="Arial" w:hAnsi="Arial"/>
          <w:rPrChange w:id="1926" w:author="Bohorquez Manrique, German Javier, Enel Colombia" w:date="2020-12-04T09:31:00Z">
            <w:rPr/>
          </w:rPrChange>
        </w:rPr>
        <w:pPrChange w:id="1927" w:author="Bohorquez Manrique, German Javier, Enel Colombia" w:date="2020-12-04T09:31:00Z">
          <w:pPr>
            <w:pStyle w:val="Ttulo2"/>
            <w:ind w:left="-5" w:right="13"/>
          </w:pPr>
        </w:pPrChange>
      </w:pPr>
    </w:p>
    <w:p w14:paraId="62208E29" w14:textId="77777777" w:rsidR="00057EFC" w:rsidRDefault="00057EFC">
      <w:pPr>
        <w:pStyle w:val="Textoindependiente2"/>
        <w:ind w:right="-93"/>
        <w:rPr>
          <w:rFonts w:ascii="Arial" w:hAnsi="Arial"/>
          <w:rPrChange w:id="1928" w:author="Bohorquez Manrique, German Javier, Enel Colombia" w:date="2020-12-04T09:31:00Z">
            <w:rPr/>
          </w:rPrChange>
        </w:rPr>
        <w:pPrChange w:id="1929" w:author="Bohorquez Manrique, German Javier, Enel Colombia" w:date="2020-12-04T09:31:00Z">
          <w:pPr>
            <w:ind w:left="-5"/>
          </w:pPr>
        </w:pPrChange>
      </w:pPr>
      <w:r w:rsidRPr="00EE56F4">
        <w:rPr>
          <w:rFonts w:ascii="Arial" w:hAnsi="Arial"/>
          <w:rPrChange w:id="1930" w:author="Bohorquez Manrique, German Javier, Enel Colombia" w:date="2020-12-04T09:31:00Z">
            <w:rPr/>
          </w:rPrChange>
        </w:rPr>
        <w:t xml:space="preserve">ENEL-EMGESA podrá modificar la forma de pago pactada con la aceptación de la OFERTA MERCANTIL, </w:t>
      </w:r>
      <w:r w:rsidRPr="00D74D51">
        <w:rPr>
          <w:rFonts w:ascii="Arial" w:hAnsi="Arial"/>
          <w:rPrChange w:id="1931" w:author="Bohorquez Manrique, German Javier, Enel Colombia" w:date="2020-12-04T09:31:00Z">
            <w:rPr/>
          </w:rPrChange>
        </w:rPr>
        <w:t>cuando la evaluación de riesgo crediticio muestre cambios en la situación financiera</w:t>
      </w:r>
      <w:r>
        <w:rPr>
          <w:rFonts w:ascii="Arial" w:hAnsi="Arial"/>
          <w:rPrChange w:id="1932" w:author="Bohorquez Manrique, German Javier, Enel Colombia" w:date="2020-12-04T09:31:00Z">
            <w:rPr/>
          </w:rPrChange>
        </w:rPr>
        <w:t xml:space="preserve"> del DESTINATARIO que, en su criterio, lo ameriten. ENEL-EMGESA informará con una antelación de un periodo de facturación, la forma de pago </w:t>
      </w:r>
      <w:proofErr w:type="gramStart"/>
      <w:r>
        <w:rPr>
          <w:rFonts w:ascii="Arial" w:hAnsi="Arial"/>
          <w:rPrChange w:id="1933" w:author="Bohorquez Manrique, German Javier, Enel Colombia" w:date="2020-12-04T09:31:00Z">
            <w:rPr/>
          </w:rPrChange>
        </w:rPr>
        <w:t>elegida</w:t>
      </w:r>
      <w:proofErr w:type="gramEnd"/>
      <w:r>
        <w:rPr>
          <w:rFonts w:ascii="Arial" w:hAnsi="Arial"/>
          <w:rPrChange w:id="1934" w:author="Bohorquez Manrique, German Javier, Enel Colombia" w:date="2020-12-04T09:31:00Z">
            <w:rPr/>
          </w:rPrChange>
        </w:rPr>
        <w:t xml:space="preserve"> y las instrucciones para que esta sea realice.</w:t>
      </w:r>
    </w:p>
    <w:p w14:paraId="15FAA1A0" w14:textId="77777777" w:rsidR="00057EFC" w:rsidRDefault="00057EFC" w:rsidP="00057EFC">
      <w:pPr>
        <w:pStyle w:val="Textoindependiente2"/>
        <w:ind w:right="-93"/>
        <w:rPr>
          <w:ins w:id="1935" w:author="Bohorquez Manrique, German Javier, Enel Colombia" w:date="2020-12-04T09:31:00Z"/>
          <w:rFonts w:ascii="Arial" w:hAnsi="Arial" w:cs="Arial"/>
        </w:rPr>
      </w:pPr>
    </w:p>
    <w:p w14:paraId="4B172BB9" w14:textId="77777777" w:rsidR="00057EFC" w:rsidRPr="00EE56F4" w:rsidRDefault="00057EFC">
      <w:pPr>
        <w:pStyle w:val="Textoindependiente2"/>
        <w:ind w:right="-93"/>
        <w:rPr>
          <w:rFonts w:ascii="Arial" w:hAnsi="Arial"/>
          <w:rPrChange w:id="1936" w:author="Bohorquez Manrique, German Javier, Enel Colombia" w:date="2020-12-04T09:31:00Z">
            <w:rPr/>
          </w:rPrChange>
        </w:rPr>
        <w:pPrChange w:id="1937" w:author="Bohorquez Manrique, German Javier, Enel Colombia" w:date="2020-12-04T09:31:00Z">
          <w:pPr>
            <w:ind w:left="-5"/>
          </w:pPr>
        </w:pPrChange>
      </w:pPr>
      <w:r>
        <w:rPr>
          <w:rFonts w:ascii="Arial" w:hAnsi="Arial"/>
          <w:rPrChange w:id="1938" w:author="Bohorquez Manrique, German Javier, Enel Colombia" w:date="2020-12-04T09:31:00Z">
            <w:rPr/>
          </w:rPrChange>
        </w:rPr>
        <w:t>ENEL-EMGESA podrá elegir entre las siguientes opciones</w:t>
      </w:r>
    </w:p>
    <w:p w14:paraId="52F545AD" w14:textId="77777777" w:rsidR="00057EFC" w:rsidRPr="00EE56F4" w:rsidRDefault="00057EFC" w:rsidP="00057EFC">
      <w:pPr>
        <w:pStyle w:val="Textoindependiente2"/>
        <w:ind w:right="-93"/>
        <w:rPr>
          <w:ins w:id="1939" w:author="Bohorquez Manrique, German Javier, Enel Colombia" w:date="2020-12-04T09:31:00Z"/>
          <w:rFonts w:ascii="Arial" w:hAnsi="Arial" w:cs="Arial"/>
        </w:rPr>
      </w:pPr>
    </w:p>
    <w:p w14:paraId="267EE626" w14:textId="77777777" w:rsidR="00057EFC" w:rsidRPr="00EE56F4" w:rsidRDefault="00057EFC">
      <w:pPr>
        <w:pStyle w:val="Textoindependiente2"/>
        <w:ind w:left="708" w:right="-93"/>
        <w:rPr>
          <w:rFonts w:ascii="Arial" w:hAnsi="Arial"/>
          <w:rPrChange w:id="1940" w:author="Bohorquez Manrique, German Javier, Enel Colombia" w:date="2020-12-04T09:31:00Z">
            <w:rPr/>
          </w:rPrChange>
        </w:rPr>
        <w:pPrChange w:id="1941" w:author="Bohorquez Manrique, German Javier, Enel Colombia" w:date="2020-12-04T09:31:00Z">
          <w:pPr>
            <w:numPr>
              <w:numId w:val="37"/>
            </w:numPr>
            <w:ind w:left="133" w:hanging="133"/>
          </w:pPr>
        </w:pPrChange>
      </w:pPr>
      <w:ins w:id="1942" w:author="Bohorquez Manrique, German Javier, Enel Colombia" w:date="2020-12-04T09:31:00Z">
        <w:r w:rsidRPr="00EE56F4">
          <w:rPr>
            <w:rFonts w:ascii="Arial" w:hAnsi="Arial" w:cs="Arial"/>
          </w:rPr>
          <w:t xml:space="preserve">•  </w:t>
        </w:r>
      </w:ins>
      <w:proofErr w:type="spellStart"/>
      <w:r w:rsidRPr="00EE56F4">
        <w:rPr>
          <w:rFonts w:ascii="Arial" w:hAnsi="Arial"/>
          <w:rPrChange w:id="1943" w:author="Bohorquez Manrique, German Javier, Enel Colombia" w:date="2020-12-04T09:31:00Z">
            <w:rPr/>
          </w:rPrChange>
        </w:rPr>
        <w:t>Pospagos</w:t>
      </w:r>
      <w:proofErr w:type="spellEnd"/>
      <w:r w:rsidRPr="00EE56F4">
        <w:rPr>
          <w:rFonts w:ascii="Arial" w:hAnsi="Arial"/>
          <w:rPrChange w:id="1944" w:author="Bohorquez Manrique, German Javier, Enel Colombia" w:date="2020-12-04T09:31:00Z">
            <w:rPr/>
          </w:rPrChange>
        </w:rPr>
        <w:t xml:space="preserve">: Pago total de la factura </w:t>
      </w:r>
      <w:r>
        <w:rPr>
          <w:rFonts w:ascii="Arial" w:hAnsi="Arial"/>
          <w:rPrChange w:id="1945" w:author="Bohorquez Manrique, German Javier, Enel Colombia" w:date="2020-12-04T09:31:00Z">
            <w:rPr/>
          </w:rPrChange>
        </w:rPr>
        <w:t>con posterioridad</w:t>
      </w:r>
      <w:r w:rsidRPr="00EE56F4">
        <w:rPr>
          <w:rFonts w:ascii="Arial" w:hAnsi="Arial"/>
          <w:rPrChange w:id="1946" w:author="Bohorquez Manrique, German Javier, Enel Colombia" w:date="2020-12-04T09:31:00Z">
            <w:rPr/>
          </w:rPrChange>
        </w:rPr>
        <w:t xml:space="preserve"> al mes en que se haya efectuado el suministro de </w:t>
      </w:r>
      <w:del w:id="1947" w:author="Bohorquez Manrique, German Javier, Enel Colombia" w:date="2020-12-04T09:31:00Z">
        <w:r>
          <w:delText>laenergía</w:delText>
        </w:r>
      </w:del>
      <w:ins w:id="1948" w:author="Bohorquez Manrique, German Javier, Enel Colombia" w:date="2020-12-04T09:31:00Z">
        <w:r w:rsidRPr="00EE56F4">
          <w:rPr>
            <w:rFonts w:ascii="Arial" w:hAnsi="Arial" w:cs="Arial"/>
          </w:rPr>
          <w:t>la energía</w:t>
        </w:r>
      </w:ins>
      <w:r w:rsidRPr="00EE56F4">
        <w:rPr>
          <w:rFonts w:ascii="Arial" w:hAnsi="Arial"/>
          <w:rPrChange w:id="1949" w:author="Bohorquez Manrique, German Javier, Enel Colombia" w:date="2020-12-04T09:31:00Z">
            <w:rPr/>
          </w:rPrChange>
        </w:rPr>
        <w:t>.</w:t>
      </w:r>
    </w:p>
    <w:p w14:paraId="6D5013A6" w14:textId="77777777" w:rsidR="00057EFC" w:rsidRPr="00EE56F4" w:rsidRDefault="00057EFC" w:rsidP="00057EFC">
      <w:pPr>
        <w:pStyle w:val="Textoindependiente2"/>
        <w:ind w:left="708" w:right="-93"/>
        <w:rPr>
          <w:ins w:id="1950" w:author="Bohorquez Manrique, German Javier, Enel Colombia" w:date="2020-12-04T09:31:00Z"/>
          <w:rFonts w:ascii="Arial" w:hAnsi="Arial" w:cs="Arial"/>
        </w:rPr>
      </w:pPr>
    </w:p>
    <w:p w14:paraId="340EAAF6" w14:textId="77777777" w:rsidR="00057EFC" w:rsidRPr="00EE56F4" w:rsidRDefault="00057EFC">
      <w:pPr>
        <w:pStyle w:val="Textoindependiente2"/>
        <w:ind w:right="-93" w:firstLine="708"/>
        <w:rPr>
          <w:rFonts w:ascii="Arial" w:hAnsi="Arial"/>
          <w:rPrChange w:id="1951" w:author="Bohorquez Manrique, German Javier, Enel Colombia" w:date="2020-12-04T09:31:00Z">
            <w:rPr/>
          </w:rPrChange>
        </w:rPr>
        <w:pPrChange w:id="1952" w:author="Bohorquez Manrique, German Javier, Enel Colombia" w:date="2020-12-04T09:31:00Z">
          <w:pPr>
            <w:numPr>
              <w:numId w:val="37"/>
            </w:numPr>
            <w:spacing w:after="7"/>
            <w:ind w:left="133" w:hanging="133"/>
          </w:pPr>
        </w:pPrChange>
      </w:pPr>
      <w:ins w:id="1953" w:author="Bohorquez Manrique, German Javier, Enel Colombia" w:date="2020-12-04T09:31:00Z">
        <w:r w:rsidRPr="00EE56F4">
          <w:rPr>
            <w:rFonts w:ascii="Arial" w:hAnsi="Arial" w:cs="Arial"/>
          </w:rPr>
          <w:t xml:space="preserve">• </w:t>
        </w:r>
      </w:ins>
      <w:r w:rsidRPr="00EE56F4">
        <w:rPr>
          <w:rFonts w:ascii="Arial" w:hAnsi="Arial"/>
          <w:rPrChange w:id="1954" w:author="Bohorquez Manrique, German Javier, Enel Colombia" w:date="2020-12-04T09:31:00Z">
            <w:rPr/>
          </w:rPrChange>
        </w:rPr>
        <w:t xml:space="preserve">Pagos anticipados: </w:t>
      </w:r>
    </w:p>
    <w:p w14:paraId="31C16953" w14:textId="77777777" w:rsidR="00057EFC" w:rsidRPr="00EE56F4" w:rsidRDefault="00057EFC" w:rsidP="00057EFC">
      <w:pPr>
        <w:pStyle w:val="Textoindependiente2"/>
        <w:ind w:right="-93"/>
        <w:rPr>
          <w:ins w:id="1955" w:author="Bohorquez Manrique, German Javier, Enel Colombia" w:date="2020-12-04T09:31:00Z"/>
          <w:rFonts w:ascii="Arial" w:hAnsi="Arial" w:cs="Arial"/>
        </w:rPr>
      </w:pPr>
      <w:del w:id="1956" w:author="Bohorquez Manrique, German Javier, Enel Colombia" w:date="2020-12-04T09:31:00Z">
        <w:r>
          <w:delText xml:space="preserve"> </w:delText>
        </w:r>
      </w:del>
    </w:p>
    <w:p w14:paraId="63F25357" w14:textId="77777777" w:rsidR="00057EFC" w:rsidRDefault="00057EFC">
      <w:pPr>
        <w:pStyle w:val="Textoindependiente2"/>
        <w:ind w:left="1068" w:right="-93"/>
        <w:rPr>
          <w:rFonts w:ascii="Arial" w:hAnsi="Arial"/>
          <w:rPrChange w:id="1957" w:author="Bohorquez Manrique, German Javier, Enel Colombia" w:date="2020-12-04T09:31:00Z">
            <w:rPr/>
          </w:rPrChange>
        </w:rPr>
        <w:pPrChange w:id="1958" w:author="Bohorquez Manrique, German Javier, Enel Colombia" w:date="2020-12-04T09:31:00Z">
          <w:pPr>
            <w:ind w:left="-5"/>
          </w:pPr>
        </w:pPrChange>
      </w:pPr>
      <w:r w:rsidRPr="00D74D51">
        <w:rPr>
          <w:rFonts w:ascii="Arial" w:hAnsi="Arial"/>
          <w:rPrChange w:id="1959" w:author="Bohorquez Manrique, German Javier, Enel Colombia" w:date="2020-12-04T09:31:00Z">
            <w:rPr/>
          </w:rPrChange>
        </w:rPr>
        <w:t>Pagos de la totalidad del valor estimado de la factura, efectuado con anterioridad a que se produzca el suministro de la energía.</w:t>
      </w:r>
      <w:ins w:id="1960" w:author="Bohorquez Manrique, German Javier, Enel Colombia" w:date="2020-12-04T09:31:00Z">
        <w:r w:rsidRPr="00D74D51">
          <w:rPr>
            <w:rFonts w:ascii="Arial" w:hAnsi="Arial" w:cs="Arial"/>
          </w:rPr>
          <w:t xml:space="preserve"> </w:t>
        </w:r>
      </w:ins>
    </w:p>
    <w:p w14:paraId="627427AA" w14:textId="77777777" w:rsidR="00057EFC" w:rsidRDefault="00057EFC" w:rsidP="00057EFC">
      <w:pPr>
        <w:pStyle w:val="Textoindependiente2"/>
        <w:ind w:left="1068" w:right="-93"/>
        <w:rPr>
          <w:ins w:id="1961" w:author="Bohorquez Manrique, German Javier, Enel Colombia" w:date="2020-12-04T09:31:00Z"/>
          <w:rFonts w:ascii="Arial" w:hAnsi="Arial" w:cs="Arial"/>
        </w:rPr>
      </w:pPr>
    </w:p>
    <w:p w14:paraId="1D2296A7" w14:textId="77777777" w:rsidR="00057EFC" w:rsidRPr="003C49A4" w:rsidRDefault="00057EFC" w:rsidP="00057EFC">
      <w:pPr>
        <w:pStyle w:val="Textoindependiente2"/>
        <w:tabs>
          <w:tab w:val="left" w:pos="426"/>
        </w:tabs>
        <w:ind w:left="426" w:right="-93"/>
        <w:rPr>
          <w:ins w:id="1962" w:author="Bohorquez Manrique, German Javier, Enel Colombia" w:date="2020-12-04T09:31:00Z"/>
          <w:rFonts w:ascii="Arial" w:hAnsi="Arial"/>
        </w:rPr>
      </w:pPr>
      <w:r w:rsidRPr="003C49A4">
        <w:rPr>
          <w:rFonts w:ascii="Arial" w:hAnsi="Arial"/>
          <w:rPrChange w:id="1963" w:author="Bohorquez Manrique, German Javier, Enel Colombia" w:date="2020-12-04T09:31:00Z">
            <w:rPr/>
          </w:rPrChange>
        </w:rPr>
        <w:t xml:space="preserve">El DESTINATARIO, deberá realizar el pago </w:t>
      </w:r>
      <w:r>
        <w:rPr>
          <w:rFonts w:ascii="Arial" w:hAnsi="Arial"/>
          <w:rPrChange w:id="1964" w:author="Bohorquez Manrique, German Javier, Enel Colombia" w:date="2020-12-04T09:31:00Z">
            <w:rPr/>
          </w:rPrChange>
        </w:rPr>
        <w:t>anticipado del valor estimado para la venta de energía del siguiente mes de consumo,</w:t>
      </w:r>
      <w:r w:rsidRPr="003C49A4">
        <w:rPr>
          <w:rFonts w:ascii="Arial" w:hAnsi="Arial"/>
          <w:rPrChange w:id="1965" w:author="Bohorquez Manrique, German Javier, Enel Colombia" w:date="2020-12-04T09:31:00Z">
            <w:rPr/>
          </w:rPrChange>
        </w:rPr>
        <w:t xml:space="preserve"> de manera mensual de acuerdo</w:t>
      </w:r>
      <w:r>
        <w:rPr>
          <w:rFonts w:ascii="Arial" w:hAnsi="Arial"/>
          <w:rPrChange w:id="1966" w:author="Bohorquez Manrique, German Javier, Enel Colombia" w:date="2020-12-04T09:31:00Z">
            <w:rPr/>
          </w:rPrChange>
        </w:rPr>
        <w:t xml:space="preserve"> con</w:t>
      </w:r>
      <w:r w:rsidRPr="003C49A4">
        <w:rPr>
          <w:rFonts w:ascii="Arial" w:hAnsi="Arial"/>
          <w:rPrChange w:id="1967" w:author="Bohorquez Manrique, German Javier, Enel Colombia" w:date="2020-12-04T09:31:00Z">
            <w:rPr/>
          </w:rPrChange>
        </w:rPr>
        <w:t xml:space="preserve"> las fechas establecidas en el comprobante para pago remitido a</w:t>
      </w:r>
      <w:r>
        <w:rPr>
          <w:rFonts w:ascii="Arial" w:hAnsi="Arial"/>
          <w:rPrChange w:id="1968" w:author="Bohorquez Manrique, German Javier, Enel Colombia" w:date="2020-12-04T09:31:00Z">
            <w:rPr/>
          </w:rPrChange>
        </w:rPr>
        <w:t>l</w:t>
      </w:r>
      <w:r w:rsidRPr="003C49A4">
        <w:rPr>
          <w:rFonts w:ascii="Arial" w:hAnsi="Arial"/>
          <w:rPrChange w:id="1969" w:author="Bohorquez Manrique, German Javier, Enel Colombia" w:date="2020-12-04T09:31:00Z">
            <w:rPr/>
          </w:rPrChange>
        </w:rPr>
        <w:t xml:space="preserve"> DESTINATARIO por parte de ENEL-EMGESA, el pago </w:t>
      </w:r>
      <w:r>
        <w:rPr>
          <w:rFonts w:ascii="Arial" w:hAnsi="Arial"/>
          <w:rPrChange w:id="1970" w:author="Bohorquez Manrique, German Javier, Enel Colombia" w:date="2020-12-04T09:31:00Z">
            <w:rPr/>
          </w:rPrChange>
        </w:rPr>
        <w:t xml:space="preserve">anticipado de las obligaciones </w:t>
      </w:r>
      <w:del w:id="1971" w:author="Bohorquez Manrique, German Javier, Enel Colombia" w:date="2020-12-04T09:31:00Z">
        <w:r>
          <w:delText xml:space="preserve"> </w:delText>
        </w:r>
      </w:del>
      <w:r w:rsidRPr="003C49A4">
        <w:rPr>
          <w:rFonts w:ascii="Arial" w:hAnsi="Arial"/>
          <w:rPrChange w:id="1972" w:author="Bohorquez Manrique, German Javier, Enel Colombia" w:date="2020-12-04T09:31:00Z">
            <w:rPr/>
          </w:rPrChange>
        </w:rPr>
        <w:t>se debe realizar en la fecha indicada en documento de cobro.</w:t>
      </w:r>
    </w:p>
    <w:p w14:paraId="52FA3BBD" w14:textId="77777777" w:rsidR="00057EFC" w:rsidRPr="00B37523" w:rsidRDefault="00057EFC">
      <w:pPr>
        <w:pStyle w:val="Textoindependiente2"/>
        <w:tabs>
          <w:tab w:val="left" w:pos="426"/>
        </w:tabs>
        <w:ind w:left="426"/>
        <w:rPr>
          <w:rFonts w:ascii="Arial" w:hAnsi="Arial"/>
          <w:rPrChange w:id="1973" w:author="Bohorquez Manrique, German Javier, Enel Colombia" w:date="2020-12-04T09:31:00Z">
            <w:rPr/>
          </w:rPrChange>
        </w:rPr>
        <w:pPrChange w:id="1974" w:author="Bohorquez Manrique, German Javier, Enel Colombia" w:date="2020-12-04T09:31:00Z">
          <w:pPr>
            <w:ind w:left="-5"/>
          </w:pPr>
        </w:pPrChange>
      </w:pPr>
    </w:p>
    <w:p w14:paraId="64D2AEE7" w14:textId="77777777" w:rsidR="00057EFC" w:rsidRPr="00B37523" w:rsidRDefault="00057EFC">
      <w:pPr>
        <w:pStyle w:val="Textoindependiente2"/>
        <w:tabs>
          <w:tab w:val="left" w:pos="426"/>
        </w:tabs>
        <w:ind w:left="426"/>
        <w:rPr>
          <w:rFonts w:ascii="Arial" w:hAnsi="Arial"/>
          <w:rPrChange w:id="1975" w:author="Bohorquez Manrique, German Javier, Enel Colombia" w:date="2020-12-04T09:31:00Z">
            <w:rPr/>
          </w:rPrChange>
        </w:rPr>
        <w:pPrChange w:id="1976" w:author="Bohorquez Manrique, German Javier, Enel Colombia" w:date="2020-12-04T09:31:00Z">
          <w:pPr>
            <w:ind w:left="-5"/>
          </w:pPr>
        </w:pPrChange>
      </w:pPr>
      <w:r w:rsidRPr="00B37523">
        <w:rPr>
          <w:rFonts w:ascii="Arial" w:hAnsi="Arial"/>
          <w:rPrChange w:id="1977" w:author="Bohorquez Manrique, German Javier, Enel Colombia" w:date="2020-12-04T09:31:00Z">
            <w:rPr/>
          </w:rPrChange>
        </w:rPr>
        <w:t>Para el Primer Suministro de Energía, ENEL-EMGESA emitirá un comprobante para pago equivalente al</w:t>
      </w:r>
      <w:r>
        <w:rPr>
          <w:rFonts w:ascii="Arial" w:hAnsi="Arial"/>
          <w:rPrChange w:id="1978" w:author="Bohorquez Manrique, German Javier, Enel Colombia" w:date="2020-12-04T09:31:00Z">
            <w:rPr/>
          </w:rPrChange>
        </w:rPr>
        <w:t xml:space="preserve"> valor estimado para la venta de energía del siguiente mes de consumo</w:t>
      </w:r>
      <w:r w:rsidRPr="00B37523">
        <w:rPr>
          <w:rFonts w:ascii="Arial" w:hAnsi="Arial"/>
          <w:rPrChange w:id="1979" w:author="Bohorquez Manrique, German Javier, Enel Colombia" w:date="2020-12-04T09:31:00Z">
            <w:rPr/>
          </w:rPrChange>
        </w:rPr>
        <w:t xml:space="preserve">, </w:t>
      </w:r>
      <w:r w:rsidRPr="008A22CF">
        <w:rPr>
          <w:rFonts w:ascii="Arial" w:hAnsi="Arial"/>
          <w:rPrChange w:id="1980" w:author="Bohorquez Manrique, German Javier, Enel Colombia" w:date="2020-12-04T09:31:00Z">
            <w:rPr/>
          </w:rPrChange>
        </w:rPr>
        <w:t>dentro de los primeros quince (15) días calendarios del mes anterior al del mes en</w:t>
      </w:r>
      <w:r w:rsidRPr="00E90EAF">
        <w:rPr>
          <w:rFonts w:ascii="Arial" w:hAnsi="Arial"/>
          <w:rPrChange w:id="1981" w:author="Bohorquez Manrique, German Javier, Enel Colombia" w:date="2020-12-04T09:31:00Z">
            <w:rPr/>
          </w:rPrChange>
        </w:rPr>
        <w:t xml:space="preserve"> el que se deba realizar el suministro de energía, el cual deberá ser pagado en su totalidad a ENEL-EMGESA al menos seis (6) días hábiles previos al inicio del primer suministro.</w:t>
      </w:r>
    </w:p>
    <w:p w14:paraId="018CCDAE" w14:textId="77777777" w:rsidR="00057EFC" w:rsidRPr="00B37523" w:rsidRDefault="00057EFC" w:rsidP="00057EFC">
      <w:pPr>
        <w:pStyle w:val="Textoindependiente2"/>
        <w:tabs>
          <w:tab w:val="left" w:pos="426"/>
        </w:tabs>
        <w:ind w:left="426"/>
        <w:rPr>
          <w:ins w:id="1982" w:author="Bohorquez Manrique, German Javier, Enel Colombia" w:date="2020-12-04T09:31:00Z"/>
          <w:rFonts w:ascii="Arial" w:hAnsi="Arial"/>
        </w:rPr>
      </w:pPr>
    </w:p>
    <w:p w14:paraId="11BB460F" w14:textId="77777777" w:rsidR="00057EFC" w:rsidRDefault="00057EFC">
      <w:pPr>
        <w:pStyle w:val="Textoindependiente2"/>
        <w:tabs>
          <w:tab w:val="left" w:pos="426"/>
        </w:tabs>
        <w:ind w:left="426"/>
        <w:rPr>
          <w:rFonts w:ascii="Arial" w:hAnsi="Arial"/>
          <w:rPrChange w:id="1983" w:author="Bohorquez Manrique, German Javier, Enel Colombia" w:date="2020-12-04T09:31:00Z">
            <w:rPr/>
          </w:rPrChange>
        </w:rPr>
        <w:pPrChange w:id="1984" w:author="Bohorquez Manrique, German Javier, Enel Colombia" w:date="2020-12-04T09:31:00Z">
          <w:pPr>
            <w:ind w:left="-5"/>
          </w:pPr>
        </w:pPrChange>
      </w:pPr>
      <w:r w:rsidRPr="00EE3BC6">
        <w:rPr>
          <w:rFonts w:ascii="Arial" w:hAnsi="Arial"/>
          <w:rPrChange w:id="1985" w:author="Bohorquez Manrique, German Javier, Enel Colombia" w:date="2020-12-04T09:31:00Z">
            <w:rPr/>
          </w:rPrChange>
        </w:rPr>
        <w:t xml:space="preserve">Para la liquidación </w:t>
      </w:r>
      <w:r>
        <w:rPr>
          <w:rFonts w:ascii="Arial" w:hAnsi="Arial"/>
          <w:rPrChange w:id="1986" w:author="Bohorquez Manrique, German Javier, Enel Colombia" w:date="2020-12-04T09:31:00Z">
            <w:rPr/>
          </w:rPrChange>
        </w:rPr>
        <w:t xml:space="preserve">tanto </w:t>
      </w:r>
      <w:r w:rsidRPr="00EE3BC6">
        <w:rPr>
          <w:rFonts w:ascii="Arial" w:hAnsi="Arial"/>
          <w:rPrChange w:id="1987" w:author="Bohorquez Manrique, German Javier, Enel Colombia" w:date="2020-12-04T09:31:00Z">
            <w:rPr/>
          </w:rPrChange>
        </w:rPr>
        <w:t xml:space="preserve">del Primer Suministro de Energía como para los subsiguientes que se realicen en virtud de la aceptación de la </w:t>
      </w:r>
      <w:r w:rsidRPr="00501174">
        <w:rPr>
          <w:rFonts w:ascii="Arial" w:hAnsi="Arial"/>
          <w:rPrChange w:id="1988" w:author="Bohorquez Manrique, German Javier, Enel Colombia" w:date="2020-12-04T09:31:00Z">
            <w:rPr/>
          </w:rPrChange>
        </w:rPr>
        <w:t>OFERTA MERCANTIL</w:t>
      </w:r>
      <w:r w:rsidRPr="00EE3BC6">
        <w:rPr>
          <w:rFonts w:ascii="Arial" w:hAnsi="Arial"/>
          <w:rPrChange w:id="1989" w:author="Bohorquez Manrique, German Javier, Enel Colombia" w:date="2020-12-04T09:31:00Z">
            <w:rPr/>
          </w:rPrChange>
        </w:rPr>
        <w:t xml:space="preserve">, ENEL-EMGESA emitirá la factura </w:t>
      </w:r>
      <w:r>
        <w:rPr>
          <w:rFonts w:ascii="Arial" w:hAnsi="Arial"/>
          <w:rPrChange w:id="1990" w:author="Bohorquez Manrique, German Javier, Enel Colombia" w:date="2020-12-04T09:31:00Z">
            <w:rPr/>
          </w:rPrChange>
        </w:rPr>
        <w:t>por</w:t>
      </w:r>
      <w:r w:rsidRPr="00EE3BC6">
        <w:rPr>
          <w:rFonts w:ascii="Arial" w:hAnsi="Arial"/>
          <w:rPrChange w:id="1991" w:author="Bohorquez Manrique, German Javier, Enel Colombia" w:date="2020-12-04T09:31:00Z">
            <w:rPr/>
          </w:rPrChange>
        </w:rPr>
        <w:t xml:space="preserve"> la energía efectivamente consumida, </w:t>
      </w:r>
      <w:r>
        <w:rPr>
          <w:rFonts w:ascii="Arial" w:hAnsi="Arial"/>
          <w:rPrChange w:id="1992" w:author="Bohorquez Manrique, German Javier, Enel Colombia" w:date="2020-12-04T09:31:00Z">
            <w:rPr/>
          </w:rPrChange>
        </w:rPr>
        <w:t>dentro de los primeros diez (10) días d</w:t>
      </w:r>
      <w:r w:rsidRPr="00EE3BC6">
        <w:rPr>
          <w:rFonts w:ascii="Arial" w:hAnsi="Arial"/>
          <w:rPrChange w:id="1993" w:author="Bohorquez Manrique, German Javier, Enel Colombia" w:date="2020-12-04T09:31:00Z">
            <w:rPr/>
          </w:rPrChange>
        </w:rPr>
        <w:t>el mes siguiente a</w:t>
      </w:r>
      <w:r>
        <w:rPr>
          <w:rFonts w:ascii="Arial" w:hAnsi="Arial"/>
          <w:rPrChange w:id="1994" w:author="Bohorquez Manrique, German Javier, Enel Colombia" w:date="2020-12-04T09:31:00Z">
            <w:rPr/>
          </w:rPrChange>
        </w:rPr>
        <w:t xml:space="preserve"> aquel en </w:t>
      </w:r>
      <w:r w:rsidRPr="00EE3BC6">
        <w:rPr>
          <w:rFonts w:ascii="Arial" w:hAnsi="Arial"/>
          <w:rPrChange w:id="1995" w:author="Bohorquez Manrique, German Javier, Enel Colombia" w:date="2020-12-04T09:31:00Z">
            <w:rPr/>
          </w:rPrChange>
        </w:rPr>
        <w:t>que se haya consumido la misma</w:t>
      </w:r>
      <w:r>
        <w:rPr>
          <w:rFonts w:ascii="Arial" w:hAnsi="Arial"/>
          <w:rPrChange w:id="1996" w:author="Bohorquez Manrique, German Javier, Enel Colombia" w:date="2020-12-04T09:31:00Z">
            <w:rPr/>
          </w:rPrChange>
        </w:rPr>
        <w:t xml:space="preserve">, </w:t>
      </w:r>
      <w:r w:rsidRPr="00EE3BC6">
        <w:rPr>
          <w:rFonts w:ascii="Arial" w:hAnsi="Arial"/>
          <w:rPrChange w:id="1997" w:author="Bohorquez Manrique, German Javier, Enel Colombia" w:date="2020-12-04T09:31:00Z">
            <w:rPr/>
          </w:rPrChange>
        </w:rPr>
        <w:t>indica</w:t>
      </w:r>
      <w:r>
        <w:rPr>
          <w:rFonts w:ascii="Arial" w:hAnsi="Arial"/>
          <w:rPrChange w:id="1998" w:author="Bohorquez Manrique, German Javier, Enel Colombia" w:date="2020-12-04T09:31:00Z">
            <w:rPr/>
          </w:rPrChange>
        </w:rPr>
        <w:t xml:space="preserve">ndo </w:t>
      </w:r>
      <w:r w:rsidRPr="00EE3BC6">
        <w:rPr>
          <w:rFonts w:ascii="Arial" w:hAnsi="Arial"/>
          <w:rPrChange w:id="1999" w:author="Bohorquez Manrique, German Javier, Enel Colombia" w:date="2020-12-04T09:31:00Z">
            <w:rPr/>
          </w:rPrChange>
        </w:rPr>
        <w:t>los valores pagados por el DESTINATARIO y la energía efectivamente consumida. Si después de realizar el balance ent</w:t>
      </w:r>
      <w:r>
        <w:rPr>
          <w:rFonts w:ascii="Arial" w:hAnsi="Arial"/>
          <w:rPrChange w:id="2000" w:author="Bohorquez Manrique, German Javier, Enel Colombia" w:date="2020-12-04T09:31:00Z">
            <w:rPr/>
          </w:rPrChange>
        </w:rPr>
        <w:t xml:space="preserve">e los valores pagados de manera anticipada </w:t>
      </w:r>
      <w:r w:rsidRPr="00EE3BC6">
        <w:rPr>
          <w:rFonts w:ascii="Arial" w:hAnsi="Arial"/>
          <w:rPrChange w:id="2001" w:author="Bohorquez Manrique, German Javier, Enel Colombia" w:date="2020-12-04T09:31:00Z">
            <w:rPr/>
          </w:rPrChange>
        </w:rPr>
        <w:t xml:space="preserve">y la energía efectivamente consumida resultare un saldo a pagar a favor de ENEL-EMGESA para el mes de consumo facturado, este deberá ser cancelado en la fecha de vencimiento que </w:t>
      </w:r>
      <w:r>
        <w:rPr>
          <w:rFonts w:ascii="Arial" w:hAnsi="Arial"/>
          <w:rPrChange w:id="2002" w:author="Bohorquez Manrique, German Javier, Enel Colombia" w:date="2020-12-04T09:31:00Z">
            <w:rPr/>
          </w:rPrChange>
        </w:rPr>
        <w:t xml:space="preserve">se </w:t>
      </w:r>
      <w:r w:rsidRPr="00EE3BC6">
        <w:rPr>
          <w:rFonts w:ascii="Arial" w:hAnsi="Arial"/>
          <w:rPrChange w:id="2003" w:author="Bohorquez Manrique, German Javier, Enel Colombia" w:date="2020-12-04T09:31:00Z">
            <w:rPr/>
          </w:rPrChange>
        </w:rPr>
        <w:lastRenderedPageBreak/>
        <w:t xml:space="preserve">estipule </w:t>
      </w:r>
      <w:r>
        <w:rPr>
          <w:rFonts w:ascii="Arial" w:hAnsi="Arial"/>
          <w:rPrChange w:id="2004" w:author="Bohorquez Manrique, German Javier, Enel Colombia" w:date="2020-12-04T09:31:00Z">
            <w:rPr/>
          </w:rPrChange>
        </w:rPr>
        <w:t xml:space="preserve">en </w:t>
      </w:r>
      <w:r w:rsidRPr="00EE3BC6">
        <w:rPr>
          <w:rFonts w:ascii="Arial" w:hAnsi="Arial"/>
          <w:rPrChange w:id="2005" w:author="Bohorquez Manrique, German Javier, Enel Colombia" w:date="2020-12-04T09:31:00Z">
            <w:rPr/>
          </w:rPrChange>
        </w:rPr>
        <w:t>la factura. De no hacerlo, se considerará como una causal de suspensión del servicio y terminación unilateral del contrato.</w:t>
      </w:r>
    </w:p>
    <w:p w14:paraId="587B699E" w14:textId="77777777" w:rsidR="00057EFC" w:rsidRDefault="00057EFC" w:rsidP="00057EFC">
      <w:pPr>
        <w:pStyle w:val="Textoindependiente2"/>
        <w:tabs>
          <w:tab w:val="left" w:pos="426"/>
        </w:tabs>
        <w:ind w:left="426"/>
        <w:rPr>
          <w:ins w:id="2006" w:author="Bohorquez Manrique, German Javier, Enel Colombia" w:date="2020-12-04T09:31:00Z"/>
          <w:rFonts w:ascii="Arial" w:hAnsi="Arial"/>
        </w:rPr>
      </w:pPr>
    </w:p>
    <w:p w14:paraId="118FB246" w14:textId="77777777" w:rsidR="00057EFC" w:rsidRPr="00C5537C" w:rsidRDefault="00057EFC" w:rsidP="00057EFC">
      <w:pPr>
        <w:pStyle w:val="Textoindependiente2"/>
        <w:tabs>
          <w:tab w:val="left" w:pos="426"/>
        </w:tabs>
        <w:ind w:left="426"/>
        <w:rPr>
          <w:ins w:id="2007" w:author="Bohorquez Manrique, German Javier, Enel Colombia" w:date="2020-12-04T09:31:00Z"/>
          <w:rFonts w:ascii="Arial" w:hAnsi="Arial"/>
        </w:rPr>
      </w:pPr>
      <w:r w:rsidRPr="00C5537C">
        <w:rPr>
          <w:rFonts w:ascii="Arial" w:hAnsi="Arial"/>
          <w:rPrChange w:id="2008" w:author="Bohorquez Manrique, German Javier, Enel Colombia" w:date="2020-12-04T09:31:00Z">
            <w:rPr/>
          </w:rPrChange>
        </w:rPr>
        <w:t xml:space="preserve">En caso que el valor pagado anticipadamente sea mayor al consumo real facturado, se procederá a abonar el saldo </w:t>
      </w:r>
      <w:r>
        <w:rPr>
          <w:rFonts w:ascii="Arial" w:hAnsi="Arial"/>
          <w:rPrChange w:id="2009" w:author="Bohorquez Manrique, German Javier, Enel Colombia" w:date="2020-12-04T09:31:00Z">
            <w:rPr/>
          </w:rPrChange>
        </w:rPr>
        <w:t>para</w:t>
      </w:r>
      <w:r w:rsidRPr="00C5537C">
        <w:rPr>
          <w:rFonts w:ascii="Arial" w:hAnsi="Arial"/>
          <w:rPrChange w:id="2010" w:author="Bohorquez Manrique, German Javier, Enel Colombia" w:date="2020-12-04T09:31:00Z">
            <w:rPr/>
          </w:rPrChange>
        </w:rPr>
        <w:t xml:space="preserve"> la siguiente facturación real de consumos de energía.</w:t>
      </w:r>
      <w:ins w:id="2011" w:author="Bohorquez Manrique, German Javier, Enel Colombia" w:date="2020-12-04T09:31:00Z">
        <w:r w:rsidRPr="00C5537C">
          <w:rPr>
            <w:rFonts w:ascii="Arial" w:hAnsi="Arial"/>
          </w:rPr>
          <w:t xml:space="preserve"> </w:t>
        </w:r>
      </w:ins>
    </w:p>
    <w:p w14:paraId="50B6D762" w14:textId="77777777" w:rsidR="00057EFC" w:rsidRPr="00EE3BC6" w:rsidRDefault="00057EFC" w:rsidP="00057EFC">
      <w:pPr>
        <w:pStyle w:val="Textoindependiente2"/>
        <w:tabs>
          <w:tab w:val="left" w:pos="426"/>
        </w:tabs>
        <w:ind w:left="426"/>
        <w:rPr>
          <w:ins w:id="2012" w:author="Bohorquez Manrique, German Javier, Enel Colombia" w:date="2020-12-04T09:31:00Z"/>
          <w:rFonts w:ascii="Arial" w:hAnsi="Arial"/>
        </w:rPr>
      </w:pPr>
    </w:p>
    <w:p w14:paraId="1171AE09" w14:textId="77777777" w:rsidR="00057EFC" w:rsidRPr="00EE3BC6" w:rsidRDefault="00057EFC">
      <w:pPr>
        <w:pStyle w:val="Textoindependiente2"/>
        <w:tabs>
          <w:tab w:val="left" w:pos="426"/>
        </w:tabs>
        <w:ind w:left="426"/>
        <w:rPr>
          <w:rFonts w:ascii="Arial" w:hAnsi="Arial"/>
          <w:rPrChange w:id="2013" w:author="Bohorquez Manrique, German Javier, Enel Colombia" w:date="2020-12-04T09:31:00Z">
            <w:rPr/>
          </w:rPrChange>
        </w:rPr>
        <w:pPrChange w:id="2014" w:author="Bohorquez Manrique, German Javier, Enel Colombia" w:date="2020-12-04T09:31:00Z">
          <w:pPr>
            <w:ind w:left="-5"/>
          </w:pPr>
        </w:pPrChange>
      </w:pPr>
    </w:p>
    <w:p w14:paraId="512E442B" w14:textId="77777777" w:rsidR="00057EFC" w:rsidRPr="00EE3BC6" w:rsidRDefault="00057EFC">
      <w:pPr>
        <w:pStyle w:val="Textoindependiente2"/>
        <w:tabs>
          <w:tab w:val="left" w:pos="426"/>
        </w:tabs>
        <w:ind w:left="426"/>
        <w:rPr>
          <w:rFonts w:ascii="Arial" w:hAnsi="Arial"/>
          <w:rPrChange w:id="2015" w:author="Bohorquez Manrique, German Javier, Enel Colombia" w:date="2020-12-04T09:31:00Z">
            <w:rPr/>
          </w:rPrChange>
        </w:rPr>
        <w:pPrChange w:id="2016" w:author="Bohorquez Manrique, German Javier, Enel Colombia" w:date="2020-12-04T09:31:00Z">
          <w:pPr>
            <w:ind w:left="-5"/>
          </w:pPr>
        </w:pPrChange>
      </w:pPr>
      <w:r>
        <w:rPr>
          <w:rFonts w:ascii="Arial" w:hAnsi="Arial"/>
          <w:rPrChange w:id="2017" w:author="Bohorquez Manrique, German Javier, Enel Colombia" w:date="2020-12-04T09:31:00Z">
            <w:rPr/>
          </w:rPrChange>
        </w:rPr>
        <w:t>E</w:t>
      </w:r>
      <w:r w:rsidRPr="00EE3BC6">
        <w:rPr>
          <w:rFonts w:ascii="Arial" w:hAnsi="Arial"/>
          <w:rPrChange w:id="2018" w:author="Bohorquez Manrique, German Javier, Enel Colombia" w:date="2020-12-04T09:31:00Z">
            <w:rPr/>
          </w:rPrChange>
        </w:rPr>
        <w:t>n el evento en que la fecha en que deba realizarse alguno de los pagos previstos en el presente documento corresponda a un día no hábil según el ordenamiento jurídico colombiano, el DESTINATARIO deberá realizar el pago en el día hábil inmediatamente anterior.</w:t>
      </w:r>
    </w:p>
    <w:p w14:paraId="76FA0899" w14:textId="77777777" w:rsidR="00057EFC" w:rsidRPr="00337185" w:rsidRDefault="00057EFC" w:rsidP="00057EFC">
      <w:pPr>
        <w:pStyle w:val="Textoindependiente2"/>
        <w:tabs>
          <w:tab w:val="left" w:pos="426"/>
        </w:tabs>
        <w:ind w:left="426"/>
        <w:rPr>
          <w:ins w:id="2019" w:author="Bohorquez Manrique, German Javier, Enel Colombia" w:date="2020-12-04T09:31:00Z"/>
          <w:rFonts w:ascii="Arial" w:hAnsi="Arial"/>
        </w:rPr>
      </w:pPr>
    </w:p>
    <w:p w14:paraId="7128D3C2" w14:textId="77777777" w:rsidR="00057EFC" w:rsidRPr="00337185" w:rsidRDefault="00057EFC">
      <w:pPr>
        <w:pStyle w:val="Textoindependiente2"/>
        <w:tabs>
          <w:tab w:val="left" w:pos="426"/>
        </w:tabs>
        <w:ind w:left="426"/>
        <w:rPr>
          <w:rFonts w:ascii="Arial" w:hAnsi="Arial"/>
          <w:rPrChange w:id="2020" w:author="Bohorquez Manrique, German Javier, Enel Colombia" w:date="2020-12-04T09:31:00Z">
            <w:rPr/>
          </w:rPrChange>
        </w:rPr>
        <w:pPrChange w:id="2021" w:author="Bohorquez Manrique, German Javier, Enel Colombia" w:date="2020-12-04T09:31:00Z">
          <w:pPr>
            <w:ind w:left="-5"/>
          </w:pPr>
        </w:pPrChange>
      </w:pPr>
      <w:r w:rsidRPr="00337185">
        <w:rPr>
          <w:rFonts w:ascii="Arial" w:hAnsi="Arial"/>
          <w:rPrChange w:id="2022" w:author="Bohorquez Manrique, German Javier, Enel Colombia" w:date="2020-12-04T09:31:00Z">
            <w:rPr/>
          </w:rPrChange>
        </w:rPr>
        <w:t xml:space="preserve">En este orden de ideas, con la aceptación de la </w:t>
      </w:r>
      <w:r w:rsidRPr="00EE3BC6">
        <w:rPr>
          <w:rFonts w:ascii="Arial" w:hAnsi="Arial"/>
          <w:rPrChange w:id="2023" w:author="Bohorquez Manrique, German Javier, Enel Colombia" w:date="2020-12-04T09:31:00Z">
            <w:rPr/>
          </w:rPrChange>
        </w:rPr>
        <w:t xml:space="preserve">OFERTA MERCANTIL </w:t>
      </w:r>
      <w:r w:rsidRPr="00337185">
        <w:rPr>
          <w:rFonts w:ascii="Arial" w:hAnsi="Arial"/>
          <w:rPrChange w:id="2024" w:author="Bohorquez Manrique, German Javier, Enel Colombia" w:date="2020-12-04T09:31:00Z">
            <w:rPr/>
          </w:rPrChange>
        </w:rPr>
        <w:t>el DESTINATARIO se obliga a mantener en todo momento durante la vigencia del negocio jurídico que sur</w:t>
      </w:r>
      <w:r>
        <w:rPr>
          <w:rFonts w:ascii="Arial" w:hAnsi="Arial"/>
          <w:rPrChange w:id="2025" w:author="Bohorquez Manrique, German Javier, Enel Colombia" w:date="2020-12-04T09:31:00Z">
            <w:rPr/>
          </w:rPrChange>
        </w:rPr>
        <w:t xml:space="preserve">ja entre las Partes </w:t>
      </w:r>
      <w:r w:rsidRPr="00337185">
        <w:rPr>
          <w:rFonts w:ascii="Arial" w:hAnsi="Arial"/>
          <w:rPrChange w:id="2026" w:author="Bohorquez Manrique, German Javier, Enel Colombia" w:date="2020-12-04T09:31:00Z">
            <w:rPr/>
          </w:rPrChange>
        </w:rPr>
        <w:t>y en poder de ENEL-EMGESA, el valor completo d</w:t>
      </w:r>
      <w:r>
        <w:rPr>
          <w:rFonts w:ascii="Arial" w:hAnsi="Arial"/>
          <w:rPrChange w:id="2027" w:author="Bohorquez Manrique, German Javier, Enel Colombia" w:date="2020-12-04T09:31:00Z">
            <w:rPr/>
          </w:rPrChange>
        </w:rPr>
        <w:t xml:space="preserve">el pago anticipado </w:t>
      </w:r>
      <w:r w:rsidRPr="00337185">
        <w:rPr>
          <w:rFonts w:ascii="Arial" w:hAnsi="Arial"/>
          <w:rPrChange w:id="2028" w:author="Bohorquez Manrique, German Javier, Enel Colombia" w:date="2020-12-04T09:31:00Z">
            <w:rPr/>
          </w:rPrChange>
        </w:rPr>
        <w:t>equivalente a un mes de consumo estimado.</w:t>
      </w:r>
    </w:p>
    <w:p w14:paraId="4650B52F" w14:textId="77777777" w:rsidR="00057EFC" w:rsidRPr="009F75D0" w:rsidRDefault="00057EFC" w:rsidP="00057EFC">
      <w:pPr>
        <w:pStyle w:val="Textoindependiente2"/>
        <w:tabs>
          <w:tab w:val="left" w:pos="426"/>
        </w:tabs>
        <w:ind w:left="426"/>
        <w:rPr>
          <w:ins w:id="2029" w:author="Bohorquez Manrique, German Javier, Enel Colombia" w:date="2020-12-04T09:31:00Z"/>
          <w:rFonts w:ascii="Arial" w:hAnsi="Arial"/>
        </w:rPr>
      </w:pPr>
    </w:p>
    <w:p w14:paraId="2143A1B8" w14:textId="77777777" w:rsidR="00057EFC" w:rsidRPr="009F75D0" w:rsidRDefault="00057EFC">
      <w:pPr>
        <w:pStyle w:val="Textoindependiente2"/>
        <w:tabs>
          <w:tab w:val="left" w:pos="426"/>
        </w:tabs>
        <w:ind w:left="426"/>
        <w:rPr>
          <w:rFonts w:ascii="Arial" w:hAnsi="Arial"/>
          <w:rPrChange w:id="2030" w:author="Bohorquez Manrique, German Javier, Enel Colombia" w:date="2020-12-04T09:31:00Z">
            <w:rPr/>
          </w:rPrChange>
        </w:rPr>
        <w:pPrChange w:id="2031" w:author="Bohorquez Manrique, German Javier, Enel Colombia" w:date="2020-12-04T09:31:00Z">
          <w:pPr>
            <w:ind w:left="-5"/>
          </w:pPr>
        </w:pPrChange>
      </w:pPr>
      <w:r w:rsidRPr="009F75D0">
        <w:rPr>
          <w:rFonts w:ascii="Arial" w:hAnsi="Arial"/>
          <w:rPrChange w:id="2032" w:author="Bohorquez Manrique, German Javier, Enel Colombia" w:date="2020-12-04T09:31:00Z">
            <w:rPr/>
          </w:rPrChange>
        </w:rPr>
        <w:t xml:space="preserve">Para que el DESTINATARIO pueda realizar los pagos descritos en el párrafo anterior, ENEL-EMGESA emitirá el comprobante para pago dentro de los primeros </w:t>
      </w:r>
      <w:r>
        <w:rPr>
          <w:rFonts w:ascii="Arial" w:hAnsi="Arial"/>
          <w:rPrChange w:id="2033" w:author="Bohorquez Manrique, German Javier, Enel Colombia" w:date="2020-12-04T09:31:00Z">
            <w:rPr/>
          </w:rPrChange>
        </w:rPr>
        <w:t>quince (</w:t>
      </w:r>
      <w:r w:rsidRPr="009F75D0">
        <w:rPr>
          <w:rFonts w:ascii="Arial" w:hAnsi="Arial"/>
          <w:rPrChange w:id="2034" w:author="Bohorquez Manrique, German Javier, Enel Colombia" w:date="2020-12-04T09:31:00Z">
            <w:rPr/>
          </w:rPrChange>
        </w:rPr>
        <w:t>15</w:t>
      </w:r>
      <w:r>
        <w:rPr>
          <w:rFonts w:ascii="Arial" w:hAnsi="Arial"/>
          <w:rPrChange w:id="2035" w:author="Bohorquez Manrique, German Javier, Enel Colombia" w:date="2020-12-04T09:31:00Z">
            <w:rPr/>
          </w:rPrChange>
        </w:rPr>
        <w:t>)</w:t>
      </w:r>
      <w:r w:rsidRPr="009F75D0">
        <w:rPr>
          <w:rFonts w:ascii="Arial" w:hAnsi="Arial"/>
          <w:rPrChange w:id="2036" w:author="Bohorquez Manrique, German Javier, Enel Colombia" w:date="2020-12-04T09:31:00Z">
            <w:rPr/>
          </w:rPrChange>
        </w:rPr>
        <w:t xml:space="preserve"> días calendarios del mes anterior al del mes en el que se deba realizar el suministro de energía. Los valores establecidos en los comprobantes para pago deberán se</w:t>
      </w:r>
      <w:r>
        <w:rPr>
          <w:rFonts w:ascii="Arial" w:hAnsi="Arial"/>
          <w:rPrChange w:id="2037" w:author="Bohorquez Manrique, German Javier, Enel Colombia" w:date="2020-12-04T09:31:00Z">
            <w:rPr/>
          </w:rPrChange>
        </w:rPr>
        <w:t>r pagados</w:t>
      </w:r>
      <w:r w:rsidRPr="009F75D0">
        <w:rPr>
          <w:rFonts w:ascii="Arial" w:hAnsi="Arial"/>
          <w:rPrChange w:id="2038" w:author="Bohorquez Manrique, German Javier, Enel Colombia" w:date="2020-12-04T09:31:00Z">
            <w:rPr/>
          </w:rPrChange>
        </w:rPr>
        <w:t xml:space="preserve"> en su totalidad por el DESTINATARIO, </w:t>
      </w:r>
      <w:r>
        <w:rPr>
          <w:rFonts w:ascii="Arial" w:hAnsi="Arial"/>
          <w:rPrChange w:id="2039" w:author="Bohorquez Manrique, German Javier, Enel Colombia" w:date="2020-12-04T09:31:00Z">
            <w:rPr/>
          </w:rPrChange>
        </w:rPr>
        <w:t>al menos seis (</w:t>
      </w:r>
      <w:r w:rsidRPr="009F75D0">
        <w:rPr>
          <w:rFonts w:ascii="Arial" w:hAnsi="Arial"/>
          <w:rPrChange w:id="2040" w:author="Bohorquez Manrique, German Javier, Enel Colombia" w:date="2020-12-04T09:31:00Z">
            <w:rPr/>
          </w:rPrChange>
        </w:rPr>
        <w:t>6</w:t>
      </w:r>
      <w:r>
        <w:rPr>
          <w:rFonts w:ascii="Arial" w:hAnsi="Arial"/>
          <w:rPrChange w:id="2041" w:author="Bohorquez Manrique, German Javier, Enel Colombia" w:date="2020-12-04T09:31:00Z">
            <w:rPr/>
          </w:rPrChange>
        </w:rPr>
        <w:t>)</w:t>
      </w:r>
      <w:r w:rsidRPr="009F75D0">
        <w:rPr>
          <w:rFonts w:ascii="Arial" w:hAnsi="Arial"/>
          <w:rPrChange w:id="2042" w:author="Bohorquez Manrique, German Javier, Enel Colombia" w:date="2020-12-04T09:31:00Z">
            <w:rPr/>
          </w:rPrChange>
        </w:rPr>
        <w:t xml:space="preserve"> días hábiles</w:t>
      </w:r>
      <w:r>
        <w:rPr>
          <w:rFonts w:ascii="Arial" w:hAnsi="Arial"/>
          <w:rPrChange w:id="2043" w:author="Bohorquez Manrique, German Javier, Enel Colombia" w:date="2020-12-04T09:31:00Z">
            <w:rPr/>
          </w:rPrChange>
        </w:rPr>
        <w:t xml:space="preserve"> previos </w:t>
      </w:r>
      <w:r w:rsidRPr="009F75D0">
        <w:rPr>
          <w:rFonts w:ascii="Arial" w:hAnsi="Arial"/>
          <w:rPrChange w:id="2044" w:author="Bohorquez Manrique, German Javier, Enel Colombia" w:date="2020-12-04T09:31:00Z">
            <w:rPr/>
          </w:rPrChange>
        </w:rPr>
        <w:t>al inicio del suministro. En caso que el ENEL-EMGESA no reciba el pago total de los</w:t>
      </w:r>
      <w:r>
        <w:rPr>
          <w:rFonts w:ascii="Arial" w:hAnsi="Arial"/>
          <w:rPrChange w:id="2045" w:author="Bohorquez Manrique, German Javier, Enel Colombia" w:date="2020-12-04T09:31:00Z">
            <w:rPr/>
          </w:rPrChange>
        </w:rPr>
        <w:t xml:space="preserve"> valores anticipados </w:t>
      </w:r>
      <w:r w:rsidRPr="009F75D0">
        <w:rPr>
          <w:rFonts w:ascii="Arial" w:hAnsi="Arial"/>
          <w:rPrChange w:id="2046" w:author="Bohorquez Manrique, German Javier, Enel Colombia" w:date="2020-12-04T09:31:00Z">
            <w:rPr/>
          </w:rPrChange>
        </w:rPr>
        <w:t xml:space="preserve">en las fechas indicadas, se procederá con la suspensión del servicio y </w:t>
      </w:r>
      <w:r>
        <w:rPr>
          <w:rFonts w:ascii="Arial" w:hAnsi="Arial"/>
          <w:rPrChange w:id="2047" w:author="Bohorquez Manrique, German Javier, Enel Colombia" w:date="2020-12-04T09:31:00Z">
            <w:rPr/>
          </w:rPrChange>
        </w:rPr>
        <w:t>ésta podrá ser tenida como</w:t>
      </w:r>
      <w:r w:rsidRPr="009F75D0">
        <w:rPr>
          <w:rFonts w:ascii="Arial" w:hAnsi="Arial"/>
          <w:rPrChange w:id="2048" w:author="Bohorquez Manrique, German Javier, Enel Colombia" w:date="2020-12-04T09:31:00Z">
            <w:rPr/>
          </w:rPrChange>
        </w:rPr>
        <w:t xml:space="preserve"> una causal de terminación del contrato o negocio jurídico que s</w:t>
      </w:r>
      <w:r>
        <w:rPr>
          <w:rFonts w:ascii="Arial" w:hAnsi="Arial"/>
          <w:rPrChange w:id="2049" w:author="Bohorquez Manrique, German Javier, Enel Colombia" w:date="2020-12-04T09:31:00Z">
            <w:rPr/>
          </w:rPrChange>
        </w:rPr>
        <w:t xml:space="preserve">urja </w:t>
      </w:r>
      <w:r w:rsidRPr="009F75D0">
        <w:rPr>
          <w:rFonts w:ascii="Arial" w:hAnsi="Arial"/>
          <w:rPrChange w:id="2050" w:author="Bohorquez Manrique, German Javier, Enel Colombia" w:date="2020-12-04T09:31:00Z">
            <w:rPr/>
          </w:rPrChange>
        </w:rPr>
        <w:t>con la aceptación de la Oferta Mercantil.</w:t>
      </w:r>
    </w:p>
    <w:p w14:paraId="3A9FDAEC" w14:textId="77777777" w:rsidR="00057EFC" w:rsidRPr="007914E9" w:rsidRDefault="00057EFC" w:rsidP="00057EFC">
      <w:pPr>
        <w:rPr>
          <w:ins w:id="2051" w:author="Bohorquez Manrique, German Javier, Enel Colombia" w:date="2020-12-04T09:31:00Z"/>
          <w:rFonts w:ascii="Arial" w:hAnsi="Arial"/>
          <w:sz w:val="24"/>
          <w:lang w:val="es-ES"/>
        </w:rPr>
      </w:pPr>
    </w:p>
    <w:p w14:paraId="219E69BA" w14:textId="77777777" w:rsidR="00057EFC" w:rsidRPr="007914E9" w:rsidRDefault="00057EFC">
      <w:pPr>
        <w:pStyle w:val="Textoindependiente2"/>
        <w:tabs>
          <w:tab w:val="left" w:pos="426"/>
        </w:tabs>
        <w:ind w:left="426"/>
        <w:rPr>
          <w:rFonts w:ascii="Arial" w:hAnsi="Arial"/>
          <w:rPrChange w:id="2052" w:author="Bohorquez Manrique, German Javier, Enel Colombia" w:date="2020-12-04T09:31:00Z">
            <w:rPr/>
          </w:rPrChange>
        </w:rPr>
        <w:pPrChange w:id="2053" w:author="Bohorquez Manrique, German Javier, Enel Colombia" w:date="2020-12-04T09:31:00Z">
          <w:pPr>
            <w:ind w:left="-5"/>
          </w:pPr>
        </w:pPrChange>
      </w:pPr>
      <w:r w:rsidRPr="007914E9">
        <w:rPr>
          <w:rFonts w:ascii="Arial" w:hAnsi="Arial"/>
          <w:rPrChange w:id="2054" w:author="Bohorquez Manrique, German Javier, Enel Colombia" w:date="2020-12-04T09:31:00Z">
            <w:rPr/>
          </w:rPrChange>
        </w:rPr>
        <w:t xml:space="preserve">En cuanto al cálculo del valor de los </w:t>
      </w:r>
      <w:r>
        <w:rPr>
          <w:rFonts w:ascii="Arial" w:hAnsi="Arial"/>
          <w:rPrChange w:id="2055" w:author="Bohorquez Manrique, German Javier, Enel Colombia" w:date="2020-12-04T09:31:00Z">
            <w:rPr/>
          </w:rPrChange>
        </w:rPr>
        <w:t>pagos que deberán ser realizados anticipadamente</w:t>
      </w:r>
      <w:r w:rsidRPr="007914E9">
        <w:rPr>
          <w:rFonts w:ascii="Arial" w:hAnsi="Arial"/>
          <w:rPrChange w:id="2056" w:author="Bohorquez Manrique, German Javier, Enel Colombia" w:date="2020-12-04T09:31:00Z">
            <w:rPr/>
          </w:rPrChange>
        </w:rPr>
        <w:t xml:space="preserve">, éste corresponderá al promedio aritmético de la base gravable (sin incluir descuentos de anticipos) de las últimas seis facturas emitidas por ENEL-EMGESA al momento de calcular los </w:t>
      </w:r>
      <w:r>
        <w:rPr>
          <w:rFonts w:ascii="Arial" w:hAnsi="Arial"/>
          <w:rPrChange w:id="2057" w:author="Bohorquez Manrique, German Javier, Enel Colombia" w:date="2020-12-04T09:31:00Z">
            <w:rPr/>
          </w:rPrChange>
        </w:rPr>
        <w:t>valores equivalentes.</w:t>
      </w:r>
      <w:r w:rsidRPr="007914E9">
        <w:rPr>
          <w:rFonts w:ascii="Arial" w:hAnsi="Arial"/>
          <w:rPrChange w:id="2058" w:author="Bohorquez Manrique, German Javier, Enel Colombia" w:date="2020-12-04T09:31:00Z">
            <w:rPr/>
          </w:rPrChange>
        </w:rPr>
        <w:t xml:space="preserve"> En caso de que, al momento de calcular el primer </w:t>
      </w:r>
      <w:r>
        <w:rPr>
          <w:rFonts w:ascii="Arial" w:hAnsi="Arial"/>
          <w:rPrChange w:id="2059" w:author="Bohorquez Manrique, German Javier, Enel Colombia" w:date="2020-12-04T09:31:00Z">
            <w:rPr/>
          </w:rPrChange>
        </w:rPr>
        <w:t xml:space="preserve">pago </w:t>
      </w:r>
      <w:r w:rsidRPr="007914E9">
        <w:rPr>
          <w:rFonts w:ascii="Arial" w:hAnsi="Arial"/>
          <w:rPrChange w:id="2060" w:author="Bohorquez Manrique, German Javier, Enel Colombia" w:date="2020-12-04T09:31:00Z">
            <w:rPr/>
          </w:rPrChange>
        </w:rPr>
        <w:t>anticip</w:t>
      </w:r>
      <w:r>
        <w:rPr>
          <w:rFonts w:ascii="Arial" w:hAnsi="Arial"/>
          <w:rPrChange w:id="2061" w:author="Bohorquez Manrique, German Javier, Enel Colombia" w:date="2020-12-04T09:31:00Z">
            <w:rPr/>
          </w:rPrChange>
        </w:rPr>
        <w:t>ado</w:t>
      </w:r>
      <w:r w:rsidRPr="007914E9">
        <w:rPr>
          <w:rFonts w:ascii="Arial" w:hAnsi="Arial"/>
          <w:rPrChange w:id="2062" w:author="Bohorquez Manrique, German Javier, Enel Colombia" w:date="2020-12-04T09:31:00Z">
            <w:rPr/>
          </w:rPrChange>
        </w:rPr>
        <w:t xml:space="preserve">, ENEL-EMGESA no haya emitido ninguna factura, el valor del </w:t>
      </w:r>
      <w:r>
        <w:rPr>
          <w:rFonts w:ascii="Arial" w:hAnsi="Arial"/>
          <w:rPrChange w:id="2063" w:author="Bohorquez Manrique, German Javier, Enel Colombia" w:date="2020-12-04T09:31:00Z">
            <w:rPr/>
          </w:rPrChange>
        </w:rPr>
        <w:t>pago</w:t>
      </w:r>
      <w:r w:rsidRPr="007914E9">
        <w:rPr>
          <w:rFonts w:ascii="Arial" w:hAnsi="Arial"/>
          <w:rPrChange w:id="2064" w:author="Bohorquez Manrique, German Javier, Enel Colombia" w:date="2020-12-04T09:31:00Z">
            <w:rPr/>
          </w:rPrChange>
        </w:rPr>
        <w:t xml:space="preserve"> inicial corresponderá al producto del G+C relacionado en el último pliego tarifario publicado al momento del cálculo por el comercializador </w:t>
      </w:r>
      <w:proofErr w:type="spellStart"/>
      <w:r w:rsidRPr="007914E9">
        <w:rPr>
          <w:rFonts w:ascii="Arial" w:hAnsi="Arial"/>
          <w:rPrChange w:id="2065" w:author="Bohorquez Manrique, German Javier, Enel Colombia" w:date="2020-12-04T09:31:00Z">
            <w:rPr/>
          </w:rPrChange>
        </w:rPr>
        <w:t>incumbente</w:t>
      </w:r>
      <w:proofErr w:type="spellEnd"/>
      <w:r w:rsidRPr="007914E9">
        <w:rPr>
          <w:rFonts w:ascii="Arial" w:hAnsi="Arial"/>
          <w:rPrChange w:id="2066" w:author="Bohorquez Manrique, German Javier, Enel Colombia" w:date="2020-12-04T09:31:00Z">
            <w:rPr/>
          </w:rPrChange>
        </w:rPr>
        <w:t>, con el promedio aritmético de energía de los últimos meses de los cuales haya información disponible.</w:t>
      </w:r>
    </w:p>
    <w:p w14:paraId="554ABDD1" w14:textId="77777777" w:rsidR="00057EFC" w:rsidRPr="00A33906" w:rsidRDefault="00057EFC" w:rsidP="00057EFC">
      <w:pPr>
        <w:pStyle w:val="Textoindependiente2"/>
        <w:tabs>
          <w:tab w:val="left" w:pos="426"/>
        </w:tabs>
        <w:ind w:left="426"/>
        <w:rPr>
          <w:ins w:id="2067" w:author="Bohorquez Manrique, German Javier, Enel Colombia" w:date="2020-12-04T09:31:00Z"/>
          <w:rFonts w:ascii="Arial" w:hAnsi="Arial"/>
        </w:rPr>
      </w:pPr>
    </w:p>
    <w:p w14:paraId="2F60CC13" w14:textId="77777777" w:rsidR="00057EFC" w:rsidRPr="007914E9" w:rsidRDefault="00057EFC">
      <w:pPr>
        <w:pStyle w:val="Textoindependiente2"/>
        <w:tabs>
          <w:tab w:val="left" w:pos="426"/>
        </w:tabs>
        <w:ind w:left="426"/>
        <w:rPr>
          <w:rFonts w:ascii="Arial" w:hAnsi="Arial"/>
          <w:rPrChange w:id="2068" w:author="Bohorquez Manrique, German Javier, Enel Colombia" w:date="2020-12-04T09:31:00Z">
            <w:rPr/>
          </w:rPrChange>
        </w:rPr>
        <w:pPrChange w:id="2069" w:author="Bohorquez Manrique, German Javier, Enel Colombia" w:date="2020-12-04T09:31:00Z">
          <w:pPr>
            <w:ind w:left="-5"/>
          </w:pPr>
        </w:pPrChange>
      </w:pPr>
      <w:r w:rsidRPr="007914E9">
        <w:rPr>
          <w:rFonts w:ascii="Arial" w:hAnsi="Arial"/>
          <w:rPrChange w:id="2070" w:author="Bohorquez Manrique, German Javier, Enel Colombia" w:date="2020-12-04T09:31:00Z">
            <w:rPr/>
          </w:rPrChange>
        </w:rPr>
        <w:t xml:space="preserve">La energía efectivamente consumida por </w:t>
      </w:r>
      <w:r>
        <w:rPr>
          <w:rFonts w:ascii="Arial" w:hAnsi="Arial"/>
          <w:rPrChange w:id="2071" w:author="Bohorquez Manrique, German Javier, Enel Colombia" w:date="2020-12-04T09:31:00Z">
            <w:rPr/>
          </w:rPrChange>
        </w:rPr>
        <w:t>EL</w:t>
      </w:r>
      <w:r w:rsidRPr="007914E9">
        <w:rPr>
          <w:rFonts w:ascii="Arial" w:hAnsi="Arial"/>
          <w:rPrChange w:id="2072" w:author="Bohorquez Manrique, German Javier, Enel Colombia" w:date="2020-12-04T09:31:00Z">
            <w:rPr/>
          </w:rPrChange>
        </w:rPr>
        <w:t xml:space="preserve"> DESTINATARIO se determinará por parte de ENEL-EMGESA, de acuerdo con la regulación establecida en el ordenamiento jurídico colombiano y las condiciones establecidas en la OFERTA MERCANTIL, al siguiente mes de suministro. Será prueba suficiente de recibo de la información, </w:t>
      </w:r>
      <w:r>
        <w:rPr>
          <w:rFonts w:ascii="Arial" w:hAnsi="Arial"/>
          <w:rPrChange w:id="2073" w:author="Bohorquez Manrique, German Javier, Enel Colombia" w:date="2020-12-04T09:31:00Z">
            <w:rPr/>
          </w:rPrChange>
        </w:rPr>
        <w:t xml:space="preserve">el </w:t>
      </w:r>
      <w:r w:rsidRPr="007914E9">
        <w:rPr>
          <w:rFonts w:ascii="Arial" w:hAnsi="Arial"/>
          <w:rPrChange w:id="2074" w:author="Bohorquez Manrique, German Javier, Enel Colombia" w:date="2020-12-04T09:31:00Z">
            <w:rPr/>
          </w:rPrChange>
        </w:rPr>
        <w:t>correo electrónico, correo certificado o del medio empleado por los DESTINATARIO.</w:t>
      </w:r>
      <w:ins w:id="2075" w:author="Bohorquez Manrique, German Javier, Enel Colombia" w:date="2020-12-04T09:31:00Z">
        <w:r w:rsidRPr="007914E9">
          <w:rPr>
            <w:rFonts w:ascii="Arial" w:hAnsi="Arial"/>
          </w:rPr>
          <w:t xml:space="preserve"> </w:t>
        </w:r>
      </w:ins>
    </w:p>
    <w:p w14:paraId="2F81C3E1" w14:textId="77777777" w:rsidR="00057EFC" w:rsidRPr="007914E9" w:rsidRDefault="00057EFC" w:rsidP="00057EFC">
      <w:pPr>
        <w:pStyle w:val="Textoindependiente2"/>
        <w:tabs>
          <w:tab w:val="left" w:pos="426"/>
        </w:tabs>
        <w:ind w:left="426"/>
        <w:rPr>
          <w:ins w:id="2076" w:author="Bohorquez Manrique, German Javier, Enel Colombia" w:date="2020-12-04T09:31:00Z"/>
          <w:rFonts w:ascii="Arial" w:hAnsi="Arial"/>
        </w:rPr>
      </w:pPr>
    </w:p>
    <w:p w14:paraId="20445373" w14:textId="77777777" w:rsidR="00057EFC" w:rsidRPr="00A33906" w:rsidRDefault="00057EFC" w:rsidP="00057EFC">
      <w:pPr>
        <w:pStyle w:val="Textoindependiente2"/>
        <w:tabs>
          <w:tab w:val="left" w:pos="426"/>
        </w:tabs>
        <w:ind w:left="426"/>
        <w:rPr>
          <w:ins w:id="2077" w:author="Bohorquez Manrique, German Javier, Enel Colombia" w:date="2020-12-04T09:31:00Z"/>
          <w:rFonts w:ascii="Arial" w:hAnsi="Arial"/>
        </w:rPr>
      </w:pPr>
      <w:r w:rsidRPr="00A33906">
        <w:rPr>
          <w:rFonts w:ascii="Arial" w:hAnsi="Arial"/>
          <w:rPrChange w:id="2078" w:author="Bohorquez Manrique, German Javier, Enel Colombia" w:date="2020-12-04T09:31:00Z">
            <w:rPr/>
          </w:rPrChange>
        </w:rPr>
        <w:t xml:space="preserve">En caso de que ENEL-EMGESA no reciba el pago en las condiciones establecidas en este numeral, este último quedará facultado y así lo acepte el DESTINATARIO, a suspender el servicio de energía eléctrica, al siguiente día de configurarse el incumplimiento del pago, ya sea del </w:t>
      </w:r>
      <w:r>
        <w:rPr>
          <w:rFonts w:ascii="Arial" w:hAnsi="Arial"/>
          <w:rPrChange w:id="2079" w:author="Bohorquez Manrique, German Javier, Enel Colombia" w:date="2020-12-04T09:31:00Z">
            <w:rPr/>
          </w:rPrChange>
        </w:rPr>
        <w:t xml:space="preserve">pago anticipado </w:t>
      </w:r>
      <w:r w:rsidRPr="00A33906">
        <w:rPr>
          <w:rFonts w:ascii="Arial" w:hAnsi="Arial"/>
          <w:rPrChange w:id="2080" w:author="Bohorquez Manrique, German Javier, Enel Colombia" w:date="2020-12-04T09:31:00Z">
            <w:rPr/>
          </w:rPrChange>
        </w:rPr>
        <w:t>o de la factura mensual de energía.</w:t>
      </w:r>
      <w:ins w:id="2081" w:author="Bohorquez Manrique, German Javier, Enel Colombia" w:date="2020-12-04T09:31:00Z">
        <w:r w:rsidRPr="00A33906">
          <w:rPr>
            <w:rFonts w:ascii="Arial" w:hAnsi="Arial"/>
          </w:rPr>
          <w:t xml:space="preserve"> </w:t>
        </w:r>
      </w:ins>
    </w:p>
    <w:p w14:paraId="78422BE7" w14:textId="77777777" w:rsidR="00057EFC" w:rsidRPr="00A33906" w:rsidRDefault="00057EFC">
      <w:pPr>
        <w:pStyle w:val="Textoindependiente2"/>
        <w:tabs>
          <w:tab w:val="left" w:pos="426"/>
        </w:tabs>
        <w:ind w:left="426"/>
        <w:rPr>
          <w:rFonts w:ascii="Arial" w:hAnsi="Arial"/>
          <w:rPrChange w:id="2082" w:author="Bohorquez Manrique, German Javier, Enel Colombia" w:date="2020-12-04T09:31:00Z">
            <w:rPr/>
          </w:rPrChange>
        </w:rPr>
        <w:pPrChange w:id="2083" w:author="Bohorquez Manrique, German Javier, Enel Colombia" w:date="2020-12-04T09:31:00Z">
          <w:pPr>
            <w:ind w:left="-5"/>
          </w:pPr>
        </w:pPrChange>
      </w:pPr>
    </w:p>
    <w:p w14:paraId="1D9B47EA" w14:textId="77777777" w:rsidR="00057EFC" w:rsidRPr="00A33906" w:rsidRDefault="00057EFC">
      <w:pPr>
        <w:pStyle w:val="Textoindependiente2"/>
        <w:tabs>
          <w:tab w:val="left" w:pos="426"/>
        </w:tabs>
        <w:ind w:left="426"/>
        <w:rPr>
          <w:rFonts w:ascii="Arial" w:hAnsi="Arial"/>
          <w:rPrChange w:id="2084" w:author="Bohorquez Manrique, German Javier, Enel Colombia" w:date="2020-12-04T09:31:00Z">
            <w:rPr/>
          </w:rPrChange>
        </w:rPr>
        <w:pPrChange w:id="2085" w:author="Bohorquez Manrique, German Javier, Enel Colombia" w:date="2020-12-04T09:31:00Z">
          <w:pPr>
            <w:ind w:left="-5"/>
          </w:pPr>
        </w:pPrChange>
      </w:pPr>
      <w:r w:rsidRPr="00A33906">
        <w:rPr>
          <w:rFonts w:ascii="Arial" w:hAnsi="Arial"/>
          <w:rPrChange w:id="2086" w:author="Bohorquez Manrique, German Javier, Enel Colombia" w:date="2020-12-04T09:31:00Z">
            <w:rPr/>
          </w:rPrChange>
        </w:rPr>
        <w:lastRenderedPageBreak/>
        <w:t>Para este fin, se procederá en los términos establecidos en los numerales 11 y 12 de la OFERTA MERCANTIL.</w:t>
      </w:r>
    </w:p>
    <w:p w14:paraId="69228D62" w14:textId="77777777" w:rsidR="00057EFC" w:rsidRPr="00A33906" w:rsidRDefault="00057EFC" w:rsidP="00057EFC">
      <w:pPr>
        <w:pStyle w:val="Textoindependiente2"/>
        <w:tabs>
          <w:tab w:val="left" w:pos="426"/>
        </w:tabs>
        <w:rPr>
          <w:ins w:id="2087" w:author="Bohorquez Manrique, German Javier, Enel Colombia" w:date="2020-12-04T09:31:00Z"/>
          <w:rFonts w:ascii="Arial" w:hAnsi="Arial"/>
        </w:rPr>
      </w:pPr>
    </w:p>
    <w:p w14:paraId="6D96DD56" w14:textId="77777777" w:rsidR="00057EFC" w:rsidRPr="00A33906" w:rsidRDefault="00057EFC" w:rsidP="00057EFC">
      <w:pPr>
        <w:pStyle w:val="Textoindependiente2"/>
        <w:tabs>
          <w:tab w:val="left" w:pos="426"/>
        </w:tabs>
        <w:ind w:left="426"/>
        <w:rPr>
          <w:ins w:id="2088" w:author="Bohorquez Manrique, German Javier, Enel Colombia" w:date="2020-12-04T09:31:00Z"/>
          <w:rFonts w:ascii="Arial" w:hAnsi="Arial"/>
        </w:rPr>
      </w:pPr>
      <w:r w:rsidRPr="00A33906">
        <w:rPr>
          <w:rFonts w:ascii="Arial" w:hAnsi="Arial"/>
          <w:rPrChange w:id="2089" w:author="Bohorquez Manrique, German Javier, Enel Colombia" w:date="2020-12-04T09:31:00Z">
            <w:rPr/>
          </w:rPrChange>
        </w:rPr>
        <w:t>Cualquier otro cargo distinto al objeto del negocio jurídico resultante de la aceptación de la OFERTA MERCANTIL, podrá ser cobrado en el respectivo comprobante para pago. En todo caso, en el evento en que el DESTINATARIO no pague oportunamente el valor que corresponda deberá pagar a ENEL-EMGESA, dentro de las condiciones establecidas en la presente OFERTA MERCANTIL, intereses moratorios equivalentes a la tasa máxima legal vigente al momento del incumplimiento.</w:t>
      </w:r>
      <w:ins w:id="2090" w:author="Bohorquez Manrique, German Javier, Enel Colombia" w:date="2020-12-04T09:31:00Z">
        <w:r w:rsidRPr="00A33906">
          <w:rPr>
            <w:rFonts w:ascii="Arial" w:hAnsi="Arial"/>
          </w:rPr>
          <w:t xml:space="preserve"> </w:t>
        </w:r>
      </w:ins>
    </w:p>
    <w:p w14:paraId="4FB62C4B" w14:textId="77777777" w:rsidR="00057EFC" w:rsidRPr="00A33906" w:rsidRDefault="00057EFC">
      <w:pPr>
        <w:pStyle w:val="Textoindependiente2"/>
        <w:tabs>
          <w:tab w:val="left" w:pos="426"/>
        </w:tabs>
        <w:ind w:left="426"/>
        <w:rPr>
          <w:rFonts w:ascii="Arial" w:hAnsi="Arial"/>
          <w:rPrChange w:id="2091" w:author="Bohorquez Manrique, German Javier, Enel Colombia" w:date="2020-12-04T09:31:00Z">
            <w:rPr/>
          </w:rPrChange>
        </w:rPr>
        <w:pPrChange w:id="2092" w:author="Bohorquez Manrique, German Javier, Enel Colombia" w:date="2020-12-04T09:31:00Z">
          <w:pPr>
            <w:ind w:left="-5"/>
          </w:pPr>
        </w:pPrChange>
      </w:pPr>
    </w:p>
    <w:p w14:paraId="1ACE236C" w14:textId="77777777" w:rsidR="00057EFC" w:rsidRPr="00A33906" w:rsidRDefault="00057EFC">
      <w:pPr>
        <w:pStyle w:val="Textoindependiente2"/>
        <w:tabs>
          <w:tab w:val="left" w:pos="426"/>
        </w:tabs>
        <w:ind w:left="426"/>
        <w:rPr>
          <w:rFonts w:ascii="Arial" w:hAnsi="Arial"/>
          <w:rPrChange w:id="2093" w:author="Bohorquez Manrique, German Javier, Enel Colombia" w:date="2020-12-04T09:31:00Z">
            <w:rPr/>
          </w:rPrChange>
        </w:rPr>
        <w:pPrChange w:id="2094" w:author="Bohorquez Manrique, German Javier, Enel Colombia" w:date="2020-12-04T09:31:00Z">
          <w:pPr>
            <w:ind w:left="-5"/>
          </w:pPr>
        </w:pPrChange>
      </w:pPr>
      <w:r w:rsidRPr="00A33906">
        <w:rPr>
          <w:rFonts w:ascii="Arial" w:hAnsi="Arial"/>
          <w:rPrChange w:id="2095" w:author="Bohorquez Manrique, German Javier, Enel Colombia" w:date="2020-12-04T09:31:00Z">
            <w:rPr/>
          </w:rPrChange>
        </w:rPr>
        <w:t>En el evento en que el DESTINATARIO pague a ENEL-EMGESA, mediante cheque cualquier concepto facturado y éste no sea pagado por cualquier causal imputable al Cliente, de conformidad con el artículo 731 del Código de Comercio, el primero deberá reconocerle y pagarle a ENEL-EMGESA, a título de sanción el 20% del importe del cheque. Adicionalmente, ENEL-EMGESA podrá exigirle el pago de los perjuicios que se le causen como consecuencia del no pago.</w:t>
      </w:r>
      <w:ins w:id="2096" w:author="Bohorquez Manrique, German Javier, Enel Colombia" w:date="2020-12-04T09:31:00Z">
        <w:r w:rsidRPr="00A33906">
          <w:rPr>
            <w:rFonts w:ascii="Arial" w:hAnsi="Arial"/>
          </w:rPr>
          <w:t xml:space="preserve"> </w:t>
        </w:r>
      </w:ins>
    </w:p>
    <w:p w14:paraId="7131A878" w14:textId="77777777" w:rsidR="00057EFC" w:rsidRPr="008B6C62" w:rsidRDefault="00057EFC" w:rsidP="00057EFC">
      <w:pPr>
        <w:pStyle w:val="Textoindependiente2"/>
        <w:tabs>
          <w:tab w:val="left" w:pos="426"/>
        </w:tabs>
        <w:ind w:left="426"/>
        <w:rPr>
          <w:ins w:id="2097" w:author="Bohorquez Manrique, German Javier, Enel Colombia" w:date="2020-12-04T09:31:00Z"/>
          <w:rFonts w:ascii="Arial" w:hAnsi="Arial"/>
        </w:rPr>
      </w:pPr>
    </w:p>
    <w:p w14:paraId="1918F351" w14:textId="77777777" w:rsidR="00057EFC" w:rsidRPr="00147762" w:rsidRDefault="00057EFC">
      <w:pPr>
        <w:pStyle w:val="Textoindependiente2"/>
        <w:tabs>
          <w:tab w:val="left" w:pos="426"/>
        </w:tabs>
        <w:ind w:left="426"/>
        <w:rPr>
          <w:rFonts w:ascii="Arial" w:hAnsi="Arial"/>
          <w:rPrChange w:id="2098" w:author="Bohorquez Manrique, German Javier, Enel Colombia" w:date="2020-12-04T09:31:00Z">
            <w:rPr/>
          </w:rPrChange>
        </w:rPr>
        <w:pPrChange w:id="2099" w:author="Bohorquez Manrique, German Javier, Enel Colombia" w:date="2020-12-04T09:31:00Z">
          <w:pPr>
            <w:ind w:left="-5"/>
          </w:pPr>
        </w:pPrChange>
      </w:pPr>
      <w:r w:rsidRPr="00A33906">
        <w:rPr>
          <w:rFonts w:ascii="Arial" w:hAnsi="Arial"/>
          <w:rPrChange w:id="2100" w:author="Bohorquez Manrique, German Javier, Enel Colombia" w:date="2020-12-04T09:31:00Z">
            <w:rPr/>
          </w:rPrChange>
        </w:rPr>
        <w:t xml:space="preserve">Parágrafo 1: El valor a pagar por sanción </w:t>
      </w:r>
      <w:del w:id="2101" w:author="Bohorquez Manrique, German Javier, Enel Colombia" w:date="2020-12-04T09:31:00Z">
        <w:r>
          <w:delText>-</w:delText>
        </w:r>
      </w:del>
      <w:ins w:id="2102" w:author="Bohorquez Manrique, German Javier, Enel Colombia" w:date="2020-12-04T09:31:00Z">
        <w:r>
          <w:rPr>
            <w:rFonts w:ascii="Arial" w:hAnsi="Arial"/>
          </w:rPr>
          <w:t>–</w:t>
        </w:r>
      </w:ins>
      <w:r>
        <w:rPr>
          <w:rFonts w:ascii="Arial" w:hAnsi="Arial"/>
          <w:rPrChange w:id="2103" w:author="Bohorquez Manrique, German Javier, Enel Colombia" w:date="2020-12-04T09:31:00Z">
            <w:rPr/>
          </w:rPrChange>
        </w:rPr>
        <w:t xml:space="preserve"> devolución cheque- </w:t>
      </w:r>
      <w:r w:rsidRPr="00A33906">
        <w:rPr>
          <w:rFonts w:ascii="Arial" w:hAnsi="Arial"/>
          <w:rPrChange w:id="2104" w:author="Bohorquez Manrique, German Javier, Enel Colombia" w:date="2020-12-04T09:31:00Z">
            <w:rPr/>
          </w:rPrChange>
        </w:rPr>
        <w:t>será incluido en la siguiente factura y será cobrado en todos los casos salvo por la ocurrencia de causales interbancarias.</w:t>
      </w:r>
      <w:ins w:id="2105" w:author="Bohorquez Manrique, German Javier, Enel Colombia" w:date="2020-12-04T09:31:00Z">
        <w:r w:rsidRPr="00A33906">
          <w:rPr>
            <w:rFonts w:ascii="Arial" w:hAnsi="Arial"/>
          </w:rPr>
          <w:t xml:space="preserve"> </w:t>
        </w:r>
      </w:ins>
    </w:p>
    <w:p w14:paraId="6D3B174E" w14:textId="77777777" w:rsidR="00057EFC" w:rsidRPr="00EE56F4" w:rsidRDefault="00057EFC" w:rsidP="00057EFC">
      <w:pPr>
        <w:pStyle w:val="Textoindependiente2"/>
        <w:ind w:right="-93"/>
        <w:rPr>
          <w:ins w:id="2106" w:author="Bohorquez Manrique, German Javier, Enel Colombia" w:date="2020-12-04T09:31:00Z"/>
          <w:rFonts w:ascii="Arial" w:hAnsi="Arial" w:cs="Arial"/>
          <w:lang w:val="es-CO"/>
        </w:rPr>
      </w:pPr>
    </w:p>
    <w:p w14:paraId="0EFA03F9" w14:textId="77777777" w:rsidR="00057EFC" w:rsidRDefault="00057EFC">
      <w:pPr>
        <w:pStyle w:val="Textoindependiente2"/>
        <w:tabs>
          <w:tab w:val="left" w:pos="900"/>
        </w:tabs>
        <w:ind w:right="-93"/>
        <w:rPr>
          <w:lang w:val="es-CO"/>
          <w:rPrChange w:id="2107" w:author="Bohorquez Manrique, German Javier, Enel Colombia" w:date="2020-12-04T09:31:00Z">
            <w:rPr/>
          </w:rPrChange>
        </w:rPr>
        <w:pPrChange w:id="2108" w:author="Bohorquez Manrique, German Javier, Enel Colombia" w:date="2020-12-04T09:31:00Z">
          <w:pPr>
            <w:pStyle w:val="Ttulo1"/>
            <w:ind w:left="-5" w:right="13"/>
          </w:pPr>
        </w:pPrChange>
      </w:pPr>
      <w:r>
        <w:rPr>
          <w:rFonts w:ascii="Arial" w:hAnsi="Arial"/>
          <w:b/>
          <w:lang w:val="es-CO"/>
          <w:rPrChange w:id="2109" w:author="Bohorquez Manrique, German Javier, Enel Colombia" w:date="2020-12-04T09:31:00Z">
            <w:rPr>
              <w:b w:val="0"/>
            </w:rPr>
          </w:rPrChange>
        </w:rPr>
        <w:t xml:space="preserve">10. </w:t>
      </w:r>
      <w:r w:rsidRPr="00EE56F4">
        <w:rPr>
          <w:rFonts w:ascii="Arial" w:hAnsi="Arial"/>
          <w:b/>
          <w:lang w:val="es-CO"/>
          <w:rPrChange w:id="2110" w:author="Bohorquez Manrique, German Javier, Enel Colombia" w:date="2020-12-04T09:31:00Z">
            <w:rPr>
              <w:b w:val="0"/>
            </w:rPr>
          </w:rPrChange>
        </w:rPr>
        <w:t>Discrepancias en la facturación</w:t>
      </w:r>
      <w:ins w:id="2111" w:author="Bohorquez Manrique, German Javier, Enel Colombia" w:date="2020-12-04T09:31:00Z">
        <w:r w:rsidRPr="00EE56F4">
          <w:rPr>
            <w:rFonts w:ascii="Arial" w:hAnsi="Arial" w:cs="Arial"/>
            <w:b/>
            <w:lang w:val="es-CO"/>
          </w:rPr>
          <w:t xml:space="preserve"> </w:t>
        </w:r>
      </w:ins>
    </w:p>
    <w:p w14:paraId="28772C05" w14:textId="77777777" w:rsidR="00057EFC" w:rsidRDefault="00057EFC" w:rsidP="00057EFC">
      <w:pPr>
        <w:pStyle w:val="Textoindependiente2"/>
        <w:tabs>
          <w:tab w:val="left" w:pos="900"/>
        </w:tabs>
        <w:ind w:right="-93"/>
        <w:rPr>
          <w:ins w:id="2112" w:author="Bohorquez Manrique, German Javier, Enel Colombia" w:date="2020-12-04T09:31:00Z"/>
          <w:rFonts w:ascii="Arial" w:hAnsi="Arial" w:cs="Arial"/>
          <w:b/>
          <w:lang w:val="es-CO"/>
        </w:rPr>
      </w:pPr>
    </w:p>
    <w:p w14:paraId="7EE07702" w14:textId="77777777" w:rsidR="00057EFC" w:rsidRPr="00EE56F4" w:rsidRDefault="00057EFC" w:rsidP="00057EFC">
      <w:pPr>
        <w:pStyle w:val="Textoindependiente2"/>
        <w:tabs>
          <w:tab w:val="left" w:pos="900"/>
        </w:tabs>
        <w:ind w:right="-93"/>
        <w:rPr>
          <w:ins w:id="2113" w:author="Bohorquez Manrique, German Javier, Enel Colombia" w:date="2020-12-04T09:31:00Z"/>
          <w:rFonts w:ascii="Arial" w:hAnsi="Arial" w:cs="Arial"/>
          <w:lang w:val="es-CO"/>
        </w:rPr>
      </w:pPr>
      <w:r w:rsidRPr="00EE56F4">
        <w:rPr>
          <w:rFonts w:ascii="Arial" w:hAnsi="Arial"/>
          <w:lang w:val="es-CO"/>
          <w:rPrChange w:id="2114" w:author="Bohorquez Manrique, German Javier, Enel Colombia" w:date="2020-12-04T09:31:00Z">
            <w:rPr/>
          </w:rPrChange>
        </w:rPr>
        <w:t xml:space="preserve">En caso de presentarse errores o discrepancias respecto del valor de la factura en uno o varios conceptos, el DESTINATARIO estará obligado a pagarle a ENEL-EMGESA el valor no discutido de la factura, excluyendo la cantidad glosada y dispondrá de un término de 5 días </w:t>
      </w:r>
      <w:r>
        <w:rPr>
          <w:rFonts w:ascii="Arial" w:hAnsi="Arial"/>
          <w:lang w:val="es-CO"/>
          <w:rPrChange w:id="2115" w:author="Bohorquez Manrique, German Javier, Enel Colombia" w:date="2020-12-04T09:31:00Z">
            <w:rPr/>
          </w:rPrChange>
        </w:rPr>
        <w:t>calendario</w:t>
      </w:r>
      <w:r w:rsidRPr="00EE56F4">
        <w:rPr>
          <w:rFonts w:ascii="Arial" w:hAnsi="Arial"/>
          <w:lang w:val="es-CO"/>
          <w:rPrChange w:id="2116" w:author="Bohorquez Manrique, German Javier, Enel Colombia" w:date="2020-12-04T09:31:00Z">
            <w:rPr/>
          </w:rPrChange>
        </w:rPr>
        <w:t xml:space="preserve"> contados a partir de la fecha de recibo de la factura, para manifestar y justificar por escrito a ENEL-EMGESA las razones de su inconformidad</w:t>
      </w:r>
      <w:r>
        <w:rPr>
          <w:rFonts w:ascii="Arial" w:hAnsi="Arial"/>
          <w:lang w:val="es-CO"/>
          <w:rPrChange w:id="2117" w:author="Bohorquez Manrique, German Javier, Enel Colombia" w:date="2020-12-04T09:31:00Z">
            <w:rPr/>
          </w:rPrChange>
        </w:rPr>
        <w:t xml:space="preserve">- </w:t>
      </w:r>
      <w:ins w:id="2118" w:author="Bohorquez Manrique, German Javier, Enel Colombia" w:date="2020-12-04T09:31:00Z">
        <w:r>
          <w:rPr>
            <w:rFonts w:ascii="Arial" w:hAnsi="Arial" w:cs="Arial"/>
            <w:lang w:val="es-CO"/>
          </w:rPr>
          <w:t xml:space="preserve"> </w:t>
        </w:r>
      </w:ins>
      <w:r>
        <w:rPr>
          <w:rFonts w:ascii="Arial" w:hAnsi="Arial"/>
          <w:lang w:val="es-CO"/>
          <w:rPrChange w:id="2119" w:author="Bohorquez Manrique, German Javier, Enel Colombia" w:date="2020-12-04T09:31:00Z">
            <w:rPr/>
          </w:rPrChange>
        </w:rPr>
        <w:t>ENEL-EMGESA a su vez, contará con un término máximo de quince días hábiles para resolver sobre las glosas presentadas</w:t>
      </w:r>
      <w:r w:rsidRPr="00EE56F4">
        <w:rPr>
          <w:rFonts w:ascii="Arial" w:hAnsi="Arial"/>
          <w:lang w:val="es-CO"/>
          <w:rPrChange w:id="2120" w:author="Bohorquez Manrique, German Javier, Enel Colombia" w:date="2020-12-04T09:31:00Z">
            <w:rPr/>
          </w:rPrChange>
        </w:rPr>
        <w:t>.</w:t>
      </w:r>
      <w:ins w:id="2121" w:author="Bohorquez Manrique, German Javier, Enel Colombia" w:date="2020-12-04T09:31:00Z">
        <w:r w:rsidRPr="00EE56F4">
          <w:rPr>
            <w:rFonts w:ascii="Arial" w:hAnsi="Arial" w:cs="Arial"/>
            <w:lang w:val="es-CO"/>
          </w:rPr>
          <w:t xml:space="preserve"> </w:t>
        </w:r>
      </w:ins>
    </w:p>
    <w:p w14:paraId="0442749A" w14:textId="77777777" w:rsidR="00057EFC" w:rsidRPr="00EE56F4" w:rsidRDefault="00057EFC">
      <w:pPr>
        <w:pStyle w:val="Textoindependiente2"/>
        <w:ind w:left="360" w:right="-93"/>
        <w:rPr>
          <w:rFonts w:ascii="Arial" w:hAnsi="Arial"/>
          <w:rPrChange w:id="2122" w:author="Bohorquez Manrique, German Javier, Enel Colombia" w:date="2020-12-04T09:31:00Z">
            <w:rPr/>
          </w:rPrChange>
        </w:rPr>
        <w:pPrChange w:id="2123" w:author="Bohorquez Manrique, German Javier, Enel Colombia" w:date="2020-12-04T09:31:00Z">
          <w:pPr>
            <w:ind w:left="-5"/>
          </w:pPr>
        </w:pPrChange>
      </w:pPr>
    </w:p>
    <w:p w14:paraId="047FE894" w14:textId="77777777" w:rsidR="00057EFC" w:rsidRPr="00EE56F4" w:rsidRDefault="00057EFC">
      <w:pPr>
        <w:pStyle w:val="Textoindependiente2"/>
        <w:ind w:right="-93"/>
        <w:rPr>
          <w:rFonts w:ascii="Arial" w:hAnsi="Arial"/>
          <w:rPrChange w:id="2124" w:author="Bohorquez Manrique, German Javier, Enel Colombia" w:date="2020-12-04T09:31:00Z">
            <w:rPr/>
          </w:rPrChange>
        </w:rPr>
        <w:pPrChange w:id="2125" w:author="Bohorquez Manrique, German Javier, Enel Colombia" w:date="2020-12-04T09:31:00Z">
          <w:pPr>
            <w:ind w:left="-5"/>
          </w:pPr>
        </w:pPrChange>
      </w:pPr>
      <w:r w:rsidRPr="00EE56F4">
        <w:rPr>
          <w:rFonts w:ascii="Arial" w:hAnsi="Arial"/>
          <w:lang w:val="es-CO"/>
          <w:rPrChange w:id="2126" w:author="Bohorquez Manrique, German Javier, Enel Colombia" w:date="2020-12-04T09:31:00Z">
            <w:rPr/>
          </w:rPrChange>
        </w:rPr>
        <w:t xml:space="preserve">En caso que el DESTINATARIO efectúe glosas </w:t>
      </w:r>
      <w:r>
        <w:rPr>
          <w:rFonts w:ascii="Arial" w:hAnsi="Arial"/>
          <w:lang w:val="es-CO"/>
          <w:rPrChange w:id="2127" w:author="Bohorquez Manrique, German Javier, Enel Colombia" w:date="2020-12-04T09:31:00Z">
            <w:rPr/>
          </w:rPrChange>
        </w:rPr>
        <w:t xml:space="preserve">no que no correspondan a la realidad, cuando las glosas realizadas no sean resueltas a favor de EL DESTINATRIO </w:t>
      </w:r>
      <w:r w:rsidRPr="00EE56F4">
        <w:rPr>
          <w:rFonts w:ascii="Arial" w:hAnsi="Arial"/>
          <w:lang w:val="es-CO"/>
          <w:rPrChange w:id="2128" w:author="Bohorquez Manrique, German Javier, Enel Colombia" w:date="2020-12-04T09:31:00Z">
            <w:rPr/>
          </w:rPrChange>
        </w:rPr>
        <w:t>o cuando las glosas no sean presentadas y justificadas por escrito dentro del plazo mencionado en el párrafo anterior, se liquidarán intereses de mora a la máxima tasa permitida por la ley sobre la parte de la factura no pagada por efecto de dicha glosa, desde la fecha de pago oportuno de la factura y hasta la fecha en que se efectúe el pago del valor glosado.</w:t>
      </w:r>
    </w:p>
    <w:p w14:paraId="3A0A24D2" w14:textId="77777777" w:rsidR="00057EFC" w:rsidRPr="00EE56F4" w:rsidRDefault="00057EFC" w:rsidP="00057EFC">
      <w:pPr>
        <w:pStyle w:val="Textoindependiente2"/>
        <w:ind w:left="360" w:right="-93"/>
        <w:rPr>
          <w:ins w:id="2129" w:author="Bohorquez Manrique, German Javier, Enel Colombia" w:date="2020-12-04T09:31:00Z"/>
          <w:rFonts w:ascii="Arial" w:hAnsi="Arial" w:cs="Arial"/>
          <w:lang w:val="es-CO"/>
        </w:rPr>
      </w:pPr>
    </w:p>
    <w:p w14:paraId="323368D4" w14:textId="77777777" w:rsidR="00057EFC" w:rsidRPr="00EE56F4" w:rsidRDefault="00057EFC">
      <w:pPr>
        <w:pStyle w:val="Textoindependiente2"/>
        <w:ind w:right="-93"/>
        <w:rPr>
          <w:rFonts w:ascii="Arial" w:hAnsi="Arial"/>
          <w:rPrChange w:id="2130" w:author="Bohorquez Manrique, German Javier, Enel Colombia" w:date="2020-12-04T09:31:00Z">
            <w:rPr/>
          </w:rPrChange>
        </w:rPr>
        <w:pPrChange w:id="2131" w:author="Bohorquez Manrique, German Javier, Enel Colombia" w:date="2020-12-04T09:31:00Z">
          <w:pPr>
            <w:ind w:left="-5"/>
          </w:pPr>
        </w:pPrChange>
      </w:pPr>
      <w:r w:rsidRPr="00EE56F4">
        <w:rPr>
          <w:rFonts w:ascii="Arial" w:hAnsi="Arial"/>
          <w:lang w:val="es-CO"/>
          <w:rPrChange w:id="2132" w:author="Bohorquez Manrique, German Javier, Enel Colombia" w:date="2020-12-04T09:31:00Z">
            <w:rPr/>
          </w:rPrChange>
        </w:rPr>
        <w:t>Si la cantidad glosada es cierta y debidamente justificada por el DESTINATARIO, dentro del término de 5 días mencionado</w:t>
      </w:r>
      <w:r>
        <w:rPr>
          <w:rFonts w:ascii="Arial" w:hAnsi="Arial"/>
          <w:lang w:val="es-CO"/>
          <w:rPrChange w:id="2133" w:author="Bohorquez Manrique, German Javier, Enel Colombia" w:date="2020-12-04T09:31:00Z">
            <w:rPr/>
          </w:rPrChange>
        </w:rPr>
        <w:t xml:space="preserve"> anteriormente</w:t>
      </w:r>
      <w:r w:rsidRPr="00EE56F4">
        <w:rPr>
          <w:rFonts w:ascii="Arial" w:hAnsi="Arial"/>
          <w:lang w:val="es-CO"/>
          <w:rPrChange w:id="2134" w:author="Bohorquez Manrique, German Javier, Enel Colombia" w:date="2020-12-04T09:31:00Z">
            <w:rPr/>
          </w:rPrChange>
        </w:rPr>
        <w:t xml:space="preserve">, la glosa será aceptada por ENEL-EMGESA y ésta reconocerá que el pago efectuado por el DESTINATARIO corresponde al 100% del valor real de la factura. Si ENEL-EMGESA y el DESTINATARIO no llegaren a un arreglo directo, dentro de los </w:t>
      </w:r>
      <w:r>
        <w:rPr>
          <w:rFonts w:ascii="Arial" w:hAnsi="Arial"/>
          <w:lang w:val="es-CO"/>
          <w:rPrChange w:id="2135" w:author="Bohorquez Manrique, German Javier, Enel Colombia" w:date="2020-12-04T09:31:00Z">
            <w:rPr/>
          </w:rPrChange>
        </w:rPr>
        <w:t>sesenta (6</w:t>
      </w:r>
      <w:r w:rsidRPr="00EE56F4">
        <w:rPr>
          <w:rFonts w:ascii="Arial" w:hAnsi="Arial"/>
          <w:lang w:val="es-CO"/>
          <w:rPrChange w:id="2136" w:author="Bohorquez Manrique, German Javier, Enel Colombia" w:date="2020-12-04T09:31:00Z">
            <w:rPr/>
          </w:rPrChange>
        </w:rPr>
        <w:t>0</w:t>
      </w:r>
      <w:r>
        <w:rPr>
          <w:rFonts w:ascii="Arial" w:hAnsi="Arial"/>
          <w:lang w:val="es-CO"/>
          <w:rPrChange w:id="2137" w:author="Bohorquez Manrique, German Javier, Enel Colombia" w:date="2020-12-04T09:31:00Z">
            <w:rPr/>
          </w:rPrChange>
        </w:rPr>
        <w:t>)</w:t>
      </w:r>
      <w:r w:rsidRPr="00EE56F4">
        <w:rPr>
          <w:rFonts w:ascii="Arial" w:hAnsi="Arial"/>
          <w:lang w:val="es-CO"/>
          <w:rPrChange w:id="2138" w:author="Bohorquez Manrique, German Javier, Enel Colombia" w:date="2020-12-04T09:31:00Z">
            <w:rPr/>
          </w:rPrChange>
        </w:rPr>
        <w:t xml:space="preserve"> días </w:t>
      </w:r>
      <w:proofErr w:type="gramStart"/>
      <w:r w:rsidRPr="00EE56F4">
        <w:rPr>
          <w:rFonts w:ascii="Arial" w:hAnsi="Arial"/>
          <w:lang w:val="es-CO"/>
          <w:rPrChange w:id="2139" w:author="Bohorquez Manrique, German Javier, Enel Colombia" w:date="2020-12-04T09:31:00Z">
            <w:rPr/>
          </w:rPrChange>
        </w:rPr>
        <w:t>calendario siguientes</w:t>
      </w:r>
      <w:proofErr w:type="gramEnd"/>
      <w:r w:rsidRPr="00EE56F4">
        <w:rPr>
          <w:rFonts w:ascii="Arial" w:hAnsi="Arial"/>
          <w:lang w:val="es-CO"/>
          <w:rPrChange w:id="2140" w:author="Bohorquez Manrique, German Javier, Enel Colombia" w:date="2020-12-04T09:31:00Z">
            <w:rPr/>
          </w:rPrChange>
        </w:rPr>
        <w:t xml:space="preserve"> a la fecha de reclamación, esta controversia será dirimida según</w:t>
      </w:r>
      <w:r>
        <w:rPr>
          <w:rFonts w:ascii="Arial" w:hAnsi="Arial"/>
          <w:lang w:val="es-CO"/>
          <w:rPrChange w:id="2141" w:author="Bohorquez Manrique, German Javier, Enel Colombia" w:date="2020-12-04T09:31:00Z">
            <w:rPr/>
          </w:rPrChange>
        </w:rPr>
        <w:t xml:space="preserve"> lo dispuesto </w:t>
      </w:r>
      <w:del w:id="2142" w:author="Bohorquez Manrique, German Javier, Enel Colombia" w:date="2020-12-04T09:31:00Z">
        <w:r>
          <w:delText xml:space="preserve"> </w:delText>
        </w:r>
      </w:del>
      <w:r w:rsidRPr="00EE56F4">
        <w:rPr>
          <w:rFonts w:ascii="Arial" w:hAnsi="Arial"/>
          <w:lang w:val="es-CO"/>
          <w:rPrChange w:id="2143" w:author="Bohorquez Manrique, German Javier, Enel Colombia" w:date="2020-12-04T09:31:00Z">
            <w:rPr/>
          </w:rPrChange>
        </w:rPr>
        <w:t xml:space="preserve">el </w:t>
      </w:r>
      <w:r>
        <w:rPr>
          <w:rFonts w:ascii="Arial" w:hAnsi="Arial"/>
          <w:lang w:val="es-CO"/>
          <w:rPrChange w:id="2144" w:author="Bohorquez Manrique, German Javier, Enel Colombia" w:date="2020-12-04T09:31:00Z">
            <w:rPr/>
          </w:rPrChange>
        </w:rPr>
        <w:t>N</w:t>
      </w:r>
      <w:r w:rsidRPr="00EE56F4">
        <w:rPr>
          <w:rFonts w:ascii="Arial" w:hAnsi="Arial"/>
          <w:lang w:val="es-CO"/>
          <w:rPrChange w:id="2145" w:author="Bohorquez Manrique, German Javier, Enel Colombia" w:date="2020-12-04T09:31:00Z">
            <w:rPr/>
          </w:rPrChange>
        </w:rPr>
        <w:t>umeral 15</w:t>
      </w:r>
      <w:r>
        <w:rPr>
          <w:rFonts w:ascii="Arial" w:hAnsi="Arial"/>
          <w:lang w:val="es-CO"/>
          <w:rPrChange w:id="2146" w:author="Bohorquez Manrique, German Javier, Enel Colombia" w:date="2020-12-04T09:31:00Z">
            <w:rPr/>
          </w:rPrChange>
        </w:rPr>
        <w:t>.</w:t>
      </w:r>
      <w:r w:rsidRPr="00EE56F4">
        <w:rPr>
          <w:rFonts w:ascii="Arial" w:hAnsi="Arial"/>
          <w:lang w:val="es-CO"/>
          <w:rPrChange w:id="2147" w:author="Bohorquez Manrique, German Javier, Enel Colombia" w:date="2020-12-04T09:31:00Z">
            <w:rPr/>
          </w:rPrChange>
        </w:rPr>
        <w:t xml:space="preserve"> </w:t>
      </w:r>
      <w:del w:id="2148" w:author="Bohorquez Manrique, German Javier, Enel Colombia" w:date="2020-12-04T09:31:00Z">
        <w:r>
          <w:delText>"</w:delText>
        </w:r>
      </w:del>
      <w:ins w:id="2149" w:author="Bohorquez Manrique, German Javier, Enel Colombia" w:date="2020-12-04T09:31:00Z">
        <w:r w:rsidRPr="00EE56F4">
          <w:rPr>
            <w:rFonts w:ascii="Arial" w:hAnsi="Arial" w:cs="Arial"/>
            <w:lang w:val="es-CO"/>
          </w:rPr>
          <w:t>“</w:t>
        </w:r>
      </w:ins>
      <w:r w:rsidRPr="00EE56F4">
        <w:rPr>
          <w:rFonts w:ascii="Arial" w:hAnsi="Arial"/>
          <w:lang w:val="es-CO"/>
          <w:rPrChange w:id="2150" w:author="Bohorquez Manrique, German Javier, Enel Colombia" w:date="2020-12-04T09:31:00Z">
            <w:rPr/>
          </w:rPrChange>
        </w:rPr>
        <w:t>Solución de controversias</w:t>
      </w:r>
      <w:del w:id="2151" w:author="Bohorquez Manrique, German Javier, Enel Colombia" w:date="2020-12-04T09:31:00Z">
        <w:r>
          <w:delText>"</w:delText>
        </w:r>
      </w:del>
      <w:ins w:id="2152" w:author="Bohorquez Manrique, German Javier, Enel Colombia" w:date="2020-12-04T09:31:00Z">
        <w:r w:rsidRPr="00EE56F4">
          <w:rPr>
            <w:rFonts w:ascii="Arial" w:hAnsi="Arial" w:cs="Arial"/>
            <w:lang w:val="es-CO"/>
          </w:rPr>
          <w:t>”</w:t>
        </w:r>
      </w:ins>
      <w:r w:rsidRPr="00EE56F4">
        <w:rPr>
          <w:rFonts w:ascii="Arial" w:hAnsi="Arial"/>
          <w:lang w:val="es-CO"/>
          <w:rPrChange w:id="2153" w:author="Bohorquez Manrique, German Javier, Enel Colombia" w:date="2020-12-04T09:31:00Z">
            <w:rPr/>
          </w:rPrChange>
        </w:rPr>
        <w:t xml:space="preserve"> de este Anexo. </w:t>
      </w:r>
    </w:p>
    <w:p w14:paraId="79494D00" w14:textId="77777777" w:rsidR="00057EFC" w:rsidRPr="00EE56F4" w:rsidRDefault="00057EFC" w:rsidP="00057EFC">
      <w:pPr>
        <w:pStyle w:val="Textoindependiente2"/>
        <w:ind w:right="-93"/>
        <w:rPr>
          <w:ins w:id="2154" w:author="Bohorquez Manrique, German Javier, Enel Colombia" w:date="2020-12-04T09:31:00Z"/>
          <w:rFonts w:ascii="Arial" w:hAnsi="Arial" w:cs="Arial"/>
          <w:lang w:val="es-CO"/>
        </w:rPr>
      </w:pPr>
    </w:p>
    <w:p w14:paraId="0C1BFDDA" w14:textId="77777777" w:rsidR="00057EFC" w:rsidRPr="00EE56F4" w:rsidRDefault="00057EFC" w:rsidP="00057EFC">
      <w:pPr>
        <w:pStyle w:val="Textoindependiente2"/>
        <w:ind w:right="-93"/>
        <w:rPr>
          <w:ins w:id="2155" w:author="Bohorquez Manrique, German Javier, Enel Colombia" w:date="2020-12-04T09:31:00Z"/>
          <w:rFonts w:ascii="Arial" w:hAnsi="Arial" w:cs="Arial"/>
          <w:lang w:val="es-CO"/>
        </w:rPr>
      </w:pPr>
      <w:r w:rsidRPr="00EE56F4">
        <w:rPr>
          <w:rFonts w:ascii="Arial" w:hAnsi="Arial"/>
          <w:lang w:val="es-CO"/>
          <w:rPrChange w:id="2156" w:author="Bohorquez Manrique, German Javier, Enel Colombia" w:date="2020-12-04T09:31:00Z">
            <w:rPr/>
          </w:rPrChange>
        </w:rPr>
        <w:t xml:space="preserve">En caso de desviaciones superiores o iguales al 30% entre el consumo registrado del DESTINATARIO, durante un período de facturación, y sus promedios de consumo de los 6 </w:t>
      </w:r>
      <w:r w:rsidRPr="00EE56F4">
        <w:rPr>
          <w:rFonts w:ascii="Arial" w:hAnsi="Arial"/>
          <w:lang w:val="es-CO"/>
          <w:rPrChange w:id="2157" w:author="Bohorquez Manrique, German Javier, Enel Colombia" w:date="2020-12-04T09:31:00Z">
            <w:rPr/>
          </w:rPrChange>
        </w:rPr>
        <w:lastRenderedPageBreak/>
        <w:t>meses anteriores, se procederá de acuerdo con lo establecido en la Ley 142 de 1994 y en la regulación vigente.</w:t>
      </w:r>
      <w:ins w:id="2158" w:author="Bohorquez Manrique, German Javier, Enel Colombia" w:date="2020-12-04T09:31:00Z">
        <w:r w:rsidRPr="00EE56F4">
          <w:rPr>
            <w:rFonts w:ascii="Arial" w:hAnsi="Arial" w:cs="Arial"/>
            <w:lang w:val="es-CO"/>
          </w:rPr>
          <w:t xml:space="preserve"> </w:t>
        </w:r>
      </w:ins>
    </w:p>
    <w:p w14:paraId="28E6499F" w14:textId="77777777" w:rsidR="00057EFC" w:rsidRDefault="00057EFC">
      <w:pPr>
        <w:pStyle w:val="Textoindependiente2"/>
        <w:ind w:right="-93"/>
        <w:rPr>
          <w:rFonts w:ascii="Arial" w:hAnsi="Arial"/>
          <w:rPrChange w:id="2159" w:author="Bohorquez Manrique, German Javier, Enel Colombia" w:date="2020-12-04T09:31:00Z">
            <w:rPr/>
          </w:rPrChange>
        </w:rPr>
        <w:pPrChange w:id="2160" w:author="Bohorquez Manrique, German Javier, Enel Colombia" w:date="2020-12-04T09:31:00Z">
          <w:pPr>
            <w:ind w:left="-5"/>
          </w:pPr>
        </w:pPrChange>
      </w:pPr>
    </w:p>
    <w:p w14:paraId="25A31FCC" w14:textId="77777777" w:rsidR="00057EFC" w:rsidRDefault="00057EFC">
      <w:pPr>
        <w:pStyle w:val="Textoindependiente2"/>
        <w:ind w:right="-93"/>
        <w:rPr>
          <w:rFonts w:ascii="Arial" w:hAnsi="Arial"/>
          <w:rPrChange w:id="2161" w:author="Bohorquez Manrique, German Javier, Enel Colombia" w:date="2020-12-04T09:31:00Z">
            <w:rPr/>
          </w:rPrChange>
        </w:rPr>
        <w:pPrChange w:id="2162" w:author="Bohorquez Manrique, German Javier, Enel Colombia" w:date="2020-12-04T09:31:00Z">
          <w:pPr>
            <w:ind w:left="-5"/>
          </w:pPr>
        </w:pPrChange>
      </w:pPr>
      <w:r w:rsidRPr="00EE56F4">
        <w:rPr>
          <w:rFonts w:ascii="Arial" w:hAnsi="Arial"/>
          <w:lang w:val="es-CO"/>
          <w:rPrChange w:id="2163" w:author="Bohorquez Manrique, German Javier, Enel Colombia" w:date="2020-12-04T09:31:00Z">
            <w:rPr/>
          </w:rPrChange>
        </w:rPr>
        <w:t>ENEL-EMGESA entregará la factura por medios físicos o mediante sistema de facturación electrónica de acuerdo a los procedimientos establecidos por la DIAN.</w:t>
      </w:r>
    </w:p>
    <w:p w14:paraId="7E079013" w14:textId="77777777" w:rsidR="00057EFC" w:rsidRPr="00EE56F4" w:rsidRDefault="00057EFC" w:rsidP="00057EFC">
      <w:pPr>
        <w:pStyle w:val="Textoindependiente2"/>
        <w:ind w:right="-93"/>
        <w:rPr>
          <w:ins w:id="2164" w:author="Bohorquez Manrique, German Javier, Enel Colombia" w:date="2020-12-04T09:31:00Z"/>
          <w:rFonts w:ascii="Arial" w:hAnsi="Arial" w:cs="Arial"/>
          <w:u w:val="single"/>
          <w:lang w:val="es-CO"/>
        </w:rPr>
      </w:pPr>
    </w:p>
    <w:p w14:paraId="032F273C" w14:textId="77777777" w:rsidR="00057EFC" w:rsidRPr="00EE56F4" w:rsidRDefault="00057EFC" w:rsidP="00057EFC">
      <w:pPr>
        <w:pStyle w:val="Textoindependiente2"/>
        <w:ind w:right="-93"/>
        <w:rPr>
          <w:ins w:id="2165" w:author="Bohorquez Manrique, German Javier, Enel Colombia" w:date="2020-12-04T09:31:00Z"/>
          <w:rFonts w:ascii="Arial" w:hAnsi="Arial" w:cs="Arial"/>
          <w:b/>
          <w:bCs/>
          <w:lang w:val="es-CO"/>
        </w:rPr>
      </w:pPr>
    </w:p>
    <w:p w14:paraId="4300E5DD" w14:textId="77777777" w:rsidR="00057EFC" w:rsidRDefault="00057EFC" w:rsidP="00057EFC">
      <w:pPr>
        <w:pStyle w:val="Textoindependiente2"/>
        <w:ind w:right="-93"/>
        <w:rPr>
          <w:ins w:id="2166" w:author="Bohorquez Manrique, German Javier, Enel Colombia" w:date="2020-12-04T09:31:00Z"/>
          <w:rFonts w:ascii="Arial" w:hAnsi="Arial" w:cs="Arial"/>
          <w:lang w:val="es-CO"/>
        </w:rPr>
      </w:pPr>
      <w:r w:rsidRPr="00DD07FE">
        <w:rPr>
          <w:rFonts w:ascii="Arial" w:hAnsi="Arial"/>
          <w:b/>
          <w:lang w:val="es-CO"/>
        </w:rPr>
        <w:t>11. Incumplimiento en el Pago</w:t>
      </w:r>
      <w:ins w:id="2167" w:author="Bohorquez Manrique, German Javier, Enel Colombia" w:date="2020-12-04T09:31:00Z">
        <w:r w:rsidRPr="00EE56F4">
          <w:rPr>
            <w:rFonts w:ascii="Arial" w:hAnsi="Arial" w:cs="Arial"/>
            <w:lang w:val="es-CO"/>
          </w:rPr>
          <w:t xml:space="preserve"> </w:t>
        </w:r>
      </w:ins>
    </w:p>
    <w:p w14:paraId="147F2A8E" w14:textId="77777777" w:rsidR="00057EFC" w:rsidRPr="00DD07FE" w:rsidRDefault="00057EFC" w:rsidP="00057EFC">
      <w:pPr>
        <w:pStyle w:val="Textoindependiente2"/>
        <w:ind w:right="-93"/>
        <w:rPr>
          <w:rFonts w:ascii="Arial" w:hAnsi="Arial"/>
          <w:lang w:val="es-CO"/>
        </w:rPr>
      </w:pPr>
    </w:p>
    <w:p w14:paraId="6D9036D7" w14:textId="77777777" w:rsidR="00057EFC" w:rsidRPr="00DD07FE" w:rsidRDefault="00057EFC" w:rsidP="00057EFC">
      <w:pPr>
        <w:pStyle w:val="Textoindependiente2"/>
        <w:ind w:right="-93"/>
        <w:rPr>
          <w:rFonts w:ascii="Arial" w:hAnsi="Arial"/>
          <w:lang w:val="es-CO"/>
        </w:rPr>
      </w:pPr>
      <w:r w:rsidRPr="00DD07FE">
        <w:rPr>
          <w:rFonts w:ascii="Arial" w:hAnsi="Arial"/>
          <w:lang w:val="es-CO"/>
        </w:rPr>
        <w:t>Si el DESTINATARIO no efectuare a ENEL-EMGESA los pagos por la energía eléctrica ofrecida en las fechas establecidas, reconocerá y pagará a ENEL-EMGESA intereses de mora a la tasa máxima permitida por la ley.</w:t>
      </w:r>
    </w:p>
    <w:p w14:paraId="5094CB38" w14:textId="77777777" w:rsidR="00057EFC" w:rsidRPr="00EE56F4" w:rsidRDefault="00057EFC" w:rsidP="00057EFC">
      <w:pPr>
        <w:pStyle w:val="Textoindependiente2"/>
        <w:ind w:right="-93"/>
        <w:rPr>
          <w:ins w:id="2168" w:author="Bohorquez Manrique, German Javier, Enel Colombia" w:date="2020-12-04T09:31:00Z"/>
          <w:rFonts w:ascii="Arial" w:hAnsi="Arial" w:cs="Arial"/>
          <w:lang w:val="es-CO"/>
        </w:rPr>
      </w:pPr>
    </w:p>
    <w:p w14:paraId="7744F995" w14:textId="77777777" w:rsidR="00057EFC" w:rsidRPr="00EE56F4" w:rsidRDefault="00057EFC" w:rsidP="00057EFC">
      <w:pPr>
        <w:pStyle w:val="Textoindependiente2"/>
        <w:ind w:right="-93"/>
        <w:rPr>
          <w:ins w:id="2169" w:author="Bohorquez Manrique, German Javier, Enel Colombia" w:date="2020-12-04T09:31:00Z"/>
          <w:rFonts w:ascii="Arial" w:hAnsi="Arial" w:cs="Arial"/>
          <w:lang w:val="es-CO"/>
        </w:rPr>
      </w:pPr>
      <w:r w:rsidRPr="00DD07FE">
        <w:rPr>
          <w:rFonts w:ascii="Arial" w:hAnsi="Arial"/>
          <w:lang w:val="es-CO"/>
        </w:rPr>
        <w:t>La mora, el retardo en el pago o el pago parcial de cualquier obligación dará derecho a ENEL-EMGESA a solicitar al respectivo Operador de Red la suspensión o corte del suministro de energía, para lo cual, ENEL-EMGESA programará y enviará la solicitud de suspensión o corte del suministro del servicio de energía, en la fecha indicada en la factura. Los costos y gastos en que incurra ENEL-EMGESA por la gestión tendiente a la suspensión y/o reconexión del servicio, serán trasladados al DESTINATARIO en la factura de consumo correspondiente.</w:t>
      </w:r>
      <w:ins w:id="2170" w:author="Bohorquez Manrique, German Javier, Enel Colombia" w:date="2020-12-04T09:31:00Z">
        <w:r w:rsidRPr="00EE56F4">
          <w:rPr>
            <w:rFonts w:ascii="Arial" w:hAnsi="Arial" w:cs="Arial"/>
            <w:lang w:val="es-CO"/>
          </w:rPr>
          <w:t xml:space="preserve"> </w:t>
        </w:r>
      </w:ins>
    </w:p>
    <w:p w14:paraId="2C27CBF5" w14:textId="77777777" w:rsidR="00057EFC" w:rsidRPr="00DD07FE" w:rsidRDefault="00057EFC" w:rsidP="00057EFC">
      <w:pPr>
        <w:pStyle w:val="Textoindependiente2"/>
        <w:ind w:right="-93"/>
        <w:rPr>
          <w:rFonts w:ascii="Arial" w:hAnsi="Arial"/>
          <w:lang w:val="es-CO"/>
        </w:rPr>
      </w:pPr>
    </w:p>
    <w:p w14:paraId="0DC82F2D" w14:textId="77777777" w:rsidR="00057EFC" w:rsidRPr="00DD07FE" w:rsidRDefault="00057EFC" w:rsidP="00057EFC">
      <w:pPr>
        <w:pStyle w:val="Textoindependiente2"/>
        <w:ind w:right="-93"/>
        <w:rPr>
          <w:rFonts w:ascii="Arial" w:hAnsi="Arial"/>
          <w:lang w:val="es-CO"/>
        </w:rPr>
      </w:pPr>
      <w:r w:rsidRPr="00DD07FE">
        <w:rPr>
          <w:rFonts w:ascii="Arial" w:hAnsi="Arial"/>
          <w:lang w:val="es-CO"/>
        </w:rPr>
        <w:t>Si el DESTINATARIO no paga el total de su deuda dentro del término previsto en la OFERTA MERCANTIL, ENEL-EMGESA podrá además de suspender el servicio dar por terminado unilateralmente el Contrato o negocio jurídico que surja de la aceptación de la OFERTA MERCANTIL que le presente ENEL-EMGESA al DESTINATARIO, en los términos del literal c) del numeral 12 del presente Anexo.</w:t>
      </w:r>
    </w:p>
    <w:p w14:paraId="53C69B87" w14:textId="77777777" w:rsidR="00057EFC" w:rsidRPr="00EE56F4" w:rsidRDefault="00057EFC" w:rsidP="00057EFC">
      <w:pPr>
        <w:pStyle w:val="Textoindependiente2"/>
        <w:ind w:right="-93"/>
        <w:rPr>
          <w:ins w:id="2171" w:author="Bohorquez Manrique, German Javier, Enel Colombia" w:date="2020-12-04T09:31:00Z"/>
          <w:rFonts w:ascii="Arial" w:hAnsi="Arial" w:cs="Arial"/>
          <w:lang w:val="es-CO"/>
        </w:rPr>
      </w:pPr>
    </w:p>
    <w:p w14:paraId="05495D24" w14:textId="15C53D10" w:rsidR="00057EFC" w:rsidRPr="00DD07FE" w:rsidRDefault="00057EFC" w:rsidP="00057EFC">
      <w:pPr>
        <w:pStyle w:val="Textoindependiente2"/>
        <w:ind w:right="-93"/>
        <w:rPr>
          <w:rFonts w:ascii="Arial" w:hAnsi="Arial"/>
        </w:rPr>
      </w:pPr>
      <w:r w:rsidRPr="00DD07FE">
        <w:rPr>
          <w:rFonts w:ascii="Arial" w:hAnsi="Arial"/>
        </w:rPr>
        <w:t xml:space="preserve">La constitución en mora del DESTINATARIO no requiere de pronunciamiento judicial, extrajudicial o administrativo, en consecuencia, el DESTINATARIO renuncia a ser requerido para ser constituido en mora. El Contrato o negocio jurídico de venta de energía eléctrica que surja de la aceptación de la </w:t>
      </w:r>
      <w:r w:rsidRPr="00DD07FE">
        <w:rPr>
          <w:rFonts w:ascii="Arial" w:hAnsi="Arial"/>
          <w:lang w:val="es-CO"/>
        </w:rPr>
        <w:t>OFERTA MERCANTIL</w:t>
      </w:r>
      <w:r w:rsidRPr="00DD07FE">
        <w:rPr>
          <w:rFonts w:ascii="Arial" w:hAnsi="Arial"/>
        </w:rPr>
        <w:t xml:space="preserve"> que le presente ENEL-EMGESA al DESTINATARIO, así como las facturas correspondientes, prestarán mérito ejecutivo y para todos los efectos se constituyen en un título ejecutivo complejo, según lo previsto en la ley.</w:t>
      </w:r>
    </w:p>
    <w:p w14:paraId="6A86F269" w14:textId="77777777" w:rsidR="00057EFC" w:rsidRDefault="00057EFC" w:rsidP="00057EFC">
      <w:pPr>
        <w:ind w:left="-5"/>
        <w:rPr>
          <w:del w:id="2172" w:author="Bohorquez Manrique, German Javier, Enel Colombia" w:date="2020-12-04T09:31:00Z"/>
        </w:rPr>
      </w:pPr>
      <w:del w:id="2173" w:author="Bohorquez Manrique, German Javier, Enel Colombia" w:date="2020-12-04T09:31:00Z">
        <w:r>
          <w:delText>Si el DESTINATARIO no paga el saldo de su deuda dentro del término previsto en la respectiva factura mensual, ENEL-EMGESA podrá dar por terminado unilateralmente el Contrato o negocio jurídico que surja de la aceptación de la oferta que le presente ENEL-EMGESA al DESTINATARIO, en los términos del literal c) del numeral 11 del presente Reglamento.</w:delText>
        </w:r>
      </w:del>
    </w:p>
    <w:p w14:paraId="560E9929" w14:textId="77777777" w:rsidR="00057EFC" w:rsidRPr="00DD07FE" w:rsidRDefault="00057EFC" w:rsidP="00057EFC">
      <w:pPr>
        <w:pStyle w:val="Textoindependiente2"/>
        <w:ind w:right="-93"/>
        <w:rPr>
          <w:rFonts w:ascii="Arial" w:hAnsi="Arial"/>
        </w:rPr>
      </w:pPr>
      <w:del w:id="2174" w:author="Bohorquez Manrique, German Javier, Enel Colombia" w:date="2020-12-04T09:31:00Z">
        <w:r>
          <w:delText>La constitución en mora del DESTINATARIO no requiere de pronunciamiento judicial, extrajudicial o administrativo, en consecuencia, el DESTINATARIO renuncia a ser requerido para ser constituido en mora. El Contrato o negocio jurídico de venta de energía eléctrica que surja de la aceptación de la oferta que le presente ENEL-EMGESA al DESTINATARIO, así como las facturas correspondientes, prestarán mérito ejecutivo y para todos los efectos se constituyen en un título ejecutivo complejo, según lo previsto en el artículo 130 de la Ley 142 de 1994, modificado por el artículo 18 de la Ley 689 de 2001.</w:delText>
        </w:r>
      </w:del>
    </w:p>
    <w:p w14:paraId="09168CC5" w14:textId="77777777" w:rsidR="00057EFC" w:rsidRDefault="00057EFC" w:rsidP="00057EFC">
      <w:pPr>
        <w:pStyle w:val="Textoindependiente2"/>
        <w:ind w:right="-93"/>
        <w:rPr>
          <w:ins w:id="2175" w:author="Bohorquez Manrique, German Javier, Enel Colombia" w:date="2020-12-04T09:31:00Z"/>
          <w:rFonts w:ascii="Arial" w:hAnsi="Arial" w:cs="Arial"/>
          <w:b/>
          <w:bCs/>
          <w:lang w:val="es-CO"/>
        </w:rPr>
      </w:pPr>
      <w:r w:rsidRPr="00DD07FE">
        <w:rPr>
          <w:rFonts w:ascii="Arial" w:hAnsi="Arial"/>
          <w:b/>
        </w:rPr>
        <w:t xml:space="preserve">12. </w:t>
      </w:r>
      <w:r w:rsidRPr="00DD07FE">
        <w:rPr>
          <w:rFonts w:ascii="Arial" w:hAnsi="Arial"/>
          <w:b/>
          <w:lang w:val="es-CO"/>
        </w:rPr>
        <w:t>Terminación del Negocio</w:t>
      </w:r>
      <w:ins w:id="2176" w:author="Bohorquez Manrique, German Javier, Enel Colombia" w:date="2020-12-04T09:31:00Z">
        <w:r w:rsidRPr="00EE56F4">
          <w:rPr>
            <w:rFonts w:ascii="Arial" w:hAnsi="Arial" w:cs="Arial"/>
            <w:b/>
            <w:bCs/>
            <w:lang w:val="es-CO"/>
          </w:rPr>
          <w:t xml:space="preserve"> </w:t>
        </w:r>
      </w:ins>
    </w:p>
    <w:p w14:paraId="412310FF" w14:textId="77777777" w:rsidR="00057EFC" w:rsidRPr="00DD07FE" w:rsidRDefault="00057EFC" w:rsidP="00057EFC">
      <w:pPr>
        <w:pStyle w:val="Textoindependiente2"/>
        <w:ind w:right="-93"/>
        <w:rPr>
          <w:rFonts w:ascii="Arial" w:hAnsi="Arial"/>
          <w:b/>
          <w:lang w:val="es-CO"/>
        </w:rPr>
      </w:pPr>
    </w:p>
    <w:p w14:paraId="794FDFA6" w14:textId="77777777" w:rsidR="00057EFC" w:rsidRPr="00DD07FE" w:rsidRDefault="00057EFC" w:rsidP="00057EFC">
      <w:pPr>
        <w:pStyle w:val="Textoindependiente2"/>
        <w:ind w:right="-93"/>
        <w:rPr>
          <w:rFonts w:ascii="Arial" w:hAnsi="Arial"/>
          <w:lang w:val="es-CO"/>
        </w:rPr>
      </w:pPr>
      <w:r w:rsidRPr="00DD07FE">
        <w:rPr>
          <w:rFonts w:ascii="Arial" w:hAnsi="Arial"/>
          <w:lang w:val="es-CO"/>
        </w:rPr>
        <w:lastRenderedPageBreak/>
        <w:t>Sin perjuicio de lo señalado en otros numerales de este Anexo, el Contrato o negocio jurídico, que surja de la aceptación de la OFERTA MERCANTIL que le presente ENEL-EMGESA al DESTINATARIO, podrá darse por terminado por cualquiera de las siguientes causas:</w:t>
      </w:r>
    </w:p>
    <w:p w14:paraId="0843DB6B" w14:textId="77777777" w:rsidR="00057EFC" w:rsidRPr="00EE56F4" w:rsidRDefault="00057EFC" w:rsidP="00057EFC">
      <w:pPr>
        <w:pStyle w:val="Textoindependiente2"/>
        <w:ind w:left="360" w:right="-93"/>
        <w:rPr>
          <w:ins w:id="2177" w:author="Bohorquez Manrique, German Javier, Enel Colombia" w:date="2020-12-04T09:31:00Z"/>
          <w:rFonts w:ascii="Arial" w:hAnsi="Arial" w:cs="Arial"/>
          <w:lang w:val="es-CO"/>
        </w:rPr>
      </w:pPr>
    </w:p>
    <w:p w14:paraId="2E4551F1" w14:textId="77777777" w:rsidR="00057EFC" w:rsidRPr="00EE56F4" w:rsidRDefault="00057EFC">
      <w:pPr>
        <w:pStyle w:val="Textoindependiente2"/>
        <w:ind w:left="357" w:right="-93"/>
        <w:rPr>
          <w:rFonts w:ascii="Arial" w:hAnsi="Arial"/>
          <w:rPrChange w:id="2178" w:author="Bohorquez Manrique, German Javier, Enel Colombia" w:date="2020-12-04T09:31:00Z">
            <w:rPr/>
          </w:rPrChange>
        </w:rPr>
        <w:pPrChange w:id="2179" w:author="Bohorquez Manrique, German Javier, Enel Colombia" w:date="2020-12-04T09:31:00Z">
          <w:pPr>
            <w:numPr>
              <w:numId w:val="38"/>
            </w:numPr>
            <w:spacing w:after="7"/>
            <w:ind w:left="800" w:hanging="233"/>
          </w:pPr>
        </w:pPrChange>
      </w:pPr>
      <w:ins w:id="2180" w:author="Bohorquez Manrique, German Javier, Enel Colombia" w:date="2020-12-04T09:31:00Z">
        <w:r w:rsidRPr="00EE56F4">
          <w:rPr>
            <w:rFonts w:ascii="Arial" w:hAnsi="Arial" w:cs="Arial"/>
            <w:lang w:val="es-CO"/>
          </w:rPr>
          <w:t xml:space="preserve">a) </w:t>
        </w:r>
      </w:ins>
      <w:r w:rsidRPr="00EE56F4">
        <w:rPr>
          <w:rFonts w:ascii="Arial" w:hAnsi="Arial"/>
          <w:lang w:val="es-CO"/>
          <w:rPrChange w:id="2181" w:author="Bohorquez Manrique, German Javier, Enel Colombia" w:date="2020-12-04T09:31:00Z">
            <w:rPr/>
          </w:rPrChange>
        </w:rPr>
        <w:t>Por el vencimiento del plazo;</w:t>
      </w:r>
    </w:p>
    <w:p w14:paraId="34655BA0" w14:textId="77777777" w:rsidR="00057EFC" w:rsidRPr="00EE56F4" w:rsidRDefault="00057EFC" w:rsidP="00057EFC">
      <w:pPr>
        <w:pStyle w:val="Textoindependiente2"/>
        <w:ind w:left="357" w:right="-93"/>
        <w:rPr>
          <w:ins w:id="2182" w:author="Bohorquez Manrique, German Javier, Enel Colombia" w:date="2020-12-04T09:31:00Z"/>
          <w:rFonts w:ascii="Arial" w:hAnsi="Arial" w:cs="Arial"/>
          <w:lang w:val="es-CO"/>
        </w:rPr>
      </w:pPr>
    </w:p>
    <w:p w14:paraId="2F78D122" w14:textId="77777777" w:rsidR="00057EFC" w:rsidRPr="00EE56F4" w:rsidRDefault="00057EFC">
      <w:pPr>
        <w:pStyle w:val="Textoindependiente2"/>
        <w:ind w:left="357" w:right="-93"/>
        <w:rPr>
          <w:rFonts w:ascii="Arial" w:hAnsi="Arial"/>
          <w:rPrChange w:id="2183" w:author="Bohorquez Manrique, German Javier, Enel Colombia" w:date="2020-12-04T09:31:00Z">
            <w:rPr/>
          </w:rPrChange>
        </w:rPr>
        <w:pPrChange w:id="2184" w:author="Bohorquez Manrique, German Javier, Enel Colombia" w:date="2020-12-04T09:31:00Z">
          <w:pPr>
            <w:numPr>
              <w:numId w:val="38"/>
            </w:numPr>
            <w:spacing w:after="7"/>
            <w:ind w:left="800" w:hanging="233"/>
          </w:pPr>
        </w:pPrChange>
      </w:pPr>
      <w:ins w:id="2185" w:author="Bohorquez Manrique, German Javier, Enel Colombia" w:date="2020-12-04T09:31:00Z">
        <w:r w:rsidRPr="00EE56F4">
          <w:rPr>
            <w:rFonts w:ascii="Arial" w:hAnsi="Arial" w:cs="Arial"/>
            <w:lang w:val="es-CO"/>
          </w:rPr>
          <w:t xml:space="preserve">b) </w:t>
        </w:r>
      </w:ins>
      <w:r w:rsidRPr="00EE56F4">
        <w:rPr>
          <w:rFonts w:ascii="Arial" w:hAnsi="Arial"/>
          <w:lang w:val="es-CO"/>
          <w:rPrChange w:id="2186" w:author="Bohorquez Manrique, German Javier, Enel Colombia" w:date="2020-12-04T09:31:00Z">
            <w:rPr/>
          </w:rPrChange>
        </w:rPr>
        <w:t>Por acuerdo mutuo entre las partes;</w:t>
      </w:r>
    </w:p>
    <w:p w14:paraId="48FBCE2F" w14:textId="77777777" w:rsidR="00057EFC" w:rsidRPr="00EE56F4" w:rsidRDefault="00057EFC" w:rsidP="00057EFC">
      <w:pPr>
        <w:pStyle w:val="Textoindependiente2"/>
        <w:ind w:left="357" w:right="-93"/>
        <w:rPr>
          <w:ins w:id="2187" w:author="Bohorquez Manrique, German Javier, Enel Colombia" w:date="2020-12-04T09:31:00Z"/>
          <w:rFonts w:ascii="Arial" w:hAnsi="Arial" w:cs="Arial"/>
          <w:lang w:val="es-CO"/>
        </w:rPr>
      </w:pPr>
    </w:p>
    <w:p w14:paraId="7F21A9D3" w14:textId="77777777" w:rsidR="00057EFC" w:rsidRPr="00EE56F4" w:rsidRDefault="00057EFC">
      <w:pPr>
        <w:spacing w:after="0" w:line="240" w:lineRule="auto"/>
        <w:ind w:left="357" w:right="-93"/>
        <w:jc w:val="both"/>
        <w:rPr>
          <w:rFonts w:ascii="Arial" w:hAnsi="Arial"/>
          <w:sz w:val="24"/>
          <w:rPrChange w:id="2188" w:author="Bohorquez Manrique, German Javier, Enel Colombia" w:date="2020-12-04T09:31:00Z">
            <w:rPr/>
          </w:rPrChange>
        </w:rPr>
        <w:pPrChange w:id="2189" w:author="Bohorquez Manrique, German Javier, Enel Colombia" w:date="2020-12-04T09:31:00Z">
          <w:pPr>
            <w:numPr>
              <w:numId w:val="38"/>
            </w:numPr>
            <w:ind w:left="800" w:hanging="233"/>
          </w:pPr>
        </w:pPrChange>
      </w:pPr>
      <w:ins w:id="2190" w:author="Bohorquez Manrique, German Javier, Enel Colombia" w:date="2020-12-04T09:31:00Z">
        <w:r w:rsidRPr="00EE56F4">
          <w:rPr>
            <w:rFonts w:ascii="Arial" w:hAnsi="Arial" w:cs="Arial"/>
            <w:sz w:val="24"/>
            <w:szCs w:val="24"/>
          </w:rPr>
          <w:t xml:space="preserve">c) </w:t>
        </w:r>
      </w:ins>
      <w:r w:rsidRPr="00EE56F4">
        <w:rPr>
          <w:rFonts w:ascii="Arial" w:hAnsi="Arial"/>
          <w:sz w:val="24"/>
          <w:rPrChange w:id="2191" w:author="Bohorquez Manrique, German Javier, Enel Colombia" w:date="2020-12-04T09:31:00Z">
            <w:rPr/>
          </w:rPrChange>
        </w:rPr>
        <w:t>De manera unilateral por parte de ENEL-EMGESA, por:</w:t>
      </w:r>
    </w:p>
    <w:p w14:paraId="497D122A" w14:textId="77777777" w:rsidR="00057EFC" w:rsidRPr="00EE56F4" w:rsidRDefault="00057EFC" w:rsidP="00057EFC">
      <w:pPr>
        <w:spacing w:after="0" w:line="240" w:lineRule="auto"/>
        <w:ind w:left="357" w:right="-93"/>
        <w:jc w:val="both"/>
        <w:rPr>
          <w:ins w:id="2192" w:author="Bohorquez Manrique, German Javier, Enel Colombia" w:date="2020-12-04T09:31:00Z"/>
          <w:rFonts w:ascii="Arial" w:hAnsi="Arial" w:cs="Arial"/>
          <w:sz w:val="24"/>
          <w:szCs w:val="24"/>
        </w:rPr>
      </w:pPr>
    </w:p>
    <w:p w14:paraId="5E2EC1AD" w14:textId="77777777" w:rsidR="00057EFC" w:rsidRPr="00EE56F4" w:rsidRDefault="00057EFC">
      <w:pPr>
        <w:numPr>
          <w:ilvl w:val="0"/>
          <w:numId w:val="1"/>
        </w:numPr>
        <w:spacing w:after="0" w:line="240" w:lineRule="auto"/>
        <w:ind w:right="-93"/>
        <w:jc w:val="both"/>
        <w:rPr>
          <w:rFonts w:ascii="Arial" w:eastAsia="Arial" w:hAnsi="Arial" w:cs="Arial"/>
          <w:color w:val="000000"/>
          <w:sz w:val="24"/>
          <w:lang w:val="es-419" w:eastAsia="es-419"/>
          <w:rPrChange w:id="2193" w:author="Bohorquez Manrique, German Javier, Enel Colombia" w:date="2020-12-04T09:31:00Z">
            <w:rPr/>
          </w:rPrChange>
        </w:rPr>
        <w:pPrChange w:id="2194" w:author="Bohorquez Manrique, German Javier, Enel Colombia" w:date="2020-12-04T09:31:00Z">
          <w:pPr>
            <w:numPr>
              <w:ilvl w:val="1"/>
              <w:numId w:val="38"/>
            </w:numPr>
            <w:ind w:left="1144"/>
          </w:pPr>
        </w:pPrChange>
      </w:pPr>
      <w:r w:rsidRPr="00EE56F4">
        <w:rPr>
          <w:rFonts w:ascii="Arial" w:hAnsi="Arial"/>
          <w:sz w:val="24"/>
          <w:rPrChange w:id="2195" w:author="Bohorquez Manrique, German Javier, Enel Colombia" w:date="2020-12-04T09:31:00Z">
            <w:rPr/>
          </w:rPrChange>
        </w:rPr>
        <w:t xml:space="preserve">El retardo o la mora en el cumplimiento de cualquiera de las obligaciones de pago previstas en </w:t>
      </w:r>
      <w:del w:id="2196" w:author="Bohorquez Manrique, German Javier, Enel Colombia" w:date="2020-12-04T09:31:00Z">
        <w:r>
          <w:delText>elpresente</w:delText>
        </w:r>
      </w:del>
      <w:ins w:id="2197" w:author="Bohorquez Manrique, German Javier, Enel Colombia" w:date="2020-12-04T09:31:00Z">
        <w:r w:rsidRPr="00EE56F4">
          <w:rPr>
            <w:rFonts w:ascii="Arial" w:hAnsi="Arial" w:cs="Arial"/>
            <w:sz w:val="24"/>
            <w:szCs w:val="24"/>
          </w:rPr>
          <w:t>el presente</w:t>
        </w:r>
      </w:ins>
      <w:r w:rsidRPr="00EE56F4">
        <w:rPr>
          <w:rFonts w:ascii="Arial" w:hAnsi="Arial"/>
          <w:sz w:val="24"/>
          <w:rPrChange w:id="2198" w:author="Bohorquez Manrique, German Javier, Enel Colombia" w:date="2020-12-04T09:31:00Z">
            <w:rPr/>
          </w:rPrChange>
        </w:rPr>
        <w:t xml:space="preserve"> Anexo o en la OFERTA MERCANTIL. Esta obligación incluye el pago</w:t>
      </w:r>
      <w:r w:rsidRPr="00EE56F4">
        <w:rPr>
          <w:sz w:val="24"/>
          <w:rPrChange w:id="2199" w:author="Bohorquez Manrique, German Javier, Enel Colombia" w:date="2020-12-04T09:31:00Z">
            <w:rPr/>
          </w:rPrChange>
        </w:rPr>
        <w:t xml:space="preserve"> de</w:t>
      </w:r>
      <w:r>
        <w:rPr>
          <w:sz w:val="24"/>
          <w:rPrChange w:id="2200" w:author="Bohorquez Manrique, German Javier, Enel Colombia" w:date="2020-12-04T09:31:00Z">
            <w:rPr/>
          </w:rPrChange>
        </w:rPr>
        <w:t xml:space="preserve"> valores anticipados</w:t>
      </w:r>
      <w:r w:rsidRPr="00EE56F4">
        <w:rPr>
          <w:sz w:val="24"/>
          <w:rPrChange w:id="2201" w:author="Bohorquez Manrique, German Javier, Enel Colombia" w:date="2020-12-04T09:31:00Z">
            <w:rPr/>
          </w:rPrChange>
        </w:rPr>
        <w:t xml:space="preserve"> o cualquier otro valor relacionado con este.</w:t>
      </w:r>
    </w:p>
    <w:p w14:paraId="42C903AE" w14:textId="77777777" w:rsidR="00057EFC" w:rsidRPr="00EE56F4" w:rsidRDefault="00057EFC" w:rsidP="00057EFC">
      <w:pPr>
        <w:spacing w:after="0" w:line="240" w:lineRule="auto"/>
        <w:ind w:left="900" w:right="-93"/>
        <w:jc w:val="both"/>
        <w:rPr>
          <w:ins w:id="2202" w:author="Bohorquez Manrique, German Javier, Enel Colombia" w:date="2020-12-04T09:31:00Z"/>
          <w:rFonts w:ascii="Arial" w:hAnsi="Arial" w:cs="Arial"/>
          <w:sz w:val="24"/>
          <w:szCs w:val="24"/>
        </w:rPr>
      </w:pPr>
    </w:p>
    <w:p w14:paraId="349F1163" w14:textId="77777777" w:rsidR="00057EFC" w:rsidRPr="00EE56F4" w:rsidRDefault="00057EFC">
      <w:pPr>
        <w:numPr>
          <w:ilvl w:val="0"/>
          <w:numId w:val="1"/>
        </w:numPr>
        <w:spacing w:after="0" w:line="240" w:lineRule="auto"/>
        <w:ind w:right="-93"/>
        <w:jc w:val="both"/>
        <w:rPr>
          <w:rFonts w:ascii="Arial" w:eastAsia="Arial" w:hAnsi="Arial" w:cs="Arial"/>
          <w:color w:val="000000"/>
          <w:sz w:val="24"/>
          <w:lang w:val="es-419" w:eastAsia="es-419"/>
          <w:rPrChange w:id="2203" w:author="Bohorquez Manrique, German Javier, Enel Colombia" w:date="2020-12-04T09:31:00Z">
            <w:rPr/>
          </w:rPrChange>
        </w:rPr>
        <w:pPrChange w:id="2204" w:author="Bohorquez Manrique, German Javier, Enel Colombia" w:date="2020-12-04T09:31:00Z">
          <w:pPr>
            <w:numPr>
              <w:ilvl w:val="1"/>
              <w:numId w:val="38"/>
            </w:numPr>
            <w:ind w:left="1144"/>
          </w:pPr>
        </w:pPrChange>
      </w:pPr>
      <w:r w:rsidRPr="00EE56F4">
        <w:rPr>
          <w:rFonts w:ascii="Arial" w:hAnsi="Arial"/>
          <w:sz w:val="24"/>
          <w:rPrChange w:id="2205" w:author="Bohorquez Manrique, German Javier, Enel Colombia" w:date="2020-12-04T09:31:00Z">
            <w:rPr/>
          </w:rPrChange>
        </w:rPr>
        <w:t xml:space="preserve">Por adulteración, fraude o cualquier irregularidad que tenga por objeto distorsionar la medida </w:t>
      </w:r>
      <w:del w:id="2206" w:author="Bohorquez Manrique, German Javier, Enel Colombia" w:date="2020-12-04T09:31:00Z">
        <w:r>
          <w:delText>oevitar</w:delText>
        </w:r>
      </w:del>
      <w:ins w:id="2207" w:author="Bohorquez Manrique, German Javier, Enel Colombia" w:date="2020-12-04T09:31:00Z">
        <w:r w:rsidRPr="00EE56F4">
          <w:rPr>
            <w:rFonts w:ascii="Arial" w:hAnsi="Arial" w:cs="Arial"/>
            <w:sz w:val="24"/>
            <w:szCs w:val="24"/>
          </w:rPr>
          <w:t>o evitar</w:t>
        </w:r>
      </w:ins>
      <w:r w:rsidRPr="00EE56F4">
        <w:rPr>
          <w:rFonts w:ascii="Arial" w:hAnsi="Arial"/>
          <w:sz w:val="24"/>
          <w:rPrChange w:id="2208" w:author="Bohorquez Manrique, German Javier, Enel Colombia" w:date="2020-12-04T09:31:00Z">
            <w:rPr/>
          </w:rPrChange>
        </w:rPr>
        <w:t xml:space="preserve"> que el con</w:t>
      </w:r>
      <w:r w:rsidRPr="00EE56F4">
        <w:rPr>
          <w:sz w:val="24"/>
          <w:rPrChange w:id="2209" w:author="Bohorquez Manrique, German Javier, Enel Colombia" w:date="2020-12-04T09:31:00Z">
            <w:rPr/>
          </w:rPrChange>
        </w:rPr>
        <w:t xml:space="preserve">sumo se registre en su totalidad. En este caso, antes de proceder con la terminación del contrato o negocio jurídico que surja entre las partes como consecuencia de la aceptación de la OFERTA MERCANTIL, se deberá dar cumplimiento al procedimiento de defensa del DESTINATARIO indicado en el </w:t>
      </w:r>
      <w:r>
        <w:rPr>
          <w:sz w:val="24"/>
          <w:rPrChange w:id="2210" w:author="Bohorquez Manrique, German Javier, Enel Colombia" w:date="2020-12-04T09:31:00Z">
            <w:rPr/>
          </w:rPrChange>
        </w:rPr>
        <w:t>N</w:t>
      </w:r>
      <w:r w:rsidRPr="00EE56F4">
        <w:rPr>
          <w:rFonts w:ascii="Arial" w:hAnsi="Arial"/>
          <w:sz w:val="24"/>
          <w:rPrChange w:id="2211" w:author="Bohorquez Manrique, German Javier, Enel Colombia" w:date="2020-12-04T09:31:00Z">
            <w:rPr/>
          </w:rPrChange>
        </w:rPr>
        <w:t>umeral 5 del presente Anexo.</w:t>
      </w:r>
    </w:p>
    <w:p w14:paraId="556AE160" w14:textId="77777777" w:rsidR="00057EFC" w:rsidRPr="00EE56F4" w:rsidRDefault="00057EFC" w:rsidP="00057EFC">
      <w:pPr>
        <w:spacing w:after="0" w:line="240" w:lineRule="auto"/>
        <w:ind w:right="-93"/>
        <w:jc w:val="both"/>
        <w:rPr>
          <w:ins w:id="2212" w:author="Bohorquez Manrique, German Javier, Enel Colombia" w:date="2020-12-04T09:31:00Z"/>
          <w:rFonts w:ascii="Arial" w:hAnsi="Arial" w:cs="Arial"/>
          <w:sz w:val="24"/>
          <w:szCs w:val="24"/>
        </w:rPr>
      </w:pPr>
    </w:p>
    <w:p w14:paraId="0054F4A0" w14:textId="77777777" w:rsidR="00057EFC" w:rsidRPr="00EE56F4" w:rsidRDefault="00057EFC">
      <w:pPr>
        <w:numPr>
          <w:ilvl w:val="0"/>
          <w:numId w:val="1"/>
        </w:numPr>
        <w:spacing w:after="0" w:line="240" w:lineRule="auto"/>
        <w:ind w:right="-93"/>
        <w:jc w:val="both"/>
        <w:rPr>
          <w:rFonts w:ascii="Arial" w:eastAsia="Arial" w:hAnsi="Arial" w:cs="Arial"/>
          <w:color w:val="000000"/>
          <w:sz w:val="24"/>
          <w:lang w:val="es-419" w:eastAsia="es-419"/>
          <w:rPrChange w:id="2213" w:author="Bohorquez Manrique, German Javier, Enel Colombia" w:date="2020-12-04T09:31:00Z">
            <w:rPr/>
          </w:rPrChange>
        </w:rPr>
        <w:pPrChange w:id="2214" w:author="Bohorquez Manrique, German Javier, Enel Colombia" w:date="2020-12-04T09:31:00Z">
          <w:pPr>
            <w:numPr>
              <w:ilvl w:val="1"/>
              <w:numId w:val="38"/>
            </w:numPr>
            <w:ind w:left="1144"/>
          </w:pPr>
        </w:pPrChange>
      </w:pPr>
      <w:r w:rsidRPr="00EE56F4">
        <w:rPr>
          <w:rFonts w:ascii="Arial" w:hAnsi="Arial"/>
          <w:sz w:val="24"/>
          <w:rPrChange w:id="2215" w:author="Bohorquez Manrique, German Javier, Enel Colombia" w:date="2020-12-04T09:31:00Z">
            <w:rPr/>
          </w:rPrChange>
        </w:rPr>
        <w:t xml:space="preserve">Por incumplimiento del DESTINATARIO </w:t>
      </w:r>
      <w:r>
        <w:rPr>
          <w:rFonts w:ascii="Arial" w:hAnsi="Arial"/>
          <w:sz w:val="24"/>
          <w:rPrChange w:id="2216" w:author="Bohorquez Manrique, German Javier, Enel Colombia" w:date="2020-12-04T09:31:00Z">
            <w:rPr/>
          </w:rPrChange>
        </w:rPr>
        <w:t>a</w:t>
      </w:r>
      <w:r w:rsidRPr="00EE56F4">
        <w:rPr>
          <w:rFonts w:ascii="Arial" w:hAnsi="Arial"/>
          <w:sz w:val="24"/>
          <w:rPrChange w:id="2217" w:author="Bohorquez Manrique, German Javier, Enel Colombia" w:date="2020-12-04T09:31:00Z">
            <w:rPr/>
          </w:rPrChange>
        </w:rPr>
        <w:t xml:space="preserve"> las condiciones exigidas para ser Usuario </w:t>
      </w:r>
      <w:del w:id="2218" w:author="Bohorquez Manrique, German Javier, Enel Colombia" w:date="2020-12-04T09:31:00Z">
        <w:r>
          <w:delText>NoRegulado</w:delText>
        </w:r>
      </w:del>
      <w:ins w:id="2219" w:author="Bohorquez Manrique, German Javier, Enel Colombia" w:date="2020-12-04T09:31:00Z">
        <w:r w:rsidRPr="00EE56F4">
          <w:rPr>
            <w:rFonts w:ascii="Arial" w:eastAsia="Calibri" w:hAnsi="Arial" w:cs="Arial"/>
            <w:sz w:val="24"/>
            <w:szCs w:val="24"/>
          </w:rPr>
          <w:t>No Regulado</w:t>
        </w:r>
      </w:ins>
      <w:r w:rsidRPr="00EE56F4">
        <w:rPr>
          <w:rFonts w:ascii="Arial" w:hAnsi="Arial"/>
          <w:sz w:val="24"/>
          <w:rPrChange w:id="2220" w:author="Bohorquez Manrique, German Javier, Enel Colombia" w:date="2020-12-04T09:31:00Z">
            <w:rPr/>
          </w:rPrChange>
        </w:rPr>
        <w:t xml:space="preserve">, de acuerdo con lo establecido en la regulación vigente, exceptuando lo estipulado en el </w:t>
      </w:r>
      <w:r>
        <w:rPr>
          <w:sz w:val="24"/>
          <w:rPrChange w:id="2221" w:author="Bohorquez Manrique, German Javier, Enel Colombia" w:date="2020-12-04T09:31:00Z">
            <w:rPr/>
          </w:rPrChange>
        </w:rPr>
        <w:t>N</w:t>
      </w:r>
      <w:r w:rsidRPr="00EE56F4">
        <w:rPr>
          <w:rFonts w:ascii="Arial" w:hAnsi="Arial"/>
          <w:sz w:val="24"/>
          <w:rPrChange w:id="2222" w:author="Bohorquez Manrique, German Javier, Enel Colombia" w:date="2020-12-04T09:31:00Z">
            <w:rPr/>
          </w:rPrChange>
        </w:rPr>
        <w:t xml:space="preserve">umeral 4 </w:t>
      </w:r>
      <w:r w:rsidRPr="00EE56F4">
        <w:rPr>
          <w:sz w:val="24"/>
          <w:rPrChange w:id="2223" w:author="Bohorquez Manrique, German Javier, Enel Colombia" w:date="2020-12-04T09:31:00Z">
            <w:rPr/>
          </w:rPrChange>
        </w:rPr>
        <w:t>del presente Anexo en concordancia con los términos de la Resolución CREG 183 de 2009.</w:t>
      </w:r>
    </w:p>
    <w:p w14:paraId="56393BF2" w14:textId="77777777" w:rsidR="00057EFC" w:rsidRPr="00EE56F4" w:rsidRDefault="00057EFC" w:rsidP="00057EFC">
      <w:pPr>
        <w:spacing w:after="0" w:line="240" w:lineRule="auto"/>
        <w:ind w:left="1620" w:right="-93"/>
        <w:jc w:val="both"/>
        <w:rPr>
          <w:ins w:id="2224" w:author="Bohorquez Manrique, German Javier, Enel Colombia" w:date="2020-12-04T09:31:00Z"/>
          <w:rFonts w:ascii="Arial" w:eastAsia="Calibri" w:hAnsi="Arial" w:cs="Arial"/>
          <w:sz w:val="24"/>
          <w:szCs w:val="24"/>
        </w:rPr>
      </w:pPr>
    </w:p>
    <w:p w14:paraId="6CBD97FE" w14:textId="77777777" w:rsidR="00057EFC" w:rsidRPr="00EE56F4" w:rsidRDefault="00057EFC">
      <w:pPr>
        <w:numPr>
          <w:ilvl w:val="0"/>
          <w:numId w:val="1"/>
        </w:numPr>
        <w:spacing w:after="0" w:line="240" w:lineRule="auto"/>
        <w:ind w:right="-93"/>
        <w:jc w:val="both"/>
        <w:rPr>
          <w:rFonts w:ascii="Arial" w:eastAsia="Arial" w:hAnsi="Arial" w:cs="Arial"/>
          <w:color w:val="000000"/>
          <w:sz w:val="24"/>
          <w:lang w:val="es-419" w:eastAsia="es-419"/>
          <w:rPrChange w:id="2225" w:author="Bohorquez Manrique, German Javier, Enel Colombia" w:date="2020-12-04T09:31:00Z">
            <w:rPr/>
          </w:rPrChange>
        </w:rPr>
        <w:pPrChange w:id="2226" w:author="Bohorquez Manrique, German Javier, Enel Colombia" w:date="2020-12-04T09:31:00Z">
          <w:pPr>
            <w:numPr>
              <w:ilvl w:val="1"/>
              <w:numId w:val="38"/>
            </w:numPr>
            <w:ind w:left="1144"/>
          </w:pPr>
        </w:pPrChange>
      </w:pPr>
      <w:r w:rsidRPr="00EE56F4">
        <w:rPr>
          <w:rFonts w:ascii="Arial" w:hAnsi="Arial"/>
          <w:sz w:val="24"/>
          <w:rPrChange w:id="2227" w:author="Bohorquez Manrique, German Javier, Enel Colombia" w:date="2020-12-04T09:31:00Z">
            <w:rPr/>
          </w:rPrChange>
        </w:rPr>
        <w:t xml:space="preserve">El incumplimiento de cualquiera de los requisitos contenidos en el artículo 31 del Código </w:t>
      </w:r>
      <w:del w:id="2228" w:author="Bohorquez Manrique, German Javier, Enel Colombia" w:date="2020-12-04T09:31:00Z">
        <w:r>
          <w:delText>deMedida</w:delText>
        </w:r>
      </w:del>
      <w:ins w:id="2229" w:author="Bohorquez Manrique, German Javier, Enel Colombia" w:date="2020-12-04T09:31:00Z">
        <w:r w:rsidRPr="00EE56F4">
          <w:rPr>
            <w:rFonts w:ascii="Arial" w:eastAsia="Calibri" w:hAnsi="Arial" w:cs="Arial"/>
            <w:sz w:val="24"/>
            <w:szCs w:val="24"/>
          </w:rPr>
          <w:t>de Medida</w:t>
        </w:r>
      </w:ins>
      <w:r w:rsidRPr="00EE56F4">
        <w:rPr>
          <w:rFonts w:ascii="Arial" w:hAnsi="Arial"/>
          <w:sz w:val="24"/>
          <w:rPrChange w:id="2230" w:author="Bohorquez Manrique, German Javier, Enel Colombia" w:date="2020-12-04T09:31:00Z">
            <w:rPr/>
          </w:rPrChange>
        </w:rPr>
        <w:t xml:space="preserve"> y/o en las resoluciones que lo adicionen, modifiquen y/o sustituyan.</w:t>
      </w:r>
    </w:p>
    <w:p w14:paraId="407CD4C6" w14:textId="77777777" w:rsidR="00057EFC" w:rsidRPr="00EE56F4" w:rsidRDefault="00057EFC" w:rsidP="00057EFC">
      <w:pPr>
        <w:spacing w:after="0" w:line="240" w:lineRule="auto"/>
        <w:ind w:left="1620" w:right="-93"/>
        <w:jc w:val="both"/>
        <w:rPr>
          <w:ins w:id="2231" w:author="Bohorquez Manrique, German Javier, Enel Colombia" w:date="2020-12-04T09:31:00Z"/>
          <w:rFonts w:ascii="Arial" w:eastAsia="Calibri" w:hAnsi="Arial" w:cs="Arial"/>
          <w:sz w:val="24"/>
          <w:szCs w:val="24"/>
        </w:rPr>
      </w:pPr>
    </w:p>
    <w:p w14:paraId="0FFB802E" w14:textId="77777777" w:rsidR="00057EFC" w:rsidRDefault="00057EFC">
      <w:pPr>
        <w:numPr>
          <w:ilvl w:val="0"/>
          <w:numId w:val="1"/>
        </w:numPr>
        <w:spacing w:after="0" w:line="240" w:lineRule="auto"/>
        <w:ind w:right="-93"/>
        <w:jc w:val="both"/>
        <w:rPr>
          <w:rFonts w:ascii="Arial" w:eastAsia="Arial" w:hAnsi="Arial" w:cs="Arial"/>
          <w:color w:val="000000"/>
          <w:sz w:val="24"/>
          <w:lang w:val="es-419" w:eastAsia="es-419"/>
          <w:rPrChange w:id="2232" w:author="Bohorquez Manrique, German Javier, Enel Colombia" w:date="2020-12-04T09:31:00Z">
            <w:rPr/>
          </w:rPrChange>
        </w:rPr>
        <w:pPrChange w:id="2233" w:author="Bohorquez Manrique, German Javier, Enel Colombia" w:date="2020-12-04T09:31:00Z">
          <w:pPr>
            <w:numPr>
              <w:ilvl w:val="1"/>
              <w:numId w:val="38"/>
            </w:numPr>
            <w:ind w:left="1144"/>
          </w:pPr>
        </w:pPrChange>
      </w:pPr>
      <w:r w:rsidRPr="00EE56F4">
        <w:rPr>
          <w:rFonts w:ascii="Arial" w:hAnsi="Arial"/>
          <w:sz w:val="24"/>
          <w:rPrChange w:id="2234" w:author="Bohorquez Manrique, German Javier, Enel Colombia" w:date="2020-12-04T09:31:00Z">
            <w:rPr/>
          </w:rPrChange>
        </w:rPr>
        <w:t xml:space="preserve">El no reporte inmediato a ENEL-EMGESA de la variación del consumo de energía </w:t>
      </w:r>
      <w:del w:id="2235" w:author="Bohorquez Manrique, German Javier, Enel Colombia" w:date="2020-12-04T09:31:00Z">
        <w:r>
          <w:delText>mensualmáximo</w:delText>
        </w:r>
      </w:del>
      <w:ins w:id="2236" w:author="Bohorquez Manrique, German Javier, Enel Colombia" w:date="2020-12-04T09:31:00Z">
        <w:r w:rsidRPr="00EE56F4">
          <w:rPr>
            <w:rFonts w:ascii="Arial" w:eastAsia="Calibri" w:hAnsi="Arial" w:cs="Arial"/>
            <w:sz w:val="24"/>
            <w:szCs w:val="24"/>
          </w:rPr>
          <w:t>mensual máximo</w:t>
        </w:r>
      </w:ins>
      <w:r w:rsidRPr="00EE56F4">
        <w:rPr>
          <w:rFonts w:ascii="Arial" w:hAnsi="Arial"/>
          <w:sz w:val="24"/>
          <w:rPrChange w:id="2237" w:author="Bohorquez Manrique, German Javier, Enel Colombia" w:date="2020-12-04T09:31:00Z">
            <w:rPr/>
          </w:rPrChange>
        </w:rPr>
        <w:t>.</w:t>
      </w:r>
    </w:p>
    <w:p w14:paraId="3E712CCB" w14:textId="77777777" w:rsidR="00057EFC" w:rsidRPr="0065457C" w:rsidRDefault="00057EFC" w:rsidP="00057EFC">
      <w:pPr>
        <w:rPr>
          <w:ins w:id="2238" w:author="Bohorquez Manrique, German Javier, Enel Colombia" w:date="2020-12-04T09:31:00Z"/>
          <w:rFonts w:ascii="Arial" w:hAnsi="Arial" w:cs="Arial"/>
          <w:sz w:val="24"/>
          <w:szCs w:val="24"/>
        </w:rPr>
      </w:pPr>
    </w:p>
    <w:p w14:paraId="16D0378C" w14:textId="77777777" w:rsidR="00057EFC" w:rsidRPr="00EE56F4" w:rsidRDefault="00057EFC">
      <w:pPr>
        <w:numPr>
          <w:ilvl w:val="0"/>
          <w:numId w:val="1"/>
        </w:numPr>
        <w:spacing w:after="0" w:line="240" w:lineRule="auto"/>
        <w:ind w:right="-93"/>
        <w:jc w:val="both"/>
        <w:rPr>
          <w:rFonts w:ascii="Arial" w:eastAsia="Arial" w:hAnsi="Arial" w:cs="Arial"/>
          <w:color w:val="000000"/>
          <w:sz w:val="24"/>
          <w:lang w:val="es-419" w:eastAsia="es-419"/>
          <w:rPrChange w:id="2239" w:author="Bohorquez Manrique, German Javier, Enel Colombia" w:date="2020-12-04T09:31:00Z">
            <w:rPr/>
          </w:rPrChange>
        </w:rPr>
        <w:pPrChange w:id="2240" w:author="Bohorquez Manrique, German Javier, Enel Colombia" w:date="2020-12-04T09:31:00Z">
          <w:pPr>
            <w:numPr>
              <w:ilvl w:val="1"/>
              <w:numId w:val="38"/>
            </w:numPr>
            <w:ind w:left="1144"/>
          </w:pPr>
        </w:pPrChange>
      </w:pPr>
      <w:r>
        <w:rPr>
          <w:rFonts w:ascii="Arial" w:hAnsi="Arial"/>
          <w:sz w:val="24"/>
          <w:rPrChange w:id="2241" w:author="Bohorquez Manrique, German Javier, Enel Colombia" w:date="2020-12-04T09:31:00Z">
            <w:rPr/>
          </w:rPrChange>
        </w:rPr>
        <w:t>Por la no entrega o renovación de la Garantía b</w:t>
      </w:r>
      <w:r>
        <w:rPr>
          <w:sz w:val="24"/>
          <w:rPrChange w:id="2242" w:author="Bohorquez Manrique, German Javier, Enel Colombia" w:date="2020-12-04T09:31:00Z">
            <w:rPr/>
          </w:rPrChange>
        </w:rPr>
        <w:t xml:space="preserve">ásica y/o Garantías adicionales dentro de </w:t>
      </w:r>
      <w:del w:id="2243" w:author="Bohorquez Manrique, German Javier, Enel Colombia" w:date="2020-12-04T09:31:00Z">
        <w:r>
          <w:delText>lostiempos</w:delText>
        </w:r>
      </w:del>
      <w:ins w:id="2244" w:author="Bohorquez Manrique, German Javier, Enel Colombia" w:date="2020-12-04T09:31:00Z">
        <w:r>
          <w:rPr>
            <w:rFonts w:ascii="Arial" w:eastAsia="Calibri" w:hAnsi="Arial" w:cs="Arial"/>
            <w:sz w:val="24"/>
            <w:szCs w:val="24"/>
          </w:rPr>
          <w:t>los tiempos</w:t>
        </w:r>
      </w:ins>
      <w:r>
        <w:rPr>
          <w:rFonts w:ascii="Arial" w:hAnsi="Arial"/>
          <w:sz w:val="24"/>
          <w:rPrChange w:id="2245" w:author="Bohorquez Manrique, German Javier, Enel Colombia" w:date="2020-12-04T09:31:00Z">
            <w:rPr/>
          </w:rPrChange>
        </w:rPr>
        <w:t xml:space="preserve"> y condiciones establecidas en la presente </w:t>
      </w:r>
      <w:r w:rsidRPr="00EE56F4">
        <w:rPr>
          <w:sz w:val="24"/>
          <w:rPrChange w:id="2246" w:author="Bohorquez Manrique, German Javier, Enel Colombia" w:date="2020-12-04T09:31:00Z">
            <w:rPr/>
          </w:rPrChange>
        </w:rPr>
        <w:t>OFERTA MERCANTIL</w:t>
      </w:r>
      <w:r>
        <w:rPr>
          <w:sz w:val="24"/>
          <w:rPrChange w:id="2247" w:author="Bohorquez Manrique, German Javier, Enel Colombia" w:date="2020-12-04T09:31:00Z">
            <w:rPr/>
          </w:rPrChange>
        </w:rPr>
        <w:t xml:space="preserve"> y/o en sus Anexos.</w:t>
      </w:r>
    </w:p>
    <w:p w14:paraId="4CEFBA7E" w14:textId="77777777" w:rsidR="00057EFC" w:rsidRPr="00EE56F4" w:rsidRDefault="00057EFC" w:rsidP="00057EFC">
      <w:pPr>
        <w:spacing w:after="0" w:line="240" w:lineRule="auto"/>
        <w:ind w:right="-93"/>
        <w:jc w:val="both"/>
        <w:rPr>
          <w:ins w:id="2248" w:author="Bohorquez Manrique, German Javier, Enel Colombia" w:date="2020-12-04T09:31:00Z"/>
          <w:rFonts w:ascii="Arial" w:eastAsia="Calibri" w:hAnsi="Arial" w:cs="Arial"/>
          <w:sz w:val="24"/>
          <w:szCs w:val="24"/>
        </w:rPr>
      </w:pPr>
    </w:p>
    <w:p w14:paraId="23D25C4D" w14:textId="77777777" w:rsidR="00057EFC" w:rsidRDefault="00057EFC">
      <w:pPr>
        <w:numPr>
          <w:ilvl w:val="0"/>
          <w:numId w:val="2"/>
        </w:numPr>
        <w:spacing w:after="0" w:line="240" w:lineRule="auto"/>
        <w:ind w:right="-93"/>
        <w:jc w:val="both"/>
        <w:rPr>
          <w:rFonts w:ascii="Arial" w:eastAsia="Arial" w:hAnsi="Arial" w:cs="Arial"/>
          <w:color w:val="000000"/>
          <w:sz w:val="24"/>
          <w:lang w:val="es-419" w:eastAsia="es-419"/>
          <w:rPrChange w:id="2249" w:author="Bohorquez Manrique, German Javier, Enel Colombia" w:date="2020-12-04T09:31:00Z">
            <w:rPr/>
          </w:rPrChange>
        </w:rPr>
        <w:pPrChange w:id="2250" w:author="Bohorquez Manrique, German Javier, Enel Colombia" w:date="2020-12-04T09:31:00Z">
          <w:pPr>
            <w:numPr>
              <w:numId w:val="38"/>
            </w:numPr>
            <w:ind w:left="800" w:hanging="233"/>
          </w:pPr>
        </w:pPrChange>
      </w:pPr>
      <w:r w:rsidRPr="00EE56F4">
        <w:rPr>
          <w:rFonts w:ascii="Arial" w:hAnsi="Arial"/>
          <w:sz w:val="24"/>
          <w:rPrChange w:id="2251" w:author="Bohorquez Manrique, German Javier, Enel Colombia" w:date="2020-12-04T09:31:00Z">
            <w:rPr/>
          </w:rPrChange>
        </w:rPr>
        <w:t xml:space="preserve">Por incumplimiento injustificado de cualquier otra de las obligaciones previstas en el presente Anexo </w:t>
      </w:r>
      <w:del w:id="2252" w:author="Bohorquez Manrique, German Javier, Enel Colombia" w:date="2020-12-04T09:31:00Z">
        <w:r>
          <w:delText>oen</w:delText>
        </w:r>
      </w:del>
      <w:ins w:id="2253" w:author="Bohorquez Manrique, German Javier, Enel Colombia" w:date="2020-12-04T09:31:00Z">
        <w:r w:rsidRPr="00EE56F4">
          <w:rPr>
            <w:rFonts w:ascii="Arial" w:hAnsi="Arial" w:cs="Arial"/>
            <w:sz w:val="24"/>
            <w:szCs w:val="24"/>
          </w:rPr>
          <w:t>o en</w:t>
        </w:r>
      </w:ins>
      <w:r w:rsidRPr="00EE56F4">
        <w:rPr>
          <w:rFonts w:ascii="Arial" w:hAnsi="Arial"/>
          <w:sz w:val="24"/>
          <w:rPrChange w:id="2254" w:author="Bohorquez Manrique, German Javier, Enel Colombia" w:date="2020-12-04T09:31:00Z">
            <w:rPr/>
          </w:rPrChange>
        </w:rPr>
        <w:t xml:space="preserve"> la OFERTA MERCANTIL. En este caso, cuando se tra</w:t>
      </w:r>
      <w:r w:rsidRPr="00EE56F4">
        <w:rPr>
          <w:sz w:val="24"/>
          <w:rPrChange w:id="2255" w:author="Bohorquez Manrique, German Javier, Enel Colombia" w:date="2020-12-04T09:31:00Z">
            <w:rPr/>
          </w:rPrChange>
        </w:rPr>
        <w:t xml:space="preserve">te de incumplimiento de las obligaciones del DESTINATARIO diferentes a las establecidas en las letras anteriores, se procederá de la siguiente manera: (i) ENEL-EMGESA deberá comunicarle al DESTINATARIO la causal del incumplimiento, indicando las pruebas en las que se basa; (ii) El DESTINATARIO deberá dar respuesta al requerimiento de ENEL-EMGESA a más tardar dentro de los 15 días calendario siguientes al recibo de la notificación; (iii) Dentro de este término de los 15 </w:t>
      </w:r>
      <w:r w:rsidRPr="00EE56F4">
        <w:rPr>
          <w:sz w:val="24"/>
          <w:rPrChange w:id="2256" w:author="Bohorquez Manrique, German Javier, Enel Colombia" w:date="2020-12-04T09:31:00Z">
            <w:rPr/>
          </w:rPrChange>
        </w:rPr>
        <w:lastRenderedPageBreak/>
        <w:t xml:space="preserve">días, el DESTINATARIO podrá presentar pruebas adicionales a las suministradas por ENEL-EMGESA; (iv) Si ENEL-EMGESA, con base en las pruebas aportadas por ésta y por el DESTINATARIO, determina que existe incumplimiento del DESTINATARIO  podrá dar por terminado unilateralmente y con justa </w:t>
      </w:r>
      <w:r w:rsidRPr="00EE56F4">
        <w:rPr>
          <w:rFonts w:ascii="Arial" w:hAnsi="Arial"/>
          <w:sz w:val="24"/>
          <w:rPrChange w:id="2257" w:author="Bohorquez Manrique, German Javier, Enel Colombia" w:date="2020-12-04T09:31:00Z">
            <w:rPr/>
          </w:rPrChange>
        </w:rPr>
        <w:t xml:space="preserve">causa </w:t>
      </w:r>
      <w:r w:rsidRPr="00EE56F4">
        <w:rPr>
          <w:sz w:val="24"/>
          <w:rPrChange w:id="2258" w:author="Bohorquez Manrique, German Javier, Enel Colombia" w:date="2020-12-04T09:31:00Z">
            <w:rPr/>
          </w:rPrChange>
        </w:rPr>
        <w:t>El Contrato o negocio que surja como consecuencia de la aceptación de la OFERTA MERCANTIL presentada por ENEL-EMGESA al DESTINATARIO; (v) En todo caso, se considera como causa de incumplimiento injustificado el desistimiento unilateral del DESTINATARIO, una vez suscrito el Contrato o aceptada la OFERTA MERCANTIL.</w:t>
      </w:r>
    </w:p>
    <w:p w14:paraId="582BB85C" w14:textId="77777777" w:rsidR="00057EFC" w:rsidRPr="00EE56F4" w:rsidRDefault="00057EFC" w:rsidP="00057EFC">
      <w:pPr>
        <w:spacing w:after="0" w:line="240" w:lineRule="auto"/>
        <w:ind w:left="720" w:right="-93"/>
        <w:jc w:val="both"/>
        <w:rPr>
          <w:ins w:id="2259" w:author="Bohorquez Manrique, German Javier, Enel Colombia" w:date="2020-12-04T09:31:00Z"/>
          <w:rFonts w:ascii="Arial" w:hAnsi="Arial" w:cs="Arial"/>
          <w:sz w:val="24"/>
          <w:szCs w:val="24"/>
        </w:rPr>
      </w:pPr>
    </w:p>
    <w:p w14:paraId="204C78B7" w14:textId="77777777" w:rsidR="00057EFC" w:rsidRPr="00EE56F4" w:rsidRDefault="00057EFC">
      <w:pPr>
        <w:numPr>
          <w:ilvl w:val="0"/>
          <w:numId w:val="2"/>
        </w:numPr>
        <w:spacing w:after="0" w:line="240" w:lineRule="auto"/>
        <w:ind w:right="-93"/>
        <w:jc w:val="both"/>
        <w:rPr>
          <w:rFonts w:ascii="Arial" w:eastAsia="Arial" w:hAnsi="Arial" w:cs="Arial"/>
          <w:color w:val="000000"/>
          <w:sz w:val="24"/>
          <w:u w:val="single"/>
          <w:lang w:val="es-419" w:eastAsia="es-419"/>
          <w:rPrChange w:id="2260" w:author="Bohorquez Manrique, German Javier, Enel Colombia" w:date="2020-12-04T09:31:00Z">
            <w:rPr/>
          </w:rPrChange>
        </w:rPr>
        <w:pPrChange w:id="2261" w:author="Bohorquez Manrique, German Javier, Enel Colombia" w:date="2020-12-04T09:31:00Z">
          <w:pPr>
            <w:numPr>
              <w:numId w:val="38"/>
            </w:numPr>
            <w:spacing w:after="2"/>
            <w:ind w:left="800" w:hanging="233"/>
          </w:pPr>
        </w:pPrChange>
      </w:pPr>
      <w:r w:rsidRPr="00EE56F4">
        <w:rPr>
          <w:rFonts w:ascii="Arial" w:hAnsi="Arial"/>
          <w:sz w:val="24"/>
          <w:rPrChange w:id="2262" w:author="Bohorquez Manrique, German Javier, Enel Colombia" w:date="2020-12-04T09:31:00Z">
            <w:rPr/>
          </w:rPrChange>
        </w:rPr>
        <w:t xml:space="preserve">Por la ocurrencia de fuerza mayor o caso fortuito que impida la ejecución de las obligaciones a cargo </w:t>
      </w:r>
      <w:del w:id="2263" w:author="Bohorquez Manrique, German Javier, Enel Colombia" w:date="2020-12-04T09:31:00Z">
        <w:r>
          <w:delText>deENEL</w:delText>
        </w:r>
      </w:del>
      <w:ins w:id="2264" w:author="Bohorquez Manrique, German Javier, Enel Colombia" w:date="2020-12-04T09:31:00Z">
        <w:r w:rsidRPr="00EE56F4">
          <w:rPr>
            <w:rFonts w:ascii="Arial" w:hAnsi="Arial" w:cs="Arial"/>
            <w:sz w:val="24"/>
            <w:szCs w:val="24"/>
          </w:rPr>
          <w:t>de ENEL</w:t>
        </w:r>
      </w:ins>
      <w:r w:rsidRPr="00EE56F4">
        <w:rPr>
          <w:rFonts w:ascii="Arial" w:hAnsi="Arial"/>
          <w:sz w:val="24"/>
          <w:rPrChange w:id="2265" w:author="Bohorquez Manrique, German Javier, Enel Colombia" w:date="2020-12-04T09:31:00Z">
            <w:rPr/>
          </w:rPrChange>
        </w:rPr>
        <w:t>-EMGESA o el DESTINATARIO: La parte afectada por la fuerza mayor o el caso fortuito deb</w:t>
      </w:r>
      <w:r w:rsidRPr="00EE56F4">
        <w:rPr>
          <w:sz w:val="24"/>
          <w:rPrChange w:id="2266" w:author="Bohorquez Manrique, German Javier, Enel Colombia" w:date="2020-12-04T09:31:00Z">
            <w:rPr/>
          </w:rPrChange>
        </w:rPr>
        <w:t>erá comunicarle a la otra parte de la existencia del evento considerado como fuerza mayor o caso fortuito dentro del día hábil siguiente al que tuvo conocimiento del hecho. En este caso, procederá de inmediato la suspensión del contrato o negocio jurídico que surja entre las partes en virtud de la aceptación de la OFERTA MERCANTIL que le presente ENEL-EMGESA al DESTINATARIO. Cuando la suspensión del</w:t>
      </w:r>
      <w:ins w:id="2267" w:author="Bohorquez Manrique, German Javier, Enel Colombia" w:date="2020-12-04T09:31:00Z">
        <w:r w:rsidRPr="00EE56F4">
          <w:rPr>
            <w:sz w:val="24"/>
            <w:szCs w:val="24"/>
          </w:rPr>
          <w:t xml:space="preserve"> </w:t>
        </w:r>
        <w:r w:rsidRPr="00EE56F4">
          <w:rPr>
            <w:rFonts w:ascii="Arial" w:hAnsi="Arial" w:cs="Arial"/>
            <w:sz w:val="24"/>
            <w:szCs w:val="24"/>
          </w:rPr>
          <w:t xml:space="preserve">Contrato o negocio jurídico supere el término de </w:t>
        </w:r>
        <w:r>
          <w:rPr>
            <w:rFonts w:ascii="Arial" w:hAnsi="Arial" w:cs="Arial"/>
            <w:sz w:val="24"/>
            <w:szCs w:val="24"/>
          </w:rPr>
          <w:t>60 días</w:t>
        </w:r>
        <w:r w:rsidRPr="00EE56F4">
          <w:rPr>
            <w:rFonts w:ascii="Arial" w:hAnsi="Arial" w:cs="Arial"/>
            <w:sz w:val="24"/>
            <w:szCs w:val="24"/>
          </w:rPr>
          <w:t>, se dará por terminado por justa caus</w:t>
        </w:r>
        <w:r>
          <w:rPr>
            <w:rFonts w:ascii="Arial" w:hAnsi="Arial" w:cs="Arial"/>
            <w:sz w:val="24"/>
            <w:szCs w:val="24"/>
          </w:rPr>
          <w:t>a</w:t>
        </w:r>
        <w:r w:rsidRPr="00EE56F4">
          <w:rPr>
            <w:rFonts w:ascii="Arial" w:hAnsi="Arial" w:cs="Arial"/>
            <w:sz w:val="24"/>
            <w:szCs w:val="24"/>
          </w:rPr>
          <w:t xml:space="preserve">. </w:t>
        </w:r>
      </w:ins>
    </w:p>
    <w:p w14:paraId="30BFCF69" w14:textId="77777777" w:rsidR="00057EFC" w:rsidRDefault="00057EFC" w:rsidP="00057EFC">
      <w:pPr>
        <w:ind w:left="577"/>
        <w:rPr>
          <w:del w:id="2268" w:author="Bohorquez Manrique, German Javier, Enel Colombia" w:date="2020-12-04T09:31:00Z"/>
        </w:rPr>
      </w:pPr>
      <w:del w:id="2269" w:author="Bohorquez Manrique, German Javier, Enel Colombia" w:date="2020-12-04T09:31:00Z">
        <w:r>
          <w:delText>Contrato o negocio jurídico supere el término de 60 días, se dará por terminado por justa causa.</w:delText>
        </w:r>
      </w:del>
    </w:p>
    <w:p w14:paraId="4984BB32" w14:textId="77777777" w:rsidR="00057EFC" w:rsidRPr="00EE56F4" w:rsidRDefault="00057EFC" w:rsidP="00057EFC">
      <w:pPr>
        <w:spacing w:after="0" w:line="240" w:lineRule="auto"/>
        <w:ind w:right="-93"/>
        <w:jc w:val="both"/>
        <w:rPr>
          <w:ins w:id="2270" w:author="Bohorquez Manrique, German Javier, Enel Colombia" w:date="2020-12-04T09:31:00Z"/>
          <w:rFonts w:ascii="Arial" w:hAnsi="Arial" w:cs="Arial"/>
          <w:sz w:val="24"/>
          <w:szCs w:val="24"/>
          <w:u w:val="single"/>
        </w:rPr>
      </w:pPr>
    </w:p>
    <w:p w14:paraId="040E5505" w14:textId="77777777" w:rsidR="00057EFC" w:rsidRPr="00EE56F4" w:rsidRDefault="00057EFC">
      <w:pPr>
        <w:numPr>
          <w:ilvl w:val="0"/>
          <w:numId w:val="2"/>
        </w:numPr>
        <w:spacing w:after="0" w:line="240" w:lineRule="auto"/>
        <w:ind w:right="-93"/>
        <w:jc w:val="both"/>
        <w:rPr>
          <w:rFonts w:ascii="Arial" w:eastAsia="Arial" w:hAnsi="Arial" w:cs="Arial"/>
          <w:color w:val="000000"/>
          <w:sz w:val="24"/>
          <w:u w:val="single"/>
          <w:lang w:val="es-419" w:eastAsia="es-419"/>
          <w:rPrChange w:id="2271" w:author="Bohorquez Manrique, German Javier, Enel Colombia" w:date="2020-12-04T09:31:00Z">
            <w:rPr/>
          </w:rPrChange>
        </w:rPr>
        <w:pPrChange w:id="2272" w:author="Bohorquez Manrique, German Javier, Enel Colombia" w:date="2020-12-04T09:31:00Z">
          <w:pPr>
            <w:numPr>
              <w:numId w:val="38"/>
            </w:numPr>
            <w:ind w:left="800" w:hanging="233"/>
          </w:pPr>
        </w:pPrChange>
      </w:pPr>
      <w:r w:rsidRPr="00EE56F4">
        <w:rPr>
          <w:rFonts w:ascii="Arial" w:hAnsi="Arial"/>
          <w:sz w:val="24"/>
          <w:rPrChange w:id="2273" w:author="Bohorquez Manrique, German Javier, Enel Colombia" w:date="2020-12-04T09:31:00Z">
            <w:rPr/>
          </w:rPrChange>
        </w:rPr>
        <w:t xml:space="preserve">Cuando existan condiciones técnicas que a juicio motivado de ENEL-EMGESA hagan imposible </w:t>
      </w:r>
      <w:del w:id="2274" w:author="Bohorquez Manrique, German Javier, Enel Colombia" w:date="2020-12-04T09:31:00Z">
        <w:r>
          <w:delText>oriesgosa</w:delText>
        </w:r>
      </w:del>
      <w:ins w:id="2275" w:author="Bohorquez Manrique, German Javier, Enel Colombia" w:date="2020-12-04T09:31:00Z">
        <w:r w:rsidRPr="00EE56F4">
          <w:rPr>
            <w:rFonts w:ascii="Arial" w:hAnsi="Arial" w:cs="Arial"/>
            <w:sz w:val="24"/>
            <w:szCs w:val="24"/>
          </w:rPr>
          <w:t>o riesgosa</w:t>
        </w:r>
      </w:ins>
      <w:r w:rsidRPr="00EE56F4">
        <w:rPr>
          <w:rFonts w:ascii="Arial" w:hAnsi="Arial"/>
          <w:sz w:val="24"/>
          <w:rPrChange w:id="2276" w:author="Bohorquez Manrique, German Javier, Enel Colombia" w:date="2020-12-04T09:31:00Z">
            <w:rPr/>
          </w:rPrChange>
        </w:rPr>
        <w:t xml:space="preserve"> la venta de la energía, siempre que se haya advertido de este hecho por escrito al DESTINATARIO y éste voluntariamente haya decidido no tomar las medidas co</w:t>
      </w:r>
      <w:r w:rsidRPr="00EE56F4">
        <w:rPr>
          <w:sz w:val="24"/>
          <w:rPrChange w:id="2277" w:author="Bohorquez Manrique, German Javier, Enel Colombia" w:date="2020-12-04T09:31:00Z">
            <w:rPr/>
          </w:rPrChange>
        </w:rPr>
        <w:t>rrespondientes que tiendan a subsanar las condiciones que dan lugar a considerar imposible o riesgosa la venta de la energía, en un plazo que en ningún caso será superior a 30 días calendario contados a partir de la comunicación de ENEL-EMGESA.</w:t>
      </w:r>
    </w:p>
    <w:p w14:paraId="34E04ADA" w14:textId="77777777" w:rsidR="00057EFC" w:rsidRPr="00EE56F4" w:rsidRDefault="00057EFC" w:rsidP="00057EFC">
      <w:pPr>
        <w:spacing w:after="0" w:line="240" w:lineRule="auto"/>
        <w:ind w:right="-93"/>
        <w:jc w:val="both"/>
        <w:rPr>
          <w:ins w:id="2278" w:author="Bohorquez Manrique, German Javier, Enel Colombia" w:date="2020-12-04T09:31:00Z"/>
          <w:rFonts w:ascii="Arial" w:hAnsi="Arial" w:cs="Arial"/>
          <w:sz w:val="24"/>
          <w:szCs w:val="24"/>
          <w:u w:val="single"/>
        </w:rPr>
      </w:pPr>
      <w:ins w:id="2279" w:author="Bohorquez Manrique, German Javier, Enel Colombia" w:date="2020-12-04T09:31:00Z">
        <w:r w:rsidRPr="00EE56F4">
          <w:rPr>
            <w:rFonts w:ascii="Arial" w:hAnsi="Arial" w:cs="Arial"/>
            <w:sz w:val="24"/>
            <w:szCs w:val="24"/>
          </w:rPr>
          <w:t xml:space="preserve"> </w:t>
        </w:r>
      </w:ins>
    </w:p>
    <w:p w14:paraId="1BA46337" w14:textId="77777777" w:rsidR="00057EFC" w:rsidRPr="00EE56F4" w:rsidRDefault="00057EFC">
      <w:pPr>
        <w:numPr>
          <w:ilvl w:val="0"/>
          <w:numId w:val="2"/>
        </w:numPr>
        <w:spacing w:after="0" w:line="240" w:lineRule="auto"/>
        <w:ind w:right="-93"/>
        <w:jc w:val="both"/>
        <w:rPr>
          <w:rFonts w:ascii="Arial" w:eastAsia="Arial" w:hAnsi="Arial" w:cs="Arial"/>
          <w:color w:val="000000"/>
          <w:sz w:val="24"/>
          <w:lang w:val="es-419" w:eastAsia="es-419"/>
          <w:rPrChange w:id="2280" w:author="Bohorquez Manrique, German Javier, Enel Colombia" w:date="2020-12-04T09:31:00Z">
            <w:rPr/>
          </w:rPrChange>
        </w:rPr>
        <w:pPrChange w:id="2281" w:author="Bohorquez Manrique, German Javier, Enel Colombia" w:date="2020-12-04T09:31:00Z">
          <w:pPr>
            <w:numPr>
              <w:numId w:val="38"/>
            </w:numPr>
            <w:ind w:left="800" w:hanging="233"/>
          </w:pPr>
        </w:pPrChange>
      </w:pPr>
      <w:r w:rsidRPr="00EE56F4">
        <w:rPr>
          <w:rFonts w:ascii="Arial" w:hAnsi="Arial"/>
          <w:sz w:val="24"/>
          <w:rPrChange w:id="2282" w:author="Bohorquez Manrique, German Javier, Enel Colombia" w:date="2020-12-04T09:31:00Z">
            <w:rPr/>
          </w:rPrChange>
        </w:rPr>
        <w:t>Es causal sobrevini</w:t>
      </w:r>
      <w:r w:rsidRPr="00EE56F4">
        <w:rPr>
          <w:sz w:val="24"/>
          <w:rPrChange w:id="2283" w:author="Bohorquez Manrique, German Javier, Enel Colombia" w:date="2020-12-04T09:31:00Z">
            <w:rPr/>
          </w:rPrChange>
        </w:rPr>
        <w:t xml:space="preserve">ente y suficiente para que ENEL-EMGESA pueda terminar unilateralmente </w:t>
      </w:r>
      <w:del w:id="2284" w:author="Bohorquez Manrique, German Javier, Enel Colombia" w:date="2020-12-04T09:31:00Z">
        <w:r>
          <w:delText>lapresente</w:delText>
        </w:r>
      </w:del>
      <w:ins w:id="2285" w:author="Bohorquez Manrique, German Javier, Enel Colombia" w:date="2020-12-04T09:31:00Z">
        <w:r w:rsidRPr="00EE56F4">
          <w:rPr>
            <w:rFonts w:ascii="Arial" w:hAnsi="Arial" w:cs="Arial"/>
            <w:sz w:val="24"/>
            <w:szCs w:val="24"/>
          </w:rPr>
          <w:t>la presente</w:t>
        </w:r>
      </w:ins>
      <w:r w:rsidRPr="00EE56F4">
        <w:rPr>
          <w:rFonts w:ascii="Arial" w:hAnsi="Arial"/>
          <w:sz w:val="24"/>
          <w:rPrChange w:id="2286" w:author="Bohorquez Manrique, German Javier, Enel Colombia" w:date="2020-12-04T09:31:00Z">
            <w:rPr/>
          </w:rPrChange>
        </w:rPr>
        <w:t xml:space="preserve"> relación contractual, sin que haya lugar al pago de indemnización de perjuicios al DESTINATARIO, cuando los representantes legales, directivos, ejecutivos</w:t>
      </w:r>
      <w:r w:rsidRPr="00EE56F4">
        <w:rPr>
          <w:sz w:val="24"/>
          <w:rPrChange w:id="2287" w:author="Bohorquez Manrique, German Javier, Enel Colombia" w:date="2020-12-04T09:31:00Z">
            <w:rPr/>
          </w:rPrChange>
        </w:rPr>
        <w:t>, socios del DESTINATARIO o accionistas o inversionistas, sean incluidos en cualquier lista de control</w:t>
      </w:r>
      <w:r>
        <w:rPr>
          <w:sz w:val="24"/>
          <w:rPrChange w:id="2288" w:author="Bohorquez Manrique, German Javier, Enel Colombia" w:date="2020-12-04T09:31:00Z">
            <w:rPr/>
          </w:rPrChange>
        </w:rPr>
        <w:t xml:space="preserve"> relacionadas con</w:t>
      </w:r>
      <w:r w:rsidRPr="00EE56F4">
        <w:rPr>
          <w:sz w:val="24"/>
          <w:rPrChange w:id="2289" w:author="Bohorquez Manrique, German Javier, Enel Colombia" w:date="2020-12-04T09:31:00Z">
            <w:rPr/>
          </w:rPrChange>
        </w:rPr>
        <w:t xml:space="preserve"> </w:t>
      </w:r>
      <w:r>
        <w:rPr>
          <w:rFonts w:ascii="Arial" w:hAnsi="Arial"/>
          <w:sz w:val="24"/>
          <w:rPrChange w:id="2290" w:author="Bohorquez Manrique, German Javier, Enel Colombia" w:date="2020-12-04T09:31:00Z">
            <w:rPr/>
          </w:rPrChange>
        </w:rPr>
        <w:t>el</w:t>
      </w:r>
      <w:r w:rsidRPr="00EE56F4">
        <w:rPr>
          <w:sz w:val="24"/>
          <w:rPrChange w:id="2291" w:author="Bohorquez Manrique, German Javier, Enel Colombia" w:date="2020-12-04T09:31:00Z">
            <w:rPr/>
          </w:rPrChange>
        </w:rPr>
        <w:t xml:space="preserve"> lavado de activos o financiación del terrorismo </w:t>
      </w:r>
      <w:r>
        <w:rPr>
          <w:sz w:val="24"/>
          <w:rPrChange w:id="2292" w:author="Bohorquez Manrique, German Javier, Enel Colombia" w:date="2020-12-04T09:31:00Z">
            <w:rPr/>
          </w:rPrChange>
        </w:rPr>
        <w:t xml:space="preserve">vinculantes para el Estado colombiano </w:t>
      </w:r>
      <w:r w:rsidRPr="00EE56F4">
        <w:rPr>
          <w:sz w:val="24"/>
          <w:rPrChange w:id="2293" w:author="Bohorquez Manrique, German Javier, Enel Colombia" w:date="2020-12-04T09:31:00Z">
            <w:rPr/>
          </w:rPrChange>
        </w:rPr>
        <w:t>o actos de corrupción.</w:t>
      </w:r>
      <w:ins w:id="2294" w:author="Bohorquez Manrique, German Javier, Enel Colombia" w:date="2020-12-04T09:31:00Z">
        <w:r w:rsidRPr="00EE56F4">
          <w:rPr>
            <w:sz w:val="24"/>
            <w:szCs w:val="24"/>
          </w:rPr>
          <w:t xml:space="preserve"> </w:t>
        </w:r>
      </w:ins>
    </w:p>
    <w:p w14:paraId="0C7EFC8A" w14:textId="77777777" w:rsidR="00057EFC" w:rsidRPr="00EE56F4" w:rsidRDefault="00057EFC" w:rsidP="00057EFC">
      <w:pPr>
        <w:spacing w:after="0" w:line="240" w:lineRule="auto"/>
        <w:ind w:left="360"/>
        <w:rPr>
          <w:ins w:id="2295" w:author="Bohorquez Manrique, German Javier, Enel Colombia" w:date="2020-12-04T09:31:00Z"/>
          <w:rFonts w:ascii="Arial" w:hAnsi="Arial" w:cs="Arial"/>
          <w:sz w:val="24"/>
          <w:szCs w:val="24"/>
        </w:rPr>
      </w:pPr>
    </w:p>
    <w:p w14:paraId="7EAAFF83" w14:textId="77777777" w:rsidR="00057EFC" w:rsidRPr="00EE56F4" w:rsidRDefault="00057EFC">
      <w:pPr>
        <w:numPr>
          <w:ilvl w:val="0"/>
          <w:numId w:val="2"/>
        </w:numPr>
        <w:spacing w:after="0" w:line="240" w:lineRule="auto"/>
        <w:ind w:right="-93"/>
        <w:jc w:val="both"/>
        <w:rPr>
          <w:rFonts w:ascii="Arial" w:eastAsia="Arial" w:hAnsi="Arial" w:cs="Arial"/>
          <w:color w:val="000000"/>
          <w:sz w:val="24"/>
          <w:lang w:val="es-419" w:eastAsia="es-419"/>
          <w:rPrChange w:id="2296" w:author="Bohorquez Manrique, German Javier, Enel Colombia" w:date="2020-12-04T09:31:00Z">
            <w:rPr/>
          </w:rPrChange>
        </w:rPr>
        <w:pPrChange w:id="2297" w:author="Bohorquez Manrique, German Javier, Enel Colombia" w:date="2020-12-04T09:31:00Z">
          <w:pPr>
            <w:numPr>
              <w:numId w:val="38"/>
            </w:numPr>
            <w:ind w:left="800" w:hanging="233"/>
          </w:pPr>
        </w:pPrChange>
      </w:pPr>
      <w:r w:rsidRPr="00EE56F4">
        <w:rPr>
          <w:rFonts w:ascii="Arial" w:hAnsi="Arial"/>
          <w:sz w:val="24"/>
          <w:rPrChange w:id="2298" w:author="Bohorquez Manrique, German Javier, Enel Colombia" w:date="2020-12-04T09:31:00Z">
            <w:rPr/>
          </w:rPrChange>
        </w:rPr>
        <w:t xml:space="preserve">cuando los representantes legales, </w:t>
      </w:r>
      <w:r w:rsidRPr="00EE56F4">
        <w:rPr>
          <w:sz w:val="24"/>
          <w:rPrChange w:id="2299" w:author="Bohorquez Manrique, German Javier, Enel Colombia" w:date="2020-12-04T09:31:00Z">
            <w:rPr/>
          </w:rPrChange>
        </w:rPr>
        <w:t xml:space="preserve">accionistas o inversionistas, directivos, ejecutivos o socios </w:t>
      </w:r>
      <w:del w:id="2300" w:author="Bohorquez Manrique, German Javier, Enel Colombia" w:date="2020-12-04T09:31:00Z">
        <w:r>
          <w:delText>delDESTINATARIO</w:delText>
        </w:r>
      </w:del>
      <w:ins w:id="2301" w:author="Bohorquez Manrique, German Javier, Enel Colombia" w:date="2020-12-04T09:31:00Z">
        <w:r w:rsidRPr="00EE56F4">
          <w:rPr>
            <w:rFonts w:ascii="Arial" w:hAnsi="Arial" w:cs="Arial"/>
            <w:sz w:val="24"/>
            <w:szCs w:val="24"/>
          </w:rPr>
          <w:t>del DESTINATARIO</w:t>
        </w:r>
      </w:ins>
      <w:r w:rsidRPr="00EE56F4">
        <w:rPr>
          <w:rFonts w:ascii="Arial" w:hAnsi="Arial"/>
          <w:sz w:val="24"/>
          <w:rPrChange w:id="2302" w:author="Bohorquez Manrique, German Javier, Enel Colombia" w:date="2020-12-04T09:31:00Z">
            <w:rPr/>
          </w:rPrChange>
        </w:rPr>
        <w:t xml:space="preserve"> sean objeto de medidas de extinción de dominio.</w:t>
      </w:r>
    </w:p>
    <w:p w14:paraId="01194C70" w14:textId="77777777" w:rsidR="00057EFC" w:rsidRPr="00EE56F4" w:rsidRDefault="00057EFC" w:rsidP="00057EFC">
      <w:pPr>
        <w:spacing w:after="0" w:line="240" w:lineRule="auto"/>
        <w:ind w:left="360"/>
        <w:rPr>
          <w:ins w:id="2303" w:author="Bohorquez Manrique, German Javier, Enel Colombia" w:date="2020-12-04T09:31:00Z"/>
          <w:rFonts w:ascii="Arial" w:hAnsi="Arial" w:cs="Arial"/>
          <w:sz w:val="24"/>
          <w:szCs w:val="24"/>
        </w:rPr>
      </w:pPr>
    </w:p>
    <w:p w14:paraId="4296244D" w14:textId="77777777" w:rsidR="00057EFC" w:rsidRDefault="00057EFC">
      <w:pPr>
        <w:numPr>
          <w:ilvl w:val="0"/>
          <w:numId w:val="2"/>
        </w:numPr>
        <w:spacing w:after="0" w:line="240" w:lineRule="auto"/>
        <w:ind w:right="-93"/>
        <w:jc w:val="both"/>
        <w:rPr>
          <w:rFonts w:ascii="Arial" w:eastAsia="Arial" w:hAnsi="Arial" w:cs="Arial"/>
          <w:color w:val="000000"/>
          <w:sz w:val="24"/>
          <w:lang w:val="es-419" w:eastAsia="es-419"/>
          <w:rPrChange w:id="2304" w:author="Bohorquez Manrique, German Javier, Enel Colombia" w:date="2020-12-04T09:31:00Z">
            <w:rPr/>
          </w:rPrChange>
        </w:rPr>
        <w:pPrChange w:id="2305" w:author="Bohorquez Manrique, German Javier, Enel Colombia" w:date="2020-12-04T09:31:00Z">
          <w:pPr>
            <w:numPr>
              <w:numId w:val="38"/>
            </w:numPr>
            <w:ind w:left="800" w:hanging="233"/>
          </w:pPr>
        </w:pPrChange>
      </w:pPr>
      <w:r w:rsidRPr="00EE56F4">
        <w:rPr>
          <w:rFonts w:ascii="Arial" w:hAnsi="Arial"/>
          <w:sz w:val="24"/>
          <w:rPrChange w:id="2306" w:author="Bohorquez Manrique, German Javier, Enel Colombia" w:date="2020-12-04T09:31:00Z">
            <w:rPr/>
          </w:rPrChange>
        </w:rPr>
        <w:t xml:space="preserve">Cuando EL DESTINATARIO, sus accionistas o inversionistas, representantes legales, directivos </w:t>
      </w:r>
      <w:del w:id="2307" w:author="Bohorquez Manrique, German Javier, Enel Colombia" w:date="2020-12-04T09:31:00Z">
        <w:r>
          <w:delText>oejecutivos</w:delText>
        </w:r>
      </w:del>
      <w:ins w:id="2308" w:author="Bohorquez Manrique, German Javier, Enel Colombia" w:date="2020-12-04T09:31:00Z">
        <w:r w:rsidRPr="00EE56F4">
          <w:rPr>
            <w:rFonts w:ascii="Arial" w:hAnsi="Arial" w:cs="Arial"/>
            <w:sz w:val="24"/>
            <w:szCs w:val="24"/>
          </w:rPr>
          <w:t>o ejecutivos</w:t>
        </w:r>
      </w:ins>
      <w:r w:rsidRPr="00EE56F4">
        <w:rPr>
          <w:rFonts w:ascii="Arial" w:hAnsi="Arial"/>
          <w:sz w:val="24"/>
          <w:rPrChange w:id="2309" w:author="Bohorquez Manrique, German Javier, Enel Colombia" w:date="2020-12-04T09:31:00Z">
            <w:rPr/>
          </w:rPrChange>
        </w:rPr>
        <w:t xml:space="preserve"> sean vinculados de cua</w:t>
      </w:r>
      <w:r w:rsidRPr="00EE56F4">
        <w:rPr>
          <w:sz w:val="24"/>
          <w:rPrChange w:id="2310" w:author="Bohorquez Manrique, German Javier, Enel Colombia" w:date="2020-12-04T09:31:00Z">
            <w:rPr/>
          </w:rPrChange>
        </w:rPr>
        <w:t xml:space="preserve">lquier manera a </w:t>
      </w:r>
      <w:r>
        <w:rPr>
          <w:sz w:val="24"/>
          <w:rPrChange w:id="2311" w:author="Bohorquez Manrique, German Javier, Enel Colombia" w:date="2020-12-04T09:31:00Z">
            <w:rPr/>
          </w:rPrChange>
        </w:rPr>
        <w:t xml:space="preserve">delitos dolosos, </w:t>
      </w:r>
      <w:r w:rsidRPr="00EE56F4">
        <w:rPr>
          <w:sz w:val="24"/>
          <w:rPrChange w:id="2312" w:author="Bohorquez Manrique, German Javier, Enel Colombia" w:date="2020-12-04T09:31:00Z">
            <w:rPr/>
          </w:rPrChange>
        </w:rPr>
        <w:t>actividades de lavado de activos, financiación del terrorismo</w:t>
      </w:r>
      <w:r>
        <w:rPr>
          <w:sz w:val="24"/>
          <w:rPrChange w:id="2313" w:author="Bohorquez Manrique, German Javier, Enel Colombia" w:date="2020-12-04T09:31:00Z">
            <w:rPr/>
          </w:rPrChange>
        </w:rPr>
        <w:t>, fraude, soborno</w:t>
      </w:r>
      <w:r w:rsidRPr="00EE56F4">
        <w:rPr>
          <w:sz w:val="24"/>
          <w:rPrChange w:id="2314" w:author="Bohorquez Manrique, German Javier, Enel Colombia" w:date="2020-12-04T09:31:00Z">
            <w:rPr/>
          </w:rPrChange>
        </w:rPr>
        <w:t xml:space="preserve"> o actos de corrupción y a consideración de ENEL-EMGESA esto pueda afectar su reputación o buen nombre.</w:t>
      </w:r>
    </w:p>
    <w:p w14:paraId="14FB7FFC" w14:textId="77777777" w:rsidR="00057EFC" w:rsidRDefault="00057EFC" w:rsidP="00057EFC">
      <w:pPr>
        <w:spacing w:after="0" w:line="240" w:lineRule="auto"/>
        <w:ind w:left="720" w:right="-93"/>
        <w:jc w:val="both"/>
        <w:rPr>
          <w:ins w:id="2315" w:author="Bohorquez Manrique, German Javier, Enel Colombia" w:date="2020-12-04T09:31:00Z"/>
          <w:rFonts w:ascii="Arial" w:hAnsi="Arial" w:cs="Arial"/>
          <w:sz w:val="24"/>
          <w:szCs w:val="24"/>
        </w:rPr>
      </w:pPr>
    </w:p>
    <w:p w14:paraId="0F69959B" w14:textId="77777777" w:rsidR="00057EFC" w:rsidRPr="00EE56F4" w:rsidRDefault="00057EFC">
      <w:pPr>
        <w:numPr>
          <w:ilvl w:val="0"/>
          <w:numId w:val="2"/>
        </w:numPr>
        <w:spacing w:after="0" w:line="240" w:lineRule="auto"/>
        <w:ind w:right="-93"/>
        <w:jc w:val="both"/>
        <w:rPr>
          <w:rFonts w:ascii="Arial" w:eastAsia="Arial" w:hAnsi="Arial" w:cs="Arial"/>
          <w:color w:val="000000"/>
          <w:sz w:val="24"/>
          <w:lang w:val="es-419" w:eastAsia="es-419"/>
          <w:rPrChange w:id="2316" w:author="Bohorquez Manrique, German Javier, Enel Colombia" w:date="2020-12-04T09:31:00Z">
            <w:rPr/>
          </w:rPrChange>
        </w:rPr>
        <w:pPrChange w:id="2317" w:author="Bohorquez Manrique, German Javier, Enel Colombia" w:date="2020-12-04T09:31:00Z">
          <w:pPr>
            <w:numPr>
              <w:numId w:val="38"/>
            </w:numPr>
            <w:ind w:left="800" w:hanging="233"/>
          </w:pPr>
        </w:pPrChange>
      </w:pPr>
      <w:r w:rsidRPr="002F7B88">
        <w:rPr>
          <w:rFonts w:ascii="Arial" w:hAnsi="Arial"/>
          <w:sz w:val="24"/>
          <w:rPrChange w:id="2318" w:author="Bohorquez Manrique, German Javier, Enel Colombia" w:date="2020-12-04T09:31:00Z">
            <w:rPr/>
          </w:rPrChange>
        </w:rPr>
        <w:t xml:space="preserve">Cuando para </w:t>
      </w:r>
      <w:r>
        <w:rPr>
          <w:rFonts w:ascii="Arial" w:hAnsi="Arial"/>
          <w:sz w:val="24"/>
          <w:rPrChange w:id="2319" w:author="Bohorquez Manrique, German Javier, Enel Colombia" w:date="2020-12-04T09:31:00Z">
            <w:rPr/>
          </w:rPrChange>
        </w:rPr>
        <w:t>ENEL-EMGESA</w:t>
      </w:r>
      <w:r w:rsidRPr="002F7B88">
        <w:rPr>
          <w:sz w:val="24"/>
          <w:rPrChange w:id="2320" w:author="Bohorquez Manrique, German Javier, Enel Colombia" w:date="2020-12-04T09:31:00Z">
            <w:rPr/>
          </w:rPrChange>
        </w:rPr>
        <w:t xml:space="preserve"> existan elementos que representen dudas fundadas en relación con </w:t>
      </w:r>
      <w:del w:id="2321" w:author="Bohorquez Manrique, German Javier, Enel Colombia" w:date="2020-12-04T09:31:00Z">
        <w:r>
          <w:delText>lalegalidad</w:delText>
        </w:r>
      </w:del>
      <w:ins w:id="2322" w:author="Bohorquez Manrique, German Javier, Enel Colombia" w:date="2020-12-04T09:31:00Z">
        <w:r w:rsidRPr="002F7B88">
          <w:rPr>
            <w:rFonts w:ascii="Arial" w:hAnsi="Arial" w:cs="Arial"/>
            <w:sz w:val="24"/>
            <w:szCs w:val="24"/>
          </w:rPr>
          <w:t>la legalidad</w:t>
        </w:r>
      </w:ins>
      <w:r w:rsidRPr="002F7B88">
        <w:rPr>
          <w:rFonts w:ascii="Arial" w:hAnsi="Arial"/>
          <w:sz w:val="24"/>
          <w:rPrChange w:id="2323" w:author="Bohorquez Manrique, German Javier, Enel Colombia" w:date="2020-12-04T09:31:00Z">
            <w:rPr/>
          </w:rPrChange>
        </w:rPr>
        <w:t xml:space="preserve"> de las operaciones, la licitud de los recursos utilizados </w:t>
      </w:r>
      <w:r>
        <w:rPr>
          <w:sz w:val="24"/>
          <w:rPrChange w:id="2324" w:author="Bohorquez Manrique, German Javier, Enel Colombia" w:date="2020-12-04T09:31:00Z">
            <w:rPr/>
          </w:rPrChange>
        </w:rPr>
        <w:t xml:space="preserve">por </w:t>
      </w:r>
      <w:del w:id="2325" w:author="Bohorquez Manrique, German Javier, Enel Colombia" w:date="2020-12-04T09:31:00Z">
        <w:r>
          <w:delText xml:space="preserve"> </w:delText>
        </w:r>
      </w:del>
      <w:r>
        <w:rPr>
          <w:rFonts w:ascii="Arial" w:hAnsi="Arial"/>
          <w:sz w:val="24"/>
          <w:rPrChange w:id="2326" w:author="Bohorquez Manrique, German Javier, Enel Colombia" w:date="2020-12-04T09:31:00Z">
            <w:rPr/>
          </w:rPrChange>
        </w:rPr>
        <w:t>el</w:t>
      </w:r>
      <w:del w:id="2327" w:author="Bohorquez Manrique, German Javier, Enel Colombia" w:date="2020-12-04T09:31:00Z">
        <w:r>
          <w:delText xml:space="preserve"> </w:delText>
        </w:r>
      </w:del>
      <w:r>
        <w:rPr>
          <w:rFonts w:ascii="Arial" w:hAnsi="Arial"/>
          <w:sz w:val="24"/>
          <w:rPrChange w:id="2328" w:author="Bohorquez Manrique, German Javier, Enel Colombia" w:date="2020-12-04T09:31:00Z">
            <w:rPr/>
          </w:rPrChange>
        </w:rPr>
        <w:t xml:space="preserve"> DESTINATARIO</w:t>
      </w:r>
      <w:r>
        <w:rPr>
          <w:sz w:val="24"/>
          <w:rPrChange w:id="2329" w:author="Bohorquez Manrique, German Javier, Enel Colombia" w:date="2020-12-04T09:31:00Z">
            <w:rPr/>
          </w:rPrChange>
        </w:rPr>
        <w:t xml:space="preserve"> o que éste </w:t>
      </w:r>
      <w:r w:rsidRPr="002F7B88">
        <w:rPr>
          <w:rFonts w:ascii="Arial" w:hAnsi="Arial"/>
          <w:sz w:val="24"/>
          <w:rPrChange w:id="2330" w:author="Bohorquez Manrique, German Javier, Enel Colombia" w:date="2020-12-04T09:31:00Z">
            <w:rPr/>
          </w:rPrChange>
        </w:rPr>
        <w:t>ha realizado operaciones destinadas a dichas activida</w:t>
      </w:r>
      <w:r w:rsidRPr="002F7B88">
        <w:rPr>
          <w:sz w:val="24"/>
          <w:rPrChange w:id="2331" w:author="Bohorquez Manrique, German Javier, Enel Colombia" w:date="2020-12-04T09:31:00Z">
            <w:rPr/>
          </w:rPrChange>
        </w:rPr>
        <w:t>des o a favor de personas que se encuentren relacionadas con las mismas.</w:t>
      </w:r>
    </w:p>
    <w:p w14:paraId="609D117B" w14:textId="77777777" w:rsidR="00057EFC" w:rsidRPr="00EE56F4" w:rsidRDefault="00057EFC" w:rsidP="00057EFC">
      <w:pPr>
        <w:pStyle w:val="Textoindependiente2"/>
        <w:ind w:right="-93"/>
        <w:rPr>
          <w:ins w:id="2332" w:author="Bohorquez Manrique, German Javier, Enel Colombia" w:date="2020-12-04T09:31:00Z"/>
          <w:rFonts w:ascii="Arial" w:hAnsi="Arial" w:cs="Arial"/>
          <w:b/>
          <w:bCs/>
          <w:lang w:val="es-CO"/>
        </w:rPr>
      </w:pPr>
    </w:p>
    <w:p w14:paraId="04B4820A" w14:textId="77777777" w:rsidR="00057EFC" w:rsidRPr="00EE56F4" w:rsidRDefault="00057EFC" w:rsidP="00057EFC">
      <w:pPr>
        <w:pStyle w:val="Textoindependiente2"/>
        <w:ind w:right="-93"/>
        <w:rPr>
          <w:ins w:id="2333" w:author="Bohorquez Manrique, German Javier, Enel Colombia" w:date="2020-12-04T09:31:00Z"/>
          <w:rFonts w:ascii="Arial" w:hAnsi="Arial" w:cs="Arial"/>
          <w:lang w:val="es-CO"/>
        </w:rPr>
      </w:pPr>
      <w:r w:rsidRPr="00EE56F4">
        <w:rPr>
          <w:rFonts w:ascii="Arial" w:hAnsi="Arial"/>
          <w:b/>
          <w:lang w:val="es-CO"/>
          <w:rPrChange w:id="2334" w:author="Bohorquez Manrique, German Javier, Enel Colombia" w:date="2020-12-04T09:31:00Z">
            <w:rPr/>
          </w:rPrChange>
        </w:rPr>
        <w:t>Parágrafo:</w:t>
      </w:r>
      <w:r w:rsidRPr="00EE56F4">
        <w:rPr>
          <w:rFonts w:ascii="Arial" w:hAnsi="Arial"/>
          <w:lang w:val="es-CO"/>
          <w:rPrChange w:id="2335" w:author="Bohorquez Manrique, German Javier, Enel Colombia" w:date="2020-12-04T09:31:00Z">
            <w:rPr/>
          </w:rPrChange>
        </w:rPr>
        <w:t xml:space="preserve"> Si a la fecha de terminación del negocio jurídico resultante de la aceptación de la OFERTA MERCANTIL </w:t>
      </w:r>
      <w:del w:id="2336" w:author="Bohorquez Manrique, German Javier, Enel Colombia" w:date="2020-12-04T09:31:00Z">
        <w:r>
          <w:delText xml:space="preserve"> </w:delText>
        </w:r>
      </w:del>
      <w:r w:rsidRPr="00EE56F4">
        <w:rPr>
          <w:rFonts w:ascii="Arial" w:hAnsi="Arial"/>
          <w:lang w:val="es-CO"/>
          <w:rPrChange w:id="2337" w:author="Bohorquez Manrique, German Javier, Enel Colombia" w:date="2020-12-04T09:31:00Z">
            <w:rPr/>
          </w:rPrChange>
        </w:rPr>
        <w:t xml:space="preserve">que le presentó ENEL-EMGESA al DESTINATARIO, la(s) frontera(s) comercial(es) del DESTINATARIO no ha(n) sido registrada(s) por otro comercializador, ENEL-EMGESA podrá prorrogar el negocio jurídico por un término de </w:t>
      </w:r>
      <w:del w:id="2338" w:author="Bohorquez Manrique, German Javier, Enel Colombia" w:date="2020-12-04T09:31:00Z">
        <w:r>
          <w:delText>un (</w:delText>
        </w:r>
      </w:del>
      <w:r w:rsidRPr="00EE56F4">
        <w:rPr>
          <w:rFonts w:ascii="Arial" w:hAnsi="Arial"/>
          <w:lang w:val="es-CO"/>
          <w:rPrChange w:id="2339" w:author="Bohorquez Manrique, German Javier, Enel Colombia" w:date="2020-12-04T09:31:00Z">
            <w:rPr/>
          </w:rPrChange>
        </w:rPr>
        <w:t>1</w:t>
      </w:r>
      <w:del w:id="2340" w:author="Bohorquez Manrique, German Javier, Enel Colombia" w:date="2020-12-04T09:31:00Z">
        <w:r>
          <w:delText>)</w:delText>
        </w:r>
      </w:del>
      <w:r w:rsidRPr="00EE56F4">
        <w:rPr>
          <w:rFonts w:ascii="Arial" w:hAnsi="Arial"/>
          <w:lang w:val="es-CO"/>
          <w:rPrChange w:id="2341" w:author="Bohorquez Manrique, German Javier, Enel Colombia" w:date="2020-12-04T09:31:00Z">
            <w:rPr/>
          </w:rPrChange>
        </w:rPr>
        <w:t xml:space="preserve"> año o hasta que (i) el DESTINATARIO haya aceptado una nueva oferta de venta de energía eléctrica de ENEL-EMGESA o (ii) el nuevo comercializador seleccionado por el DESTINATARIO haya registrado la frontera comercial correspondiente ante el </w:t>
      </w:r>
      <w:del w:id="2342" w:author="Bohorquez Manrique, German Javier, Enel Colombia" w:date="2020-12-04T09:31:00Z">
        <w:r>
          <w:delText>ASIC.</w:delText>
        </w:r>
      </w:del>
      <w:ins w:id="2343" w:author="Bohorquez Manrique, German Javier, Enel Colombia" w:date="2020-12-04T09:31:00Z">
        <w:r w:rsidRPr="00EE56F4">
          <w:rPr>
            <w:rFonts w:ascii="Arial" w:hAnsi="Arial" w:cs="Arial"/>
            <w:lang w:val="es-CO"/>
          </w:rPr>
          <w:t>Administrador del Sistema de Intercambios Comerciales (en adelante “ASIC”).</w:t>
        </w:r>
      </w:ins>
      <w:r w:rsidRPr="00EE56F4">
        <w:rPr>
          <w:rFonts w:ascii="Arial" w:hAnsi="Arial"/>
          <w:lang w:val="es-CO"/>
          <w:rPrChange w:id="2344" w:author="Bohorquez Manrique, German Javier, Enel Colombia" w:date="2020-12-04T09:31:00Z">
            <w:rPr/>
          </w:rPrChange>
        </w:rPr>
        <w:t xml:space="preserve"> En el evento en que ENEL-EMGESA decida continuar con la venta de energía, durante el periodo de la prórroga y hasta la fecha de inscripción de un nuevo acuerdo de suministro con el proveedor </w:t>
      </w:r>
      <w:del w:id="2345" w:author="Bohorquez Manrique, German Javier, Enel Colombia" w:date="2020-12-04T09:31:00Z">
        <w:r>
          <w:delText xml:space="preserve"> </w:delText>
        </w:r>
      </w:del>
      <w:r w:rsidRPr="00EE56F4">
        <w:rPr>
          <w:rFonts w:ascii="Arial" w:hAnsi="Arial"/>
          <w:lang w:val="es-CO"/>
          <w:rPrChange w:id="2346" w:author="Bohorquez Manrique, German Javier, Enel Colombia" w:date="2020-12-04T09:31:00Z">
            <w:rPr/>
          </w:rPrChange>
        </w:rPr>
        <w:t>de energía que el DESTINATARIO elija, ENEL-EMGESA aplicará como precio de venta del valor no regulado de que trata el numeral 2.1. De esta OFERTA MERCANTIL, el mayor valor entre: i) Como valor de generación G,</w:t>
      </w:r>
      <w:del w:id="2347" w:author="Bohorquez Manrique, German Javier, Enel Colombia" w:date="2020-12-04T09:31:00Z">
        <w:r>
          <w:delText xml:space="preserve"> </w:delText>
        </w:r>
      </w:del>
      <w:ins w:id="2348" w:author="Bohorquez Manrique, German Javier, Enel Colombia" w:date="2020-12-04T09:31:00Z">
        <w:r w:rsidRPr="00EE56F4">
          <w:rPr>
            <w:rFonts w:ascii="Arial" w:hAnsi="Arial" w:cs="Arial"/>
            <w:lang w:val="es-CO"/>
          </w:rPr>
          <w:t> </w:t>
        </w:r>
      </w:ins>
      <w:r w:rsidRPr="00EE56F4">
        <w:rPr>
          <w:rFonts w:ascii="Arial" w:hAnsi="Arial"/>
          <w:lang w:val="es-CO"/>
          <w:rPrChange w:id="2349" w:author="Bohorquez Manrique, German Javier, Enel Colombia" w:date="2020-12-04T09:31:00Z">
            <w:rPr/>
          </w:rPrChange>
        </w:rPr>
        <w:t>se liquidará con el precio horario de bolsa del mes de suministro con la versión</w:t>
      </w:r>
      <w:del w:id="2350" w:author="Bohorquez Manrique, German Javier, Enel Colombia" w:date="2020-12-04T09:31:00Z">
        <w:r>
          <w:delText xml:space="preserve"> </w:delText>
        </w:r>
      </w:del>
      <w:ins w:id="2351" w:author="Bohorquez Manrique, German Javier, Enel Colombia" w:date="2020-12-04T09:31:00Z">
        <w:r w:rsidRPr="00EE56F4">
          <w:rPr>
            <w:rFonts w:ascii="Arial" w:hAnsi="Arial" w:cs="Arial"/>
            <w:lang w:val="es-CO"/>
          </w:rPr>
          <w:t> </w:t>
        </w:r>
      </w:ins>
      <w:r w:rsidRPr="00EE56F4">
        <w:rPr>
          <w:rFonts w:ascii="Arial" w:hAnsi="Arial"/>
          <w:lang w:val="es-CO"/>
          <w:rPrChange w:id="2352" w:author="Bohorquez Manrique, German Javier, Enel Colombia" w:date="2020-12-04T09:31:00Z">
            <w:rPr/>
          </w:rPrChange>
        </w:rPr>
        <w:t xml:space="preserve">publicada por el ASIC (TXR) sin precio techo y sin piso; como valor de venta </w:t>
      </w:r>
      <w:commentRangeStart w:id="2353"/>
      <w:r w:rsidRPr="00F22BCA">
        <w:rPr>
          <w:rFonts w:ascii="Arial" w:hAnsi="Arial"/>
          <w:b/>
          <w:highlight w:val="green"/>
          <w:lang w:val="es-CO"/>
          <w:rPrChange w:id="2354" w:author="Bohorquez Manrique, German Javier, Enel Colombia" w:date="2020-12-04T09:31:00Z">
            <w:rPr/>
          </w:rPrChange>
        </w:rPr>
        <w:t>C</w:t>
      </w:r>
      <w:proofErr w:type="gramStart"/>
      <w:ins w:id="2355" w:author="Bohorquez Manrique, German Javier, Enel Colombia" w:date="2020-12-04T09:31:00Z">
        <w:r w:rsidRPr="00F22BCA">
          <w:rPr>
            <w:rFonts w:ascii="Arial" w:hAnsi="Arial" w:cs="Arial"/>
            <w:b/>
            <w:highlight w:val="green"/>
            <w:lang w:val="es-CO"/>
          </w:rPr>
          <w:t>=</w:t>
        </w:r>
        <w:r w:rsidRPr="00F22BCA">
          <w:rPr>
            <w:rFonts w:ascii="Arial" w:hAnsi="Arial" w:cs="Arial"/>
            <w:highlight w:val="green"/>
            <w:lang w:val="es-419"/>
          </w:rPr>
          <w:t>[</w:t>
        </w:r>
        <w:proofErr w:type="gramEnd"/>
        <w:r w:rsidRPr="00F22BCA">
          <w:rPr>
            <w:rFonts w:ascii="Arial" w:hAnsi="Arial" w:cs="Arial"/>
            <w:highlight w:val="green"/>
            <w:lang w:val="es-419"/>
          </w:rPr>
          <w:t>...</w:t>
        </w:r>
      </w:ins>
      <w:commentRangeEnd w:id="2353"/>
      <w:r w:rsidR="00F22BCA">
        <w:rPr>
          <w:rStyle w:val="Refdecomentario"/>
          <w:rFonts w:ascii="Times New Roman" w:hAnsi="Times New Roman"/>
          <w:lang w:val="es-MX" w:eastAsia="es-MX"/>
        </w:rPr>
        <w:commentReference w:id="2353"/>
      </w:r>
      <w:ins w:id="2356" w:author="Bohorquez Manrique, German Javier, Enel Colombia" w:date="2020-12-04T09:31:00Z">
        <w:r w:rsidRPr="00F22BCA">
          <w:rPr>
            <w:rFonts w:ascii="Arial" w:hAnsi="Arial" w:cs="Arial"/>
            <w:highlight w:val="green"/>
            <w:lang w:val="es-419"/>
          </w:rPr>
          <w:t>]</w:t>
        </w:r>
      </w:ins>
      <w:r w:rsidRPr="00EE56F4">
        <w:rPr>
          <w:rFonts w:ascii="Arial" w:hAnsi="Arial"/>
          <w:b/>
          <w:lang w:val="es-CO"/>
          <w:rPrChange w:id="2357" w:author="Bohorquez Manrique, German Javier, Enel Colombia" w:date="2020-12-04T09:31:00Z">
            <w:rPr/>
          </w:rPrChange>
        </w:rPr>
        <w:t xml:space="preserve"> </w:t>
      </w:r>
      <w:r w:rsidRPr="00EE56F4">
        <w:rPr>
          <w:rFonts w:ascii="Arial" w:hAnsi="Arial"/>
          <w:lang w:val="es-CO"/>
          <w:rPrChange w:id="2358" w:author="Bohorquez Manrique, German Javier, Enel Colombia" w:date="2020-12-04T09:31:00Z">
            <w:rPr/>
          </w:rPrChange>
        </w:rPr>
        <w:t>$col/</w:t>
      </w:r>
      <w:proofErr w:type="spellStart"/>
      <w:r w:rsidRPr="00EE56F4">
        <w:rPr>
          <w:rFonts w:ascii="Arial" w:hAnsi="Arial"/>
          <w:lang w:val="es-CO"/>
          <w:rPrChange w:id="2359" w:author="Bohorquez Manrique, German Javier, Enel Colombia" w:date="2020-12-04T09:31:00Z">
            <w:rPr/>
          </w:rPrChange>
        </w:rPr>
        <w:t>kWh</w:t>
      </w:r>
      <w:proofErr w:type="spellEnd"/>
      <w:r w:rsidRPr="00EE56F4">
        <w:rPr>
          <w:rFonts w:ascii="Arial" w:hAnsi="Arial"/>
          <w:lang w:val="es-CO"/>
          <w:rPrChange w:id="2360" w:author="Bohorquez Manrique, German Javier, Enel Colombia" w:date="2020-12-04T09:31:00Z">
            <w:rPr/>
          </w:rPrChange>
        </w:rPr>
        <w:t xml:space="preserve"> en pesos de </w:t>
      </w:r>
      <w:commentRangeStart w:id="2361"/>
      <w:ins w:id="2362" w:author="Bohorquez Manrique, German Javier, Enel Colombia" w:date="2020-12-04T09:31:00Z">
        <w:r w:rsidRPr="00F22BCA">
          <w:rPr>
            <w:rFonts w:ascii="Arial" w:hAnsi="Arial" w:cs="Arial"/>
            <w:b/>
            <w:highlight w:val="green"/>
            <w:lang w:val="es-CO"/>
          </w:rPr>
          <w:t>MMMM de 20</w:t>
        </w:r>
        <w:r w:rsidRPr="00F22BCA">
          <w:rPr>
            <w:rFonts w:ascii="Arial" w:hAnsi="Arial" w:cs="Arial"/>
            <w:highlight w:val="green"/>
            <w:lang w:val="es-419"/>
          </w:rPr>
          <w:t>[.</w:t>
        </w:r>
      </w:ins>
      <w:commentRangeEnd w:id="2361"/>
      <w:r w:rsidR="00F22BCA">
        <w:rPr>
          <w:rStyle w:val="Refdecomentario"/>
          <w:rFonts w:ascii="Times New Roman" w:hAnsi="Times New Roman"/>
          <w:lang w:val="es-MX" w:eastAsia="es-MX"/>
        </w:rPr>
        <w:commentReference w:id="2361"/>
      </w:r>
      <w:proofErr w:type="gramStart"/>
      <w:ins w:id="2363" w:author="Bohorquez Manrique, German Javier, Enel Colombia" w:date="2020-12-04T09:31:00Z">
        <w:r w:rsidRPr="00F22BCA">
          <w:rPr>
            <w:rFonts w:ascii="Arial" w:hAnsi="Arial" w:cs="Arial"/>
            <w:highlight w:val="green"/>
            <w:lang w:val="es-419"/>
          </w:rPr>
          <w:t>..</w:t>
        </w:r>
        <w:r w:rsidRPr="00696D02">
          <w:rPr>
            <w:rFonts w:ascii="Arial" w:hAnsi="Arial" w:cs="Arial"/>
            <w:highlight w:val="lightGray"/>
            <w:lang w:val="es-419"/>
          </w:rPr>
          <w:t>]</w:t>
        </w:r>
      </w:ins>
      <w:proofErr w:type="gramEnd"/>
      <w:r w:rsidRPr="00EE56F4">
        <w:rPr>
          <w:rFonts w:ascii="Arial" w:hAnsi="Arial"/>
          <w:lang w:val="es-CO"/>
          <w:rPrChange w:id="2364" w:author="Bohorquez Manrique, German Javier, Enel Colombia" w:date="2020-12-04T09:31:00Z">
            <w:rPr/>
          </w:rPrChange>
        </w:rPr>
        <w:t xml:space="preserve"> en cada hora, </w:t>
      </w:r>
      <w:del w:id="2365" w:author="Bohorquez Manrique, German Javier, Enel Colombia" w:date="2020-12-04T09:31:00Z">
        <w:r>
          <w:delText xml:space="preserve"> </w:delText>
        </w:r>
      </w:del>
      <w:r w:rsidRPr="00EE56F4">
        <w:rPr>
          <w:rFonts w:ascii="Arial" w:hAnsi="Arial"/>
          <w:lang w:val="es-CO"/>
          <w:rPrChange w:id="2366" w:author="Bohorquez Manrique, German Javier, Enel Colombia" w:date="2020-12-04T09:31:00Z">
            <w:rPr/>
          </w:rPrChange>
        </w:rPr>
        <w:t xml:space="preserve">el cual se indexará como se establece en el </w:t>
      </w:r>
      <w:ins w:id="2367" w:author="Bohorquez Manrique, German Javier, Enel Colombia" w:date="2020-12-04T09:31:00Z">
        <w:r w:rsidRPr="00EE56F4">
          <w:rPr>
            <w:rFonts w:ascii="Arial" w:hAnsi="Arial" w:cs="Arial"/>
            <w:lang w:val="es-CO"/>
          </w:rPr>
          <w:t>Numeral 8</w:t>
        </w:r>
      </w:ins>
      <w:r w:rsidRPr="00EE56F4">
        <w:rPr>
          <w:rFonts w:ascii="Arial" w:hAnsi="Arial"/>
          <w:lang w:val="es-CO"/>
          <w:rPrChange w:id="2368" w:author="Bohorquez Manrique, German Javier, Enel Colombia" w:date="2020-12-04T09:31:00Z">
            <w:rPr/>
          </w:rPrChange>
        </w:rPr>
        <w:t xml:space="preserve"> de este Anexo. ii) el valor del cargo de generación más venta (G+C) del comercializador con mayor número de usuarios regulados del mercado de venta en que se encuentre el DESTINATARIO</w:t>
      </w:r>
      <w:del w:id="2369" w:author="Bohorquez Manrique, German Javier, Enel Colombia" w:date="2020-12-04T09:31:00Z">
        <w:r>
          <w:delText>.</w:delText>
        </w:r>
      </w:del>
      <w:ins w:id="2370" w:author="Bohorquez Manrique, German Javier, Enel Colombia" w:date="2020-12-04T09:31:00Z">
        <w:r>
          <w:rPr>
            <w:rFonts w:ascii="Arial" w:hAnsi="Arial" w:cs="Arial"/>
            <w:lang w:val="es-CO"/>
          </w:rPr>
          <w:t xml:space="preserve"> más </w:t>
        </w:r>
        <w:commentRangeStart w:id="2371"/>
        <w:r w:rsidRPr="00F22BCA">
          <w:rPr>
            <w:rFonts w:ascii="Arial" w:hAnsi="Arial" w:cs="Arial"/>
            <w:b/>
            <w:highlight w:val="green"/>
            <w:lang w:val="es-CO"/>
          </w:rPr>
          <w:t>$</w:t>
        </w:r>
        <w:r w:rsidRPr="00F22BCA">
          <w:rPr>
            <w:rFonts w:ascii="Arial" w:hAnsi="Arial" w:cs="Arial"/>
            <w:highlight w:val="green"/>
            <w:lang w:val="es-419"/>
          </w:rPr>
          <w:t>[...]</w:t>
        </w:r>
        <w:r w:rsidRPr="00F22BCA">
          <w:rPr>
            <w:rFonts w:ascii="Arial" w:hAnsi="Arial" w:cs="Arial"/>
            <w:b/>
            <w:highlight w:val="green"/>
            <w:lang w:val="es-CO"/>
          </w:rPr>
          <w:t>/</w:t>
        </w:r>
      </w:ins>
      <w:commentRangeEnd w:id="2371"/>
      <w:proofErr w:type="spellStart"/>
      <w:r w:rsidR="00F22BCA" w:rsidRPr="00F22BCA">
        <w:rPr>
          <w:rStyle w:val="Refdecomentario"/>
          <w:rFonts w:ascii="Times New Roman" w:hAnsi="Times New Roman"/>
          <w:highlight w:val="green"/>
          <w:lang w:val="es-MX" w:eastAsia="es-MX"/>
        </w:rPr>
        <w:commentReference w:id="2371"/>
      </w:r>
      <w:ins w:id="2372" w:author="Bohorquez Manrique, German Javier, Enel Colombia" w:date="2020-12-04T09:31:00Z">
        <w:r w:rsidRPr="00F22BCA">
          <w:rPr>
            <w:rFonts w:ascii="Arial" w:hAnsi="Arial" w:cs="Arial"/>
            <w:b/>
            <w:highlight w:val="green"/>
            <w:lang w:val="es-CO"/>
          </w:rPr>
          <w:t>kWh</w:t>
        </w:r>
        <w:proofErr w:type="spellEnd"/>
        <w:r w:rsidRPr="00EE56F4">
          <w:rPr>
            <w:rFonts w:ascii="Arial" w:hAnsi="Arial" w:cs="Arial"/>
            <w:lang w:val="es-CO"/>
          </w:rPr>
          <w:t>. </w:t>
        </w:r>
      </w:ins>
    </w:p>
    <w:p w14:paraId="1BED71C2" w14:textId="77777777" w:rsidR="00057EFC" w:rsidRPr="00EE56F4" w:rsidRDefault="00057EFC">
      <w:pPr>
        <w:pStyle w:val="Textoindependiente2"/>
        <w:ind w:right="-93"/>
        <w:rPr>
          <w:rFonts w:ascii="Arial" w:hAnsi="Arial"/>
          <w:rPrChange w:id="2373" w:author="Bohorquez Manrique, German Javier, Enel Colombia" w:date="2020-12-04T09:31:00Z">
            <w:rPr/>
          </w:rPrChange>
        </w:rPr>
        <w:pPrChange w:id="2374" w:author="Bohorquez Manrique, German Javier, Enel Colombia" w:date="2020-12-04T09:31:00Z">
          <w:pPr>
            <w:ind w:left="-5"/>
          </w:pPr>
        </w:pPrChange>
      </w:pPr>
    </w:p>
    <w:p w14:paraId="7F31D4D2" w14:textId="77777777" w:rsidR="00057EFC" w:rsidRPr="00EE56F4" w:rsidRDefault="00057EFC">
      <w:pPr>
        <w:pStyle w:val="Textoindependiente2"/>
        <w:ind w:right="-93"/>
        <w:rPr>
          <w:rFonts w:ascii="Arial" w:hAnsi="Arial"/>
          <w:rPrChange w:id="2375" w:author="Bohorquez Manrique, German Javier, Enel Colombia" w:date="2020-12-04T09:31:00Z">
            <w:rPr/>
          </w:rPrChange>
        </w:rPr>
        <w:pPrChange w:id="2376" w:author="Bohorquez Manrique, German Javier, Enel Colombia" w:date="2020-12-04T09:31:00Z">
          <w:pPr>
            <w:ind w:left="-5" w:right="567"/>
          </w:pPr>
        </w:pPrChange>
      </w:pPr>
      <w:r w:rsidRPr="00EE56F4">
        <w:rPr>
          <w:rFonts w:ascii="Arial" w:hAnsi="Arial"/>
          <w:lang w:val="es-CO"/>
          <w:rPrChange w:id="2377" w:author="Bohorquez Manrique, German Javier, Enel Colombia" w:date="2020-12-04T09:31:00Z">
            <w:rPr/>
          </w:rPrChange>
        </w:rPr>
        <w:t xml:space="preserve">En el evento en que se presente un incumplimiento en las obligaciones de pago previstas en el presente Anexo o en la OFERTA MERCANTIL y se dé por terminado el Contrato, el DESTINATARIO </w:t>
      </w:r>
      <w:r>
        <w:rPr>
          <w:rFonts w:ascii="Arial" w:hAnsi="Arial"/>
          <w:lang w:val="es-CO"/>
          <w:rPrChange w:id="2378" w:author="Bohorquez Manrique, German Javier, Enel Colombia" w:date="2020-12-04T09:31:00Z">
            <w:rPr/>
          </w:rPrChange>
        </w:rPr>
        <w:t xml:space="preserve">podrá </w:t>
      </w:r>
      <w:r w:rsidRPr="00EE56F4">
        <w:rPr>
          <w:rFonts w:ascii="Arial" w:hAnsi="Arial"/>
          <w:lang w:val="es-CO"/>
          <w:rPrChange w:id="2379" w:author="Bohorquez Manrique, German Javier, Enel Colombia" w:date="2020-12-04T09:31:00Z">
            <w:rPr/>
          </w:rPrChange>
        </w:rPr>
        <w:t>caer al mercado regulado. En consecuencia, la prestación del servicio de energía estará a cargo del comercializador que atienda el mercado en donde se encuentren ubicadas las fronteras comerciales.</w:t>
      </w:r>
    </w:p>
    <w:p w14:paraId="35BE8915" w14:textId="77777777" w:rsidR="00057EFC" w:rsidRPr="00EE56F4" w:rsidRDefault="00057EFC" w:rsidP="00057EFC">
      <w:pPr>
        <w:pStyle w:val="Textoindependiente2"/>
        <w:ind w:right="-93"/>
        <w:rPr>
          <w:ins w:id="2380" w:author="Bohorquez Manrique, German Javier, Enel Colombia" w:date="2020-12-04T09:31:00Z"/>
          <w:rFonts w:ascii="Arial" w:hAnsi="Arial" w:cs="Arial"/>
          <w:lang w:val="es-CO"/>
        </w:rPr>
      </w:pPr>
    </w:p>
    <w:p w14:paraId="699DA9CB" w14:textId="77777777" w:rsidR="00057EFC" w:rsidRDefault="00057EFC" w:rsidP="00057EFC">
      <w:pPr>
        <w:autoSpaceDE w:val="0"/>
        <w:autoSpaceDN w:val="0"/>
        <w:adjustRightInd w:val="0"/>
        <w:spacing w:after="0" w:line="240" w:lineRule="auto"/>
        <w:jc w:val="both"/>
        <w:rPr>
          <w:ins w:id="2381" w:author="Bohorquez Manrique, German Javier, Enel Colombia" w:date="2020-12-04T09:31:00Z"/>
          <w:rFonts w:ascii="Arial" w:eastAsia="Arial" w:hAnsi="Arial" w:cs="Arial"/>
          <w:b/>
          <w:bCs/>
          <w:color w:val="000000"/>
          <w:sz w:val="24"/>
          <w:szCs w:val="24"/>
          <w:lang w:val="es-419" w:eastAsia="es-ES"/>
        </w:rPr>
      </w:pPr>
      <w:r>
        <w:rPr>
          <w:rFonts w:ascii="Arial" w:hAnsi="Arial"/>
          <w:b/>
          <w:sz w:val="24"/>
          <w:rPrChange w:id="2382" w:author="Bohorquez Manrique, German Javier, Enel Colombia" w:date="2020-12-04T09:31:00Z">
            <w:rPr/>
          </w:rPrChange>
        </w:rPr>
        <w:t xml:space="preserve">13. </w:t>
      </w:r>
      <w:r w:rsidRPr="00BA3930">
        <w:rPr>
          <w:b/>
          <w:sz w:val="24"/>
          <w:rPrChange w:id="2383" w:author="Bohorquez Manrique, German Javier, Enel Colombia" w:date="2020-12-04T09:31:00Z">
            <w:rPr/>
          </w:rPrChange>
        </w:rPr>
        <w:t xml:space="preserve">Cláusula Penal </w:t>
      </w:r>
    </w:p>
    <w:p w14:paraId="6087AF4E" w14:textId="77777777" w:rsidR="00057EFC" w:rsidRDefault="00057EFC">
      <w:pPr>
        <w:autoSpaceDE w:val="0"/>
        <w:autoSpaceDN w:val="0"/>
        <w:adjustRightInd w:val="0"/>
        <w:spacing w:after="0" w:line="240" w:lineRule="auto"/>
        <w:jc w:val="both"/>
        <w:rPr>
          <w:sz w:val="24"/>
          <w:rPrChange w:id="2384" w:author="Bohorquez Manrique, German Javier, Enel Colombia" w:date="2020-12-04T09:31:00Z">
            <w:rPr/>
          </w:rPrChange>
        </w:rPr>
        <w:pPrChange w:id="2385" w:author="Bohorquez Manrique, German Javier, Enel Colombia" w:date="2020-12-04T09:31:00Z">
          <w:pPr>
            <w:pStyle w:val="Ttulo1"/>
            <w:ind w:left="-5" w:right="13"/>
          </w:pPr>
        </w:pPrChange>
      </w:pPr>
    </w:p>
    <w:p w14:paraId="505D2604" w14:textId="77777777" w:rsidR="00057EFC" w:rsidRPr="00BA3930" w:rsidRDefault="00057EFC" w:rsidP="00057EFC">
      <w:pPr>
        <w:autoSpaceDE w:val="0"/>
        <w:autoSpaceDN w:val="0"/>
        <w:adjustRightInd w:val="0"/>
        <w:spacing w:after="0" w:line="240" w:lineRule="auto"/>
        <w:jc w:val="both"/>
        <w:rPr>
          <w:ins w:id="2386" w:author="Bohorquez Manrique, German Javier, Enel Colombia" w:date="2020-12-04T09:31:00Z"/>
          <w:rFonts w:ascii="Arial" w:eastAsia="Arial" w:hAnsi="Arial" w:cs="Arial"/>
          <w:bCs/>
          <w:color w:val="000000"/>
          <w:sz w:val="24"/>
          <w:szCs w:val="24"/>
          <w:lang w:val="es-419" w:eastAsia="es-ES"/>
        </w:rPr>
      </w:pPr>
      <w:r w:rsidRPr="00BA3930">
        <w:rPr>
          <w:rFonts w:ascii="Arial" w:hAnsi="Arial"/>
          <w:sz w:val="24"/>
          <w:rPrChange w:id="2387" w:author="Bohorquez Manrique, German Javier, Enel Colombia" w:date="2020-12-04T09:31:00Z">
            <w:rPr/>
          </w:rPrChange>
        </w:rPr>
        <w:t>En el evento en que se configu</w:t>
      </w:r>
      <w:r w:rsidRPr="00BA3930">
        <w:rPr>
          <w:sz w:val="24"/>
          <w:rPrChange w:id="2388" w:author="Bohorquez Manrique, German Javier, Enel Colombia" w:date="2020-12-04T09:31:00Z">
            <w:rPr/>
          </w:rPrChange>
        </w:rPr>
        <w:t xml:space="preserve">ren las causales de terminación previstas en el literal c), d), f), g), h), i) y j) del </w:t>
      </w:r>
      <w:r>
        <w:rPr>
          <w:sz w:val="24"/>
          <w:rPrChange w:id="2389" w:author="Bohorquez Manrique, German Javier, Enel Colombia" w:date="2020-12-04T09:31:00Z">
            <w:rPr/>
          </w:rPrChange>
        </w:rPr>
        <w:t>N</w:t>
      </w:r>
      <w:r w:rsidRPr="00BA3930">
        <w:rPr>
          <w:rFonts w:ascii="Arial" w:hAnsi="Arial"/>
          <w:sz w:val="24"/>
          <w:rPrChange w:id="2390" w:author="Bohorquez Manrique, German Javier, Enel Colombia" w:date="2020-12-04T09:31:00Z">
            <w:rPr/>
          </w:rPrChange>
        </w:rPr>
        <w:t>umeral 12 anterior, el DESTINATARIO le pagará a ENEL-EMGESA a título de Cláusula Penal una suma equivalente al valor de 3 facturaciones mensuales, tomando como referen</w:t>
      </w:r>
      <w:r w:rsidRPr="00BA3930">
        <w:rPr>
          <w:sz w:val="24"/>
          <w:rPrChange w:id="2391" w:author="Bohorquez Manrique, German Javier, Enel Colombia" w:date="2020-12-04T09:31:00Z">
            <w:rPr/>
          </w:rPrChange>
        </w:rPr>
        <w:t xml:space="preserve">cia el resultado del promedio facturado en el último semestre. En caso que el DESTINATARIO no tenga consumos registrados o no alcance los seis meses de consumo continuos, la pena de que trata el presente numeral se calculará </w:t>
      </w:r>
      <w:r w:rsidRPr="00762CB5">
        <w:rPr>
          <w:sz w:val="24"/>
          <w:lang w:val="es-ES"/>
        </w:rPr>
        <w:t xml:space="preserve">tomando como referencia un consumo base definido de </w:t>
      </w:r>
      <w:commentRangeStart w:id="2392"/>
      <w:ins w:id="2393" w:author="Bohorquez Manrique, German Javier, Enel Colombia" w:date="2020-12-04T09:31:00Z">
        <w:r w:rsidRPr="00696D02">
          <w:rPr>
            <w:sz w:val="24"/>
            <w:szCs w:val="24"/>
            <w:highlight w:val="lightGray"/>
          </w:rPr>
          <w:t>[</w:t>
        </w:r>
        <w:r w:rsidRPr="00656A65">
          <w:rPr>
            <w:sz w:val="24"/>
            <w:szCs w:val="24"/>
            <w:highlight w:val="green"/>
          </w:rPr>
          <w:t>...]</w:t>
        </w:r>
      </w:ins>
      <w:commentRangeEnd w:id="2392"/>
      <w:r w:rsidR="00656A65" w:rsidRPr="00656A65">
        <w:rPr>
          <w:rStyle w:val="Refdecomentario"/>
          <w:rFonts w:ascii="Times New Roman" w:eastAsia="Times New Roman" w:hAnsi="Times New Roman" w:cs="Times New Roman"/>
          <w:highlight w:val="green"/>
          <w:lang w:val="es-MX" w:eastAsia="es-MX"/>
        </w:rPr>
        <w:commentReference w:id="2392"/>
      </w:r>
      <w:r w:rsidRPr="00656A65">
        <w:rPr>
          <w:b/>
          <w:sz w:val="24"/>
          <w:highlight w:val="green"/>
          <w:lang w:val="es-ES"/>
        </w:rPr>
        <w:t xml:space="preserve"> </w:t>
      </w:r>
      <w:proofErr w:type="spellStart"/>
      <w:r w:rsidRPr="00656A65">
        <w:rPr>
          <w:b/>
          <w:sz w:val="24"/>
          <w:highlight w:val="green"/>
          <w:lang w:val="es-ES"/>
        </w:rPr>
        <w:t>kWh</w:t>
      </w:r>
      <w:proofErr w:type="spellEnd"/>
      <w:r w:rsidRPr="00656A65">
        <w:rPr>
          <w:b/>
          <w:sz w:val="24"/>
          <w:highlight w:val="green"/>
          <w:lang w:val="es-ES"/>
        </w:rPr>
        <w:t>/m</w:t>
      </w:r>
      <w:r w:rsidRPr="00762CB5">
        <w:rPr>
          <w:b/>
          <w:sz w:val="24"/>
          <w:lang w:val="es-ES"/>
        </w:rPr>
        <w:t>es</w:t>
      </w:r>
      <w:r w:rsidRPr="00762CB5">
        <w:rPr>
          <w:sz w:val="24"/>
          <w:lang w:val="es-ES"/>
        </w:rPr>
        <w:t xml:space="preserve"> </w:t>
      </w:r>
      <w:r w:rsidRPr="00BA3930">
        <w:rPr>
          <w:sz w:val="24"/>
          <w:rPrChange w:id="2394" w:author="Bohorquez Manrique, German Javier, Enel Colombia" w:date="2020-12-04T09:31:00Z">
            <w:rPr/>
          </w:rPrChange>
        </w:rPr>
        <w:t>y se liquidará teniendo en cuenta la tarifa de la energía que corresponda al mes en que se haya declarado</w:t>
      </w:r>
      <w:del w:id="2395" w:author="Bohorquez Manrique, German Javier, Enel Colombia" w:date="2020-12-04T09:31:00Z">
        <w:r>
          <w:delText xml:space="preserve"> </w:delText>
        </w:r>
      </w:del>
      <w:ins w:id="2396" w:author="Bohorquez Manrique, German Javier, Enel Colombia" w:date="2020-12-04T09:31:00Z">
        <w:r w:rsidRPr="00BA3930">
          <w:rPr>
            <w:bCs/>
            <w:sz w:val="24"/>
            <w:szCs w:val="24"/>
            <w:lang w:eastAsia="es-ES"/>
          </w:rPr>
          <w:t> </w:t>
        </w:r>
      </w:ins>
      <w:r w:rsidRPr="00762CB5">
        <w:rPr>
          <w:sz w:val="24"/>
        </w:rPr>
        <w:t>el incumplimiento.</w:t>
      </w:r>
      <w:ins w:id="2397" w:author="Bohorquez Manrique, German Javier, Enel Colombia" w:date="2020-12-04T09:31:00Z">
        <w:r w:rsidRPr="00BA3930">
          <w:rPr>
            <w:bCs/>
            <w:sz w:val="24"/>
            <w:szCs w:val="24"/>
            <w:lang w:eastAsia="es-ES"/>
          </w:rPr>
          <w:t xml:space="preserve"> </w:t>
        </w:r>
      </w:ins>
    </w:p>
    <w:p w14:paraId="208849C3" w14:textId="77777777" w:rsidR="00057EFC" w:rsidRPr="00EE56F4" w:rsidRDefault="00057EFC" w:rsidP="00057EFC">
      <w:pPr>
        <w:tabs>
          <w:tab w:val="num" w:pos="990"/>
        </w:tabs>
        <w:autoSpaceDE w:val="0"/>
        <w:autoSpaceDN w:val="0"/>
        <w:adjustRightInd w:val="0"/>
        <w:spacing w:after="0" w:line="240" w:lineRule="auto"/>
        <w:jc w:val="both"/>
        <w:rPr>
          <w:rFonts w:ascii="Arial" w:hAnsi="Arial"/>
          <w:sz w:val="24"/>
          <w:rPrChange w:id="2398" w:author="Bohorquez Manrique, German Javier, Enel Colombia" w:date="2020-12-04T09:31:00Z">
            <w:rPr/>
          </w:rPrChange>
        </w:rPr>
      </w:pPr>
    </w:p>
    <w:p w14:paraId="27827D4E" w14:textId="77777777" w:rsidR="00057EFC" w:rsidRPr="00762CB5" w:rsidRDefault="00057EFC" w:rsidP="00057EFC">
      <w:pPr>
        <w:tabs>
          <w:tab w:val="num" w:pos="990"/>
        </w:tabs>
        <w:autoSpaceDE w:val="0"/>
        <w:autoSpaceDN w:val="0"/>
        <w:adjustRightInd w:val="0"/>
        <w:spacing w:after="0" w:line="240" w:lineRule="auto"/>
        <w:jc w:val="both"/>
        <w:rPr>
          <w:rFonts w:ascii="Arial" w:eastAsia="Arial" w:hAnsi="Arial" w:cs="Arial"/>
          <w:color w:val="000000"/>
          <w:sz w:val="24"/>
          <w:lang w:val="es-ES" w:eastAsia="es-419"/>
        </w:rPr>
      </w:pPr>
      <w:r w:rsidRPr="00EE56F4">
        <w:rPr>
          <w:rFonts w:ascii="Arial" w:hAnsi="Arial"/>
          <w:sz w:val="24"/>
          <w:rPrChange w:id="2399" w:author="Bohorquez Manrique, German Javier, Enel Colombia" w:date="2020-12-04T09:31:00Z">
            <w:rPr/>
          </w:rPrChange>
        </w:rPr>
        <w:t>En caso de que el DESTINATARIO, por causas diferentes a las enunciadas en el párrafo</w:t>
      </w:r>
      <w:r w:rsidRPr="00EE56F4">
        <w:rPr>
          <w:sz w:val="24"/>
          <w:rPrChange w:id="2400" w:author="Bohorquez Manrique, German Javier, Enel Colombia" w:date="2020-12-04T09:31:00Z">
            <w:rPr/>
          </w:rPrChange>
        </w:rPr>
        <w:t xml:space="preserve"> precedente, desista unilateralmente del negocio una vez suscrito el contrato o aceptada la OFERTA MERCANTIL, pagará a ENEL-EMGESA a título de Cláusula Penal, una suma</w:t>
      </w:r>
      <w:r w:rsidRPr="00762CB5">
        <w:rPr>
          <w:sz w:val="24"/>
          <w:lang w:val="es-ES"/>
        </w:rPr>
        <w:t xml:space="preserve"> equivalente al 50% del valor del Contrato, correspondiente al período que falte para completar el término previsto. Para la liquidación de lo anterior, se tomará como referencia el tiempo que haga falta para completar el término inicialmente establecido para la duración total del Contrato, multiplicado por el consumo</w:t>
      </w:r>
      <w:r w:rsidRPr="00762CB5">
        <w:rPr>
          <w:sz w:val="24"/>
        </w:rPr>
        <w:t xml:space="preserve"> promedio facturado en el último semestre</w:t>
      </w:r>
      <w:r w:rsidRPr="00762CB5">
        <w:rPr>
          <w:sz w:val="24"/>
          <w:lang w:val="es-ES"/>
        </w:rPr>
        <w:t xml:space="preserve"> y este resultado multiplicado a su vez, por el valor pactado</w:t>
      </w:r>
      <w:del w:id="2401" w:author="Bohorquez Manrique, German Javier, Enel Colombia" w:date="2020-12-04T09:31:00Z">
        <w:r>
          <w:delText xml:space="preserve"> </w:delText>
        </w:r>
      </w:del>
      <w:ins w:id="2402" w:author="Bohorquez Manrique, German Javier, Enel Colombia" w:date="2020-12-04T09:31:00Z">
        <w:r w:rsidRPr="00EE56F4">
          <w:rPr>
            <w:bCs/>
            <w:sz w:val="24"/>
            <w:szCs w:val="24"/>
            <w:lang w:val="es-ES" w:eastAsia="es-ES"/>
          </w:rPr>
          <w:t> </w:t>
        </w:r>
      </w:ins>
      <w:r w:rsidRPr="00762CB5">
        <w:rPr>
          <w:sz w:val="24"/>
          <w:lang w:val="es-ES"/>
        </w:rPr>
        <w:t xml:space="preserve">para la tarifa de la energía que corresponda al mes en que se declara el incumplimiento. </w:t>
      </w:r>
      <w:r w:rsidRPr="00762CB5">
        <w:rPr>
          <w:sz w:val="24"/>
        </w:rPr>
        <w:t xml:space="preserve">En caso que el DESTINATARIO no tenga consumos registrados o no alcance los 6 meses de consumo </w:t>
      </w:r>
      <w:r w:rsidRPr="00762CB5">
        <w:rPr>
          <w:sz w:val="24"/>
        </w:rPr>
        <w:lastRenderedPageBreak/>
        <w:t xml:space="preserve">continuos, la pena de que trata el presente numeral se calculará </w:t>
      </w:r>
      <w:r w:rsidRPr="00762CB5">
        <w:rPr>
          <w:sz w:val="24"/>
          <w:lang w:val="es-ES"/>
        </w:rPr>
        <w:t xml:space="preserve">tomando como referencia un consumo base definido de </w:t>
      </w:r>
      <w:commentRangeStart w:id="2403"/>
      <w:ins w:id="2404" w:author="Bohorquez Manrique, German Javier, Enel Colombia" w:date="2020-12-04T09:31:00Z">
        <w:r w:rsidRPr="003A6D38">
          <w:rPr>
            <w:sz w:val="24"/>
            <w:szCs w:val="24"/>
            <w:highlight w:val="green"/>
          </w:rPr>
          <w:t>[...]</w:t>
        </w:r>
      </w:ins>
      <w:r w:rsidRPr="003A6D38">
        <w:rPr>
          <w:b/>
          <w:sz w:val="24"/>
          <w:highlight w:val="green"/>
          <w:lang w:val="es-ES"/>
        </w:rPr>
        <w:t xml:space="preserve"> </w:t>
      </w:r>
      <w:commentRangeEnd w:id="2403"/>
      <w:r w:rsidR="003A6D38">
        <w:rPr>
          <w:rStyle w:val="Refdecomentario"/>
          <w:rFonts w:ascii="Times New Roman" w:eastAsia="Times New Roman" w:hAnsi="Times New Roman" w:cs="Times New Roman"/>
          <w:lang w:val="es-MX" w:eastAsia="es-MX"/>
        </w:rPr>
        <w:commentReference w:id="2403"/>
      </w:r>
      <w:proofErr w:type="spellStart"/>
      <w:r w:rsidRPr="003A6D38">
        <w:rPr>
          <w:b/>
          <w:sz w:val="24"/>
          <w:highlight w:val="green"/>
          <w:lang w:val="es-ES"/>
        </w:rPr>
        <w:t>kWh</w:t>
      </w:r>
      <w:proofErr w:type="spellEnd"/>
      <w:r w:rsidRPr="003A6D38">
        <w:rPr>
          <w:b/>
          <w:sz w:val="24"/>
          <w:highlight w:val="green"/>
          <w:lang w:val="es-ES"/>
        </w:rPr>
        <w:t>/mes</w:t>
      </w:r>
      <w:r w:rsidRPr="00762CB5">
        <w:rPr>
          <w:b/>
          <w:sz w:val="24"/>
          <w:lang w:val="es-ES"/>
        </w:rPr>
        <w:t>.</w:t>
      </w:r>
      <w:r w:rsidRPr="00762CB5">
        <w:rPr>
          <w:sz w:val="24"/>
          <w:lang w:val="es-ES"/>
        </w:rPr>
        <w:t xml:space="preserve"> </w:t>
      </w:r>
    </w:p>
    <w:p w14:paraId="540DED68" w14:textId="77777777" w:rsidR="00057EFC" w:rsidRPr="00EE56F4" w:rsidRDefault="00057EFC" w:rsidP="00057EFC">
      <w:pPr>
        <w:tabs>
          <w:tab w:val="num" w:pos="990"/>
        </w:tabs>
        <w:autoSpaceDE w:val="0"/>
        <w:autoSpaceDN w:val="0"/>
        <w:adjustRightInd w:val="0"/>
        <w:spacing w:after="0" w:line="240" w:lineRule="auto"/>
        <w:jc w:val="both"/>
        <w:rPr>
          <w:ins w:id="2405" w:author="Bohorquez Manrique, German Javier, Enel Colombia" w:date="2020-12-04T09:31:00Z"/>
          <w:rFonts w:ascii="Arial" w:hAnsi="Arial" w:cs="Arial"/>
          <w:bCs/>
          <w:sz w:val="24"/>
          <w:szCs w:val="24"/>
          <w:lang w:val="es-ES" w:eastAsia="es-ES"/>
        </w:rPr>
      </w:pPr>
    </w:p>
    <w:p w14:paraId="355980FB" w14:textId="77777777" w:rsidR="00057EFC" w:rsidRPr="00EE56F4" w:rsidRDefault="00057EFC" w:rsidP="00057EFC">
      <w:pPr>
        <w:tabs>
          <w:tab w:val="num" w:pos="990"/>
        </w:tabs>
        <w:autoSpaceDE w:val="0"/>
        <w:autoSpaceDN w:val="0"/>
        <w:adjustRightInd w:val="0"/>
        <w:spacing w:after="0" w:line="240" w:lineRule="auto"/>
        <w:jc w:val="both"/>
        <w:rPr>
          <w:ins w:id="2406" w:author="Bohorquez Manrique, German Javier, Enel Colombia" w:date="2020-12-04T09:31:00Z"/>
          <w:rFonts w:ascii="Arial" w:hAnsi="Arial" w:cs="Arial"/>
          <w:bCs/>
          <w:sz w:val="24"/>
          <w:szCs w:val="24"/>
          <w:lang w:eastAsia="es-ES"/>
        </w:rPr>
      </w:pPr>
      <w:r w:rsidRPr="00762CB5">
        <w:rPr>
          <w:rFonts w:ascii="Arial" w:hAnsi="Arial"/>
          <w:b/>
          <w:sz w:val="24"/>
        </w:rPr>
        <w:t>Parágrafo 1:</w:t>
      </w:r>
      <w:r w:rsidRPr="00762CB5">
        <w:rPr>
          <w:rFonts w:ascii="Arial" w:hAnsi="Arial"/>
          <w:sz w:val="24"/>
        </w:rPr>
        <w:t xml:space="preserve"> Para todos los casos mencionados, se usará el consumo que resulte más alto, entre el consumo base definido y el consumo promedio facturado en el último semestre.</w:t>
      </w:r>
      <w:ins w:id="2407" w:author="Bohorquez Manrique, German Javier, Enel Colombia" w:date="2020-12-04T09:31:00Z">
        <w:r w:rsidRPr="00EE56F4">
          <w:rPr>
            <w:rFonts w:ascii="Arial" w:hAnsi="Arial" w:cs="Arial"/>
            <w:bCs/>
            <w:sz w:val="24"/>
            <w:szCs w:val="24"/>
            <w:lang w:eastAsia="es-ES"/>
          </w:rPr>
          <w:t xml:space="preserve"> </w:t>
        </w:r>
      </w:ins>
    </w:p>
    <w:p w14:paraId="45B5DAA0" w14:textId="77777777" w:rsidR="00057EFC" w:rsidRPr="00762CB5" w:rsidRDefault="00057EFC" w:rsidP="00057EFC">
      <w:pPr>
        <w:tabs>
          <w:tab w:val="num" w:pos="990"/>
        </w:tabs>
        <w:autoSpaceDE w:val="0"/>
        <w:autoSpaceDN w:val="0"/>
        <w:adjustRightInd w:val="0"/>
        <w:spacing w:after="0" w:line="240" w:lineRule="auto"/>
        <w:jc w:val="both"/>
        <w:rPr>
          <w:rFonts w:ascii="Arial" w:hAnsi="Arial"/>
          <w:sz w:val="24"/>
        </w:rPr>
      </w:pPr>
    </w:p>
    <w:p w14:paraId="6C9103DD" w14:textId="77777777" w:rsidR="00057EFC" w:rsidRPr="00762CB5" w:rsidRDefault="00057EFC" w:rsidP="00057EFC">
      <w:pPr>
        <w:tabs>
          <w:tab w:val="num" w:pos="990"/>
        </w:tabs>
        <w:autoSpaceDE w:val="0"/>
        <w:autoSpaceDN w:val="0"/>
        <w:adjustRightInd w:val="0"/>
        <w:spacing w:after="0" w:line="240" w:lineRule="auto"/>
        <w:jc w:val="both"/>
        <w:rPr>
          <w:rFonts w:ascii="Arial" w:hAnsi="Arial"/>
          <w:sz w:val="24"/>
        </w:rPr>
      </w:pPr>
      <w:r w:rsidRPr="00762CB5">
        <w:rPr>
          <w:rFonts w:ascii="Arial" w:hAnsi="Arial"/>
          <w:b/>
          <w:sz w:val="24"/>
        </w:rPr>
        <w:t>Parágrafo 2:</w:t>
      </w:r>
      <w:r w:rsidRPr="00762CB5">
        <w:rPr>
          <w:rFonts w:ascii="Arial" w:hAnsi="Arial"/>
          <w:sz w:val="24"/>
        </w:rPr>
        <w:t xml:space="preserve"> Los pagos mencionados se deberán realizar dentro de los 30 días siguientes a la fecha en que ENEL-EMGESA notifique a EL DESTINATARIO la terminación anticipada del Contrato</w:t>
      </w:r>
    </w:p>
    <w:p w14:paraId="124E2A07" w14:textId="77777777" w:rsidR="00057EFC" w:rsidRPr="00EE56F4" w:rsidRDefault="00057EFC" w:rsidP="00057EFC">
      <w:pPr>
        <w:tabs>
          <w:tab w:val="num" w:pos="990"/>
        </w:tabs>
        <w:autoSpaceDE w:val="0"/>
        <w:autoSpaceDN w:val="0"/>
        <w:adjustRightInd w:val="0"/>
        <w:spacing w:after="0" w:line="240" w:lineRule="auto"/>
        <w:jc w:val="both"/>
        <w:rPr>
          <w:ins w:id="2408" w:author="Bohorquez Manrique, German Javier, Enel Colombia" w:date="2020-12-04T09:31:00Z"/>
          <w:rFonts w:ascii="Arial" w:hAnsi="Arial" w:cs="Arial"/>
          <w:sz w:val="24"/>
          <w:szCs w:val="24"/>
        </w:rPr>
      </w:pPr>
      <w:ins w:id="2409" w:author="Bohorquez Manrique, German Javier, Enel Colombia" w:date="2020-12-04T09:31:00Z">
        <w:r w:rsidRPr="00EE56F4">
          <w:rPr>
            <w:rFonts w:ascii="Arial" w:hAnsi="Arial" w:cs="Arial"/>
            <w:sz w:val="24"/>
            <w:szCs w:val="24"/>
          </w:rPr>
          <w:t>.</w:t>
        </w:r>
      </w:ins>
    </w:p>
    <w:p w14:paraId="5BAF0204" w14:textId="77777777" w:rsidR="00057EFC" w:rsidRPr="00762CB5" w:rsidRDefault="00057EFC" w:rsidP="00057EFC">
      <w:pPr>
        <w:tabs>
          <w:tab w:val="num" w:pos="990"/>
        </w:tabs>
        <w:autoSpaceDE w:val="0"/>
        <w:autoSpaceDN w:val="0"/>
        <w:adjustRightInd w:val="0"/>
        <w:spacing w:after="0" w:line="240" w:lineRule="auto"/>
        <w:jc w:val="both"/>
        <w:rPr>
          <w:rFonts w:ascii="Arial" w:hAnsi="Arial"/>
          <w:sz w:val="24"/>
        </w:rPr>
      </w:pPr>
      <w:r w:rsidRPr="00762CB5">
        <w:rPr>
          <w:rFonts w:ascii="Arial" w:hAnsi="Arial"/>
          <w:b/>
          <w:sz w:val="24"/>
        </w:rPr>
        <w:t>Parágrafo 3</w:t>
      </w:r>
      <w:r w:rsidRPr="00762CB5">
        <w:rPr>
          <w:rFonts w:ascii="Arial" w:hAnsi="Arial"/>
          <w:sz w:val="24"/>
        </w:rPr>
        <w:t>. La constitución del Contrato Consensual autoriza a las partes para tomar el valor de esta pena pecuniaria de los valores pendientes de pago o de las garantías otorgadas para respaldar las obligaciones a su cargo.</w:t>
      </w:r>
    </w:p>
    <w:p w14:paraId="63ED4B7D" w14:textId="77777777" w:rsidR="00057EFC" w:rsidRPr="00EE56F4" w:rsidRDefault="00057EFC" w:rsidP="00057EFC">
      <w:pPr>
        <w:tabs>
          <w:tab w:val="num" w:pos="990"/>
        </w:tabs>
        <w:autoSpaceDE w:val="0"/>
        <w:autoSpaceDN w:val="0"/>
        <w:adjustRightInd w:val="0"/>
        <w:spacing w:after="0" w:line="240" w:lineRule="auto"/>
        <w:jc w:val="both"/>
        <w:rPr>
          <w:ins w:id="2410" w:author="Bohorquez Manrique, German Javier, Enel Colombia" w:date="2020-12-04T09:31:00Z"/>
          <w:rFonts w:ascii="Arial" w:eastAsia="Calibri" w:hAnsi="Arial" w:cs="Arial"/>
          <w:sz w:val="24"/>
          <w:szCs w:val="24"/>
        </w:rPr>
      </w:pPr>
    </w:p>
    <w:p w14:paraId="2175D3CD" w14:textId="77777777" w:rsidR="00057EFC" w:rsidRPr="00762CB5" w:rsidRDefault="00057EFC" w:rsidP="00057EFC">
      <w:pPr>
        <w:spacing w:after="0" w:line="240" w:lineRule="auto"/>
        <w:jc w:val="both"/>
        <w:rPr>
          <w:rFonts w:ascii="Arial" w:hAnsi="Arial"/>
          <w:sz w:val="24"/>
        </w:rPr>
      </w:pPr>
      <w:r w:rsidRPr="00762CB5">
        <w:rPr>
          <w:rFonts w:ascii="Arial" w:hAnsi="Arial"/>
          <w:b/>
          <w:sz w:val="24"/>
        </w:rPr>
        <w:t xml:space="preserve">Parágrafo 4. </w:t>
      </w:r>
      <w:r w:rsidRPr="00762CB5">
        <w:rPr>
          <w:rFonts w:ascii="Arial" w:hAnsi="Arial"/>
          <w:sz w:val="24"/>
        </w:rPr>
        <w:t>La Cláusula Penal que corresponda, se aplicará sin perjuicio de que la parte cumplida solicite a la otra la totalidad del valor de los perjuicios causados en lo que excedan el monto previsto.</w:t>
      </w:r>
    </w:p>
    <w:p w14:paraId="404B2DB3" w14:textId="77777777" w:rsidR="00057EFC" w:rsidRDefault="00057EFC" w:rsidP="00057EFC">
      <w:pPr>
        <w:spacing w:after="0" w:line="240" w:lineRule="auto"/>
        <w:jc w:val="both"/>
        <w:rPr>
          <w:ins w:id="2411" w:author="Bohorquez Manrique, German Javier, Enel Colombia" w:date="2020-12-04T09:31:00Z"/>
          <w:rFonts w:ascii="Arial" w:hAnsi="Arial" w:cs="Arial"/>
          <w:sz w:val="24"/>
          <w:szCs w:val="24"/>
        </w:rPr>
      </w:pPr>
    </w:p>
    <w:p w14:paraId="1F24F7C8" w14:textId="77777777" w:rsidR="00057EFC" w:rsidRPr="00EE56F4" w:rsidRDefault="00057EFC" w:rsidP="00057EFC">
      <w:pPr>
        <w:spacing w:after="0" w:line="240" w:lineRule="auto"/>
        <w:jc w:val="both"/>
        <w:rPr>
          <w:ins w:id="2412" w:author="Bohorquez Manrique, German Javier, Enel Colombia" w:date="2020-12-04T09:31:00Z"/>
          <w:rFonts w:ascii="Arial" w:hAnsi="Arial" w:cs="Arial"/>
          <w:sz w:val="24"/>
          <w:szCs w:val="24"/>
        </w:rPr>
      </w:pPr>
    </w:p>
    <w:p w14:paraId="68427FA2" w14:textId="77777777" w:rsidR="00057EFC" w:rsidRDefault="00057EFC" w:rsidP="00057EFC">
      <w:pPr>
        <w:pStyle w:val="Textoindependiente2"/>
        <w:ind w:right="-93"/>
        <w:rPr>
          <w:ins w:id="2413" w:author="Bohorquez Manrique, German Javier, Enel Colombia" w:date="2020-12-04T09:31:00Z"/>
          <w:rFonts w:ascii="Arial" w:hAnsi="Arial" w:cs="Arial"/>
          <w:lang w:val="es-CO"/>
        </w:rPr>
      </w:pPr>
      <w:r w:rsidRPr="00762CB5">
        <w:rPr>
          <w:rFonts w:ascii="Arial" w:hAnsi="Arial"/>
          <w:b/>
          <w:lang w:val="es-CO"/>
        </w:rPr>
        <w:t>14. Impuesto de Timbre</w:t>
      </w:r>
      <w:del w:id="2414" w:author="Bohorquez Manrique, German Javier, Enel Colombia" w:date="2020-12-04T09:31:00Z">
        <w:r>
          <w:rPr>
            <w:rFonts w:ascii="Arial" w:eastAsia="Arial" w:hAnsi="Arial" w:cs="Arial"/>
            <w:b/>
          </w:rPr>
          <w:delText xml:space="preserve">: </w:delText>
        </w:r>
      </w:del>
    </w:p>
    <w:p w14:paraId="5A274ABC" w14:textId="77777777" w:rsidR="00057EFC" w:rsidRDefault="00057EFC">
      <w:pPr>
        <w:pStyle w:val="Textoindependiente2"/>
        <w:ind w:right="-93"/>
        <w:rPr>
          <w:rFonts w:ascii="Arial" w:hAnsi="Arial"/>
          <w:rPrChange w:id="2415" w:author="Bohorquez Manrique, German Javier, Enel Colombia" w:date="2020-12-04T09:31:00Z">
            <w:rPr/>
          </w:rPrChange>
        </w:rPr>
        <w:pPrChange w:id="2416" w:author="Bohorquez Manrique, German Javier, Enel Colombia" w:date="2020-12-04T09:31:00Z">
          <w:pPr>
            <w:spacing w:after="311" w:line="265" w:lineRule="auto"/>
            <w:ind w:left="-5" w:right="13"/>
          </w:pPr>
        </w:pPrChange>
      </w:pPr>
    </w:p>
    <w:p w14:paraId="306AE2D1" w14:textId="77777777" w:rsidR="00057EFC" w:rsidRPr="00EE56F4" w:rsidRDefault="00057EFC">
      <w:pPr>
        <w:pStyle w:val="Textoindependiente2"/>
        <w:tabs>
          <w:tab w:val="left" w:pos="0"/>
        </w:tabs>
        <w:ind w:right="-93"/>
        <w:rPr>
          <w:rFonts w:ascii="Arial" w:hAnsi="Arial"/>
          <w:rPrChange w:id="2417" w:author="Bohorquez Manrique, German Javier, Enel Colombia" w:date="2020-12-04T09:31:00Z">
            <w:rPr/>
          </w:rPrChange>
        </w:rPr>
        <w:pPrChange w:id="2418" w:author="Bohorquez Manrique, German Javier, Enel Colombia" w:date="2020-12-04T09:31:00Z">
          <w:pPr>
            <w:ind w:left="-5"/>
          </w:pPr>
        </w:pPrChange>
      </w:pPr>
      <w:r w:rsidRPr="00EE56F4">
        <w:rPr>
          <w:rFonts w:ascii="Arial" w:hAnsi="Arial"/>
          <w:lang w:val="es-CO"/>
          <w:rPrChange w:id="2419" w:author="Bohorquez Manrique, German Javier, Enel Colombia" w:date="2020-12-04T09:31:00Z">
            <w:rPr/>
          </w:rPrChange>
        </w:rPr>
        <w:t>En caso de causarse el impuesto de timbre, su importe estará a cargo del DESTINATARIO en el 100% de la cuantía.</w:t>
      </w:r>
    </w:p>
    <w:p w14:paraId="0F8C4192" w14:textId="77777777" w:rsidR="00057EFC" w:rsidRPr="00EE56F4" w:rsidRDefault="00057EFC" w:rsidP="00057EFC">
      <w:pPr>
        <w:pStyle w:val="Textoindependiente2"/>
        <w:ind w:right="-93"/>
        <w:rPr>
          <w:ins w:id="2420" w:author="Bohorquez Manrique, German Javier, Enel Colombia" w:date="2020-12-04T09:31:00Z"/>
          <w:rFonts w:ascii="Arial" w:hAnsi="Arial" w:cs="Arial"/>
          <w:lang w:val="es-CO"/>
        </w:rPr>
      </w:pPr>
    </w:p>
    <w:p w14:paraId="12BC491F" w14:textId="77777777" w:rsidR="00057EFC" w:rsidRPr="00057EFC" w:rsidRDefault="00057EFC">
      <w:pPr>
        <w:pStyle w:val="Textoindependiente2"/>
        <w:ind w:right="-93"/>
        <w:pPrChange w:id="2421" w:author="Bohorquez Manrique, German Javier, Enel Colombia" w:date="2020-12-04T09:31:00Z">
          <w:pPr>
            <w:pStyle w:val="Ttulo1"/>
            <w:ind w:left="-5" w:right="13"/>
          </w:pPr>
        </w:pPrChange>
      </w:pPr>
      <w:r>
        <w:rPr>
          <w:rFonts w:ascii="Arial" w:hAnsi="Arial"/>
          <w:b/>
          <w:lang w:val="es-CO"/>
          <w:rPrChange w:id="2422" w:author="Bohorquez Manrique, German Javier, Enel Colombia" w:date="2020-12-04T09:31:00Z">
            <w:rPr>
              <w:b w:val="0"/>
            </w:rPr>
          </w:rPrChange>
        </w:rPr>
        <w:t xml:space="preserve">15. </w:t>
      </w:r>
      <w:r w:rsidRPr="00EE56F4">
        <w:rPr>
          <w:rFonts w:ascii="Arial" w:hAnsi="Arial"/>
          <w:b/>
          <w:rPrChange w:id="2423" w:author="Bohorquez Manrique, German Javier, Enel Colombia" w:date="2020-12-04T09:31:00Z">
            <w:rPr>
              <w:b w:val="0"/>
            </w:rPr>
          </w:rPrChange>
        </w:rPr>
        <w:t>Solución de controversias</w:t>
      </w:r>
      <w:ins w:id="2424" w:author="Bohorquez Manrique, German Javier, Enel Colombia" w:date="2020-12-04T09:31:00Z">
        <w:r w:rsidRPr="00EE56F4">
          <w:rPr>
            <w:rFonts w:ascii="Arial" w:hAnsi="Arial" w:cs="Arial"/>
            <w:b/>
            <w:noProof/>
          </w:rPr>
          <w:t xml:space="preserve"> </w:t>
        </w:r>
      </w:ins>
    </w:p>
    <w:p w14:paraId="5C4DDDE3" w14:textId="77777777" w:rsidR="00057EFC" w:rsidRDefault="00057EFC" w:rsidP="00057EFC">
      <w:pPr>
        <w:pStyle w:val="Textoindependiente2"/>
        <w:ind w:right="-93"/>
        <w:rPr>
          <w:ins w:id="2425" w:author="Bohorquez Manrique, German Javier, Enel Colombia" w:date="2020-12-04T09:31:00Z"/>
          <w:rFonts w:ascii="Arial" w:hAnsi="Arial" w:cs="Arial"/>
          <w:b/>
          <w:noProof/>
        </w:rPr>
      </w:pPr>
    </w:p>
    <w:p w14:paraId="32462D13" w14:textId="77777777" w:rsidR="00057EFC" w:rsidRPr="003A0737" w:rsidRDefault="00057EFC">
      <w:pPr>
        <w:pStyle w:val="Textoindependiente2"/>
        <w:ind w:right="-93"/>
        <w:rPr>
          <w:rFonts w:ascii="Arial" w:hAnsi="Arial"/>
          <w:b/>
          <w:rPrChange w:id="2426" w:author="Bohorquez Manrique, German Javier, Enel Colombia" w:date="2020-12-04T09:31:00Z">
            <w:rPr/>
          </w:rPrChange>
        </w:rPr>
        <w:pPrChange w:id="2427" w:author="Bohorquez Manrique, German Javier, Enel Colombia" w:date="2020-12-04T09:31:00Z">
          <w:pPr>
            <w:ind w:left="-5"/>
          </w:pPr>
        </w:pPrChange>
      </w:pPr>
      <w:r w:rsidRPr="00EE56F4">
        <w:rPr>
          <w:rFonts w:ascii="Arial" w:hAnsi="Arial"/>
          <w:lang w:val="es-CO"/>
          <w:rPrChange w:id="2428" w:author="Bohorquez Manrique, German Javier, Enel Colombia" w:date="2020-12-04T09:31:00Z">
            <w:rPr/>
          </w:rPrChange>
        </w:rPr>
        <w:t>En caso de suscribirse el Contrato o aceptarse la OFERTA MERCANTIL</w:t>
      </w:r>
      <w:r>
        <w:rPr>
          <w:rFonts w:ascii="Arial" w:hAnsi="Arial"/>
          <w:lang w:val="es-CO"/>
          <w:rPrChange w:id="2429" w:author="Bohorquez Manrique, German Javier, Enel Colombia" w:date="2020-12-04T09:31:00Z">
            <w:rPr/>
          </w:rPrChange>
        </w:rPr>
        <w:t xml:space="preserve"> y</w:t>
      </w:r>
      <w:r w:rsidRPr="00EE56F4">
        <w:rPr>
          <w:rFonts w:ascii="Arial" w:hAnsi="Arial"/>
          <w:lang w:val="es-CO"/>
          <w:rPrChange w:id="2430" w:author="Bohorquez Manrique, German Javier, Enel Colombia" w:date="2020-12-04T09:31:00Z">
            <w:rPr/>
          </w:rPrChange>
        </w:rPr>
        <w:t xml:space="preserve"> </w:t>
      </w:r>
      <w:r w:rsidRPr="00EE56F4">
        <w:rPr>
          <w:rFonts w:ascii="Arial" w:hAnsi="Arial"/>
          <w:rPrChange w:id="2431" w:author="Bohorquez Manrique, German Javier, Enel Colombia" w:date="2020-12-04T09:31:00Z">
            <w:rPr/>
          </w:rPrChange>
        </w:rPr>
        <w:t xml:space="preserve">salvo en lo referente a acciones que puedan adelantarse por la vía ejecutiva, toda diferencia o controversia que surja entre las Partes con ocasión del Contrato o negocio resultante de la aceptación de la </w:t>
      </w:r>
      <w:r w:rsidRPr="00EE56F4">
        <w:rPr>
          <w:rFonts w:ascii="Arial" w:hAnsi="Arial"/>
          <w:lang w:val="es-CO"/>
          <w:rPrChange w:id="2432" w:author="Bohorquez Manrique, German Javier, Enel Colombia" w:date="2020-12-04T09:31:00Z">
            <w:rPr/>
          </w:rPrChange>
        </w:rPr>
        <w:t>OFERTA MERCANTIL</w:t>
      </w:r>
      <w:r w:rsidRPr="00EE56F4">
        <w:rPr>
          <w:rFonts w:ascii="Arial" w:hAnsi="Arial"/>
          <w:rPrChange w:id="2433" w:author="Bohorquez Manrique, German Javier, Enel Colombia" w:date="2020-12-04T09:31:00Z">
            <w:rPr/>
          </w:rPrChange>
        </w:rPr>
        <w:t xml:space="preserve"> presentada por ENEL-EMGESA al DESTINATRIO, o que tenga relación directa o indirecta con el mismo, se </w:t>
      </w:r>
      <w:r>
        <w:rPr>
          <w:rFonts w:ascii="Arial" w:hAnsi="Arial"/>
          <w:rPrChange w:id="2434" w:author="Bohorquez Manrique, German Javier, Enel Colombia" w:date="2020-12-04T09:31:00Z">
            <w:rPr/>
          </w:rPrChange>
        </w:rPr>
        <w:t>someterá inicialmente a una etapa de Arreglo Directo, s</w:t>
      </w:r>
      <w:r w:rsidRPr="00EE56F4">
        <w:rPr>
          <w:rFonts w:ascii="Arial" w:hAnsi="Arial"/>
          <w:rPrChange w:id="2435" w:author="Bohorquez Manrique, German Javier, Enel Colombia" w:date="2020-12-04T09:31:00Z">
            <w:rPr/>
          </w:rPrChange>
        </w:rPr>
        <w:t xml:space="preserve">i transcurridos 2 meses, contados a partir de la solicitud que haga una de las Partes a la otra con el fin de solucionar las diferencias las Partes no llegaren a un acuerdo, </w:t>
      </w:r>
      <w:r>
        <w:rPr>
          <w:rFonts w:ascii="Arial" w:hAnsi="Arial"/>
          <w:rPrChange w:id="2436" w:author="Bohorquez Manrique, German Javier, Enel Colombia" w:date="2020-12-04T09:31:00Z">
            <w:rPr/>
          </w:rPrChange>
        </w:rPr>
        <w:t xml:space="preserve"> quedarán en libertad de acudir a la Justicia Ordinaria de </w:t>
      </w:r>
      <w:r w:rsidRPr="00EE56F4">
        <w:rPr>
          <w:rFonts w:ascii="Arial" w:hAnsi="Arial"/>
          <w:rPrChange w:id="2437" w:author="Bohorquez Manrique, German Javier, Enel Colombia" w:date="2020-12-04T09:31:00Z">
            <w:rPr/>
          </w:rPrChange>
        </w:rPr>
        <w:t xml:space="preserve"> </w:t>
      </w:r>
      <w:r>
        <w:rPr>
          <w:rFonts w:ascii="Arial" w:hAnsi="Arial"/>
          <w:rPrChange w:id="2438" w:author="Bohorquez Manrique, German Javier, Enel Colombia" w:date="2020-12-04T09:31:00Z">
            <w:rPr/>
          </w:rPrChange>
        </w:rPr>
        <w:t>la</w:t>
      </w:r>
      <w:r w:rsidRPr="00EE56F4">
        <w:rPr>
          <w:rFonts w:ascii="Arial" w:hAnsi="Arial"/>
          <w:rPrChange w:id="2439" w:author="Bohorquez Manrique, German Javier, Enel Colombia" w:date="2020-12-04T09:31:00Z">
            <w:rPr/>
          </w:rPrChange>
        </w:rPr>
        <w:t xml:space="preserve"> República de Colombia</w:t>
      </w:r>
      <w:r>
        <w:rPr>
          <w:rFonts w:ascii="Arial" w:hAnsi="Arial"/>
          <w:rPrChange w:id="2440" w:author="Bohorquez Manrique, German Javier, Enel Colombia" w:date="2020-12-04T09:31:00Z">
            <w:rPr/>
          </w:rPrChange>
        </w:rPr>
        <w:t xml:space="preserve"> para resolver el conflicto</w:t>
      </w:r>
      <w:r w:rsidRPr="00EE56F4">
        <w:rPr>
          <w:rFonts w:ascii="Arial" w:hAnsi="Arial"/>
          <w:rPrChange w:id="2441" w:author="Bohorquez Manrique, German Javier, Enel Colombia" w:date="2020-12-04T09:31:00Z">
            <w:rPr/>
          </w:rPrChange>
        </w:rPr>
        <w:t xml:space="preserve">. </w:t>
      </w:r>
      <w:ins w:id="2442" w:author="Bohorquez Manrique, German Javier, Enel Colombia" w:date="2020-12-04T09:31:00Z">
        <w:r w:rsidRPr="00EE56F4">
          <w:rPr>
            <w:rFonts w:ascii="Arial" w:hAnsi="Arial" w:cs="Arial"/>
          </w:rPr>
          <w:t xml:space="preserve"> </w:t>
        </w:r>
      </w:ins>
    </w:p>
    <w:p w14:paraId="493C030D" w14:textId="77777777" w:rsidR="00057EFC" w:rsidRPr="00EE56F4" w:rsidRDefault="00057EFC" w:rsidP="00057EFC">
      <w:pPr>
        <w:widowControl w:val="0"/>
        <w:autoSpaceDE w:val="0"/>
        <w:autoSpaceDN w:val="0"/>
        <w:adjustRightInd w:val="0"/>
        <w:spacing w:after="0" w:line="240" w:lineRule="auto"/>
        <w:ind w:right="-93"/>
        <w:jc w:val="both"/>
        <w:rPr>
          <w:ins w:id="2443" w:author="Bohorquez Manrique, German Javier, Enel Colombia" w:date="2020-12-04T09:31:00Z"/>
          <w:rFonts w:ascii="Arial" w:hAnsi="Arial" w:cs="Arial"/>
          <w:b/>
          <w:bCs/>
          <w:sz w:val="24"/>
          <w:szCs w:val="24"/>
        </w:rPr>
      </w:pPr>
    </w:p>
    <w:p w14:paraId="1E4DD8B3" w14:textId="77777777" w:rsidR="00057EFC" w:rsidRDefault="00057EFC" w:rsidP="00057EFC">
      <w:pPr>
        <w:pStyle w:val="Textoindependiente2"/>
        <w:ind w:right="-93"/>
        <w:rPr>
          <w:ins w:id="2444" w:author="Bohorquez Manrique, German Javier, Enel Colombia" w:date="2020-12-04T09:31:00Z"/>
          <w:rFonts w:ascii="Arial" w:hAnsi="Arial" w:cs="Arial"/>
          <w:b/>
        </w:rPr>
      </w:pPr>
      <w:r>
        <w:rPr>
          <w:rFonts w:ascii="Arial" w:hAnsi="Arial"/>
          <w:b/>
          <w:lang w:val="es-CO"/>
          <w:rPrChange w:id="2445" w:author="Bohorquez Manrique, German Javier, Enel Colombia" w:date="2020-12-04T09:31:00Z">
            <w:rPr>
              <w:b/>
            </w:rPr>
          </w:rPrChange>
        </w:rPr>
        <w:t>16</w:t>
      </w:r>
      <w:del w:id="2446" w:author="Bohorquez Manrique, German Javier, Enel Colombia" w:date="2020-12-04T09:31:00Z">
        <w:r>
          <w:rPr>
            <w:rFonts w:ascii="Arial" w:eastAsia="Arial" w:hAnsi="Arial" w:cs="Arial"/>
            <w:b/>
          </w:rPr>
          <w:delText>.</w:delText>
        </w:r>
      </w:del>
      <w:ins w:id="2447" w:author="Bohorquez Manrique, German Javier, Enel Colombia" w:date="2020-12-04T09:31:00Z">
        <w:r>
          <w:rPr>
            <w:rFonts w:ascii="Arial" w:hAnsi="Arial" w:cs="Arial"/>
            <w:b/>
            <w:lang w:val="es-CO"/>
          </w:rPr>
          <w:t>-</w:t>
        </w:r>
      </w:ins>
      <w:r>
        <w:rPr>
          <w:rFonts w:ascii="Arial" w:hAnsi="Arial"/>
          <w:b/>
          <w:lang w:val="es-CO"/>
          <w:rPrChange w:id="2448" w:author="Bohorquez Manrique, German Javier, Enel Colombia" w:date="2020-12-04T09:31:00Z">
            <w:rPr>
              <w:b/>
            </w:rPr>
          </w:rPrChange>
        </w:rPr>
        <w:t xml:space="preserve"> </w:t>
      </w:r>
      <w:r w:rsidRPr="00EE56F4">
        <w:rPr>
          <w:rFonts w:ascii="Arial" w:hAnsi="Arial"/>
          <w:b/>
          <w:rPrChange w:id="2449" w:author="Bohorquez Manrique, German Javier, Enel Colombia" w:date="2020-12-04T09:31:00Z">
            <w:rPr>
              <w:b/>
            </w:rPr>
          </w:rPrChange>
        </w:rPr>
        <w:t>Racionamiento de Energía</w:t>
      </w:r>
      <w:del w:id="2450" w:author="Bohorquez Manrique, German Javier, Enel Colombia" w:date="2020-12-04T09:31:00Z">
        <w:r>
          <w:rPr>
            <w:rFonts w:ascii="Arial" w:eastAsia="Arial" w:hAnsi="Arial" w:cs="Arial"/>
            <w:b/>
          </w:rPr>
          <w:delText xml:space="preserve">: </w:delText>
        </w:r>
      </w:del>
      <w:ins w:id="2451" w:author="Bohorquez Manrique, German Javier, Enel Colombia" w:date="2020-12-04T09:31:00Z">
        <w:r w:rsidRPr="00EE56F4">
          <w:rPr>
            <w:rFonts w:ascii="Arial" w:hAnsi="Arial" w:cs="Arial"/>
            <w:b/>
          </w:rPr>
          <w:t xml:space="preserve"> </w:t>
        </w:r>
      </w:ins>
    </w:p>
    <w:p w14:paraId="2B7F0FBD" w14:textId="77777777" w:rsidR="00057EFC" w:rsidRDefault="00057EFC">
      <w:pPr>
        <w:pStyle w:val="Textoindependiente2"/>
        <w:ind w:right="-93"/>
        <w:rPr>
          <w:rFonts w:ascii="Arial" w:hAnsi="Arial"/>
          <w:rPrChange w:id="2452" w:author="Bohorquez Manrique, German Javier, Enel Colombia" w:date="2020-12-04T09:31:00Z">
            <w:rPr/>
          </w:rPrChange>
        </w:rPr>
        <w:pPrChange w:id="2453" w:author="Bohorquez Manrique, German Javier, Enel Colombia" w:date="2020-12-04T09:31:00Z">
          <w:pPr>
            <w:spacing w:after="311" w:line="265" w:lineRule="auto"/>
            <w:ind w:left="-5" w:right="13"/>
          </w:pPr>
        </w:pPrChange>
      </w:pPr>
    </w:p>
    <w:p w14:paraId="448B8ECA" w14:textId="77777777" w:rsidR="00057EFC" w:rsidRDefault="00057EFC">
      <w:pPr>
        <w:pStyle w:val="Textoindependiente2"/>
        <w:tabs>
          <w:tab w:val="left" w:pos="0"/>
        </w:tabs>
        <w:ind w:right="-93"/>
        <w:rPr>
          <w:rFonts w:ascii="Arial" w:hAnsi="Arial"/>
          <w:rPrChange w:id="2454" w:author="Bohorquez Manrique, German Javier, Enel Colombia" w:date="2020-12-04T09:31:00Z">
            <w:rPr/>
          </w:rPrChange>
        </w:rPr>
        <w:pPrChange w:id="2455" w:author="Bohorquez Manrique, German Javier, Enel Colombia" w:date="2020-12-04T09:31:00Z">
          <w:pPr>
            <w:ind w:left="-5"/>
          </w:pPr>
        </w:pPrChange>
      </w:pPr>
      <w:r w:rsidRPr="00EE56F4">
        <w:rPr>
          <w:rFonts w:ascii="Arial" w:hAnsi="Arial"/>
          <w:rPrChange w:id="2456" w:author="Bohorquez Manrique, German Javier, Enel Colombia" w:date="2020-12-04T09:31:00Z">
            <w:rPr/>
          </w:rPrChange>
        </w:rPr>
        <w:t>En el evento de un Racionamiento de Energía decretado por autoridad competente o como consecuencia de indisponibilidades en el Sistema de Transmisión Nacional o Regional, la venta de energía</w:t>
      </w:r>
      <w:r>
        <w:rPr>
          <w:rFonts w:ascii="Arial" w:hAnsi="Arial"/>
          <w:rPrChange w:id="2457" w:author="Bohorquez Manrique, German Javier, Enel Colombia" w:date="2020-12-04T09:31:00Z">
            <w:rPr/>
          </w:rPrChange>
        </w:rPr>
        <w:t xml:space="preserve"> eléctrica</w:t>
      </w:r>
      <w:r w:rsidRPr="00EE56F4">
        <w:rPr>
          <w:rFonts w:ascii="Arial" w:hAnsi="Arial"/>
          <w:rPrChange w:id="2458" w:author="Bohorquez Manrique, German Javier, Enel Colombia" w:date="2020-12-04T09:31:00Z">
            <w:rPr/>
          </w:rPrChange>
        </w:rPr>
        <w:t xml:space="preserve"> deberá ajustarse a las condiciones y requerimientos que establezca la autoridad competente para tales circunstancias. En este caso, ENEL-EMGESA no será responsable por el incumplimiento de las obligaciones contractuales de venta de energía eléctrica originado en virtud del racionamiento de energía. Si las autoridades competentes modifican la regulación en tal sentido que implique para ENEL-EMGESA una afectación en las condiciones económicas iniciales del </w:t>
      </w:r>
      <w:r>
        <w:rPr>
          <w:rFonts w:ascii="Arial" w:hAnsi="Arial"/>
          <w:rPrChange w:id="2459" w:author="Bohorquez Manrique, German Javier, Enel Colombia" w:date="2020-12-04T09:31:00Z">
            <w:rPr/>
          </w:rPrChange>
        </w:rPr>
        <w:t>C</w:t>
      </w:r>
      <w:r w:rsidRPr="00EE56F4">
        <w:rPr>
          <w:rFonts w:ascii="Arial" w:hAnsi="Arial"/>
          <w:rPrChange w:id="2460" w:author="Bohorquez Manrique, German Javier, Enel Colombia" w:date="2020-12-04T09:31:00Z">
            <w:rPr/>
          </w:rPrChange>
        </w:rPr>
        <w:t xml:space="preserve">ontrato, ENEL-EMGESA tendrá la facultad de solicitar la renegociación de las condiciones del negocio jurídico propuesto. En caso de que no se llegue a un acuerdo en un plazo de 2 meses sobre estas nuevas condiciones, ENEL-EMGESA podrá </w:t>
      </w:r>
      <w:r w:rsidRPr="00EE56F4">
        <w:rPr>
          <w:rFonts w:ascii="Arial" w:hAnsi="Arial"/>
          <w:rPrChange w:id="2461" w:author="Bohorquez Manrique, German Javier, Enel Colombia" w:date="2020-12-04T09:31:00Z">
            <w:rPr/>
          </w:rPrChange>
        </w:rPr>
        <w:lastRenderedPageBreak/>
        <w:t xml:space="preserve">dar por terminada la relación jurídica sin que haya lugar al reconocimiento y pago de indemnización o pena alguna a favor del DESTINATARIO. Los demás términos y condiciones del </w:t>
      </w:r>
      <w:r>
        <w:rPr>
          <w:rFonts w:ascii="Arial" w:hAnsi="Arial"/>
          <w:rPrChange w:id="2462" w:author="Bohorquez Manrique, German Javier, Enel Colombia" w:date="2020-12-04T09:31:00Z">
            <w:rPr/>
          </w:rPrChange>
        </w:rPr>
        <w:t>C</w:t>
      </w:r>
      <w:r w:rsidRPr="00EE56F4">
        <w:rPr>
          <w:rFonts w:ascii="Arial" w:hAnsi="Arial"/>
          <w:rPrChange w:id="2463" w:author="Bohorquez Manrique, German Javier, Enel Colombia" w:date="2020-12-04T09:31:00Z">
            <w:rPr/>
          </w:rPrChange>
        </w:rPr>
        <w:t xml:space="preserve">ontrato o negocio jurídico de venta de energía eléctrica, que surja de la aceptación de la </w:t>
      </w:r>
      <w:r w:rsidRPr="00EE56F4">
        <w:rPr>
          <w:rFonts w:ascii="Arial" w:hAnsi="Arial"/>
          <w:lang w:val="es-CO"/>
          <w:rPrChange w:id="2464" w:author="Bohorquez Manrique, German Javier, Enel Colombia" w:date="2020-12-04T09:31:00Z">
            <w:rPr/>
          </w:rPrChange>
        </w:rPr>
        <w:t>OFERTA MERCANTIL</w:t>
      </w:r>
      <w:r w:rsidRPr="00EE56F4">
        <w:rPr>
          <w:rFonts w:ascii="Arial" w:hAnsi="Arial"/>
          <w:rPrChange w:id="2465" w:author="Bohorquez Manrique, German Javier, Enel Colombia" w:date="2020-12-04T09:31:00Z">
            <w:rPr/>
          </w:rPrChange>
        </w:rPr>
        <w:t xml:space="preserve"> que le presentó ENEL-EMGESA al DESTINATARIO, no se entenderán modificados siempre y cuando éstos no resulten afectados por la declaración de un racionamiento de energía.</w:t>
      </w:r>
    </w:p>
    <w:p w14:paraId="38F1C003" w14:textId="77777777" w:rsidR="00057EFC" w:rsidRPr="00EE56F4" w:rsidRDefault="00057EFC" w:rsidP="00057EFC">
      <w:pPr>
        <w:pStyle w:val="Textoindependiente2"/>
        <w:tabs>
          <w:tab w:val="left" w:pos="0"/>
        </w:tabs>
        <w:ind w:right="-93"/>
        <w:rPr>
          <w:ins w:id="2466" w:author="Bohorquez Manrique, German Javier, Enel Colombia" w:date="2020-12-04T09:31:00Z"/>
          <w:rFonts w:ascii="Arial" w:hAnsi="Arial" w:cs="Arial"/>
        </w:rPr>
      </w:pPr>
    </w:p>
    <w:p w14:paraId="2D600AC2" w14:textId="77777777" w:rsidR="00057EFC" w:rsidRPr="00EE56F4" w:rsidRDefault="00057EFC" w:rsidP="00057EFC">
      <w:pPr>
        <w:autoSpaceDE w:val="0"/>
        <w:autoSpaceDN w:val="0"/>
        <w:adjustRightInd w:val="0"/>
        <w:spacing w:after="0" w:line="240" w:lineRule="auto"/>
        <w:ind w:right="-93"/>
        <w:jc w:val="both"/>
        <w:rPr>
          <w:ins w:id="2467" w:author="Bohorquez Manrique, German Javier, Enel Colombia" w:date="2020-12-04T09:31:00Z"/>
          <w:rFonts w:ascii="Arial" w:hAnsi="Arial" w:cs="Arial"/>
          <w:sz w:val="24"/>
          <w:szCs w:val="24"/>
        </w:rPr>
      </w:pPr>
    </w:p>
    <w:p w14:paraId="58897BE2" w14:textId="77777777" w:rsidR="00057EFC" w:rsidRPr="00057EFC" w:rsidRDefault="00057EFC">
      <w:pPr>
        <w:pStyle w:val="Textoindependiente2"/>
        <w:ind w:right="-93"/>
        <w:pPrChange w:id="2468" w:author="Bohorquez Manrique, German Javier, Enel Colombia" w:date="2020-12-04T09:31:00Z">
          <w:pPr>
            <w:pStyle w:val="Ttulo1"/>
            <w:ind w:left="-5" w:right="13"/>
          </w:pPr>
        </w:pPrChange>
      </w:pPr>
      <w:r>
        <w:rPr>
          <w:rFonts w:ascii="Arial" w:hAnsi="Arial"/>
          <w:b/>
          <w:lang w:val="es-CO"/>
          <w:rPrChange w:id="2469" w:author="Bohorquez Manrique, German Javier, Enel Colombia" w:date="2020-12-04T09:31:00Z">
            <w:rPr>
              <w:b w:val="0"/>
            </w:rPr>
          </w:rPrChange>
        </w:rPr>
        <w:t xml:space="preserve">17. </w:t>
      </w:r>
      <w:r w:rsidRPr="00EE56F4">
        <w:rPr>
          <w:rFonts w:ascii="Arial" w:hAnsi="Arial"/>
          <w:b/>
          <w:rPrChange w:id="2470" w:author="Bohorquez Manrique, German Javier, Enel Colombia" w:date="2020-12-04T09:31:00Z">
            <w:rPr>
              <w:b w:val="0"/>
            </w:rPr>
          </w:rPrChange>
        </w:rPr>
        <w:t>Remuneración de la Venta de Energía Eléctrica</w:t>
      </w:r>
    </w:p>
    <w:p w14:paraId="2D626AEA" w14:textId="77777777" w:rsidR="00057EFC" w:rsidRDefault="00057EFC" w:rsidP="00057EFC">
      <w:pPr>
        <w:pStyle w:val="Textoindependiente2"/>
        <w:ind w:right="-93"/>
        <w:rPr>
          <w:ins w:id="2471" w:author="Bohorquez Manrique, German Javier, Enel Colombia" w:date="2020-12-04T09:31:00Z"/>
          <w:rFonts w:ascii="Arial" w:hAnsi="Arial" w:cs="Arial"/>
          <w:b/>
          <w:bCs/>
        </w:rPr>
      </w:pPr>
    </w:p>
    <w:p w14:paraId="33AC565F" w14:textId="77777777" w:rsidR="00057EFC" w:rsidRPr="00240628" w:rsidRDefault="00057EFC">
      <w:pPr>
        <w:pStyle w:val="Textoindependiente2"/>
        <w:ind w:right="-93"/>
        <w:rPr>
          <w:rFonts w:ascii="Arial" w:hAnsi="Arial"/>
          <w:b/>
          <w:rPrChange w:id="2472" w:author="Bohorquez Manrique, German Javier, Enel Colombia" w:date="2020-12-04T09:31:00Z">
            <w:rPr/>
          </w:rPrChange>
        </w:rPr>
        <w:pPrChange w:id="2473" w:author="Bohorquez Manrique, German Javier, Enel Colombia" w:date="2020-12-04T09:31:00Z">
          <w:pPr>
            <w:ind w:left="-5"/>
          </w:pPr>
        </w:pPrChange>
      </w:pPr>
      <w:r w:rsidRPr="00EE56F4">
        <w:rPr>
          <w:rFonts w:ascii="Arial" w:hAnsi="Arial"/>
          <w:rPrChange w:id="2474" w:author="Bohorquez Manrique, German Javier, Enel Colombia" w:date="2020-12-04T09:31:00Z">
            <w:rPr/>
          </w:rPrChange>
        </w:rPr>
        <w:t>En el evento en que la regulación vigente modifique el esquema de remuneración de la venta</w:t>
      </w:r>
      <w:r>
        <w:rPr>
          <w:rFonts w:ascii="Arial" w:hAnsi="Arial"/>
          <w:rPrChange w:id="2475" w:author="Bohorquez Manrique, German Javier, Enel Colombia" w:date="2020-12-04T09:31:00Z">
            <w:rPr/>
          </w:rPrChange>
        </w:rPr>
        <w:t xml:space="preserve"> de energía eléctrica</w:t>
      </w:r>
      <w:r w:rsidRPr="00EE56F4">
        <w:rPr>
          <w:rFonts w:ascii="Arial" w:hAnsi="Arial"/>
          <w:rPrChange w:id="2476" w:author="Bohorquez Manrique, German Javier, Enel Colombia" w:date="2020-12-04T09:31:00Z">
            <w:rPr/>
          </w:rPrChange>
        </w:rPr>
        <w:t>, así como las pérdidas</w:t>
      </w:r>
      <w:r>
        <w:rPr>
          <w:rFonts w:ascii="Arial" w:hAnsi="Arial"/>
          <w:rPrChange w:id="2477" w:author="Bohorquez Manrique, German Javier, Enel Colombia" w:date="2020-12-04T09:31:00Z">
            <w:rPr/>
          </w:rPrChange>
        </w:rPr>
        <w:t xml:space="preserve"> o cualquier otro concepto</w:t>
      </w:r>
      <w:r w:rsidRPr="00EE56F4">
        <w:rPr>
          <w:rFonts w:ascii="Arial" w:hAnsi="Arial"/>
          <w:rPrChange w:id="2478" w:author="Bohorquez Manrique, German Javier, Enel Colombia" w:date="2020-12-04T09:31:00Z">
            <w:rPr/>
          </w:rPrChange>
        </w:rPr>
        <w:t xml:space="preserve"> asociad</w:t>
      </w:r>
      <w:r>
        <w:rPr>
          <w:rFonts w:ascii="Arial" w:hAnsi="Arial"/>
          <w:rPrChange w:id="2479" w:author="Bohorquez Manrique, German Javier, Enel Colombia" w:date="2020-12-04T09:31:00Z">
            <w:rPr/>
          </w:rPrChange>
        </w:rPr>
        <w:t>o</w:t>
      </w:r>
      <w:r w:rsidRPr="00EE56F4">
        <w:rPr>
          <w:rFonts w:ascii="Arial" w:hAnsi="Arial"/>
          <w:rPrChange w:id="2480" w:author="Bohorquez Manrique, German Javier, Enel Colombia" w:date="2020-12-04T09:31:00Z">
            <w:rPr/>
          </w:rPrChange>
        </w:rPr>
        <w:t xml:space="preserve"> a ella, el servicio de venta de energía</w:t>
      </w:r>
      <w:r>
        <w:rPr>
          <w:rFonts w:ascii="Arial" w:hAnsi="Arial"/>
          <w:rPrChange w:id="2481" w:author="Bohorquez Manrique, German Javier, Enel Colombia" w:date="2020-12-04T09:31:00Z">
            <w:rPr/>
          </w:rPrChange>
        </w:rPr>
        <w:t xml:space="preserve"> eléctrica</w:t>
      </w:r>
      <w:r w:rsidRPr="00EE56F4">
        <w:rPr>
          <w:rFonts w:ascii="Arial" w:hAnsi="Arial"/>
          <w:rPrChange w:id="2482" w:author="Bohorquez Manrique, German Javier, Enel Colombia" w:date="2020-12-04T09:31:00Z">
            <w:rPr/>
          </w:rPrChange>
        </w:rPr>
        <w:t xml:space="preserve"> deberá ajustarse a las condiciones y requerimientos que establezca la autoridad competente para tales circunstancias. Los demás términos del </w:t>
      </w:r>
      <w:r>
        <w:rPr>
          <w:rFonts w:ascii="Arial" w:hAnsi="Arial"/>
          <w:rPrChange w:id="2483" w:author="Bohorquez Manrique, German Javier, Enel Colombia" w:date="2020-12-04T09:31:00Z">
            <w:rPr/>
          </w:rPrChange>
        </w:rPr>
        <w:t>C</w:t>
      </w:r>
      <w:r w:rsidRPr="00EE56F4">
        <w:rPr>
          <w:rFonts w:ascii="Arial" w:hAnsi="Arial"/>
          <w:rPrChange w:id="2484" w:author="Bohorquez Manrique, German Javier, Enel Colombia" w:date="2020-12-04T09:31:00Z">
            <w:rPr/>
          </w:rPrChange>
        </w:rPr>
        <w:t xml:space="preserve">ontrato o </w:t>
      </w:r>
      <w:r w:rsidRPr="00EE56F4">
        <w:rPr>
          <w:rFonts w:ascii="Arial" w:hAnsi="Arial"/>
          <w:lang w:val="es-CO"/>
          <w:rPrChange w:id="2485" w:author="Bohorquez Manrique, German Javier, Enel Colombia" w:date="2020-12-04T09:31:00Z">
            <w:rPr/>
          </w:rPrChange>
        </w:rPr>
        <w:t>negocio jurídico, resultante de la aceptación de la OFERTA MERCANTIL, no serán modificados.</w:t>
      </w:r>
    </w:p>
    <w:p w14:paraId="757A394C" w14:textId="77777777" w:rsidR="00057EFC" w:rsidRPr="00EE56F4" w:rsidRDefault="00057EFC" w:rsidP="00057EFC">
      <w:pPr>
        <w:spacing w:after="0" w:line="240" w:lineRule="auto"/>
        <w:ind w:right="-93"/>
        <w:jc w:val="both"/>
        <w:rPr>
          <w:ins w:id="2486" w:author="Bohorquez Manrique, German Javier, Enel Colombia" w:date="2020-12-04T09:31:00Z"/>
          <w:rFonts w:ascii="Arial" w:hAnsi="Arial" w:cs="Arial"/>
          <w:sz w:val="24"/>
          <w:szCs w:val="24"/>
        </w:rPr>
      </w:pPr>
    </w:p>
    <w:p w14:paraId="6CF5210D" w14:textId="77777777" w:rsidR="00057EFC" w:rsidRDefault="00057EFC" w:rsidP="00057EFC">
      <w:pPr>
        <w:pStyle w:val="Textoindependiente2"/>
        <w:ind w:right="-93"/>
        <w:rPr>
          <w:ins w:id="2487" w:author="Bohorquez Manrique, German Javier, Enel Colombia" w:date="2020-12-04T09:31:00Z"/>
          <w:rFonts w:ascii="Arial" w:hAnsi="Arial" w:cs="Arial"/>
          <w:b/>
          <w:bCs/>
        </w:rPr>
      </w:pPr>
      <w:r>
        <w:rPr>
          <w:rFonts w:ascii="Arial" w:hAnsi="Arial"/>
          <w:b/>
          <w:lang w:val="es-CO"/>
          <w:rPrChange w:id="2488" w:author="Bohorquez Manrique, German Javier, Enel Colombia" w:date="2020-12-04T09:31:00Z">
            <w:rPr/>
          </w:rPrChange>
        </w:rPr>
        <w:t xml:space="preserve">18. </w:t>
      </w:r>
      <w:r w:rsidRPr="00EE56F4">
        <w:rPr>
          <w:rFonts w:ascii="Arial" w:hAnsi="Arial"/>
          <w:b/>
          <w:rPrChange w:id="2489" w:author="Bohorquez Manrique, German Javier, Enel Colombia" w:date="2020-12-04T09:31:00Z">
            <w:rPr/>
          </w:rPrChange>
        </w:rPr>
        <w:t>Cesión del Negocio Jurídico de Venta de Energía Eléctrica</w:t>
      </w:r>
    </w:p>
    <w:p w14:paraId="1301E716" w14:textId="77777777" w:rsidR="00057EFC" w:rsidRPr="00057EFC" w:rsidRDefault="00057EFC">
      <w:pPr>
        <w:pStyle w:val="Textoindependiente2"/>
        <w:ind w:right="-93"/>
        <w:pPrChange w:id="2490" w:author="Bohorquez Manrique, German Javier, Enel Colombia" w:date="2020-12-04T09:31:00Z">
          <w:pPr>
            <w:pStyle w:val="Ttulo1"/>
            <w:ind w:left="-5" w:right="13"/>
          </w:pPr>
        </w:pPrChange>
      </w:pPr>
    </w:p>
    <w:p w14:paraId="4B0AF81B" w14:textId="77777777" w:rsidR="00057EFC" w:rsidRPr="00EE56F4" w:rsidRDefault="00057EFC">
      <w:pPr>
        <w:pStyle w:val="Textoindependiente2"/>
        <w:tabs>
          <w:tab w:val="left" w:pos="0"/>
        </w:tabs>
        <w:ind w:right="-93"/>
        <w:rPr>
          <w:rFonts w:ascii="Arial" w:hAnsi="Arial"/>
          <w:rPrChange w:id="2491" w:author="Bohorquez Manrique, German Javier, Enel Colombia" w:date="2020-12-04T09:31:00Z">
            <w:rPr/>
          </w:rPrChange>
        </w:rPr>
        <w:pPrChange w:id="2492" w:author="Bohorquez Manrique, German Javier, Enel Colombia" w:date="2020-12-04T09:31:00Z">
          <w:pPr>
            <w:ind w:left="-5"/>
          </w:pPr>
        </w:pPrChange>
      </w:pPr>
      <w:r w:rsidRPr="00EE56F4">
        <w:rPr>
          <w:rFonts w:ascii="Arial" w:hAnsi="Arial"/>
          <w:rPrChange w:id="2493" w:author="Bohorquez Manrique, German Javier, Enel Colombia" w:date="2020-12-04T09:31:00Z">
            <w:rPr/>
          </w:rPrChange>
        </w:rPr>
        <w:t xml:space="preserve">ENEL-EMGESA y/o el DESTINATARIO podrán ceder total o parcialmente el </w:t>
      </w:r>
      <w:r>
        <w:rPr>
          <w:rFonts w:ascii="Arial" w:hAnsi="Arial"/>
          <w:rPrChange w:id="2494" w:author="Bohorquez Manrique, German Javier, Enel Colombia" w:date="2020-12-04T09:31:00Z">
            <w:rPr/>
          </w:rPrChange>
        </w:rPr>
        <w:t>C</w:t>
      </w:r>
      <w:r w:rsidRPr="00EE56F4">
        <w:rPr>
          <w:rFonts w:ascii="Arial" w:hAnsi="Arial"/>
          <w:rPrChange w:id="2495" w:author="Bohorquez Manrique, German Javier, Enel Colombia" w:date="2020-12-04T09:31:00Z">
            <w:rPr/>
          </w:rPrChange>
        </w:rPr>
        <w:t xml:space="preserve">ontrato o negocio jurídico que resulte como consecuencia de la aceptación de la OFERTA MERCANTIL por parte del DESTINATARIO, previa aceptación de la otra parte manifestada por escrito. La </w:t>
      </w:r>
      <w:r>
        <w:rPr>
          <w:rFonts w:ascii="Arial" w:hAnsi="Arial"/>
          <w:rPrChange w:id="2496" w:author="Bohorquez Manrique, German Javier, Enel Colombia" w:date="2020-12-04T09:31:00Z">
            <w:rPr/>
          </w:rPrChange>
        </w:rPr>
        <w:t xml:space="preserve">Parte cedida deberá tener iguales o mejores condiciones legales y financieras que la Parte cedente y deberá garantizar suficientemente las obligaciones derivadas del negocio jurídico que se cede.  La </w:t>
      </w:r>
      <w:r w:rsidRPr="00EE56F4">
        <w:rPr>
          <w:rFonts w:ascii="Arial" w:hAnsi="Arial"/>
          <w:rPrChange w:id="2497" w:author="Bohorquez Manrique, German Javier, Enel Colombia" w:date="2020-12-04T09:31:00Z">
            <w:rPr/>
          </w:rPrChange>
        </w:rPr>
        <w:t>cesión del negocio implica la transferencia de todos los derechos y obligaciones que del mismo se derivan y libera en consecuencia a la parte cedente de todos y cada uno de los compromisos que hubiere contraído salvo disposición legal en contrario.</w:t>
      </w:r>
      <w:ins w:id="2498" w:author="Bohorquez Manrique, German Javier, Enel Colombia" w:date="2020-12-04T09:31:00Z">
        <w:r w:rsidRPr="00EE56F4">
          <w:rPr>
            <w:rFonts w:ascii="Arial" w:hAnsi="Arial" w:cs="Arial"/>
          </w:rPr>
          <w:t xml:space="preserve"> </w:t>
        </w:r>
      </w:ins>
    </w:p>
    <w:p w14:paraId="7EDCF7BA" w14:textId="77777777" w:rsidR="00057EFC" w:rsidRPr="00EE56F4" w:rsidRDefault="00057EFC" w:rsidP="00057EFC">
      <w:pPr>
        <w:pStyle w:val="Textoindependiente2"/>
        <w:ind w:right="-93"/>
        <w:rPr>
          <w:ins w:id="2499" w:author="Bohorquez Manrique, German Javier, Enel Colombia" w:date="2020-12-04T09:31:00Z"/>
          <w:rFonts w:ascii="Arial" w:hAnsi="Arial" w:cs="Arial"/>
          <w:lang w:val="es-MX"/>
        </w:rPr>
      </w:pPr>
    </w:p>
    <w:p w14:paraId="7E188531" w14:textId="77777777" w:rsidR="00057EFC" w:rsidRPr="00EE56F4" w:rsidRDefault="00057EFC">
      <w:pPr>
        <w:pStyle w:val="Prrafodelista"/>
        <w:tabs>
          <w:tab w:val="left" w:pos="900"/>
        </w:tabs>
        <w:spacing w:after="0" w:line="240" w:lineRule="auto"/>
        <w:ind w:left="993"/>
        <w:jc w:val="both"/>
        <w:rPr>
          <w:sz w:val="24"/>
          <w:rPrChange w:id="2500" w:author="Bohorquez Manrique, German Javier, Enel Colombia" w:date="2020-12-04T09:31:00Z">
            <w:rPr/>
          </w:rPrChange>
        </w:rPr>
        <w:pPrChange w:id="2501" w:author="Bohorquez Manrique, German Javier, Enel Colombia" w:date="2020-12-04T09:31:00Z">
          <w:pPr>
            <w:pStyle w:val="Ttulo1"/>
            <w:ind w:left="-5" w:right="13"/>
          </w:pPr>
        </w:pPrChange>
      </w:pPr>
      <w:r>
        <w:rPr>
          <w:rFonts w:ascii="Arial" w:hAnsi="Arial"/>
          <w:b/>
          <w:sz w:val="24"/>
          <w:rPrChange w:id="2502" w:author="Bohorquez Manrique, German Javier, Enel Colombia" w:date="2020-12-04T09:31:00Z">
            <w:rPr>
              <w:b w:val="0"/>
            </w:rPr>
          </w:rPrChange>
        </w:rPr>
        <w:t xml:space="preserve">19. </w:t>
      </w:r>
      <w:r w:rsidRPr="00EE56F4">
        <w:rPr>
          <w:rFonts w:ascii="Arial" w:hAnsi="Arial"/>
          <w:b/>
          <w:sz w:val="24"/>
          <w:rPrChange w:id="2503" w:author="Bohorquez Manrique, German Javier, Enel Colombia" w:date="2020-12-04T09:31:00Z">
            <w:rPr>
              <w:b w:val="0"/>
            </w:rPr>
          </w:rPrChange>
        </w:rPr>
        <w:t>Garantías</w:t>
      </w:r>
      <w:ins w:id="2504" w:author="Bohorquez Manrique, German Javier, Enel Colombia" w:date="2020-12-04T09:31:00Z">
        <w:r w:rsidRPr="00EE56F4">
          <w:rPr>
            <w:rFonts w:ascii="Arial" w:hAnsi="Arial" w:cs="Arial"/>
            <w:b/>
            <w:bCs/>
            <w:sz w:val="24"/>
            <w:szCs w:val="24"/>
          </w:rPr>
          <w:t xml:space="preserve">: </w:t>
        </w:r>
      </w:ins>
    </w:p>
    <w:p w14:paraId="0DBA94ED" w14:textId="77777777" w:rsidR="00057EFC" w:rsidRPr="00EE56F4" w:rsidRDefault="00057EFC" w:rsidP="00057EFC">
      <w:pPr>
        <w:tabs>
          <w:tab w:val="left" w:pos="900"/>
        </w:tabs>
        <w:spacing w:after="0" w:line="240" w:lineRule="auto"/>
        <w:jc w:val="both"/>
        <w:rPr>
          <w:ins w:id="2505" w:author="Bohorquez Manrique, German Javier, Enel Colombia" w:date="2020-12-04T09:31:00Z"/>
          <w:rFonts w:ascii="Arial" w:hAnsi="Arial" w:cs="Arial"/>
          <w:b/>
          <w:bCs/>
          <w:sz w:val="24"/>
          <w:szCs w:val="24"/>
        </w:rPr>
      </w:pPr>
    </w:p>
    <w:p w14:paraId="49EFFFC5" w14:textId="77777777" w:rsidR="00057EFC" w:rsidRDefault="00057EFC">
      <w:pPr>
        <w:pStyle w:val="Prrafodelista"/>
        <w:tabs>
          <w:tab w:val="left" w:pos="0"/>
        </w:tabs>
        <w:spacing w:after="0" w:line="240" w:lineRule="auto"/>
        <w:ind w:left="0"/>
        <w:jc w:val="both"/>
        <w:rPr>
          <w:rFonts w:ascii="Arial" w:hAnsi="Arial"/>
          <w:sz w:val="24"/>
          <w:lang w:val="es-ES"/>
          <w:rPrChange w:id="2506" w:author="Bohorquez Manrique, German Javier, Enel Colombia" w:date="2020-12-04T09:31:00Z">
            <w:rPr/>
          </w:rPrChange>
        </w:rPr>
        <w:pPrChange w:id="2507" w:author="Bohorquez Manrique, German Javier, Enel Colombia" w:date="2020-12-04T09:31:00Z">
          <w:pPr>
            <w:ind w:left="-5"/>
          </w:pPr>
        </w:pPrChange>
      </w:pPr>
      <w:r>
        <w:rPr>
          <w:rFonts w:ascii="Arial" w:hAnsi="Arial"/>
          <w:b/>
          <w:sz w:val="24"/>
          <w:rPrChange w:id="2508" w:author="Bohorquez Manrique, German Javier, Enel Colombia" w:date="2020-12-04T09:31:00Z">
            <w:rPr/>
          </w:rPrChange>
        </w:rPr>
        <w:t xml:space="preserve">19.1. </w:t>
      </w:r>
      <w:r w:rsidRPr="00EE56F4">
        <w:rPr>
          <w:rFonts w:ascii="Arial" w:hAnsi="Arial"/>
          <w:b/>
          <w:sz w:val="24"/>
          <w:lang w:val="es-ES"/>
          <w:rPrChange w:id="2509" w:author="Bohorquez Manrique, German Javier, Enel Colombia" w:date="2020-12-04T09:31:00Z">
            <w:rPr/>
          </w:rPrChange>
        </w:rPr>
        <w:t xml:space="preserve">Garantía Básica: </w:t>
      </w:r>
      <w:r w:rsidRPr="00EE56F4">
        <w:rPr>
          <w:rFonts w:ascii="Arial" w:hAnsi="Arial"/>
          <w:sz w:val="24"/>
          <w:lang w:val="es-ES"/>
          <w:rPrChange w:id="2510" w:author="Bohorquez Manrique, German Javier, Enel Colombia" w:date="2020-12-04T09:31:00Z">
            <w:rPr/>
          </w:rPrChange>
        </w:rPr>
        <w:t xml:space="preserve">El DESTINATARIO constituirá a favor de ENEL-EMGESA, un Pagaré en blanco con carta de instrucciones con el fin de permitir de manera más expedita el pago del suministro de energía que se produzca durante la ejecución del Contrato Consensual surgido de la aceptación de esta </w:t>
      </w:r>
      <w:del w:id="2511" w:author="Bohorquez Manrique, German Javier, Enel Colombia" w:date="2020-12-04T09:31:00Z">
        <w:r>
          <w:delText xml:space="preserve"> </w:delText>
        </w:r>
      </w:del>
      <w:r w:rsidRPr="00EE56F4">
        <w:rPr>
          <w:rFonts w:ascii="Arial" w:hAnsi="Arial"/>
          <w:sz w:val="24"/>
          <w:lang w:val="es-ES"/>
          <w:rPrChange w:id="2512" w:author="Bohorquez Manrique, German Javier, Enel Colombia" w:date="2020-12-04T09:31:00Z">
            <w:rPr/>
          </w:rPrChange>
        </w:rPr>
        <w:t>OFERTA MERCANTIL. Todos los costos en que se incurra por la ejecución y cobro del Pagaré otorgado estarán a cargo del DESTINATARIO. El pagaré se entregará a más tardar dentro de los cinco (5) días hábiles siguientes a la</w:t>
      </w:r>
      <w:r>
        <w:rPr>
          <w:rFonts w:ascii="Arial" w:hAnsi="Arial"/>
          <w:sz w:val="24"/>
          <w:lang w:val="es-ES"/>
          <w:rPrChange w:id="2513" w:author="Bohorquez Manrique, German Javier, Enel Colombia" w:date="2020-12-04T09:31:00Z">
            <w:rPr/>
          </w:rPrChange>
        </w:rPr>
        <w:t xml:space="preserve"> solicitud de ENEL-EMGESA</w:t>
      </w:r>
      <w:r w:rsidRPr="00EE56F4">
        <w:rPr>
          <w:rFonts w:ascii="Arial" w:hAnsi="Arial"/>
          <w:sz w:val="24"/>
          <w:lang w:val="es-ES"/>
          <w:rPrChange w:id="2514" w:author="Bohorquez Manrique, German Javier, Enel Colombia" w:date="2020-12-04T09:31:00Z">
            <w:rPr/>
          </w:rPrChange>
        </w:rPr>
        <w:t>.</w:t>
      </w:r>
      <w:ins w:id="2515" w:author="Bohorquez Manrique, German Javier, Enel Colombia" w:date="2020-12-04T09:31:00Z">
        <w:r w:rsidRPr="00EE56F4">
          <w:rPr>
            <w:rFonts w:ascii="Arial" w:hAnsi="Arial" w:cs="Arial"/>
            <w:sz w:val="24"/>
            <w:szCs w:val="24"/>
            <w:lang w:val="es-ES" w:eastAsia="es-ES"/>
          </w:rPr>
          <w:t xml:space="preserve"> </w:t>
        </w:r>
      </w:ins>
    </w:p>
    <w:p w14:paraId="173400D6" w14:textId="77777777" w:rsidR="00057EFC" w:rsidRPr="00EE56F4" w:rsidRDefault="00057EFC" w:rsidP="00057EFC">
      <w:pPr>
        <w:pStyle w:val="Prrafodelista"/>
        <w:tabs>
          <w:tab w:val="left" w:pos="0"/>
        </w:tabs>
        <w:spacing w:after="0" w:line="240" w:lineRule="auto"/>
        <w:ind w:left="0"/>
        <w:jc w:val="both"/>
        <w:rPr>
          <w:ins w:id="2516" w:author="Bohorquez Manrique, German Javier, Enel Colombia" w:date="2020-12-04T09:31:00Z"/>
          <w:rFonts w:ascii="Arial" w:hAnsi="Arial" w:cs="Arial"/>
          <w:sz w:val="24"/>
          <w:szCs w:val="24"/>
          <w:lang w:val="es-ES" w:eastAsia="es-ES"/>
        </w:rPr>
      </w:pPr>
      <w:ins w:id="2517" w:author="Bohorquez Manrique, German Javier, Enel Colombia" w:date="2020-12-04T09:31:00Z">
        <w:r w:rsidRPr="00EE56F4">
          <w:rPr>
            <w:rFonts w:ascii="Arial" w:hAnsi="Arial" w:cs="Arial"/>
            <w:sz w:val="24"/>
            <w:szCs w:val="24"/>
            <w:lang w:val="es-ES" w:eastAsia="es-ES"/>
          </w:rPr>
          <w:t xml:space="preserve"> </w:t>
        </w:r>
      </w:ins>
    </w:p>
    <w:p w14:paraId="4110C42B" w14:textId="77777777" w:rsidR="00057EFC" w:rsidRDefault="00057EFC">
      <w:pPr>
        <w:pStyle w:val="Prrafodelista"/>
        <w:tabs>
          <w:tab w:val="left" w:pos="900"/>
        </w:tabs>
        <w:spacing w:after="0" w:line="240" w:lineRule="auto"/>
        <w:ind w:left="0"/>
        <w:jc w:val="both"/>
        <w:rPr>
          <w:rFonts w:ascii="Arial" w:hAnsi="Arial"/>
          <w:sz w:val="24"/>
          <w:lang w:val="es-ES"/>
          <w:rPrChange w:id="2518" w:author="Bohorquez Manrique, German Javier, Enel Colombia" w:date="2020-12-04T09:31:00Z">
            <w:rPr/>
          </w:rPrChange>
        </w:rPr>
        <w:pPrChange w:id="2519" w:author="Bohorquez Manrique, German Javier, Enel Colombia" w:date="2020-12-04T09:31:00Z">
          <w:pPr>
            <w:ind w:left="-5"/>
          </w:pPr>
        </w:pPrChange>
      </w:pPr>
      <w:r>
        <w:rPr>
          <w:rFonts w:ascii="Arial" w:hAnsi="Arial"/>
          <w:b/>
          <w:sz w:val="24"/>
          <w:lang w:val="es-ES"/>
          <w:rPrChange w:id="2520" w:author="Bohorquez Manrique, German Javier, Enel Colombia" w:date="2020-12-04T09:31:00Z">
            <w:rPr/>
          </w:rPrChange>
        </w:rPr>
        <w:t xml:space="preserve">19.2. </w:t>
      </w:r>
      <w:r w:rsidRPr="00D74D51">
        <w:rPr>
          <w:rFonts w:ascii="Arial" w:hAnsi="Arial"/>
          <w:b/>
          <w:sz w:val="24"/>
          <w:lang w:val="es-ES"/>
          <w:rPrChange w:id="2521" w:author="Bohorquez Manrique, German Javier, Enel Colombia" w:date="2020-12-04T09:31:00Z">
            <w:rPr/>
          </w:rPrChange>
        </w:rPr>
        <w:t xml:space="preserve">Garantías Adicionales: </w:t>
      </w:r>
      <w:r w:rsidRPr="00D74D51">
        <w:rPr>
          <w:rFonts w:ascii="Arial" w:hAnsi="Arial"/>
          <w:sz w:val="24"/>
          <w:lang w:val="es-ES"/>
          <w:rPrChange w:id="2522" w:author="Bohorquez Manrique, German Javier, Enel Colombia" w:date="2020-12-04T09:31:00Z">
            <w:rPr/>
          </w:rPrChange>
        </w:rPr>
        <w:t>ENEL-EMGESA podrá solicitar una garantía adicional cuando la evaluación de riesgo crediticio muestre cambios en la situación financiera que haga pensar que estas son necesarias para garantizar el pago de las obligaciones surgidas a cargo del DESTINATARIO:</w:t>
      </w:r>
    </w:p>
    <w:p w14:paraId="3B4288D4" w14:textId="77777777" w:rsidR="00057EFC" w:rsidRPr="00D74D51" w:rsidRDefault="00057EFC" w:rsidP="00057EFC">
      <w:pPr>
        <w:pStyle w:val="Prrafodelista"/>
        <w:tabs>
          <w:tab w:val="left" w:pos="900"/>
        </w:tabs>
        <w:spacing w:after="0" w:line="240" w:lineRule="auto"/>
        <w:ind w:left="0"/>
        <w:jc w:val="both"/>
        <w:rPr>
          <w:ins w:id="2523" w:author="Bohorquez Manrique, German Javier, Enel Colombia" w:date="2020-12-04T09:31:00Z"/>
          <w:rFonts w:ascii="Arial" w:hAnsi="Arial" w:cs="Arial"/>
          <w:sz w:val="24"/>
          <w:szCs w:val="24"/>
          <w:lang w:val="es-ES" w:eastAsia="es-ES"/>
        </w:rPr>
      </w:pPr>
    </w:p>
    <w:p w14:paraId="0287F361" w14:textId="77777777" w:rsidR="00057EFC" w:rsidRPr="00EE56F4" w:rsidRDefault="00057EFC" w:rsidP="00057EFC">
      <w:pPr>
        <w:tabs>
          <w:tab w:val="left" w:pos="900"/>
        </w:tabs>
        <w:spacing w:after="0" w:line="240" w:lineRule="auto"/>
        <w:jc w:val="both"/>
        <w:rPr>
          <w:ins w:id="2524" w:author="Bohorquez Manrique, German Javier, Enel Colombia" w:date="2020-12-04T09:31:00Z"/>
          <w:rFonts w:ascii="Arial" w:eastAsia="Arial" w:hAnsi="Arial" w:cs="Arial"/>
          <w:color w:val="000000"/>
          <w:sz w:val="24"/>
          <w:szCs w:val="24"/>
          <w:lang w:val="es-ES" w:eastAsia="es-ES"/>
        </w:rPr>
      </w:pPr>
      <w:r w:rsidRPr="00EE56F4">
        <w:rPr>
          <w:rFonts w:ascii="Arial" w:hAnsi="Arial"/>
          <w:b/>
          <w:sz w:val="24"/>
          <w:lang w:val="es-ES"/>
          <w:rPrChange w:id="2525" w:author="Bohorquez Manrique, German Javier, Enel Colombia" w:date="2020-12-04T09:31:00Z">
            <w:rPr/>
          </w:rPrChange>
        </w:rPr>
        <w:t xml:space="preserve">19.2.1. </w:t>
      </w:r>
      <w:r w:rsidRPr="00EE56F4">
        <w:rPr>
          <w:b/>
          <w:sz w:val="24"/>
          <w:lang w:val="es-ES"/>
          <w:rPrChange w:id="2526" w:author="Bohorquez Manrique, German Javier, Enel Colombia" w:date="2020-12-04T09:31:00Z">
            <w:rPr/>
          </w:rPrChange>
        </w:rPr>
        <w:t>Garantía o Aval Bancario</w:t>
      </w:r>
    </w:p>
    <w:p w14:paraId="349072DB" w14:textId="77777777" w:rsidR="00057EFC" w:rsidRPr="00EE56F4" w:rsidRDefault="00057EFC">
      <w:pPr>
        <w:tabs>
          <w:tab w:val="left" w:pos="900"/>
        </w:tabs>
        <w:spacing w:after="0" w:line="240" w:lineRule="auto"/>
        <w:jc w:val="both"/>
        <w:rPr>
          <w:rFonts w:ascii="Arial" w:hAnsi="Arial"/>
          <w:sz w:val="24"/>
          <w:rPrChange w:id="2527" w:author="Bohorquez Manrique, German Javier, Enel Colombia" w:date="2020-12-04T09:31:00Z">
            <w:rPr/>
          </w:rPrChange>
        </w:rPr>
        <w:pPrChange w:id="2528" w:author="Bohorquez Manrique, German Javier, Enel Colombia" w:date="2020-12-04T09:31:00Z">
          <w:pPr>
            <w:pStyle w:val="Ttulo2"/>
            <w:ind w:left="-5" w:right="13"/>
          </w:pPr>
        </w:pPrChange>
      </w:pPr>
    </w:p>
    <w:p w14:paraId="24931241" w14:textId="77777777" w:rsidR="00057EFC" w:rsidRPr="00EE56F4" w:rsidRDefault="00057EFC" w:rsidP="00057EFC">
      <w:pPr>
        <w:spacing w:after="0" w:line="240" w:lineRule="auto"/>
        <w:jc w:val="both"/>
        <w:rPr>
          <w:ins w:id="2529" w:author="Bohorquez Manrique, German Javier, Enel Colombia" w:date="2020-12-04T09:31:00Z"/>
          <w:rFonts w:ascii="Arial" w:eastAsia="Arial" w:hAnsi="Arial" w:cs="Arial"/>
          <w:i/>
          <w:iCs/>
          <w:color w:val="000000"/>
          <w:sz w:val="24"/>
          <w:szCs w:val="24"/>
          <w:lang w:val="es-ES" w:eastAsia="es-CO"/>
        </w:rPr>
      </w:pPr>
      <w:r w:rsidRPr="00EE56F4">
        <w:rPr>
          <w:rFonts w:ascii="Arial" w:hAnsi="Arial"/>
          <w:sz w:val="24"/>
          <w:lang w:val="es-ES"/>
          <w:rPrChange w:id="2530" w:author="Bohorquez Manrique, German Javier, Enel Colombia" w:date="2020-12-04T09:31:00Z">
            <w:rPr/>
          </w:rPrChange>
        </w:rPr>
        <w:t xml:space="preserve">El DESTINATARIO, constituirá una garantía bancaria o aval bancario pagadera de forma incondicional, irrevocable y al primer requerimiento de ENEL-EMGESA, la cual deberá ser </w:t>
      </w:r>
      <w:r w:rsidRPr="00EE56F4">
        <w:rPr>
          <w:rFonts w:ascii="Arial" w:hAnsi="Arial"/>
          <w:sz w:val="24"/>
          <w:lang w:val="es-ES"/>
          <w:rPrChange w:id="2531" w:author="Bohorquez Manrique, German Javier, Enel Colombia" w:date="2020-12-04T09:31:00Z">
            <w:rPr/>
          </w:rPrChange>
        </w:rPr>
        <w:lastRenderedPageBreak/>
        <w:t>emitida por una entidad bancaria de primera l</w:t>
      </w:r>
      <w:r w:rsidRPr="00EE56F4">
        <w:rPr>
          <w:sz w:val="24"/>
          <w:lang w:val="es-ES"/>
          <w:rPrChange w:id="2532" w:author="Bohorquez Manrique, German Javier, Enel Colombia" w:date="2020-12-04T09:31:00Z">
            <w:rPr/>
          </w:rPrChange>
        </w:rPr>
        <w:t xml:space="preserve">ínea, es decir de calificación triple A, por un valor equivalente a la facturación estimada del mes de mayor suministro, multiplicada por dos y media (2,5) veces, con una vigencia igual a la duración del contrato y 2 meses más. La garantía deberá ser constituida a total satisfacción de ENEL-EMGESA y sin perjuicio de lo anterior deberá incluir que </w:t>
      </w:r>
      <w:del w:id="2533" w:author="Bohorquez Manrique, German Javier, Enel Colombia" w:date="2020-12-04T09:31:00Z">
        <w:r>
          <w:delText>"</w:delText>
        </w:r>
      </w:del>
      <w:ins w:id="2534" w:author="Bohorquez Manrique, German Javier, Enel Colombia" w:date="2020-12-04T09:31:00Z">
        <w:r w:rsidRPr="00EE56F4">
          <w:rPr>
            <w:i/>
            <w:iCs/>
            <w:color w:val="1F497D"/>
            <w:sz w:val="24"/>
            <w:szCs w:val="24"/>
            <w:lang w:val="es-ES" w:eastAsia="es-ES"/>
          </w:rPr>
          <w:t>“</w:t>
        </w:r>
      </w:ins>
      <w:r w:rsidRPr="00EE56F4">
        <w:rPr>
          <w:i/>
          <w:sz w:val="24"/>
          <w:lang w:val="es-ES"/>
          <w:rPrChange w:id="2535" w:author="Bohorquez Manrique, German Javier, Enel Colombia" w:date="2020-12-04T09:31:00Z">
            <w:rPr/>
          </w:rPrChange>
        </w:rPr>
        <w:t>la misma estará sujeta a las</w:t>
      </w:r>
      <w:del w:id="2536" w:author="Bohorquez Manrique, German Javier, Enel Colombia" w:date="2020-12-04T09:31:00Z">
        <w:r>
          <w:delText xml:space="preserve"> </w:delText>
        </w:r>
      </w:del>
      <w:ins w:id="2537" w:author="Bohorquez Manrique, German Javier, Enel Colombia" w:date="2020-12-04T09:31:00Z">
        <w:r w:rsidRPr="00EE56F4">
          <w:rPr>
            <w:i/>
            <w:iCs/>
            <w:sz w:val="24"/>
            <w:szCs w:val="24"/>
            <w:lang w:val="es-ES" w:eastAsia="es-CO"/>
          </w:rPr>
          <w:t> </w:t>
        </w:r>
      </w:ins>
      <w:r w:rsidRPr="00EE56F4">
        <w:rPr>
          <w:i/>
          <w:sz w:val="24"/>
          <w:lang w:val="es-ES"/>
          <w:rPrChange w:id="2538" w:author="Bohorquez Manrique, German Javier, Enel Colombia" w:date="2020-12-04T09:31:00Z">
            <w:rPr/>
          </w:rPrChange>
        </w:rPr>
        <w:t xml:space="preserve">Reglas Uniformes de la CCI relativas a las garantías </w:t>
      </w:r>
      <w:r w:rsidRPr="00EE56F4">
        <w:rPr>
          <w:rFonts w:ascii="Arial" w:hAnsi="Arial"/>
          <w:i/>
          <w:sz w:val="24"/>
          <w:lang w:val="es-ES"/>
          <w:rPrChange w:id="2539" w:author="Bohorquez Manrique, German Javier, Enel Colombia" w:date="2020-12-04T09:31:00Z">
            <w:rPr/>
          </w:rPrChange>
        </w:rPr>
        <w:t>pagaderas a primer requerimiento (</w:t>
      </w:r>
      <w:proofErr w:type="spellStart"/>
      <w:r w:rsidRPr="00EE56F4">
        <w:rPr>
          <w:rFonts w:ascii="Arial" w:hAnsi="Arial"/>
          <w:i/>
          <w:sz w:val="24"/>
          <w:lang w:val="es-ES"/>
          <w:rPrChange w:id="2540" w:author="Bohorquez Manrique, German Javier, Enel Colombia" w:date="2020-12-04T09:31:00Z">
            <w:rPr/>
          </w:rPrChange>
        </w:rPr>
        <w:t>Uniform</w:t>
      </w:r>
      <w:proofErr w:type="spellEnd"/>
      <w:r w:rsidRPr="00EE56F4">
        <w:rPr>
          <w:rFonts w:ascii="Arial" w:hAnsi="Arial"/>
          <w:i/>
          <w:sz w:val="24"/>
          <w:lang w:val="es-ES"/>
          <w:rPrChange w:id="2541" w:author="Bohorquez Manrique, German Javier, Enel Colombia" w:date="2020-12-04T09:31:00Z">
            <w:rPr/>
          </w:rPrChange>
        </w:rPr>
        <w:t xml:space="preserve"> Rules </w:t>
      </w:r>
      <w:proofErr w:type="spellStart"/>
      <w:r w:rsidRPr="00EE56F4">
        <w:rPr>
          <w:rFonts w:ascii="Arial" w:hAnsi="Arial"/>
          <w:i/>
          <w:sz w:val="24"/>
          <w:lang w:val="es-ES"/>
          <w:rPrChange w:id="2542" w:author="Bohorquez Manrique, German Javier, Enel Colombia" w:date="2020-12-04T09:31:00Z">
            <w:rPr/>
          </w:rPrChange>
        </w:rPr>
        <w:t>for</w:t>
      </w:r>
      <w:proofErr w:type="spellEnd"/>
      <w:r w:rsidRPr="00EE56F4">
        <w:rPr>
          <w:rFonts w:ascii="Arial" w:hAnsi="Arial"/>
          <w:i/>
          <w:sz w:val="24"/>
          <w:lang w:val="es-ES"/>
          <w:rPrChange w:id="2543" w:author="Bohorquez Manrique, German Javier, Enel Colombia" w:date="2020-12-04T09:31:00Z">
            <w:rPr/>
          </w:rPrChange>
        </w:rPr>
        <w:t xml:space="preserve"> </w:t>
      </w:r>
      <w:proofErr w:type="spellStart"/>
      <w:r w:rsidRPr="00EE56F4">
        <w:rPr>
          <w:rFonts w:ascii="Arial" w:hAnsi="Arial"/>
          <w:i/>
          <w:sz w:val="24"/>
          <w:lang w:val="es-ES"/>
          <w:rPrChange w:id="2544" w:author="Bohorquez Manrique, German Javier, Enel Colombia" w:date="2020-12-04T09:31:00Z">
            <w:rPr/>
          </w:rPrChange>
        </w:rPr>
        <w:t>Demand</w:t>
      </w:r>
      <w:proofErr w:type="spellEnd"/>
      <w:r w:rsidRPr="00EE56F4">
        <w:rPr>
          <w:rFonts w:ascii="Arial" w:hAnsi="Arial"/>
          <w:i/>
          <w:sz w:val="24"/>
          <w:lang w:val="es-ES"/>
          <w:rPrChange w:id="2545" w:author="Bohorquez Manrique, German Javier, Enel Colombia" w:date="2020-12-04T09:31:00Z">
            <w:rPr/>
          </w:rPrChange>
        </w:rPr>
        <w:t xml:space="preserve"> </w:t>
      </w:r>
      <w:proofErr w:type="spellStart"/>
      <w:r w:rsidRPr="00EE56F4">
        <w:rPr>
          <w:rFonts w:ascii="Arial" w:hAnsi="Arial"/>
          <w:i/>
          <w:sz w:val="24"/>
          <w:lang w:val="es-ES"/>
          <w:rPrChange w:id="2546" w:author="Bohorquez Manrique, German Javier, Enel Colombia" w:date="2020-12-04T09:31:00Z">
            <w:rPr/>
          </w:rPrChange>
        </w:rPr>
        <w:t>Guarantees</w:t>
      </w:r>
      <w:proofErr w:type="spellEnd"/>
      <w:r w:rsidRPr="00EE56F4">
        <w:rPr>
          <w:rFonts w:ascii="Arial" w:hAnsi="Arial"/>
          <w:i/>
          <w:sz w:val="24"/>
          <w:lang w:val="es-ES"/>
          <w:rPrChange w:id="2547" w:author="Bohorquez Manrique, German Javier, Enel Colombia" w:date="2020-12-04T09:31:00Z">
            <w:rPr/>
          </w:rPrChange>
        </w:rPr>
        <w:t xml:space="preserve"> </w:t>
      </w:r>
      <w:del w:id="2548" w:author="Bohorquez Manrique, German Javier, Enel Colombia" w:date="2020-12-04T09:31:00Z">
        <w:r>
          <w:delText>"</w:delText>
        </w:r>
      </w:del>
      <w:ins w:id="2549" w:author="Bohorquez Manrique, German Javier, Enel Colombia" w:date="2020-12-04T09:31:00Z">
        <w:r w:rsidRPr="00EE56F4">
          <w:rPr>
            <w:i/>
            <w:iCs/>
            <w:sz w:val="24"/>
            <w:szCs w:val="24"/>
            <w:lang w:val="es-ES" w:eastAsia="es-CO"/>
          </w:rPr>
          <w:t>“</w:t>
        </w:r>
      </w:ins>
      <w:r w:rsidRPr="00762CB5">
        <w:rPr>
          <w:i/>
          <w:sz w:val="24"/>
          <w:lang w:val="es-ES"/>
        </w:rPr>
        <w:t>URDG</w:t>
      </w:r>
      <w:del w:id="2550" w:author="Bohorquez Manrique, German Javier, Enel Colombia" w:date="2020-12-04T09:31:00Z">
        <w:r>
          <w:delText>"),</w:delText>
        </w:r>
      </w:del>
      <w:ins w:id="2551" w:author="Bohorquez Manrique, German Javier, Enel Colombia" w:date="2020-12-04T09:31:00Z">
        <w:r w:rsidRPr="00EE56F4">
          <w:rPr>
            <w:i/>
            <w:iCs/>
            <w:sz w:val="24"/>
            <w:szCs w:val="24"/>
            <w:lang w:val="es-ES" w:eastAsia="es-CO"/>
          </w:rPr>
          <w:t>”),</w:t>
        </w:r>
      </w:ins>
      <w:r w:rsidRPr="00EE56F4">
        <w:rPr>
          <w:i/>
          <w:sz w:val="24"/>
          <w:lang w:val="es-ES"/>
          <w:rPrChange w:id="2552" w:author="Bohorquez Manrique, German Javier, Enel Colombia" w:date="2020-12-04T09:31:00Z">
            <w:rPr/>
          </w:rPrChange>
        </w:rPr>
        <w:t xml:space="preserve"> ICC Publicación No. 758 o por la última versión de URDG existente</w:t>
      </w:r>
      <w:del w:id="2553" w:author="Bohorquez Manrique, German Javier, Enel Colombia" w:date="2020-12-04T09:31:00Z">
        <w:r>
          <w:delText>".</w:delText>
        </w:r>
      </w:del>
      <w:ins w:id="2554" w:author="Bohorquez Manrique, German Javier, Enel Colombia" w:date="2020-12-04T09:31:00Z">
        <w:r w:rsidRPr="00EE56F4">
          <w:rPr>
            <w:i/>
            <w:iCs/>
            <w:sz w:val="24"/>
            <w:szCs w:val="24"/>
            <w:lang w:val="es-ES" w:eastAsia="es-CO"/>
          </w:rPr>
          <w:t>”.</w:t>
        </w:r>
      </w:ins>
    </w:p>
    <w:p w14:paraId="39301829" w14:textId="77777777" w:rsidR="00057EFC" w:rsidRPr="00762CB5" w:rsidRDefault="00057EFC">
      <w:pPr>
        <w:spacing w:after="0" w:line="240" w:lineRule="auto"/>
        <w:jc w:val="both"/>
        <w:rPr>
          <w:rFonts w:ascii="Arial" w:hAnsi="Arial"/>
          <w:i/>
          <w:sz w:val="24"/>
          <w:lang w:val="es-ES"/>
        </w:rPr>
        <w:pPrChange w:id="2555" w:author="Bohorquez Manrique, German Javier, Enel Colombia" w:date="2020-12-04T09:31:00Z">
          <w:pPr>
            <w:ind w:left="-5"/>
          </w:pPr>
        </w:pPrChange>
      </w:pPr>
    </w:p>
    <w:p w14:paraId="051BC0DA" w14:textId="77777777" w:rsidR="00057EFC" w:rsidRPr="00762CB5" w:rsidRDefault="00057EFC" w:rsidP="00057EFC">
      <w:pPr>
        <w:tabs>
          <w:tab w:val="left" w:pos="900"/>
        </w:tabs>
        <w:spacing w:after="0" w:line="240" w:lineRule="auto"/>
        <w:jc w:val="both"/>
        <w:rPr>
          <w:rFonts w:ascii="Arial" w:hAnsi="Arial"/>
          <w:sz w:val="24"/>
          <w:lang w:val="es-ES"/>
        </w:rPr>
      </w:pPr>
      <w:r w:rsidRPr="00762CB5">
        <w:rPr>
          <w:rFonts w:ascii="Arial" w:hAnsi="Arial"/>
          <w:sz w:val="24"/>
          <w:lang w:val="es-ES"/>
        </w:rPr>
        <w:t>La Garantía Bancaria deberá ser entregada dentro de los cinco (5) días hábiles siguientes a que se produzca su solicitud por parte de ENEL-EMGESA.</w:t>
      </w:r>
    </w:p>
    <w:p w14:paraId="14C22A83" w14:textId="77777777" w:rsidR="00057EFC" w:rsidRPr="00EE56F4" w:rsidRDefault="00057EFC" w:rsidP="00057EFC">
      <w:pPr>
        <w:tabs>
          <w:tab w:val="left" w:pos="900"/>
        </w:tabs>
        <w:spacing w:after="0" w:line="240" w:lineRule="auto"/>
        <w:jc w:val="both"/>
        <w:rPr>
          <w:ins w:id="2556" w:author="Bohorquez Manrique, German Javier, Enel Colombia" w:date="2020-12-04T09:31:00Z"/>
          <w:rFonts w:ascii="Arial" w:hAnsi="Arial" w:cs="Arial"/>
          <w:sz w:val="24"/>
          <w:szCs w:val="24"/>
          <w:lang w:val="es-ES" w:eastAsia="es-ES"/>
        </w:rPr>
      </w:pPr>
    </w:p>
    <w:p w14:paraId="77E5A9B8" w14:textId="77777777" w:rsidR="00057EFC" w:rsidRPr="00762CB5" w:rsidRDefault="00057EFC" w:rsidP="00057EFC">
      <w:pPr>
        <w:spacing w:after="0" w:line="240" w:lineRule="auto"/>
        <w:ind w:right="51"/>
        <w:jc w:val="both"/>
        <w:rPr>
          <w:rFonts w:ascii="Arial" w:hAnsi="Arial"/>
          <w:sz w:val="24"/>
        </w:rPr>
      </w:pPr>
      <w:r w:rsidRPr="00762CB5">
        <w:rPr>
          <w:rFonts w:ascii="Arial" w:hAnsi="Arial"/>
          <w:sz w:val="24"/>
        </w:rPr>
        <w:t>En caso de utilización de cualquiera de las garantías básicas o adicionales constituidas, EL DESTINATARIO deberá reponerla, teniendo en cuenta las condiciones pactadas, dentro de los cinco (5) días calendario siguiente como condición para la continuación del suministro de energía, y hasta el monto original. Si la reposición de dichas garantías no es posible o no ocurre dentro del plazo previsto, se considerará un incumplimiento a lo pactado en el Contrato consensual que surja de la aceptación de esta OFERTA MERCANTIL por parte de EL DESTINATARIO y ENEL-EMGESA estará facultado para suspender el suministro y/o dar por terminado el Contrato consensual de forma unilateral y emprender las acciones contractuales y legales correspondientes.</w:t>
      </w:r>
      <w:del w:id="2557" w:author="Bohorquez Manrique, German Javier, Enel Colombia" w:date="2020-12-04T09:31:00Z">
        <w:r>
          <w:delText xml:space="preserve"> </w:delText>
        </w:r>
      </w:del>
    </w:p>
    <w:p w14:paraId="40ACF8A5" w14:textId="77777777" w:rsidR="00057EFC" w:rsidRPr="00EE56F4" w:rsidRDefault="00057EFC" w:rsidP="00057EFC">
      <w:pPr>
        <w:spacing w:after="0" w:line="240" w:lineRule="auto"/>
        <w:ind w:right="51"/>
        <w:jc w:val="both"/>
        <w:rPr>
          <w:ins w:id="2558" w:author="Bohorquez Manrique, German Javier, Enel Colombia" w:date="2020-12-04T09:31:00Z"/>
          <w:rFonts w:ascii="Arial" w:hAnsi="Arial" w:cs="Arial"/>
          <w:sz w:val="24"/>
          <w:szCs w:val="24"/>
        </w:rPr>
      </w:pPr>
      <w:del w:id="2559" w:author="Bohorquez Manrique, German Javier, Enel Colombia" w:date="2020-12-04T09:31:00Z">
        <w:r>
          <w:delText xml:space="preserve">20. </w:delText>
        </w:r>
      </w:del>
    </w:p>
    <w:p w14:paraId="46CBB512" w14:textId="77777777" w:rsidR="00057EFC" w:rsidRPr="00EE56F4" w:rsidRDefault="00057EFC" w:rsidP="00057EFC">
      <w:pPr>
        <w:pStyle w:val="Textoindependiente2"/>
        <w:ind w:right="-93"/>
        <w:rPr>
          <w:ins w:id="2560" w:author="Bohorquez Manrique, German Javier, Enel Colombia" w:date="2020-12-04T09:31:00Z"/>
          <w:rFonts w:ascii="Arial" w:hAnsi="Arial" w:cs="Arial"/>
        </w:rPr>
      </w:pPr>
    </w:p>
    <w:p w14:paraId="0FEE594C" w14:textId="77777777" w:rsidR="00057EFC" w:rsidRPr="00762CB5" w:rsidRDefault="00057EFC" w:rsidP="00057EFC">
      <w:pPr>
        <w:pStyle w:val="Prrafodelista"/>
        <w:numPr>
          <w:ilvl w:val="0"/>
          <w:numId w:val="8"/>
        </w:numPr>
        <w:spacing w:after="0" w:line="240" w:lineRule="auto"/>
        <w:ind w:left="0" w:right="-93" w:firstLine="567"/>
        <w:jc w:val="both"/>
        <w:rPr>
          <w:rFonts w:ascii="Arial" w:hAnsi="Arial"/>
          <w:b/>
          <w:sz w:val="24"/>
        </w:rPr>
      </w:pPr>
      <w:r w:rsidRPr="00762CB5">
        <w:rPr>
          <w:rFonts w:ascii="Arial" w:hAnsi="Arial"/>
          <w:b/>
          <w:sz w:val="24"/>
        </w:rPr>
        <w:t>Confidencialidad</w:t>
      </w:r>
      <w:ins w:id="2561" w:author="Bohorquez Manrique, German Javier, Enel Colombia" w:date="2020-12-04T09:31:00Z">
        <w:r w:rsidRPr="00EE56F4">
          <w:rPr>
            <w:rFonts w:ascii="Arial" w:hAnsi="Arial" w:cs="Arial"/>
            <w:b/>
            <w:bCs/>
            <w:sz w:val="24"/>
            <w:szCs w:val="24"/>
          </w:rPr>
          <w:t xml:space="preserve"> </w:t>
        </w:r>
      </w:ins>
    </w:p>
    <w:p w14:paraId="45E45F59" w14:textId="77777777" w:rsidR="00057EFC" w:rsidRDefault="00057EFC" w:rsidP="00057EFC">
      <w:pPr>
        <w:spacing w:after="0" w:line="240" w:lineRule="auto"/>
        <w:ind w:right="-93"/>
        <w:jc w:val="both"/>
        <w:rPr>
          <w:ins w:id="2562" w:author="Bohorquez Manrique, German Javier, Enel Colombia" w:date="2020-12-04T09:31:00Z"/>
          <w:rFonts w:ascii="Arial" w:hAnsi="Arial" w:cs="Arial"/>
          <w:sz w:val="24"/>
          <w:szCs w:val="24"/>
        </w:rPr>
      </w:pPr>
    </w:p>
    <w:p w14:paraId="652AAFA6" w14:textId="77777777" w:rsidR="00057EFC" w:rsidRPr="00762CB5" w:rsidRDefault="00057EFC" w:rsidP="00057EFC">
      <w:pPr>
        <w:spacing w:after="0" w:line="240" w:lineRule="auto"/>
        <w:ind w:right="-93"/>
        <w:jc w:val="both"/>
        <w:rPr>
          <w:rFonts w:ascii="Arial" w:hAnsi="Arial"/>
          <w:b/>
          <w:sz w:val="24"/>
        </w:rPr>
      </w:pPr>
      <w:r w:rsidRPr="00762CB5">
        <w:rPr>
          <w:rFonts w:ascii="Arial" w:hAnsi="Arial"/>
          <w:sz w:val="24"/>
        </w:rPr>
        <w:t>Las Partes entienden y aceptan que toda la información que reciban en relación con el</w:t>
      </w:r>
      <w:del w:id="2563" w:author="Bohorquez Manrique, German Javier, Enel Colombia" w:date="2020-12-04T09:31:00Z">
        <w:r>
          <w:delText xml:space="preserve"> </w:delText>
        </w:r>
      </w:del>
      <w:ins w:id="2564" w:author="Bohorquez Manrique, German Javier, Enel Colombia" w:date="2020-12-04T09:31:00Z">
        <w:r w:rsidRPr="006E027B">
          <w:rPr>
            <w:rFonts w:ascii="Arial" w:hAnsi="Arial" w:cs="Arial"/>
            <w:sz w:val="24"/>
            <w:szCs w:val="24"/>
          </w:rPr>
          <w:t> </w:t>
        </w:r>
      </w:ins>
      <w:r w:rsidRPr="00762CB5">
        <w:rPr>
          <w:rFonts w:ascii="Arial" w:hAnsi="Arial"/>
          <w:sz w:val="24"/>
        </w:rPr>
        <w:t>Contrato Consensual que surja de la aceptación de la OFERTA MERCANTIL y toda la información relacionada con éste es información confidencial y privilegiada y por lo tanto su utilización y/o revelación está restringida de conformidad con las reglas que adelante se mencionan:</w:t>
      </w:r>
    </w:p>
    <w:p w14:paraId="31A156BC" w14:textId="77777777" w:rsidR="00057EFC" w:rsidRPr="00EE56F4" w:rsidRDefault="00057EFC" w:rsidP="00057EFC">
      <w:pPr>
        <w:spacing w:after="0" w:line="240" w:lineRule="auto"/>
        <w:contextualSpacing/>
        <w:jc w:val="both"/>
        <w:rPr>
          <w:ins w:id="2565" w:author="Bohorquez Manrique, German Javier, Enel Colombia" w:date="2020-12-04T09:31:00Z"/>
          <w:rFonts w:ascii="Arial" w:eastAsia="Calibri" w:hAnsi="Arial" w:cs="Arial"/>
          <w:sz w:val="24"/>
          <w:szCs w:val="24"/>
        </w:rPr>
      </w:pPr>
    </w:p>
    <w:p w14:paraId="15894590"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Procedencia: Para los efectos del Contrato Consensual que surja, se entiende como </w:t>
      </w:r>
      <w:del w:id="2566" w:author="Bohorquez Manrique, German Javier, Enel Colombia" w:date="2020-12-04T09:31:00Z">
        <w:r>
          <w:delText>InformaciónConfidencial</w:delText>
        </w:r>
      </w:del>
      <w:ins w:id="2567" w:author="Bohorquez Manrique, German Javier, Enel Colombia" w:date="2020-12-04T09:31:00Z">
        <w:r w:rsidRPr="00FB3955">
          <w:rPr>
            <w:rFonts w:ascii="Arial" w:hAnsi="Arial" w:cs="Arial"/>
            <w:sz w:val="24"/>
            <w:szCs w:val="24"/>
          </w:rPr>
          <w:t>Información Confidencial</w:t>
        </w:r>
      </w:ins>
      <w:r w:rsidRPr="00762CB5">
        <w:rPr>
          <w:rFonts w:ascii="Arial" w:hAnsi="Arial"/>
          <w:sz w:val="24"/>
        </w:rPr>
        <w:t xml:space="preserve"> y Privilegiada la proveniente o relacionada con la otra Parte que es conocida</w:t>
      </w:r>
      <w:del w:id="2568" w:author="Bohorquez Manrique, German Javier, Enel Colombia" w:date="2020-12-04T09:31:00Z">
        <w:r>
          <w:delText xml:space="preserve"> </w:delText>
        </w:r>
      </w:del>
      <w:ins w:id="2569" w:author="Bohorquez Manrique, German Javier, Enel Colombia" w:date="2020-12-04T09:31:00Z">
        <w:r w:rsidRPr="00FB3955">
          <w:rPr>
            <w:rFonts w:ascii="Arial" w:hAnsi="Arial" w:cs="Arial"/>
            <w:sz w:val="24"/>
            <w:szCs w:val="24"/>
          </w:rPr>
          <w:t> </w:t>
        </w:r>
      </w:ins>
      <w:r w:rsidRPr="00762CB5">
        <w:rPr>
          <w:rFonts w:ascii="Arial" w:hAnsi="Arial"/>
          <w:sz w:val="24"/>
        </w:rPr>
        <w:t>en desarrollo del Contrato o por razón de las actividades que adelanten relacionadas con la ejecución del mismo, aún, si no se le es suministrada expresamente o la que obtenga por razón de la ejecución del Contrato.</w:t>
      </w:r>
    </w:p>
    <w:p w14:paraId="4E3E61EE" w14:textId="77777777" w:rsidR="00057EFC" w:rsidRPr="00EE56F4" w:rsidRDefault="00057EFC" w:rsidP="00057EFC">
      <w:pPr>
        <w:spacing w:after="0" w:line="240" w:lineRule="auto"/>
        <w:ind w:right="-93"/>
        <w:contextualSpacing/>
        <w:jc w:val="both"/>
        <w:rPr>
          <w:ins w:id="2570" w:author="Bohorquez Manrique, German Javier, Enel Colombia" w:date="2020-12-04T09:31:00Z"/>
          <w:rFonts w:ascii="Arial" w:eastAsia="Calibri" w:hAnsi="Arial" w:cs="Arial"/>
          <w:sz w:val="24"/>
          <w:szCs w:val="24"/>
        </w:rPr>
      </w:pPr>
    </w:p>
    <w:p w14:paraId="4A3FBF47"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No Revelación: Las Partes entienden y aceptan que la Información Confidencial y Privilegiada </w:t>
      </w:r>
      <w:del w:id="2571" w:author="Bohorquez Manrique, German Javier, Enel Colombia" w:date="2020-12-04T09:31:00Z">
        <w:r>
          <w:delText>quereciban</w:delText>
        </w:r>
      </w:del>
      <w:ins w:id="2572" w:author="Bohorquez Manrique, German Javier, Enel Colombia" w:date="2020-12-04T09:31:00Z">
        <w:r w:rsidRPr="00FB3955">
          <w:rPr>
            <w:rFonts w:ascii="Arial" w:hAnsi="Arial" w:cs="Arial"/>
            <w:sz w:val="24"/>
            <w:szCs w:val="24"/>
          </w:rPr>
          <w:t>que reciban</w:t>
        </w:r>
      </w:ins>
      <w:r w:rsidRPr="00762CB5">
        <w:rPr>
          <w:rFonts w:ascii="Arial" w:hAnsi="Arial"/>
          <w:sz w:val="24"/>
        </w:rPr>
        <w:t xml:space="preserve"> se debe destinar exclusivamente a los fines indicados en el Contrato Consensual que surja de la aceptación de la Oferta y en consecuencia no podrán revelarla bajo ninguna circunstancia y a ninguna persona, diferente a sus empleados y asesores necesarios para la ejecución del Contrato y al personal vinculado al grupo económico al que pertenecen Las Partes, ni destinarla a propósitos distintos de aquellos para los cuales fue suministrada o por razón de los cuales fue adquirida;</w:t>
      </w:r>
      <w:del w:id="2573" w:author="Bohorquez Manrique, German Javier, Enel Colombia" w:date="2020-12-04T09:31:00Z">
        <w:r>
          <w:delText xml:space="preserve"> </w:delText>
        </w:r>
      </w:del>
      <w:ins w:id="2574" w:author="Bohorquez Manrique, German Javier, Enel Colombia" w:date="2020-12-04T09:31:00Z">
        <w:r w:rsidRPr="00FB3955">
          <w:rPr>
            <w:rFonts w:ascii="Arial" w:hAnsi="Arial" w:cs="Arial"/>
            <w:sz w:val="24"/>
            <w:szCs w:val="24"/>
          </w:rPr>
          <w:t> </w:t>
        </w:r>
      </w:ins>
      <w:r w:rsidRPr="00762CB5">
        <w:rPr>
          <w:rFonts w:ascii="Arial" w:hAnsi="Arial"/>
          <w:sz w:val="24"/>
        </w:rPr>
        <w:t xml:space="preserve"> y deberá devolverla al dentro del término de liquidación del Contrato o con posterioridad de ocho (8) días de acuerdo con el requerimiento que le haya sido remitido por la Parte Reveladora. No obstante lo anterior, cualquier Parte podrá hacer toda revelación de información que sea requerida de acuerdo a las leyes y regulaciones aplicables a la </w:t>
      </w:r>
      <w:r w:rsidRPr="00762CB5">
        <w:rPr>
          <w:rFonts w:ascii="Arial" w:hAnsi="Arial"/>
          <w:sz w:val="24"/>
        </w:rPr>
        <w:lastRenderedPageBreak/>
        <w:t>Parte reveladora o a sus afiliadas, incluyendo sin limitaciones las reglas establecidas por autoridades o entidades reguladoras de mercados de valores.</w:t>
      </w:r>
    </w:p>
    <w:p w14:paraId="0A99DC24" w14:textId="77777777" w:rsidR="00057EFC" w:rsidRPr="00EE56F4" w:rsidRDefault="00057EFC" w:rsidP="00057EFC">
      <w:pPr>
        <w:spacing w:after="0" w:line="240" w:lineRule="auto"/>
        <w:ind w:right="-93"/>
        <w:contextualSpacing/>
        <w:jc w:val="both"/>
        <w:rPr>
          <w:ins w:id="2575" w:author="Bohorquez Manrique, German Javier, Enel Colombia" w:date="2020-12-04T09:31:00Z"/>
          <w:rFonts w:ascii="Arial" w:eastAsia="Calibri" w:hAnsi="Arial" w:cs="Arial"/>
          <w:sz w:val="24"/>
          <w:szCs w:val="24"/>
        </w:rPr>
      </w:pPr>
    </w:p>
    <w:p w14:paraId="4B9F0048"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Orden de Autoridad: Si, por cualquier circunstancia una autoridad competente solicita sea </w:t>
      </w:r>
      <w:del w:id="2576" w:author="Bohorquez Manrique, German Javier, Enel Colombia" w:date="2020-12-04T09:31:00Z">
        <w:r>
          <w:delText>reveladala</w:delText>
        </w:r>
      </w:del>
      <w:ins w:id="2577" w:author="Bohorquez Manrique, German Javier, Enel Colombia" w:date="2020-12-04T09:31:00Z">
        <w:r w:rsidRPr="00FB3955">
          <w:rPr>
            <w:rFonts w:ascii="Arial" w:hAnsi="Arial" w:cs="Arial"/>
            <w:sz w:val="24"/>
            <w:szCs w:val="24"/>
          </w:rPr>
          <w:t>revelada la</w:t>
        </w:r>
      </w:ins>
      <w:r w:rsidRPr="00762CB5">
        <w:rPr>
          <w:rFonts w:ascii="Arial" w:hAnsi="Arial"/>
          <w:sz w:val="24"/>
        </w:rPr>
        <w:t xml:space="preserve"> Información Confidencial y Privilegiada, la Parte a quien se le solicita la información dará aviso de dicha orden previamente a la otra Parte</w:t>
      </w:r>
      <w:ins w:id="2578" w:author="Bohorquez Manrique, German Javier, Enel Colombia" w:date="2020-12-04T09:31:00Z">
        <w:r w:rsidRPr="00FB3955">
          <w:rPr>
            <w:rFonts w:ascii="Arial" w:hAnsi="Arial" w:cs="Arial"/>
            <w:sz w:val="24"/>
            <w:szCs w:val="24"/>
          </w:rPr>
          <w:t>.</w:t>
        </w:r>
      </w:ins>
    </w:p>
    <w:p w14:paraId="2DDAB4A1" w14:textId="77777777" w:rsidR="00057EFC" w:rsidRPr="00EE56F4" w:rsidRDefault="00057EFC" w:rsidP="00057EFC">
      <w:pPr>
        <w:spacing w:after="0" w:line="240" w:lineRule="auto"/>
        <w:ind w:right="-93"/>
        <w:contextualSpacing/>
        <w:jc w:val="both"/>
        <w:rPr>
          <w:ins w:id="2579" w:author="Bohorquez Manrique, German Javier, Enel Colombia" w:date="2020-12-04T09:31:00Z"/>
          <w:rFonts w:ascii="Arial" w:eastAsia="Calibri" w:hAnsi="Arial" w:cs="Arial"/>
          <w:sz w:val="24"/>
          <w:szCs w:val="24"/>
        </w:rPr>
      </w:pPr>
    </w:p>
    <w:p w14:paraId="3A506299"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Publicación: Cuando cualquiera Información Confidencial y Privilegiada sea puesta </w:t>
      </w:r>
      <w:del w:id="2580" w:author="Bohorquez Manrique, German Javier, Enel Colombia" w:date="2020-12-04T09:31:00Z">
        <w:r>
          <w:delText>enconocimiento</w:delText>
        </w:r>
      </w:del>
      <w:ins w:id="2581" w:author="Bohorquez Manrique, German Javier, Enel Colombia" w:date="2020-12-04T09:31:00Z">
        <w:r w:rsidRPr="00FB3955">
          <w:rPr>
            <w:rFonts w:ascii="Arial" w:hAnsi="Arial" w:cs="Arial"/>
            <w:sz w:val="24"/>
            <w:szCs w:val="24"/>
          </w:rPr>
          <w:t>en conocimiento</w:t>
        </w:r>
      </w:ins>
      <w:r w:rsidRPr="00762CB5">
        <w:rPr>
          <w:rFonts w:ascii="Arial" w:hAnsi="Arial"/>
          <w:sz w:val="24"/>
        </w:rPr>
        <w:t xml:space="preserve"> público por medios lícitos, deja de tener tal condición y, en consecuencia, no le es aplicable la presente Cláusula.</w:t>
      </w:r>
    </w:p>
    <w:p w14:paraId="38E366D1" w14:textId="77777777" w:rsidR="00057EFC" w:rsidRPr="00EE56F4" w:rsidRDefault="00057EFC" w:rsidP="00057EFC">
      <w:pPr>
        <w:spacing w:after="0" w:line="240" w:lineRule="auto"/>
        <w:ind w:right="-93"/>
        <w:contextualSpacing/>
        <w:jc w:val="both"/>
        <w:rPr>
          <w:ins w:id="2582" w:author="Bohorquez Manrique, German Javier, Enel Colombia" w:date="2020-12-04T09:31:00Z"/>
          <w:rFonts w:ascii="Arial" w:eastAsia="Calibri" w:hAnsi="Arial" w:cs="Arial"/>
          <w:sz w:val="24"/>
          <w:szCs w:val="24"/>
        </w:rPr>
      </w:pPr>
    </w:p>
    <w:p w14:paraId="06EC3499"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Obligación Especial: Cuando alguna de las Partes tenga conocimiento de que se ha producido o </w:t>
      </w:r>
      <w:del w:id="2583" w:author="Bohorquez Manrique, German Javier, Enel Colombia" w:date="2020-12-04T09:31:00Z">
        <w:r>
          <w:delText>vaa</w:delText>
        </w:r>
      </w:del>
      <w:ins w:id="2584" w:author="Bohorquez Manrique, German Javier, Enel Colombia" w:date="2020-12-04T09:31:00Z">
        <w:r w:rsidRPr="00FB3955">
          <w:rPr>
            <w:rFonts w:ascii="Arial" w:hAnsi="Arial" w:cs="Arial"/>
            <w:sz w:val="24"/>
            <w:szCs w:val="24"/>
          </w:rPr>
          <w:t>va a</w:t>
        </w:r>
      </w:ins>
      <w:r w:rsidRPr="00762CB5">
        <w:rPr>
          <w:rFonts w:ascii="Arial" w:hAnsi="Arial"/>
          <w:sz w:val="24"/>
        </w:rPr>
        <w:t xml:space="preserve"> producirse una revelación de la Información Confidencial y Privilegiada, se obliga a notificar a la otra Parte de este hecho de manera inmediata.</w:t>
      </w:r>
    </w:p>
    <w:p w14:paraId="2EAA8ECD" w14:textId="77777777" w:rsidR="00057EFC" w:rsidRPr="00EE56F4" w:rsidRDefault="00057EFC" w:rsidP="00057EFC">
      <w:pPr>
        <w:spacing w:after="0" w:line="240" w:lineRule="auto"/>
        <w:ind w:right="-93"/>
        <w:contextualSpacing/>
        <w:jc w:val="both"/>
        <w:rPr>
          <w:ins w:id="2585" w:author="Bohorquez Manrique, German Javier, Enel Colombia" w:date="2020-12-04T09:31:00Z"/>
          <w:rFonts w:ascii="Arial" w:eastAsia="Calibri" w:hAnsi="Arial" w:cs="Arial"/>
          <w:sz w:val="24"/>
          <w:szCs w:val="24"/>
        </w:rPr>
      </w:pPr>
    </w:p>
    <w:p w14:paraId="6035114F" w14:textId="77777777" w:rsidR="00057EFC" w:rsidRPr="00762CB5" w:rsidRDefault="00057EFC" w:rsidP="00057EFC">
      <w:pPr>
        <w:pStyle w:val="Prrafodelista"/>
        <w:numPr>
          <w:ilvl w:val="0"/>
          <w:numId w:val="26"/>
        </w:numPr>
        <w:spacing w:after="0" w:line="240" w:lineRule="auto"/>
        <w:ind w:right="-93"/>
        <w:jc w:val="both"/>
        <w:rPr>
          <w:rFonts w:ascii="Arial" w:hAnsi="Arial"/>
          <w:sz w:val="24"/>
        </w:rPr>
      </w:pPr>
      <w:r w:rsidRPr="00762CB5">
        <w:rPr>
          <w:rFonts w:ascii="Arial" w:hAnsi="Arial"/>
          <w:sz w:val="24"/>
        </w:rPr>
        <w:t xml:space="preserve">Tiempo de Duración: La confidencialidad sobre la Información Confidencial y Privilegiada tendrá </w:t>
      </w:r>
      <w:del w:id="2586" w:author="Bohorquez Manrique, German Javier, Enel Colombia" w:date="2020-12-04T09:31:00Z">
        <w:r>
          <w:delText>untiempo</w:delText>
        </w:r>
      </w:del>
      <w:ins w:id="2587" w:author="Bohorquez Manrique, German Javier, Enel Colombia" w:date="2020-12-04T09:31:00Z">
        <w:r w:rsidRPr="00FB3955">
          <w:rPr>
            <w:rFonts w:ascii="Arial" w:hAnsi="Arial" w:cs="Arial"/>
            <w:sz w:val="24"/>
            <w:szCs w:val="24"/>
          </w:rPr>
          <w:t>un tiempo</w:t>
        </w:r>
      </w:ins>
      <w:r w:rsidRPr="00762CB5">
        <w:rPr>
          <w:rFonts w:ascii="Arial" w:hAnsi="Arial"/>
          <w:sz w:val="24"/>
        </w:rPr>
        <w:t xml:space="preserve"> de duración igual al de la vigencia del presente Contrato y se mantendrá aun hasta por 3 años más</w:t>
      </w:r>
    </w:p>
    <w:p w14:paraId="6EE5DE6F" w14:textId="77777777" w:rsidR="00057EFC" w:rsidRPr="00EE56F4" w:rsidRDefault="00057EFC" w:rsidP="00057EFC">
      <w:pPr>
        <w:spacing w:after="0" w:line="240" w:lineRule="auto"/>
        <w:ind w:right="-93"/>
        <w:contextualSpacing/>
        <w:jc w:val="both"/>
        <w:rPr>
          <w:ins w:id="2588" w:author="Bohorquez Manrique, German Javier, Enel Colombia" w:date="2020-12-04T09:31:00Z"/>
          <w:rFonts w:ascii="Arial" w:eastAsia="Calibri" w:hAnsi="Arial" w:cs="Arial"/>
          <w:sz w:val="24"/>
          <w:szCs w:val="24"/>
        </w:rPr>
      </w:pPr>
    </w:p>
    <w:p w14:paraId="03934742" w14:textId="77777777" w:rsidR="00057EFC" w:rsidRPr="00762CB5" w:rsidRDefault="00057EFC" w:rsidP="00057EFC">
      <w:pPr>
        <w:spacing w:after="0" w:line="240" w:lineRule="auto"/>
        <w:ind w:right="-93"/>
        <w:contextualSpacing/>
        <w:jc w:val="both"/>
        <w:rPr>
          <w:rFonts w:ascii="Arial" w:hAnsi="Arial"/>
          <w:sz w:val="24"/>
        </w:rPr>
      </w:pPr>
      <w:r w:rsidRPr="00762CB5">
        <w:rPr>
          <w:rFonts w:ascii="Arial" w:hAnsi="Arial"/>
          <w:sz w:val="24"/>
        </w:rPr>
        <w:t>El incumplimiento a las obligaciones relacionadas con la información confidencial, otorgará a La Parte Cumplida</w:t>
      </w:r>
      <w:del w:id="2589" w:author="Bohorquez Manrique, German Javier, Enel Colombia" w:date="2020-12-04T09:31:00Z">
        <w:r>
          <w:delText xml:space="preserve"> </w:delText>
        </w:r>
      </w:del>
      <w:ins w:id="2590" w:author="Bohorquez Manrique, German Javier, Enel Colombia" w:date="2020-12-04T09:31:00Z">
        <w:r w:rsidRPr="00EE56F4">
          <w:rPr>
            <w:rFonts w:ascii="Arial" w:eastAsia="Calibri" w:hAnsi="Arial" w:cs="Arial"/>
            <w:sz w:val="24"/>
            <w:szCs w:val="24"/>
          </w:rPr>
          <w:t> </w:t>
        </w:r>
      </w:ins>
      <w:r w:rsidRPr="00762CB5">
        <w:rPr>
          <w:rFonts w:ascii="Arial" w:hAnsi="Arial"/>
          <w:sz w:val="24"/>
        </w:rPr>
        <w:t>el derecho de resolver el Contrato, sin la obligación a su cargo de efectuar indemnización alguna a favor de la otra Parte y sin perjuicio del derecho a emprender cualquier acción y demandar indemnización por cualquier daño que se le haya causado.</w:t>
      </w:r>
    </w:p>
    <w:p w14:paraId="44215710" w14:textId="77777777" w:rsidR="00057EFC" w:rsidRPr="00EE56F4" w:rsidRDefault="00057EFC" w:rsidP="00057EFC">
      <w:pPr>
        <w:spacing w:after="0" w:line="240" w:lineRule="auto"/>
        <w:ind w:right="-93"/>
        <w:contextualSpacing/>
        <w:jc w:val="both"/>
        <w:rPr>
          <w:ins w:id="2591" w:author="Bohorquez Manrique, German Javier, Enel Colombia" w:date="2020-12-04T09:31:00Z"/>
          <w:rFonts w:ascii="Arial" w:eastAsia="Calibri" w:hAnsi="Arial" w:cs="Arial"/>
          <w:sz w:val="24"/>
          <w:szCs w:val="24"/>
        </w:rPr>
      </w:pPr>
      <w:del w:id="2592" w:author="Bohorquez Manrique, German Javier, Enel Colombia" w:date="2020-12-04T09:31:00Z">
        <w:r>
          <w:delText xml:space="preserve">21. </w:delText>
        </w:r>
      </w:del>
    </w:p>
    <w:p w14:paraId="4E15E178" w14:textId="77777777" w:rsidR="00057EFC" w:rsidRPr="00EE56F4" w:rsidRDefault="00057EFC" w:rsidP="00057EFC">
      <w:pPr>
        <w:spacing w:after="0" w:line="240" w:lineRule="auto"/>
        <w:ind w:right="-93"/>
        <w:contextualSpacing/>
        <w:jc w:val="both"/>
        <w:rPr>
          <w:ins w:id="2593" w:author="Bohorquez Manrique, German Javier, Enel Colombia" w:date="2020-12-04T09:31:00Z"/>
          <w:rFonts w:ascii="Arial" w:eastAsia="Calibri" w:hAnsi="Arial" w:cs="Arial"/>
          <w:sz w:val="24"/>
          <w:szCs w:val="24"/>
        </w:rPr>
      </w:pPr>
    </w:p>
    <w:p w14:paraId="38779E92" w14:textId="77777777" w:rsidR="00057EFC" w:rsidRPr="006E027B" w:rsidRDefault="00057EFC" w:rsidP="00057EFC">
      <w:pPr>
        <w:pStyle w:val="Textoindependiente2"/>
        <w:numPr>
          <w:ilvl w:val="0"/>
          <w:numId w:val="8"/>
        </w:numPr>
        <w:ind w:left="0" w:right="-93" w:firstLine="567"/>
        <w:rPr>
          <w:ins w:id="2594" w:author="Bohorquez Manrique, German Javier, Enel Colombia" w:date="2020-12-04T09:31:00Z"/>
          <w:rFonts w:ascii="Arial" w:hAnsi="Arial" w:cs="Arial"/>
          <w:bCs/>
          <w:lang w:val="es-CO"/>
        </w:rPr>
      </w:pPr>
      <w:r w:rsidRPr="00762CB5">
        <w:rPr>
          <w:rFonts w:ascii="Arial" w:hAnsi="Arial"/>
          <w:b/>
          <w:lang w:val="es-CO"/>
        </w:rPr>
        <w:t>Información básica del DESTINATARIO</w:t>
      </w:r>
      <w:ins w:id="2595" w:author="Bohorquez Manrique, German Javier, Enel Colombia" w:date="2020-12-04T09:31:00Z">
        <w:r w:rsidRPr="00EE56F4">
          <w:rPr>
            <w:rFonts w:ascii="Arial" w:hAnsi="Arial" w:cs="Arial"/>
            <w:b/>
            <w:bCs/>
            <w:lang w:val="es-CO"/>
          </w:rPr>
          <w:t xml:space="preserve"> </w:t>
        </w:r>
      </w:ins>
    </w:p>
    <w:p w14:paraId="600B290B" w14:textId="77777777" w:rsidR="00057EFC" w:rsidRPr="00762CB5" w:rsidRDefault="00057EFC" w:rsidP="00057EFC">
      <w:pPr>
        <w:pStyle w:val="Textoindependiente2"/>
        <w:ind w:right="-93"/>
        <w:rPr>
          <w:rFonts w:ascii="Arial" w:hAnsi="Arial"/>
          <w:lang w:val="es-CO"/>
        </w:rPr>
      </w:pPr>
    </w:p>
    <w:p w14:paraId="27327B51" w14:textId="77777777" w:rsidR="00057EFC" w:rsidRPr="00762CB5" w:rsidRDefault="00057EFC" w:rsidP="00057EFC">
      <w:pPr>
        <w:pStyle w:val="Textoindependiente2"/>
        <w:ind w:right="-93"/>
        <w:rPr>
          <w:rFonts w:ascii="Arial" w:hAnsi="Arial"/>
          <w:lang w:val="es-CO"/>
        </w:rPr>
      </w:pPr>
      <w:r w:rsidRPr="00762CB5">
        <w:rPr>
          <w:rFonts w:ascii="Arial" w:hAnsi="Arial"/>
          <w:lang w:val="es-CO"/>
        </w:rPr>
        <w:t>Al momento de la aceptación de la OFERTA MERCANTIL, el DESTINATARIO</w:t>
      </w:r>
      <w:r w:rsidRPr="00762CB5">
        <w:rPr>
          <w:rFonts w:ascii="Arial" w:hAnsi="Arial"/>
          <w:b/>
          <w:lang w:val="es-CO"/>
        </w:rPr>
        <w:t xml:space="preserve"> </w:t>
      </w:r>
      <w:r w:rsidRPr="00762CB5">
        <w:rPr>
          <w:rFonts w:ascii="Arial" w:hAnsi="Arial"/>
          <w:lang w:val="es-CO"/>
        </w:rPr>
        <w:t xml:space="preserve">se obliga a entregar a ENEL-EMGESA, y mantener actualizada cada vez que se requiera, la información básica que ésta le solicite, la cual estará referida a contactos comerciales, estados financieros certificados, Certificado de Existencia y Representación Legal vigente, o cualquier otra que se requiera para establecer la capacidad de pago del DESTINATARIO. </w:t>
      </w:r>
    </w:p>
    <w:p w14:paraId="56B1909D" w14:textId="77777777" w:rsidR="00057EFC" w:rsidRPr="00EE56F4" w:rsidRDefault="00057EFC" w:rsidP="00057EFC">
      <w:pPr>
        <w:pStyle w:val="Textoindependiente2"/>
        <w:ind w:right="-93"/>
        <w:rPr>
          <w:ins w:id="2596" w:author="Bohorquez Manrique, German Javier, Enel Colombia" w:date="2020-12-04T09:31:00Z"/>
          <w:rFonts w:ascii="Arial" w:hAnsi="Arial" w:cs="Arial"/>
          <w:bCs/>
          <w:lang w:val="es-CO"/>
        </w:rPr>
      </w:pPr>
    </w:p>
    <w:p w14:paraId="7505CE18" w14:textId="77777777" w:rsidR="00057EFC" w:rsidRPr="00762CB5" w:rsidRDefault="00057EFC" w:rsidP="00057EFC">
      <w:pPr>
        <w:pStyle w:val="Textoindependiente2"/>
        <w:ind w:right="-93"/>
        <w:rPr>
          <w:rFonts w:ascii="Arial" w:hAnsi="Arial"/>
        </w:rPr>
      </w:pPr>
      <w:r w:rsidRPr="00762CB5">
        <w:rPr>
          <w:rFonts w:ascii="Arial" w:hAnsi="Arial"/>
          <w:b/>
          <w:lang w:val="es-CO"/>
        </w:rPr>
        <w:t xml:space="preserve">Parágrafo 1: </w:t>
      </w:r>
      <w:r w:rsidRPr="00762CB5">
        <w:rPr>
          <w:rFonts w:ascii="Arial" w:hAnsi="Arial"/>
          <w:lang w:val="es-ES_tradnl"/>
        </w:rPr>
        <w:t>El DESTINATARIO autoriza a ENEL-EMGESA para obtener de cualquier fuente (base o banco de datos), además, información y referencias sobre el comportamiento y cumplimiento de todas las obligaciones del DESTINATARIO con terceros y a reportarlo en centrales de riesgo en caso de incumplimiento en sus obligaciones de pago.</w:t>
      </w:r>
    </w:p>
    <w:p w14:paraId="7AC0609B" w14:textId="77777777" w:rsidR="00057EFC" w:rsidRDefault="00057EFC" w:rsidP="00057EFC">
      <w:pPr>
        <w:pStyle w:val="Textoindependiente2"/>
        <w:ind w:right="-93"/>
        <w:jc w:val="center"/>
        <w:rPr>
          <w:ins w:id="2597" w:author="Bohorquez Manrique, German Javier, Enel Colombia" w:date="2020-12-04T09:31:00Z"/>
          <w:rFonts w:ascii="Arial" w:hAnsi="Arial" w:cs="Arial"/>
          <w:bCs/>
        </w:rPr>
      </w:pPr>
      <w:del w:id="2598" w:author="Bohorquez Manrique, German Javier, Enel Colombia" w:date="2020-12-04T09:31:00Z">
        <w:r>
          <w:delText>22.</w:delText>
        </w:r>
      </w:del>
    </w:p>
    <w:p w14:paraId="41471E1C" w14:textId="77777777" w:rsidR="00057EFC" w:rsidRPr="00EE56F4" w:rsidRDefault="00057EFC" w:rsidP="00057EFC">
      <w:pPr>
        <w:pStyle w:val="Textoindependiente2"/>
        <w:ind w:right="-93"/>
        <w:jc w:val="center"/>
        <w:rPr>
          <w:ins w:id="2599" w:author="Bohorquez Manrique, German Javier, Enel Colombia" w:date="2020-12-04T09:31:00Z"/>
          <w:rFonts w:ascii="Arial" w:hAnsi="Arial" w:cs="Arial"/>
          <w:bCs/>
        </w:rPr>
      </w:pPr>
    </w:p>
    <w:p w14:paraId="605ADF21" w14:textId="77777777" w:rsidR="00057EFC" w:rsidRPr="00762CB5" w:rsidRDefault="00057EFC" w:rsidP="00057EFC">
      <w:pPr>
        <w:pStyle w:val="Textoindependiente2"/>
        <w:numPr>
          <w:ilvl w:val="0"/>
          <w:numId w:val="8"/>
        </w:numPr>
        <w:ind w:left="0" w:right="-93" w:firstLine="567"/>
        <w:rPr>
          <w:rFonts w:ascii="Arial" w:hAnsi="Arial"/>
          <w:lang w:val="es-CO"/>
        </w:rPr>
      </w:pPr>
      <w:ins w:id="2600" w:author="Bohorquez Manrique, German Javier, Enel Colombia" w:date="2020-12-04T09:31:00Z">
        <w:r w:rsidRPr="00D74D51">
          <w:rPr>
            <w:rFonts w:ascii="Arial" w:hAnsi="Arial" w:cs="Arial"/>
            <w:b/>
            <w:bCs/>
            <w:lang w:val="es-CO"/>
          </w:rPr>
          <w:t xml:space="preserve"> </w:t>
        </w:r>
      </w:ins>
      <w:r w:rsidRPr="00762CB5">
        <w:rPr>
          <w:rFonts w:ascii="Arial" w:hAnsi="Arial"/>
          <w:b/>
          <w:lang w:val="es-CO"/>
        </w:rPr>
        <w:t xml:space="preserve">Contribución por solidaridad </w:t>
      </w:r>
    </w:p>
    <w:p w14:paraId="192ECF5B" w14:textId="77777777" w:rsidR="00057EFC" w:rsidRDefault="00057EFC" w:rsidP="00057EFC">
      <w:pPr>
        <w:pStyle w:val="Textoindependiente2"/>
        <w:ind w:right="-93"/>
        <w:rPr>
          <w:ins w:id="2601" w:author="Bohorquez Manrique, German Javier, Enel Colombia" w:date="2020-12-04T09:31:00Z"/>
          <w:rFonts w:ascii="Arial" w:hAnsi="Arial" w:cs="Arial"/>
          <w:b/>
          <w:bCs/>
          <w:lang w:val="es-CO"/>
        </w:rPr>
      </w:pPr>
    </w:p>
    <w:p w14:paraId="33D58BC9" w14:textId="77777777" w:rsidR="00057EFC" w:rsidRPr="00762CB5" w:rsidRDefault="00057EFC" w:rsidP="00057EFC">
      <w:pPr>
        <w:pStyle w:val="Textoindependiente2"/>
        <w:ind w:right="-93"/>
        <w:rPr>
          <w:rFonts w:ascii="Arial" w:hAnsi="Arial"/>
          <w:lang w:val="es-CO"/>
        </w:rPr>
      </w:pPr>
      <w:r w:rsidRPr="00762CB5">
        <w:rPr>
          <w:rFonts w:ascii="Arial" w:hAnsi="Arial"/>
          <w:lang w:val="es-CO"/>
        </w:rPr>
        <w:t>Todos los usuarios de estratos 5 y 6 y</w:t>
      </w:r>
      <w:del w:id="2602" w:author="Bohorquez Manrique, German Javier, Enel Colombia" w:date="2020-12-04T09:31:00Z">
        <w:r>
          <w:delText xml:space="preserve"> </w:delText>
        </w:r>
      </w:del>
      <w:r w:rsidRPr="00762CB5">
        <w:rPr>
          <w:rFonts w:ascii="Arial" w:hAnsi="Arial"/>
          <w:lang w:val="es-CO"/>
        </w:rPr>
        <w:t xml:space="preserve"> comerciales deben pagar este tributo de orden nacional, el cual tiene como destino cubrir los subsidios que se otorgan a los usuarios de estratos 1, 2 y 3. El porcentaje que se aplicará a la tarifa del DESTINATARIO será el vigente a la fecha de liquidación y facturación de los consumos mensuales de energía, en virtud de la aceptación de la presente OFERTA MERCANTIL y de acuerdo con lo establecido en la legislación vigente. Con el objeto de determinar el valor correspondiente a la contribución de solidaridad, ENEL-</w:t>
      </w:r>
      <w:r w:rsidRPr="00762CB5">
        <w:rPr>
          <w:rFonts w:ascii="Arial" w:hAnsi="Arial"/>
          <w:lang w:val="es-CO"/>
        </w:rPr>
        <w:lastRenderedPageBreak/>
        <w:t>EMGESA aplicará el porcentaje vigente en la ley a los valores establecidos en la presente OFERTA MERCANTIL.</w:t>
      </w:r>
    </w:p>
    <w:p w14:paraId="22605A90" w14:textId="77777777" w:rsidR="00057EFC" w:rsidRPr="00D74D51" w:rsidRDefault="00057EFC" w:rsidP="00057EFC">
      <w:pPr>
        <w:pStyle w:val="Textoindependiente2"/>
        <w:ind w:left="567" w:right="-93"/>
        <w:rPr>
          <w:ins w:id="2603" w:author="Bohorquez Manrique, German Javier, Enel Colombia" w:date="2020-12-04T09:31:00Z"/>
          <w:rFonts w:ascii="Arial" w:hAnsi="Arial" w:cs="Arial"/>
          <w:lang w:val="es-CO"/>
        </w:rPr>
      </w:pPr>
    </w:p>
    <w:p w14:paraId="657F1728" w14:textId="77777777" w:rsidR="00057EFC" w:rsidRPr="00762CB5" w:rsidRDefault="00057EFC" w:rsidP="00057EFC">
      <w:pPr>
        <w:autoSpaceDE w:val="0"/>
        <w:autoSpaceDN w:val="0"/>
        <w:adjustRightInd w:val="0"/>
        <w:spacing w:after="0" w:line="240" w:lineRule="auto"/>
        <w:ind w:right="-93"/>
        <w:jc w:val="both"/>
        <w:rPr>
          <w:rFonts w:ascii="Arial" w:hAnsi="Arial"/>
          <w:sz w:val="24"/>
        </w:rPr>
      </w:pPr>
      <w:r w:rsidRPr="00762CB5">
        <w:rPr>
          <w:rFonts w:ascii="Arial" w:hAnsi="Arial"/>
          <w:sz w:val="24"/>
        </w:rPr>
        <w:t>En el evento en que los consumos de energía objeto del contrato o negocio que surja como consecuencia de la aceptación de la OFERTA MERCANTIL, estén exentos del cobro de contribución de solidaridad, el DESTINATARIO lo deberá comunicar por escrito y oportunamente a ENEL-EMGESA indicando que su consumo no es objeto del pago de la contribución. El DESTINATARIO deberá expresar las razones legales que sustentan dicha exención y aportar los respectivos soportes documentales, para que ENEL-EMGESA se abstenga de liquidarla y facturarla. En cualquier caso, el DESTINATARIO será el único y exclusivo responsable de solicitar y garantizar que sus consumos legalmente están exentos del pago de la contribución y, por tanto, deberá mantener indemne y compensar a ENEL-EMGESA por cualquier perjuicio que se derive del hecho de no ser usuario exento del pago de la contribución. El DESTINATARIO será el único responsable de actualizar los documentos que soportan su solicitud de exención con la periodicidad que exige la Ley.</w:t>
      </w:r>
    </w:p>
    <w:p w14:paraId="57A8595C" w14:textId="77777777" w:rsidR="00057EFC" w:rsidRPr="00EE56F4" w:rsidRDefault="00057EFC" w:rsidP="00057EFC">
      <w:pPr>
        <w:autoSpaceDE w:val="0"/>
        <w:autoSpaceDN w:val="0"/>
        <w:adjustRightInd w:val="0"/>
        <w:spacing w:after="0" w:line="240" w:lineRule="auto"/>
        <w:ind w:right="-93"/>
        <w:jc w:val="both"/>
        <w:rPr>
          <w:ins w:id="2604" w:author="Bohorquez Manrique, German Javier, Enel Colombia" w:date="2020-12-04T09:31:00Z"/>
          <w:rFonts w:ascii="Arial" w:hAnsi="Arial" w:cs="Arial"/>
          <w:sz w:val="24"/>
          <w:szCs w:val="24"/>
        </w:rPr>
      </w:pPr>
    </w:p>
    <w:p w14:paraId="7078F39D" w14:textId="77777777" w:rsidR="00057EFC" w:rsidRPr="00762CB5" w:rsidRDefault="00057EFC" w:rsidP="00057EFC">
      <w:pPr>
        <w:autoSpaceDE w:val="0"/>
        <w:autoSpaceDN w:val="0"/>
        <w:adjustRightInd w:val="0"/>
        <w:spacing w:after="0" w:line="240" w:lineRule="auto"/>
        <w:ind w:right="-93"/>
        <w:jc w:val="both"/>
        <w:rPr>
          <w:rFonts w:ascii="Arial" w:hAnsi="Arial"/>
          <w:sz w:val="24"/>
        </w:rPr>
      </w:pPr>
      <w:r w:rsidRPr="00762CB5">
        <w:rPr>
          <w:rFonts w:ascii="Arial" w:hAnsi="Arial"/>
          <w:sz w:val="24"/>
        </w:rPr>
        <w:t>El cambio en el destino de la totalidad o parte de la energía objeto del Contrato o negocio jurídico, que surja como consecuencia de la aceptación de la OFERTA MERCANTIL, a consumos diferentes de aquellos indicados por el DESTINATARIO en los respectivos soportes documentales aportados a ENEL-EMGESA, será causal para la terminación unilateral por parte de ENEL-EMGESA del citado Contrato o negocio jurídico y dará lugar al cobro retroactivo de las contribuciones no liquidadas y facturadas al DESTINATARIO.</w:t>
      </w:r>
    </w:p>
    <w:p w14:paraId="6B26BC07" w14:textId="77777777" w:rsidR="00057EFC" w:rsidRPr="00EE56F4" w:rsidRDefault="00057EFC" w:rsidP="00057EFC">
      <w:pPr>
        <w:autoSpaceDE w:val="0"/>
        <w:autoSpaceDN w:val="0"/>
        <w:adjustRightInd w:val="0"/>
        <w:spacing w:after="0" w:line="240" w:lineRule="auto"/>
        <w:ind w:right="-93"/>
        <w:jc w:val="both"/>
        <w:rPr>
          <w:ins w:id="2605" w:author="Bohorquez Manrique, German Javier, Enel Colombia" w:date="2020-12-04T09:31:00Z"/>
          <w:rFonts w:ascii="Arial" w:hAnsi="Arial" w:cs="Arial"/>
          <w:sz w:val="24"/>
          <w:szCs w:val="24"/>
        </w:rPr>
      </w:pPr>
    </w:p>
    <w:p w14:paraId="48084B42" w14:textId="77777777" w:rsidR="00057EFC" w:rsidRPr="00762CB5" w:rsidRDefault="00057EFC" w:rsidP="00057EFC">
      <w:pPr>
        <w:pStyle w:val="Textoindependiente2"/>
        <w:ind w:right="-93"/>
      </w:pPr>
      <w:r w:rsidRPr="00762CB5">
        <w:rPr>
          <w:rFonts w:ascii="Arial" w:hAnsi="Arial"/>
          <w:lang w:val="es-CO"/>
        </w:rPr>
        <w:t xml:space="preserve">En relación con las entidades oficiales o públicas, El DESTINATARIO </w:t>
      </w:r>
      <w:r w:rsidRPr="00762CB5">
        <w:rPr>
          <w:rFonts w:ascii="Arial" w:hAnsi="Arial"/>
        </w:rPr>
        <w:t xml:space="preserve">deberá hacer entrega a ENEL-EMGESA, al momento de la suscripción del Contrato o aceptación de la OFERTA MERCANTIL, una certificación en la cual se indique que los consumos objeto del Contrato o negocio jurídico que surja entre las partes como consecuencia de la aceptación de la </w:t>
      </w:r>
      <w:r w:rsidRPr="00762CB5">
        <w:rPr>
          <w:rFonts w:ascii="Arial" w:hAnsi="Arial"/>
          <w:lang w:val="es-CO"/>
        </w:rPr>
        <w:t>OFERTA MERCANTIL</w:t>
      </w:r>
      <w:r w:rsidRPr="00762CB5">
        <w:rPr>
          <w:rFonts w:ascii="Arial" w:hAnsi="Arial"/>
        </w:rPr>
        <w:t>, tienen como destino exclusivo su uso por parte de entidades oficiales y, en consecuencia, se encuentra exentos del cobro de contribución de solidaridad. Conforme a lo anterior, el DESTINATARIO se compromete a mantener durante la vigencia del Contrato o negocio jurídico que surja entre las partes como consecuencia de la aceptación de la OFERTA MERCANTIL, el destino de la energía aquí contratada.</w:t>
      </w:r>
      <w:ins w:id="2606" w:author="Bohorquez Manrique, German Javier, Enel Colombia" w:date="2020-12-04T09:31:00Z">
        <w:r w:rsidRPr="00EE56F4">
          <w:rPr>
            <w:rFonts w:ascii="Arial" w:hAnsi="Arial" w:cs="Arial"/>
          </w:rPr>
          <w:t xml:space="preserve"> </w:t>
        </w:r>
      </w:ins>
    </w:p>
    <w:p w14:paraId="013C006B" w14:textId="77777777" w:rsidR="00057EFC" w:rsidRPr="00EE56F4" w:rsidRDefault="00057EFC" w:rsidP="00057EFC">
      <w:pPr>
        <w:pStyle w:val="Textoindependiente2"/>
        <w:tabs>
          <w:tab w:val="left" w:pos="3385"/>
        </w:tabs>
        <w:ind w:right="-93"/>
        <w:rPr>
          <w:ins w:id="2607" w:author="Bohorquez Manrique, German Javier, Enel Colombia" w:date="2020-12-04T09:31:00Z"/>
          <w:rFonts w:ascii="Arial" w:hAnsi="Arial" w:cs="Arial"/>
        </w:rPr>
      </w:pPr>
      <w:ins w:id="2608" w:author="Bohorquez Manrique, German Javier, Enel Colombia" w:date="2020-12-04T09:31:00Z">
        <w:r w:rsidRPr="00EE56F4">
          <w:rPr>
            <w:rFonts w:ascii="Arial" w:hAnsi="Arial" w:cs="Arial"/>
          </w:rPr>
          <w:tab/>
        </w:r>
      </w:ins>
    </w:p>
    <w:p w14:paraId="75E8A963" w14:textId="77777777" w:rsidR="00057EFC" w:rsidRPr="00762CB5" w:rsidRDefault="00057EFC" w:rsidP="00057EFC">
      <w:pPr>
        <w:pStyle w:val="Textoindependiente2"/>
        <w:ind w:right="-93"/>
        <w:rPr>
          <w:rFonts w:ascii="Arial" w:hAnsi="Arial"/>
        </w:rPr>
      </w:pPr>
      <w:r w:rsidRPr="00762CB5">
        <w:rPr>
          <w:rFonts w:ascii="Arial" w:hAnsi="Arial"/>
          <w:b/>
        </w:rPr>
        <w:t xml:space="preserve">Parágrafo. </w:t>
      </w:r>
      <w:r w:rsidRPr="00762CB5">
        <w:rPr>
          <w:rFonts w:ascii="Arial" w:hAnsi="Arial"/>
        </w:rPr>
        <w:t>En relación con las entidades oficiales o públicas el destino de la totalidad o parte de la energía objeto del Contrato o negocio jurídico, que surja entre las partes como consecuencia de la aceptación de la OFERTA MERCANTIL, a consumos residenciales, comerciales e industriales será causal para la terminación unilateral por parte de ENEL-EMGESA del Contrato o negocio jurídico que surja entre las partes. En cualquier caso</w:t>
      </w:r>
      <w:ins w:id="2609" w:author="Bohorquez Manrique, German Javier, Enel Colombia" w:date="2020-12-04T09:31:00Z">
        <w:r w:rsidRPr="00EE56F4">
          <w:rPr>
            <w:rFonts w:ascii="Arial" w:hAnsi="Arial" w:cs="Arial"/>
          </w:rPr>
          <w:t>,</w:t>
        </w:r>
      </w:ins>
      <w:r w:rsidRPr="00762CB5">
        <w:rPr>
          <w:rFonts w:ascii="Arial" w:hAnsi="Arial"/>
        </w:rPr>
        <w:t xml:space="preserve"> el DESTINATARIO será responsable y deberá compensar a ENEL-EMGESA por cualquier perjuicio que se derive del incumplimiento de la condición señalada anteriormente.</w:t>
      </w:r>
    </w:p>
    <w:p w14:paraId="79B734B9" w14:textId="77777777" w:rsidR="00057EFC" w:rsidRPr="00EE56F4" w:rsidRDefault="00057EFC" w:rsidP="00057EFC">
      <w:pPr>
        <w:pStyle w:val="Textoindependiente2"/>
        <w:ind w:right="-93"/>
        <w:rPr>
          <w:ins w:id="2610" w:author="Bohorquez Manrique, German Javier, Enel Colombia" w:date="2020-12-04T09:31:00Z"/>
          <w:rFonts w:ascii="Arial" w:hAnsi="Arial" w:cs="Arial"/>
        </w:rPr>
      </w:pPr>
      <w:del w:id="2611" w:author="Bohorquez Manrique, German Javier, Enel Colombia" w:date="2020-12-04T09:31:00Z">
        <w:r>
          <w:delText>23. Subsidios</w:delText>
        </w:r>
      </w:del>
    </w:p>
    <w:p w14:paraId="046E8908" w14:textId="77777777" w:rsidR="00057EFC" w:rsidRPr="00EE56F4" w:rsidRDefault="00057EFC" w:rsidP="00057EFC">
      <w:pPr>
        <w:pStyle w:val="Textoindependiente2"/>
        <w:ind w:right="-93"/>
        <w:rPr>
          <w:ins w:id="2612" w:author="Bohorquez Manrique, German Javier, Enel Colombia" w:date="2020-12-04T09:31:00Z"/>
          <w:rFonts w:ascii="Arial" w:hAnsi="Arial" w:cs="Arial"/>
        </w:rPr>
      </w:pPr>
    </w:p>
    <w:p w14:paraId="1F8BBA12" w14:textId="77777777" w:rsidR="00057EFC" w:rsidRPr="00316288" w:rsidRDefault="00057EFC" w:rsidP="00057EFC">
      <w:pPr>
        <w:pStyle w:val="Textoindependiente2"/>
        <w:numPr>
          <w:ilvl w:val="0"/>
          <w:numId w:val="8"/>
        </w:numPr>
        <w:ind w:left="0" w:right="-93" w:firstLine="567"/>
        <w:rPr>
          <w:ins w:id="2613" w:author="Bohorquez Manrique, German Javier, Enel Colombia" w:date="2020-12-04T09:31:00Z"/>
          <w:rFonts w:ascii="Arial" w:hAnsi="Arial" w:cs="Arial"/>
          <w:lang w:val="es-CO"/>
        </w:rPr>
      </w:pPr>
      <w:ins w:id="2614" w:author="Bohorquez Manrique, German Javier, Enel Colombia" w:date="2020-12-04T09:31:00Z">
        <w:r w:rsidRPr="00EE56F4">
          <w:rPr>
            <w:rFonts w:ascii="Arial" w:hAnsi="Arial" w:cs="Arial"/>
            <w:b/>
            <w:lang w:val="es-CO"/>
          </w:rPr>
          <w:t xml:space="preserve">Subsidios </w:t>
        </w:r>
        <w:r>
          <w:rPr>
            <w:rFonts w:ascii="Arial" w:hAnsi="Arial" w:cs="Arial"/>
            <w:b/>
            <w:lang w:val="es-CO"/>
          </w:rPr>
          <w:t xml:space="preserve">                                                                                                 </w:t>
        </w:r>
      </w:ins>
    </w:p>
    <w:p w14:paraId="4E6E06ED" w14:textId="77777777" w:rsidR="00057EFC" w:rsidRPr="00316288" w:rsidRDefault="00057EFC">
      <w:pPr>
        <w:pStyle w:val="Textoindependiente2"/>
        <w:ind w:right="-93"/>
        <w:rPr>
          <w:lang w:val="es-CO"/>
          <w:rPrChange w:id="2615" w:author="Bohorquez Manrique, German Javier, Enel Colombia" w:date="2020-12-04T09:31:00Z">
            <w:rPr/>
          </w:rPrChange>
        </w:rPr>
        <w:pPrChange w:id="2616" w:author="Bohorquez Manrique, German Javier, Enel Colombia" w:date="2020-12-04T09:31:00Z">
          <w:pPr>
            <w:pStyle w:val="Ttulo1"/>
            <w:ind w:left="-5" w:right="13"/>
          </w:pPr>
        </w:pPrChange>
      </w:pPr>
    </w:p>
    <w:p w14:paraId="6E0C8963" w14:textId="77777777" w:rsidR="00057EFC" w:rsidRDefault="00057EFC">
      <w:pPr>
        <w:pStyle w:val="Textoindependiente2"/>
        <w:ind w:right="-93"/>
        <w:rPr>
          <w:rFonts w:ascii="Arial" w:hAnsi="Arial"/>
          <w:rPrChange w:id="2617" w:author="Bohorquez Manrique, German Javier, Enel Colombia" w:date="2020-12-04T09:31:00Z">
            <w:rPr/>
          </w:rPrChange>
        </w:rPr>
        <w:pPrChange w:id="2618" w:author="Bohorquez Manrique, German Javier, Enel Colombia" w:date="2020-12-04T09:31:00Z">
          <w:pPr>
            <w:ind w:left="-5"/>
          </w:pPr>
        </w:pPrChange>
      </w:pPr>
      <w:r w:rsidRPr="00316288">
        <w:rPr>
          <w:rFonts w:ascii="Arial" w:hAnsi="Arial"/>
          <w:lang w:val="es-CO"/>
          <w:rPrChange w:id="2619" w:author="Bohorquez Manrique, German Javier, Enel Colombia" w:date="2020-12-04T09:31:00Z">
            <w:rPr/>
          </w:rPrChange>
        </w:rPr>
        <w:t xml:space="preserve">En el evento en que el DESTINATARIO sea beneficiario de algún subsidio reconocido mediante ley, decreto o acto administrativo, deberá solicitar mediante escrito y oportunamente el reconocimiento del subsidio y presentar ante ENEL-EMGESA la documentación que soporte </w:t>
      </w:r>
      <w:r w:rsidRPr="00316288">
        <w:rPr>
          <w:rFonts w:ascii="Arial" w:hAnsi="Arial"/>
          <w:lang w:val="es-CO"/>
          <w:rPrChange w:id="2620" w:author="Bohorquez Manrique, German Javier, Enel Colombia" w:date="2020-12-04T09:31:00Z">
            <w:rPr/>
          </w:rPrChange>
        </w:rPr>
        <w:lastRenderedPageBreak/>
        <w:t>el cumplimiento de los requisitos establecidos, así como las respectivas certificaciones de autoridad competente que acrediten su derecho a ser beneficiario del mismo. ENEL-EMGESA analizará y validará la documentación aportada por el DESTINATARIO y comunicará a éste la viabilidad legal de su reconocimiento.</w:t>
      </w:r>
    </w:p>
    <w:p w14:paraId="71FF8C41" w14:textId="77777777" w:rsidR="00057EFC" w:rsidRPr="00316288" w:rsidRDefault="00057EFC" w:rsidP="00057EFC">
      <w:pPr>
        <w:pStyle w:val="Textoindependiente2"/>
        <w:ind w:right="-93"/>
        <w:rPr>
          <w:ins w:id="2621" w:author="Bohorquez Manrique, German Javier, Enel Colombia" w:date="2020-12-04T09:31:00Z"/>
          <w:rFonts w:ascii="Arial" w:hAnsi="Arial" w:cs="Arial"/>
          <w:lang w:val="es-CO"/>
        </w:rPr>
      </w:pPr>
    </w:p>
    <w:p w14:paraId="73B48C07" w14:textId="77777777" w:rsidR="00057EFC" w:rsidRPr="00EE56F4" w:rsidRDefault="00057EFC" w:rsidP="00057EFC">
      <w:pPr>
        <w:pStyle w:val="Textoindependiente2"/>
        <w:ind w:right="-93"/>
        <w:rPr>
          <w:ins w:id="2622" w:author="Bohorquez Manrique, German Javier, Enel Colombia" w:date="2020-12-04T09:31:00Z"/>
          <w:rFonts w:ascii="Arial" w:hAnsi="Arial" w:cs="Arial"/>
          <w:b/>
          <w:bCs/>
          <w:lang w:val="es-CO"/>
        </w:rPr>
      </w:pPr>
    </w:p>
    <w:p w14:paraId="706CD077" w14:textId="77777777" w:rsidR="00057EFC" w:rsidRPr="00762CB5" w:rsidRDefault="00057EFC" w:rsidP="00057EFC">
      <w:pPr>
        <w:pStyle w:val="Prrafodelista"/>
        <w:numPr>
          <w:ilvl w:val="0"/>
          <w:numId w:val="8"/>
        </w:numPr>
        <w:spacing w:after="0" w:line="240" w:lineRule="auto"/>
        <w:ind w:left="0" w:firstLine="567"/>
        <w:jc w:val="both"/>
        <w:rPr>
          <w:rFonts w:ascii="Arial" w:hAnsi="Arial"/>
          <w:b/>
          <w:sz w:val="24"/>
        </w:rPr>
      </w:pPr>
      <w:r w:rsidRPr="00762CB5">
        <w:rPr>
          <w:rFonts w:ascii="Arial" w:hAnsi="Arial"/>
          <w:b/>
          <w:sz w:val="24"/>
        </w:rPr>
        <w:t>Cumplimiento De Normas Anticorrupción.</w:t>
      </w:r>
      <w:ins w:id="2623" w:author="Bohorquez Manrique, German Javier, Enel Colombia" w:date="2020-12-04T09:31:00Z">
        <w:r w:rsidRPr="00EE56F4">
          <w:rPr>
            <w:rFonts w:ascii="Arial" w:hAnsi="Arial" w:cs="Arial"/>
            <w:b/>
            <w:bCs/>
            <w:sz w:val="24"/>
            <w:szCs w:val="24"/>
          </w:rPr>
          <w:t xml:space="preserve"> </w:t>
        </w:r>
      </w:ins>
    </w:p>
    <w:p w14:paraId="1986630A" w14:textId="77777777" w:rsidR="00057EFC" w:rsidRDefault="00057EFC" w:rsidP="00057EFC">
      <w:pPr>
        <w:spacing w:after="0" w:line="240" w:lineRule="auto"/>
        <w:jc w:val="both"/>
        <w:rPr>
          <w:ins w:id="2624" w:author="Bohorquez Manrique, German Javier, Enel Colombia" w:date="2020-12-04T09:31:00Z"/>
          <w:rFonts w:ascii="Arial" w:hAnsi="Arial" w:cs="Arial"/>
          <w:sz w:val="24"/>
          <w:szCs w:val="24"/>
        </w:rPr>
      </w:pPr>
    </w:p>
    <w:p w14:paraId="53922935" w14:textId="77777777" w:rsidR="00057EFC" w:rsidRPr="00762CB5" w:rsidRDefault="00057EFC" w:rsidP="00057EFC">
      <w:pPr>
        <w:spacing w:after="0" w:line="240" w:lineRule="auto"/>
        <w:jc w:val="both"/>
        <w:rPr>
          <w:rFonts w:ascii="Arial" w:hAnsi="Arial"/>
          <w:b/>
          <w:sz w:val="24"/>
        </w:rPr>
      </w:pPr>
      <w:r w:rsidRPr="00762CB5">
        <w:rPr>
          <w:rFonts w:ascii="Arial" w:hAnsi="Arial"/>
          <w:sz w:val="24"/>
        </w:rPr>
        <w:t>Con la aceptación de la Oferta</w:t>
      </w:r>
      <w:del w:id="2625" w:author="Bohorquez Manrique, German Javier, Enel Colombia" w:date="2020-12-04T09:31:00Z">
        <w:r>
          <w:delText xml:space="preserve"> </w:delText>
        </w:r>
      </w:del>
      <w:ins w:id="2626" w:author="Bohorquez Manrique, German Javier, Enel Colombia" w:date="2020-12-04T09:31:00Z">
        <w:r w:rsidRPr="00367EC4">
          <w:rPr>
            <w:rFonts w:ascii="Arial" w:hAnsi="Arial" w:cs="Arial"/>
            <w:sz w:val="24"/>
            <w:szCs w:val="24"/>
          </w:rPr>
          <w:t> </w:t>
        </w:r>
      </w:ins>
      <w:r w:rsidRPr="00762CB5">
        <w:rPr>
          <w:rFonts w:ascii="Arial" w:hAnsi="Arial"/>
          <w:sz w:val="24"/>
        </w:rPr>
        <w:t xml:space="preserve"> Las Partes se comprometen durante la vigencia de la relación jurídica a efectuar un manejo adecuado y transparente del origen y uso de los bienes y/o recursos destinados al cumplimiento del objeto del Contrato Consensual surgido, con fundamento en los principios de honestidad, eficiencia, eficacia y legalidad, y a respetar la normativa jurídica y reglamentaria vigente en el ordenamiento jurídico nacional e internacional en materia de actos contra la Corrupción, el Lavado de Activos, la</w:t>
      </w:r>
      <w:del w:id="2627" w:author="Bohorquez Manrique, German Javier, Enel Colombia" w:date="2020-12-04T09:31:00Z">
        <w:r>
          <w:delText xml:space="preserve"> </w:delText>
        </w:r>
      </w:del>
      <w:ins w:id="2628" w:author="Bohorquez Manrique, German Javier, Enel Colombia" w:date="2020-12-04T09:31:00Z">
        <w:r w:rsidRPr="00367EC4">
          <w:rPr>
            <w:rFonts w:ascii="Arial" w:hAnsi="Arial" w:cs="Arial"/>
            <w:sz w:val="24"/>
            <w:szCs w:val="24"/>
          </w:rPr>
          <w:t> </w:t>
        </w:r>
      </w:ins>
      <w:r w:rsidRPr="00762CB5">
        <w:rPr>
          <w:rFonts w:ascii="Arial" w:hAnsi="Arial"/>
          <w:sz w:val="24"/>
        </w:rPr>
        <w:t xml:space="preserve"> Financiación del terrorismo y la Extinción de Dominio.  El incumplimiento a ésta estipulación faculta a ENEL-EMGESA para poner fin inmediato a la relación contractual surgida sin que haya lugar al pago a su cargo, de ningún tipo de indemnización por daños y/o perjuicios</w:t>
      </w:r>
    </w:p>
    <w:p w14:paraId="2943C766" w14:textId="77777777" w:rsidR="00057EFC" w:rsidRPr="00EE56F4" w:rsidRDefault="00057EFC" w:rsidP="00057EFC">
      <w:pPr>
        <w:spacing w:after="0" w:line="240" w:lineRule="auto"/>
        <w:contextualSpacing/>
        <w:jc w:val="both"/>
        <w:rPr>
          <w:ins w:id="2629" w:author="Bohorquez Manrique, German Javier, Enel Colombia" w:date="2020-12-04T09:31:00Z"/>
          <w:rFonts w:ascii="Arial" w:eastAsia="Calibri" w:hAnsi="Arial" w:cs="Arial"/>
          <w:sz w:val="24"/>
          <w:szCs w:val="24"/>
        </w:rPr>
      </w:pPr>
    </w:p>
    <w:p w14:paraId="2845522C" w14:textId="77777777" w:rsidR="00057EFC" w:rsidRPr="00762CB5" w:rsidRDefault="00057EFC" w:rsidP="00057EFC">
      <w:pPr>
        <w:spacing w:after="0" w:line="240" w:lineRule="auto"/>
        <w:contextualSpacing/>
        <w:jc w:val="both"/>
        <w:rPr>
          <w:rFonts w:ascii="Arial" w:hAnsi="Arial"/>
          <w:sz w:val="24"/>
        </w:rPr>
      </w:pPr>
      <w:r w:rsidRPr="00762CB5">
        <w:rPr>
          <w:rFonts w:ascii="Arial" w:hAnsi="Arial"/>
          <w:sz w:val="24"/>
        </w:rPr>
        <w:t>Las Partes certifican que para el momento en que se perfecciona la presente relación jurídica, no se encuentran incluidas en la lista OFAC (Clinton), ni</w:t>
      </w:r>
      <w:del w:id="2630" w:author="Bohorquez Manrique, German Javier, Enel Colombia" w:date="2020-12-04T09:31:00Z">
        <w:r>
          <w:delText xml:space="preserve"> </w:delText>
        </w:r>
      </w:del>
      <w:ins w:id="2631" w:author="Bohorquez Manrique, German Javier, Enel Colombia" w:date="2020-12-04T09:31:00Z">
        <w:r w:rsidRPr="00EE56F4">
          <w:rPr>
            <w:rFonts w:ascii="Arial" w:eastAsia="Calibri" w:hAnsi="Arial" w:cs="Arial"/>
            <w:sz w:val="24"/>
            <w:szCs w:val="24"/>
          </w:rPr>
          <w:t> </w:t>
        </w:r>
      </w:ins>
      <w:r w:rsidRPr="00762CB5">
        <w:rPr>
          <w:rFonts w:ascii="Arial" w:hAnsi="Arial"/>
          <w:sz w:val="24"/>
        </w:rPr>
        <w:t xml:space="preserve">vinculadas a ningún proceso penal por lavado de activos o cualquiera de sus delitos conexos o subyacentes. </w:t>
      </w:r>
    </w:p>
    <w:p w14:paraId="066E2BB8" w14:textId="77777777" w:rsidR="00057EFC" w:rsidRDefault="00057EFC" w:rsidP="00057EFC">
      <w:pPr>
        <w:spacing w:after="0" w:line="240" w:lineRule="auto"/>
        <w:contextualSpacing/>
        <w:jc w:val="both"/>
        <w:rPr>
          <w:ins w:id="2632" w:author="Bohorquez Manrique, German Javier, Enel Colombia" w:date="2020-12-04T09:31:00Z"/>
          <w:rFonts w:ascii="Arial" w:hAnsi="Arial" w:cs="Arial"/>
          <w:sz w:val="24"/>
          <w:szCs w:val="24"/>
        </w:rPr>
      </w:pPr>
    </w:p>
    <w:p w14:paraId="4B8FDB21" w14:textId="77777777" w:rsidR="00057EFC" w:rsidRPr="00762CB5" w:rsidRDefault="00057EFC" w:rsidP="00057EFC">
      <w:pPr>
        <w:spacing w:after="0" w:line="240" w:lineRule="auto"/>
        <w:contextualSpacing/>
        <w:jc w:val="both"/>
        <w:rPr>
          <w:rFonts w:ascii="Arial" w:hAnsi="Arial"/>
          <w:sz w:val="24"/>
        </w:rPr>
      </w:pPr>
      <w:r w:rsidRPr="00762CB5">
        <w:rPr>
          <w:rFonts w:ascii="Arial" w:hAnsi="Arial"/>
          <w:sz w:val="24"/>
        </w:rPr>
        <w:t>Si se incumplen estas obligaciones, la Parte cumplida se reserva el derecho a resolver el Contrato y a requerir a su Contraparte el pago de una indemnización por daños</w:t>
      </w:r>
    </w:p>
    <w:p w14:paraId="68D65E0C" w14:textId="77777777" w:rsidR="00057EFC" w:rsidRPr="00762CB5" w:rsidRDefault="00057EFC" w:rsidP="00057EFC">
      <w:pPr>
        <w:pStyle w:val="Prrafodelista"/>
        <w:numPr>
          <w:ilvl w:val="0"/>
          <w:numId w:val="8"/>
        </w:numPr>
        <w:spacing w:after="0" w:line="240" w:lineRule="auto"/>
        <w:ind w:left="0" w:firstLine="567"/>
        <w:jc w:val="both"/>
        <w:rPr>
          <w:rFonts w:ascii="Arial" w:hAnsi="Arial"/>
          <w:sz w:val="24"/>
        </w:rPr>
      </w:pPr>
      <w:r w:rsidRPr="00762CB5">
        <w:rPr>
          <w:rFonts w:ascii="Arial" w:hAnsi="Arial"/>
          <w:b/>
          <w:sz w:val="24"/>
        </w:rPr>
        <w:t xml:space="preserve">Cumplimiento de Normas Sobre Control al Lavado de Activos y Financiación del Terrorismo. </w:t>
      </w:r>
    </w:p>
    <w:p w14:paraId="02E2E321" w14:textId="77777777" w:rsidR="00057EFC" w:rsidRDefault="00057EFC" w:rsidP="00057EFC">
      <w:pPr>
        <w:spacing w:after="0" w:line="240" w:lineRule="auto"/>
        <w:jc w:val="both"/>
        <w:rPr>
          <w:ins w:id="2633" w:author="Bohorquez Manrique, German Javier, Enel Colombia" w:date="2020-12-04T09:31:00Z"/>
          <w:rFonts w:ascii="Arial" w:hAnsi="Arial" w:cs="Arial"/>
          <w:sz w:val="24"/>
          <w:szCs w:val="24"/>
        </w:rPr>
      </w:pPr>
    </w:p>
    <w:p w14:paraId="55302AA0" w14:textId="77777777" w:rsidR="00057EFC" w:rsidRPr="00762CB5" w:rsidRDefault="00057EFC" w:rsidP="00057EFC">
      <w:pPr>
        <w:spacing w:after="0" w:line="240" w:lineRule="auto"/>
        <w:jc w:val="both"/>
        <w:rPr>
          <w:rFonts w:ascii="Arial" w:hAnsi="Arial"/>
          <w:sz w:val="24"/>
        </w:rPr>
      </w:pPr>
      <w:r w:rsidRPr="00762CB5">
        <w:rPr>
          <w:rFonts w:ascii="Arial" w:hAnsi="Arial"/>
          <w:sz w:val="24"/>
        </w:rPr>
        <w:t>Las Partes, se sujetan a las normas vigentes y aplicables sobre prevención y control del lavado de activos y financiación del terrorismo (Art. 323 del Código Penal y demás normas y resoluciones de carácter nacional o internacional que regulan la materia. En el mismo sentido ENEL-EMGESA ante el conocimiento de la ocurrencia de cualquiera de estas faltas, tendrá la obligación de poner los hechos en conocimiento de las Autoridades competentes para que realicen la correspondiente investigación y tomen las decisiones a que haya lugar.</w:t>
      </w:r>
      <w:ins w:id="2634" w:author="Bohorquez Manrique, German Javier, Enel Colombia" w:date="2020-12-04T09:31:00Z">
        <w:r w:rsidRPr="00367EC4">
          <w:rPr>
            <w:rFonts w:ascii="Arial" w:hAnsi="Arial" w:cs="Arial"/>
            <w:sz w:val="24"/>
            <w:szCs w:val="24"/>
          </w:rPr>
          <w:t xml:space="preserve"> </w:t>
        </w:r>
      </w:ins>
    </w:p>
    <w:p w14:paraId="33E01A77" w14:textId="77777777" w:rsidR="00057EFC" w:rsidRDefault="00057EFC" w:rsidP="00057EFC">
      <w:pPr>
        <w:spacing w:after="0" w:line="240" w:lineRule="auto"/>
        <w:jc w:val="both"/>
        <w:rPr>
          <w:ins w:id="2635" w:author="Bohorquez Manrique, German Javier, Enel Colombia" w:date="2020-12-04T09:31:00Z"/>
          <w:rFonts w:ascii="Arial" w:hAnsi="Arial" w:cs="Arial"/>
          <w:sz w:val="24"/>
          <w:szCs w:val="24"/>
        </w:rPr>
      </w:pPr>
    </w:p>
    <w:p w14:paraId="376405A6" w14:textId="77777777" w:rsidR="00057EFC" w:rsidRPr="00762CB5" w:rsidRDefault="00057EFC" w:rsidP="00057EFC">
      <w:pPr>
        <w:spacing w:after="0" w:line="240" w:lineRule="auto"/>
        <w:jc w:val="both"/>
        <w:rPr>
          <w:rFonts w:ascii="Arial" w:hAnsi="Arial"/>
          <w:sz w:val="24"/>
        </w:rPr>
      </w:pPr>
      <w:r w:rsidRPr="00762CB5">
        <w:rPr>
          <w:rFonts w:ascii="Arial" w:hAnsi="Arial"/>
          <w:sz w:val="24"/>
        </w:rPr>
        <w:t xml:space="preserve">Si se incumplen estas obligaciones, la Parte </w:t>
      </w:r>
      <w:ins w:id="2636" w:author="Bohorquez Manrique, German Javier, Enel Colombia" w:date="2020-12-04T09:31:00Z">
        <w:r w:rsidRPr="00367EC4">
          <w:rPr>
            <w:rFonts w:ascii="Arial" w:hAnsi="Arial" w:cs="Arial"/>
            <w:sz w:val="24"/>
            <w:szCs w:val="24"/>
          </w:rPr>
          <w:t xml:space="preserve"> </w:t>
        </w:r>
      </w:ins>
      <w:r w:rsidRPr="00762CB5">
        <w:rPr>
          <w:rFonts w:ascii="Arial" w:hAnsi="Arial"/>
          <w:sz w:val="24"/>
        </w:rPr>
        <w:t xml:space="preserve">cumplida </w:t>
      </w:r>
      <w:ins w:id="2637" w:author="Bohorquez Manrique, German Javier, Enel Colombia" w:date="2020-12-04T09:31:00Z">
        <w:r w:rsidRPr="00367EC4">
          <w:rPr>
            <w:rFonts w:ascii="Arial" w:hAnsi="Arial" w:cs="Arial"/>
            <w:sz w:val="24"/>
            <w:szCs w:val="24"/>
          </w:rPr>
          <w:t xml:space="preserve"> </w:t>
        </w:r>
      </w:ins>
      <w:r w:rsidRPr="00762CB5">
        <w:rPr>
          <w:rFonts w:ascii="Arial" w:hAnsi="Arial"/>
          <w:sz w:val="24"/>
        </w:rPr>
        <w:t xml:space="preserve">se reserva el derecho a resolver el Contrato </w:t>
      </w:r>
      <w:ins w:id="2638" w:author="Bohorquez Manrique, German Javier, Enel Colombia" w:date="2020-12-04T09:31:00Z">
        <w:r>
          <w:rPr>
            <w:rFonts w:ascii="Arial" w:hAnsi="Arial" w:cs="Arial"/>
            <w:sz w:val="24"/>
            <w:szCs w:val="24"/>
          </w:rPr>
          <w:t xml:space="preserve"> </w:t>
        </w:r>
      </w:ins>
      <w:r w:rsidRPr="00762CB5">
        <w:rPr>
          <w:rFonts w:ascii="Arial" w:hAnsi="Arial"/>
          <w:sz w:val="24"/>
        </w:rPr>
        <w:t xml:space="preserve">sin que haya lugar a su cargo de ningún tipo de indemnización por daños /o perjuicios, y podrá </w:t>
      </w:r>
      <w:ins w:id="2639" w:author="Bohorquez Manrique, German Javier, Enel Colombia" w:date="2020-12-04T09:31:00Z">
        <w:r w:rsidRPr="00367EC4">
          <w:rPr>
            <w:rFonts w:ascii="Arial" w:hAnsi="Arial" w:cs="Arial"/>
            <w:sz w:val="24"/>
            <w:szCs w:val="24"/>
          </w:rPr>
          <w:t xml:space="preserve"> </w:t>
        </w:r>
      </w:ins>
      <w:r w:rsidRPr="00762CB5">
        <w:rPr>
          <w:rFonts w:ascii="Arial" w:hAnsi="Arial"/>
          <w:sz w:val="24"/>
        </w:rPr>
        <w:t>requerir a su Contraparte el pago de una indemnización por los daños causados.</w:t>
      </w:r>
    </w:p>
    <w:p w14:paraId="1339708C" w14:textId="77777777" w:rsidR="00057EFC" w:rsidRDefault="00057EFC" w:rsidP="00057EFC">
      <w:pPr>
        <w:spacing w:after="0" w:line="240" w:lineRule="auto"/>
        <w:contextualSpacing/>
        <w:jc w:val="both"/>
        <w:rPr>
          <w:ins w:id="2640" w:author="Bohorquez Manrique, German Javier, Enel Colombia" w:date="2020-12-04T09:31:00Z"/>
          <w:rFonts w:ascii="Arial" w:eastAsia="Calibri" w:hAnsi="Arial" w:cs="Arial"/>
          <w:b/>
          <w:bCs/>
          <w:sz w:val="24"/>
          <w:szCs w:val="24"/>
        </w:rPr>
      </w:pPr>
    </w:p>
    <w:p w14:paraId="1D9F6A07" w14:textId="77777777" w:rsidR="00057EFC" w:rsidRPr="00EE56F4" w:rsidRDefault="00057EFC" w:rsidP="00057EFC">
      <w:pPr>
        <w:spacing w:after="0" w:line="240" w:lineRule="auto"/>
        <w:contextualSpacing/>
        <w:jc w:val="both"/>
        <w:rPr>
          <w:ins w:id="2641" w:author="Bohorquez Manrique, German Javier, Enel Colombia" w:date="2020-12-04T09:31:00Z"/>
          <w:rFonts w:ascii="Arial" w:eastAsia="Calibri" w:hAnsi="Arial" w:cs="Arial"/>
          <w:b/>
          <w:bCs/>
          <w:sz w:val="24"/>
          <w:szCs w:val="24"/>
        </w:rPr>
      </w:pPr>
    </w:p>
    <w:p w14:paraId="07B346BE" w14:textId="77777777" w:rsidR="00057EFC" w:rsidRPr="00367EC4" w:rsidRDefault="00057EFC" w:rsidP="00057EFC">
      <w:pPr>
        <w:pStyle w:val="Prrafodelista"/>
        <w:numPr>
          <w:ilvl w:val="0"/>
          <w:numId w:val="8"/>
        </w:numPr>
        <w:spacing w:after="0" w:line="240" w:lineRule="auto"/>
        <w:ind w:left="0" w:firstLine="567"/>
        <w:jc w:val="both"/>
        <w:rPr>
          <w:ins w:id="2642" w:author="Bohorquez Manrique, German Javier, Enel Colombia" w:date="2020-12-04T09:31:00Z"/>
          <w:rFonts w:ascii="Arial" w:hAnsi="Arial" w:cs="Arial"/>
          <w:sz w:val="24"/>
          <w:szCs w:val="24"/>
        </w:rPr>
      </w:pPr>
      <w:r w:rsidRPr="00762CB5">
        <w:rPr>
          <w:rFonts w:ascii="Arial" w:hAnsi="Arial"/>
          <w:b/>
          <w:sz w:val="24"/>
        </w:rPr>
        <w:t>Normativa de Conducta Ética y Pacto Global.</w:t>
      </w:r>
      <w:ins w:id="2643" w:author="Bohorquez Manrique, German Javier, Enel Colombia" w:date="2020-12-04T09:31:00Z">
        <w:r w:rsidRPr="00EE56F4">
          <w:rPr>
            <w:rFonts w:ascii="Arial" w:hAnsi="Arial" w:cs="Arial"/>
            <w:b/>
            <w:bCs/>
            <w:sz w:val="24"/>
            <w:szCs w:val="24"/>
          </w:rPr>
          <w:t xml:space="preserve"> </w:t>
        </w:r>
      </w:ins>
    </w:p>
    <w:p w14:paraId="03ADA358" w14:textId="77777777" w:rsidR="00057EFC" w:rsidRPr="00762CB5" w:rsidRDefault="00057EFC" w:rsidP="00057EFC">
      <w:pPr>
        <w:spacing w:after="0" w:line="240" w:lineRule="auto"/>
        <w:jc w:val="both"/>
        <w:rPr>
          <w:rFonts w:ascii="Arial" w:hAnsi="Arial"/>
          <w:sz w:val="24"/>
        </w:rPr>
      </w:pPr>
    </w:p>
    <w:p w14:paraId="376022EA" w14:textId="77777777" w:rsidR="00057EFC" w:rsidRPr="00367EC4" w:rsidRDefault="00057EFC" w:rsidP="00057EFC">
      <w:pPr>
        <w:spacing w:after="0" w:line="240" w:lineRule="auto"/>
        <w:jc w:val="both"/>
        <w:rPr>
          <w:ins w:id="2644" w:author="Bohorquez Manrique, German Javier, Enel Colombia" w:date="2020-12-04T09:31:00Z"/>
          <w:rFonts w:ascii="Arial" w:hAnsi="Arial" w:cs="Arial"/>
          <w:sz w:val="24"/>
          <w:szCs w:val="24"/>
        </w:rPr>
      </w:pPr>
      <w:r w:rsidRPr="00762CB5">
        <w:rPr>
          <w:rFonts w:ascii="Arial" w:hAnsi="Arial"/>
          <w:sz w:val="24"/>
        </w:rPr>
        <w:t>Las Empresas del Grupo ENEL manifiestan, que en la realización de sus negocios y en la gestión de sus relaciones, cumplen con los contenidos de su Código Ético, el Plan de Tolerancia Cero Contra la Corrupción y su Política de Derechos Humanos. Con la aceptación de la Oferta el DESTINATARIO se compromete a cumplir con los mismos principios, en la realización de sus actividades empresariales y en la gestión de sus relaciones con terceros.</w:t>
      </w:r>
      <w:ins w:id="2645" w:author="Bohorquez Manrique, German Javier, Enel Colombia" w:date="2020-12-04T09:31:00Z">
        <w:r w:rsidRPr="00367EC4">
          <w:rPr>
            <w:rFonts w:ascii="Arial" w:hAnsi="Arial" w:cs="Arial"/>
            <w:sz w:val="24"/>
            <w:szCs w:val="24"/>
          </w:rPr>
          <w:t xml:space="preserve"> </w:t>
        </w:r>
      </w:ins>
    </w:p>
    <w:p w14:paraId="7E282A78" w14:textId="77777777" w:rsidR="00057EFC" w:rsidRPr="00DA2458" w:rsidRDefault="00057EFC" w:rsidP="00057EFC">
      <w:pPr>
        <w:spacing w:after="0" w:line="240" w:lineRule="auto"/>
        <w:contextualSpacing/>
        <w:jc w:val="both"/>
        <w:rPr>
          <w:rFonts w:ascii="Arial" w:hAnsi="Arial"/>
          <w:sz w:val="24"/>
        </w:rPr>
      </w:pPr>
    </w:p>
    <w:p w14:paraId="65F23806" w14:textId="77777777" w:rsidR="00057EFC" w:rsidRPr="00EE56F4" w:rsidRDefault="00057EFC" w:rsidP="00057EFC">
      <w:pPr>
        <w:spacing w:after="0" w:line="240" w:lineRule="auto"/>
        <w:contextualSpacing/>
        <w:jc w:val="both"/>
        <w:rPr>
          <w:rFonts w:ascii="Arial" w:hAnsi="Arial"/>
          <w:sz w:val="24"/>
          <w:rPrChange w:id="2646" w:author="Bohorquez Manrique, German Javier, Enel Colombia" w:date="2020-12-04T09:31:00Z">
            <w:rPr/>
          </w:rPrChange>
        </w:rPr>
      </w:pPr>
      <w:r w:rsidRPr="00DA2458">
        <w:rPr>
          <w:rFonts w:ascii="Arial" w:hAnsi="Arial"/>
          <w:sz w:val="24"/>
        </w:rPr>
        <w:t>El DESTINATARIO declara además, que conoce los compromisos asumidos por ENEL-EMGESA con su Código Ético, y declara que se compromete a cumplir con la normativa legal en relación con el trabajo infantil, la protección a las mujeres, a la igualdad de oportunidades, la prohibición de discriminación, el abuso y el acoso, la libertad de asociación y representación, el trabajo forzado, la seguridad y la protección del medio ambiente, las condiciones sanitarias higiénicas y el cumplimiento con la legislación vigente en materia de salarios, pensiones y contribuciones a la seguridad social, seguros, impuestos, etc., para todos los trabajadores que sean empleados para la ejecución del Contrato Consensual surgido de la aceptación de esta OFERTA MERCANTIL.</w:t>
      </w:r>
      <w:ins w:id="2647" w:author="Bohorquez Manrique, German Javier, Enel Colombia" w:date="2020-12-04T09:31:00Z">
        <w:r w:rsidRPr="00EE56F4">
          <w:rPr>
            <w:rFonts w:ascii="Arial" w:eastAsia="Calibri" w:hAnsi="Arial" w:cs="Arial"/>
            <w:sz w:val="24"/>
            <w:szCs w:val="24"/>
          </w:rPr>
          <w:t xml:space="preserve"> </w:t>
        </w:r>
      </w:ins>
    </w:p>
    <w:p w14:paraId="185C36E4" w14:textId="77777777" w:rsidR="00057EFC" w:rsidRPr="00EE56F4" w:rsidRDefault="00057EFC" w:rsidP="00057EFC">
      <w:pPr>
        <w:spacing w:after="0" w:line="240" w:lineRule="auto"/>
        <w:contextualSpacing/>
        <w:jc w:val="both"/>
        <w:rPr>
          <w:ins w:id="2648" w:author="Bohorquez Manrique, German Javier, Enel Colombia" w:date="2020-12-04T09:31:00Z"/>
          <w:rFonts w:ascii="Arial" w:eastAsia="Calibri" w:hAnsi="Arial" w:cs="Arial"/>
          <w:sz w:val="24"/>
          <w:szCs w:val="24"/>
        </w:rPr>
      </w:pPr>
    </w:p>
    <w:p w14:paraId="24B29435" w14:textId="77777777" w:rsidR="00057EFC" w:rsidRPr="00DA2458" w:rsidRDefault="00057EFC">
      <w:pPr>
        <w:spacing w:after="0" w:line="240" w:lineRule="auto"/>
        <w:contextualSpacing/>
        <w:jc w:val="both"/>
        <w:rPr>
          <w:rFonts w:ascii="Arial" w:eastAsia="Arial" w:hAnsi="Arial" w:cs="Arial"/>
          <w:color w:val="000000"/>
          <w:sz w:val="24"/>
          <w:lang w:val="es-419" w:eastAsia="es-419"/>
        </w:rPr>
        <w:pPrChange w:id="2649" w:author="Bohorquez Manrique, German Javier, Enel Colombia" w:date="2020-12-04T09:31:00Z">
          <w:pPr>
            <w:ind w:left="-5"/>
          </w:pPr>
        </w:pPrChange>
      </w:pPr>
      <w:r w:rsidRPr="00EE56F4">
        <w:rPr>
          <w:rFonts w:ascii="Arial" w:hAnsi="Arial"/>
          <w:sz w:val="24"/>
          <w:rPrChange w:id="2650" w:author="Bohorquez Manrique, German Javier, Enel Colombia" w:date="2020-12-04T09:31:00Z">
            <w:rPr/>
          </w:rPrChange>
        </w:rPr>
        <w:t>Con este propósito, ENEL-EMGESA se reserva el derecho de llevar a cabo verificac</w:t>
      </w:r>
      <w:r w:rsidRPr="00EE56F4">
        <w:rPr>
          <w:sz w:val="24"/>
          <w:rPrChange w:id="2651" w:author="Bohorquez Manrique, German Javier, Enel Colombia" w:date="2020-12-04T09:31:00Z">
            <w:rPr/>
          </w:rPrChange>
        </w:rPr>
        <w:t>iones y actividades de control destinadas a comprobar el cumplimiento de las obligaciones anteriormente mencionadas por parte de EL DESTINATARIO, y a rescindir el Contrato Consensual surgido con efecto inmediato si constata que se han incumplido dichas obligaciones, sin que ello implique ningún tipo de reparación o indemnización a su cargo.</w:t>
      </w:r>
      <w:ins w:id="2652" w:author="Bohorquez Manrique, German Javier, Enel Colombia" w:date="2020-12-04T09:31:00Z">
        <w:r w:rsidRPr="00EE56F4">
          <w:rPr>
            <w:rFonts w:eastAsia="Calibri"/>
            <w:sz w:val="24"/>
            <w:szCs w:val="24"/>
          </w:rPr>
          <w:t xml:space="preserve"> </w:t>
        </w:r>
      </w:ins>
    </w:p>
    <w:p w14:paraId="71EC84C0" w14:textId="77777777" w:rsidR="00057EFC" w:rsidRPr="00EE56F4" w:rsidRDefault="00057EFC" w:rsidP="00057EFC">
      <w:pPr>
        <w:spacing w:after="0" w:line="240" w:lineRule="auto"/>
        <w:contextualSpacing/>
        <w:jc w:val="both"/>
        <w:rPr>
          <w:ins w:id="2653" w:author="Bohorquez Manrique, German Javier, Enel Colombia" w:date="2020-12-04T09:31:00Z"/>
          <w:rFonts w:ascii="Arial" w:eastAsia="Calibri" w:hAnsi="Arial" w:cs="Arial"/>
          <w:sz w:val="24"/>
          <w:szCs w:val="24"/>
        </w:rPr>
      </w:pPr>
    </w:p>
    <w:p w14:paraId="19ADAF3D" w14:textId="77777777" w:rsidR="00057EFC" w:rsidRPr="00DA2458" w:rsidRDefault="00057EFC" w:rsidP="00057EFC">
      <w:pPr>
        <w:spacing w:after="0" w:line="240" w:lineRule="auto"/>
        <w:contextualSpacing/>
        <w:jc w:val="both"/>
        <w:rPr>
          <w:rFonts w:ascii="Arial" w:hAnsi="Arial"/>
          <w:sz w:val="24"/>
        </w:rPr>
      </w:pPr>
      <w:r w:rsidRPr="00DA2458">
        <w:rPr>
          <w:rFonts w:ascii="Arial" w:hAnsi="Arial"/>
          <w:sz w:val="24"/>
        </w:rPr>
        <w:t>Asimismo, ENEL-EMGESA manifiesta que se ha adherido al Pacto Global de las Naciones Unidas y que</w:t>
      </w:r>
      <w:ins w:id="2654" w:author="Bohorquez Manrique, German Javier, Enel Colombia" w:date="2020-12-04T09:31:00Z">
        <w:r w:rsidRPr="00EE56F4">
          <w:rPr>
            <w:rFonts w:ascii="Arial" w:eastAsia="Calibri" w:hAnsi="Arial" w:cs="Arial"/>
            <w:sz w:val="24"/>
            <w:szCs w:val="24"/>
          </w:rPr>
          <w:t>,</w:t>
        </w:r>
      </w:ins>
      <w:r w:rsidRPr="00DA2458">
        <w:rPr>
          <w:rFonts w:ascii="Arial" w:hAnsi="Arial"/>
          <w:sz w:val="24"/>
        </w:rPr>
        <w:t xml:space="preserve"> en cumplimiento de los diez principios del mencionado Pacto, mantiene su compromiso en la lucha contra la corrupción, en todas sus formas. En consecuencia, ENEL-EMGESA prohíbe todas las promesas, ofertas o peticiones de pago ilegales, en efectivo u otros beneficios, con el objetivo de tomar ventaja en las relaciones con las partes interesadas, y esta prohibición se extiende a todos sus subcontratistas y/o empleados. EL DESTINATARIO declara, a su vez, que conoce los compromisos adquiridos por ENEL-EMGESA y manifiesta que asume su obligación de no hacer promesas, ofertas o peticiones de pago ilegales para la ejecución del Contrato Consensual surgido, en interés de EL DESTINATARIO y/o en beneficio de sus subcontratistas y/o empleados.</w:t>
      </w:r>
      <w:ins w:id="2655" w:author="Bohorquez Manrique, German Javier, Enel Colombia" w:date="2020-12-04T09:31:00Z">
        <w:r w:rsidRPr="00EE56F4">
          <w:rPr>
            <w:rFonts w:ascii="Arial" w:eastAsia="Calibri" w:hAnsi="Arial" w:cs="Arial"/>
            <w:sz w:val="24"/>
            <w:szCs w:val="24"/>
          </w:rPr>
          <w:t xml:space="preserve"> </w:t>
        </w:r>
      </w:ins>
    </w:p>
    <w:p w14:paraId="372889CF" w14:textId="77777777" w:rsidR="00057EFC" w:rsidRPr="00EE56F4" w:rsidRDefault="00057EFC" w:rsidP="00057EFC">
      <w:pPr>
        <w:spacing w:after="0" w:line="240" w:lineRule="auto"/>
        <w:contextualSpacing/>
        <w:jc w:val="both"/>
        <w:rPr>
          <w:ins w:id="2656" w:author="Bohorquez Manrique, German Javier, Enel Colombia" w:date="2020-12-04T09:31:00Z"/>
          <w:rFonts w:ascii="Arial" w:eastAsia="Calibri" w:hAnsi="Arial" w:cs="Arial"/>
          <w:sz w:val="24"/>
          <w:szCs w:val="24"/>
        </w:rPr>
      </w:pPr>
    </w:p>
    <w:p w14:paraId="293B8B17" w14:textId="77777777" w:rsidR="00057EFC" w:rsidRPr="00DA2458" w:rsidRDefault="00057EFC" w:rsidP="00057EFC">
      <w:pPr>
        <w:spacing w:after="0" w:line="240" w:lineRule="auto"/>
        <w:contextualSpacing/>
        <w:jc w:val="both"/>
        <w:rPr>
          <w:rFonts w:ascii="Arial" w:hAnsi="Arial"/>
          <w:sz w:val="24"/>
        </w:rPr>
      </w:pPr>
      <w:r w:rsidRPr="00DA2458">
        <w:rPr>
          <w:rFonts w:ascii="Arial" w:hAnsi="Arial"/>
          <w:sz w:val="24"/>
        </w:rPr>
        <w:t>Si se incumplen estas obligaciones, ENEL-EMGESA se reserva el derecho a resolver el Contrato y a requerir a EL DESTINATARIO</w:t>
      </w:r>
      <w:del w:id="2657" w:author="Bohorquez Manrique, German Javier, Enel Colombia" w:date="2020-12-04T09:31:00Z">
        <w:r>
          <w:delText xml:space="preserve"> </w:delText>
        </w:r>
      </w:del>
      <w:ins w:id="2658" w:author="Bohorquez Manrique, German Javier, Enel Colombia" w:date="2020-12-04T09:31:00Z">
        <w:r w:rsidRPr="00EE56F4">
          <w:rPr>
            <w:rFonts w:ascii="Arial" w:eastAsia="Calibri" w:hAnsi="Arial" w:cs="Arial"/>
            <w:sz w:val="24"/>
            <w:szCs w:val="24"/>
          </w:rPr>
          <w:t> </w:t>
        </w:r>
      </w:ins>
      <w:r w:rsidRPr="00DA2458">
        <w:rPr>
          <w:rFonts w:ascii="Arial" w:hAnsi="Arial"/>
          <w:sz w:val="24"/>
        </w:rPr>
        <w:t xml:space="preserve">el pago de una indemnización por daños. </w:t>
      </w:r>
    </w:p>
    <w:p w14:paraId="6C53B05E" w14:textId="77777777" w:rsidR="00057EFC" w:rsidRPr="00EE56F4" w:rsidRDefault="00057EFC" w:rsidP="00057EFC">
      <w:pPr>
        <w:spacing w:after="0" w:line="240" w:lineRule="auto"/>
        <w:contextualSpacing/>
        <w:jc w:val="both"/>
        <w:rPr>
          <w:ins w:id="2659" w:author="Bohorquez Manrique, German Javier, Enel Colombia" w:date="2020-12-04T09:31:00Z"/>
          <w:rFonts w:ascii="Arial" w:eastAsia="Calibri" w:hAnsi="Arial" w:cs="Arial"/>
          <w:b/>
          <w:bCs/>
          <w:sz w:val="24"/>
          <w:szCs w:val="24"/>
        </w:rPr>
      </w:pPr>
      <w:del w:id="2660" w:author="Bohorquez Manrique, German Javier, Enel Colombia" w:date="2020-12-04T09:31:00Z">
        <w:r>
          <w:rPr>
            <w:rFonts w:ascii="Arial" w:eastAsia="Arial" w:hAnsi="Arial" w:cs="Arial"/>
            <w:b/>
          </w:rPr>
          <w:delText xml:space="preserve">27. </w:delText>
        </w:r>
      </w:del>
    </w:p>
    <w:p w14:paraId="61A1FD22" w14:textId="77777777" w:rsidR="00057EFC" w:rsidRPr="00EE56F4" w:rsidRDefault="00057EFC" w:rsidP="00057EFC">
      <w:pPr>
        <w:spacing w:after="0" w:line="240" w:lineRule="auto"/>
        <w:contextualSpacing/>
        <w:jc w:val="both"/>
        <w:rPr>
          <w:ins w:id="2661" w:author="Bohorquez Manrique, German Javier, Enel Colombia" w:date="2020-12-04T09:31:00Z"/>
          <w:rFonts w:ascii="Arial" w:eastAsia="Calibri" w:hAnsi="Arial" w:cs="Arial"/>
          <w:b/>
          <w:bCs/>
          <w:sz w:val="24"/>
          <w:szCs w:val="24"/>
        </w:rPr>
      </w:pPr>
    </w:p>
    <w:p w14:paraId="1E78EC47" w14:textId="77777777" w:rsidR="00057EFC" w:rsidRDefault="00057EFC" w:rsidP="00057EFC">
      <w:pPr>
        <w:numPr>
          <w:ilvl w:val="0"/>
          <w:numId w:val="8"/>
        </w:numPr>
        <w:spacing w:after="0" w:line="240" w:lineRule="auto"/>
        <w:ind w:left="0" w:firstLine="567"/>
        <w:contextualSpacing/>
        <w:jc w:val="both"/>
        <w:rPr>
          <w:ins w:id="2662" w:author="Bohorquez Manrique, German Javier, Enel Colombia" w:date="2020-12-04T09:31:00Z"/>
          <w:rFonts w:ascii="Arial" w:eastAsia="Calibri" w:hAnsi="Arial" w:cs="Arial"/>
          <w:b/>
          <w:bCs/>
          <w:color w:val="000000"/>
          <w:sz w:val="24"/>
          <w:szCs w:val="24"/>
          <w:lang w:val="es-419" w:eastAsia="es-419"/>
        </w:rPr>
      </w:pPr>
      <w:r w:rsidRPr="00EE56F4">
        <w:rPr>
          <w:rFonts w:ascii="Arial" w:hAnsi="Arial"/>
          <w:b/>
          <w:sz w:val="24"/>
          <w:rPrChange w:id="2663" w:author="Bohorquez Manrique, German Javier, Enel Colombia" w:date="2020-12-04T09:31:00Z">
            <w:rPr>
              <w:b/>
            </w:rPr>
          </w:rPrChange>
        </w:rPr>
        <w:t>Conflicto de Interés y Declaración Relación Comercial y Parentesco</w:t>
      </w:r>
      <w:del w:id="2664" w:author="Bohorquez Manrique, German Javier, Enel Colombia" w:date="2020-12-04T09:31:00Z">
        <w:r>
          <w:rPr>
            <w:b/>
          </w:rPr>
          <w:delText xml:space="preserve"> </w:delText>
        </w:r>
      </w:del>
      <w:ins w:id="2665" w:author="Bohorquez Manrique, German Javier, Enel Colombia" w:date="2020-12-04T09:31:00Z">
        <w:r w:rsidRPr="00EE56F4">
          <w:rPr>
            <w:rFonts w:eastAsia="Calibri"/>
            <w:b/>
            <w:bCs/>
            <w:sz w:val="24"/>
            <w:szCs w:val="24"/>
          </w:rPr>
          <w:t xml:space="preserve">. </w:t>
        </w:r>
      </w:ins>
    </w:p>
    <w:p w14:paraId="200D1AFD" w14:textId="77777777" w:rsidR="00057EFC" w:rsidRDefault="00057EFC" w:rsidP="00057EFC">
      <w:pPr>
        <w:spacing w:after="0" w:line="240" w:lineRule="auto"/>
        <w:contextualSpacing/>
        <w:jc w:val="both"/>
        <w:rPr>
          <w:ins w:id="2666" w:author="Bohorquez Manrique, German Javier, Enel Colombia" w:date="2020-12-04T09:31:00Z"/>
          <w:rFonts w:ascii="Arial" w:eastAsia="Calibri" w:hAnsi="Arial" w:cs="Arial"/>
          <w:b/>
          <w:bCs/>
          <w:sz w:val="24"/>
          <w:szCs w:val="24"/>
        </w:rPr>
      </w:pPr>
    </w:p>
    <w:p w14:paraId="31D1226B" w14:textId="77777777" w:rsidR="00057EFC" w:rsidRPr="00DA2458" w:rsidRDefault="00057EFC" w:rsidP="00057EFC">
      <w:pPr>
        <w:spacing w:after="0" w:line="240" w:lineRule="auto"/>
        <w:contextualSpacing/>
        <w:jc w:val="both"/>
        <w:rPr>
          <w:rFonts w:ascii="Arial" w:hAnsi="Arial"/>
          <w:b/>
          <w:sz w:val="24"/>
        </w:rPr>
      </w:pPr>
      <w:r w:rsidRPr="00DA2458">
        <w:rPr>
          <w:rFonts w:ascii="Arial" w:hAnsi="Arial"/>
          <w:sz w:val="24"/>
        </w:rPr>
        <w:t>EL DESTINATARIO</w:t>
      </w:r>
      <w:del w:id="2667" w:author="Bohorquez Manrique, German Javier, Enel Colombia" w:date="2020-12-04T09:31:00Z">
        <w:r>
          <w:delText xml:space="preserve"> </w:delText>
        </w:r>
      </w:del>
      <w:ins w:id="2668" w:author="Bohorquez Manrique, German Javier, Enel Colombia" w:date="2020-12-04T09:31:00Z">
        <w:r w:rsidRPr="00EE56F4">
          <w:rPr>
            <w:rFonts w:ascii="Arial" w:eastAsia="Calibri" w:hAnsi="Arial" w:cs="Arial"/>
            <w:sz w:val="24"/>
            <w:szCs w:val="24"/>
          </w:rPr>
          <w:t> </w:t>
        </w:r>
      </w:ins>
      <w:r w:rsidRPr="00DA2458">
        <w:rPr>
          <w:rFonts w:ascii="Arial" w:hAnsi="Arial"/>
          <w:sz w:val="24"/>
        </w:rPr>
        <w:t>con la aceptación de la Oferta, declara:</w:t>
      </w:r>
      <w:ins w:id="2669" w:author="Bohorquez Manrique, German Javier, Enel Colombia" w:date="2020-12-04T09:31:00Z">
        <w:r w:rsidRPr="00EE56F4">
          <w:rPr>
            <w:rFonts w:ascii="Arial" w:eastAsia="Calibri" w:hAnsi="Arial" w:cs="Arial"/>
            <w:sz w:val="24"/>
            <w:szCs w:val="24"/>
          </w:rPr>
          <w:t xml:space="preserve"> </w:t>
        </w:r>
      </w:ins>
    </w:p>
    <w:p w14:paraId="3F2239CA" w14:textId="77777777" w:rsidR="00057EFC" w:rsidRPr="00EE56F4" w:rsidRDefault="00057EFC" w:rsidP="00057EFC">
      <w:pPr>
        <w:spacing w:after="0" w:line="240" w:lineRule="auto"/>
        <w:contextualSpacing/>
        <w:jc w:val="both"/>
        <w:rPr>
          <w:ins w:id="2670" w:author="Bohorquez Manrique, German Javier, Enel Colombia" w:date="2020-12-04T09:31:00Z"/>
          <w:rFonts w:ascii="Arial" w:eastAsia="Calibri" w:hAnsi="Arial" w:cs="Arial"/>
          <w:sz w:val="24"/>
          <w:szCs w:val="24"/>
        </w:rPr>
      </w:pPr>
    </w:p>
    <w:p w14:paraId="1F0FC8D6" w14:textId="77777777" w:rsidR="00057EFC" w:rsidRPr="00EE56F4" w:rsidRDefault="00057EFC" w:rsidP="00057EFC">
      <w:pPr>
        <w:spacing w:after="0" w:line="240" w:lineRule="auto"/>
        <w:contextualSpacing/>
        <w:jc w:val="both"/>
        <w:rPr>
          <w:rFonts w:ascii="Arial" w:hAnsi="Arial"/>
          <w:sz w:val="24"/>
          <w:rPrChange w:id="2671" w:author="Bohorquez Manrique, German Javier, Enel Colombia" w:date="2020-12-04T09:31:00Z">
            <w:rPr/>
          </w:rPrChange>
        </w:rPr>
      </w:pPr>
      <w:r w:rsidRPr="00DA2458">
        <w:rPr>
          <w:rFonts w:ascii="Arial" w:hAnsi="Arial"/>
          <w:sz w:val="24"/>
        </w:rPr>
        <w:t>Que</w:t>
      </w:r>
      <w:ins w:id="2672" w:author="Bohorquez Manrique, German Javier, Enel Colombia" w:date="2020-12-04T09:31:00Z">
        <w:r w:rsidRPr="00EE56F4">
          <w:rPr>
            <w:rFonts w:ascii="Arial" w:eastAsia="Calibri" w:hAnsi="Arial" w:cs="Arial"/>
            <w:sz w:val="24"/>
            <w:szCs w:val="24"/>
          </w:rPr>
          <w:t>,</w:t>
        </w:r>
      </w:ins>
      <w:r w:rsidRPr="00DA2458">
        <w:rPr>
          <w:rFonts w:ascii="Arial" w:hAnsi="Arial"/>
          <w:sz w:val="24"/>
        </w:rPr>
        <w:t xml:space="preserve"> como resultado de un estudio a su estructura societaria, ninguna de las personas perteneciente a sus órganos de gobierno, de gestión o de control (incluidas las sociedades fiduciarias):</w:t>
      </w:r>
      <w:ins w:id="2673" w:author="Bohorquez Manrique, German Javier, Enel Colombia" w:date="2020-12-04T09:31:00Z">
        <w:r w:rsidRPr="00EE56F4">
          <w:rPr>
            <w:rFonts w:ascii="Arial" w:eastAsia="Calibri" w:hAnsi="Arial" w:cs="Arial"/>
            <w:sz w:val="24"/>
            <w:szCs w:val="24"/>
          </w:rPr>
          <w:t xml:space="preserve"> </w:t>
        </w:r>
      </w:ins>
    </w:p>
    <w:p w14:paraId="3B987409" w14:textId="77777777" w:rsidR="00057EFC" w:rsidRPr="00EE56F4" w:rsidRDefault="00057EFC" w:rsidP="00057EFC">
      <w:pPr>
        <w:spacing w:after="0" w:line="240" w:lineRule="auto"/>
        <w:contextualSpacing/>
        <w:jc w:val="both"/>
        <w:rPr>
          <w:ins w:id="2674" w:author="Bohorquez Manrique, German Javier, Enel Colombia" w:date="2020-12-04T09:31:00Z"/>
          <w:rFonts w:ascii="Arial" w:eastAsia="Calibri" w:hAnsi="Arial" w:cs="Arial"/>
          <w:sz w:val="24"/>
          <w:szCs w:val="24"/>
        </w:rPr>
      </w:pPr>
    </w:p>
    <w:p w14:paraId="62A8633F" w14:textId="77777777" w:rsidR="00057EFC" w:rsidRPr="00DA2458" w:rsidRDefault="00057EFC" w:rsidP="00057EFC">
      <w:pPr>
        <w:numPr>
          <w:ilvl w:val="0"/>
          <w:numId w:val="29"/>
        </w:numPr>
        <w:spacing w:after="0" w:line="240" w:lineRule="auto"/>
        <w:contextualSpacing/>
        <w:jc w:val="both"/>
        <w:rPr>
          <w:rFonts w:ascii="Arial" w:hAnsi="Arial"/>
          <w:sz w:val="24"/>
          <w:lang w:val="es-ES"/>
        </w:rPr>
      </w:pPr>
      <w:r w:rsidRPr="00DA2458">
        <w:rPr>
          <w:rFonts w:ascii="Arial" w:hAnsi="Arial"/>
          <w:sz w:val="24"/>
          <w:lang w:val="es-ES"/>
        </w:rPr>
        <w:t xml:space="preserve">Es miembro de la Alta Dirección o de los Órganos de Administración o del Comité de Auditoría, </w:t>
      </w:r>
      <w:del w:id="2675" w:author="Bohorquez Manrique, German Javier, Enel Colombia" w:date="2020-12-04T09:31:00Z">
        <w:r>
          <w:delText>niejecutivo</w:delText>
        </w:r>
      </w:del>
      <w:ins w:id="2676" w:author="Bohorquez Manrique, German Javier, Enel Colombia" w:date="2020-12-04T09:31:00Z">
        <w:r w:rsidRPr="00EE56F4">
          <w:rPr>
            <w:rFonts w:ascii="Arial" w:hAnsi="Arial" w:cs="Arial"/>
            <w:sz w:val="24"/>
            <w:szCs w:val="24"/>
            <w:lang w:val="es-ES" w:eastAsia="es-ES"/>
          </w:rPr>
          <w:t>ni ejecutivo</w:t>
        </w:r>
      </w:ins>
      <w:r w:rsidRPr="00DA2458">
        <w:rPr>
          <w:rFonts w:ascii="Arial" w:hAnsi="Arial"/>
          <w:sz w:val="24"/>
          <w:lang w:val="es-ES"/>
        </w:rPr>
        <w:t xml:space="preserve"> con responsabilidad clave en las sociedades del Grupo ENEL, ni es familiar hasta el segundo grado de consanguinidad, cónyuge, pareja, hijo de un cónyuge o pareja, o persona</w:t>
      </w:r>
      <w:ins w:id="2677" w:author="Bohorquez Manrique, German Javier, Enel Colombia" w:date="2020-12-04T09:31:00Z">
        <w:r w:rsidRPr="00EE56F4">
          <w:rPr>
            <w:rFonts w:ascii="Arial" w:hAnsi="Arial" w:cs="Arial"/>
            <w:sz w:val="24"/>
            <w:szCs w:val="24"/>
            <w:lang w:val="es-ES" w:eastAsia="es-ES"/>
          </w:rPr>
          <w:t xml:space="preserve"> dependiente (por parentesco o matrimonio) de los citados miembros. </w:t>
        </w:r>
      </w:ins>
    </w:p>
    <w:p w14:paraId="70F449E4" w14:textId="77777777" w:rsidR="00057EFC" w:rsidRDefault="00057EFC" w:rsidP="00057EFC">
      <w:pPr>
        <w:rPr>
          <w:del w:id="2678" w:author="Bohorquez Manrique, German Javier, Enel Colombia" w:date="2020-12-04T09:31:00Z"/>
        </w:rPr>
        <w:sectPr w:rsidR="00057EFC">
          <w:headerReference w:type="even" r:id="rId26"/>
          <w:headerReference w:type="default" r:id="rId27"/>
          <w:footerReference w:type="even" r:id="rId28"/>
          <w:footerReference w:type="default" r:id="rId29"/>
          <w:headerReference w:type="first" r:id="rId30"/>
          <w:footerReference w:type="first" r:id="rId31"/>
          <w:pgSz w:w="11906" w:h="16838"/>
          <w:pgMar w:top="2042" w:right="964" w:bottom="1599" w:left="850" w:header="850" w:footer="720" w:gutter="0"/>
          <w:cols w:space="720"/>
          <w:titlePg/>
        </w:sectPr>
      </w:pPr>
    </w:p>
    <w:p w14:paraId="66C3A025" w14:textId="77777777" w:rsidR="00057EFC" w:rsidRDefault="00057EFC" w:rsidP="00057EFC">
      <w:pPr>
        <w:ind w:left="1144"/>
        <w:rPr>
          <w:del w:id="2685" w:author="Bohorquez Manrique, German Javier, Enel Colombia" w:date="2020-12-04T09:31:00Z"/>
        </w:rPr>
      </w:pPr>
      <w:del w:id="2686" w:author="Bohorquez Manrique, German Javier, Enel Colombia" w:date="2020-12-04T09:31:00Z">
        <w:r>
          <w:lastRenderedPageBreak/>
          <w:delText>dependiente (por parentesco o matrimonio) de los citados miembros.</w:delText>
        </w:r>
      </w:del>
    </w:p>
    <w:p w14:paraId="79E39011" w14:textId="77777777" w:rsidR="00057EFC" w:rsidRPr="00EE56F4" w:rsidRDefault="00057EFC" w:rsidP="00057EFC">
      <w:pPr>
        <w:spacing w:after="0" w:line="240" w:lineRule="auto"/>
        <w:ind w:left="1065"/>
        <w:contextualSpacing/>
        <w:jc w:val="both"/>
        <w:rPr>
          <w:ins w:id="2687" w:author="Bohorquez Manrique, German Javier, Enel Colombia" w:date="2020-12-04T09:31:00Z"/>
          <w:rFonts w:ascii="Arial" w:hAnsi="Arial" w:cs="Arial"/>
          <w:sz w:val="24"/>
          <w:szCs w:val="24"/>
          <w:lang w:val="es-ES" w:eastAsia="es-ES"/>
        </w:rPr>
      </w:pPr>
    </w:p>
    <w:p w14:paraId="2A1ADA35" w14:textId="77777777" w:rsidR="00057EFC" w:rsidRPr="00DA2458" w:rsidRDefault="00057EFC" w:rsidP="00057EFC">
      <w:pPr>
        <w:numPr>
          <w:ilvl w:val="0"/>
          <w:numId w:val="29"/>
        </w:numPr>
        <w:spacing w:after="0" w:line="240" w:lineRule="auto"/>
        <w:contextualSpacing/>
        <w:jc w:val="both"/>
        <w:rPr>
          <w:rFonts w:ascii="Arial" w:hAnsi="Arial"/>
          <w:sz w:val="24"/>
          <w:lang w:val="es-ES"/>
        </w:rPr>
      </w:pPr>
      <w:r w:rsidRPr="00DA2458">
        <w:rPr>
          <w:rFonts w:ascii="Arial" w:hAnsi="Arial"/>
          <w:sz w:val="24"/>
          <w:lang w:val="es-ES"/>
        </w:rPr>
        <w:t xml:space="preserve">Es empleado de alguna de las sociedades del Grupo ENEL, ni es familiar hasta el segundo </w:t>
      </w:r>
      <w:del w:id="2688" w:author="Bohorquez Manrique, German Javier, Enel Colombia" w:date="2020-12-04T09:31:00Z">
        <w:r>
          <w:delText>gradode</w:delText>
        </w:r>
      </w:del>
      <w:ins w:id="2689" w:author="Bohorquez Manrique, German Javier, Enel Colombia" w:date="2020-12-04T09:31:00Z">
        <w:r w:rsidRPr="00EE56F4">
          <w:rPr>
            <w:rFonts w:ascii="Arial" w:hAnsi="Arial" w:cs="Arial"/>
            <w:sz w:val="24"/>
            <w:szCs w:val="24"/>
            <w:lang w:val="es-ES" w:eastAsia="es-ES"/>
          </w:rPr>
          <w:t>grado de</w:t>
        </w:r>
      </w:ins>
      <w:r w:rsidRPr="00DA2458">
        <w:rPr>
          <w:rFonts w:ascii="Arial" w:hAnsi="Arial"/>
          <w:sz w:val="24"/>
          <w:lang w:val="es-ES"/>
        </w:rPr>
        <w:t xml:space="preserve"> consanguinidad, cónyuge, pareja, hijo de un cónyuge o pareja, o persona dependiente (por parentesco o matrimonio) del citado empleado.</w:t>
      </w:r>
      <w:ins w:id="2690" w:author="Bohorquez Manrique, German Javier, Enel Colombia" w:date="2020-12-04T09:31:00Z">
        <w:r w:rsidRPr="00EE56F4">
          <w:rPr>
            <w:rFonts w:ascii="Arial" w:hAnsi="Arial" w:cs="Arial"/>
            <w:sz w:val="24"/>
            <w:szCs w:val="24"/>
            <w:lang w:val="es-ES" w:eastAsia="es-ES"/>
          </w:rPr>
          <w:t xml:space="preserve"> </w:t>
        </w:r>
      </w:ins>
    </w:p>
    <w:p w14:paraId="6331EACF" w14:textId="77777777" w:rsidR="00057EFC" w:rsidRPr="00EE56F4" w:rsidRDefault="00057EFC" w:rsidP="00057EFC">
      <w:pPr>
        <w:spacing w:after="0" w:line="240" w:lineRule="auto"/>
        <w:contextualSpacing/>
        <w:jc w:val="both"/>
        <w:rPr>
          <w:ins w:id="2691" w:author="Bohorquez Manrique, German Javier, Enel Colombia" w:date="2020-12-04T09:31:00Z"/>
          <w:rFonts w:ascii="Arial" w:hAnsi="Arial" w:cs="Arial"/>
          <w:sz w:val="24"/>
          <w:szCs w:val="24"/>
          <w:lang w:val="es-ES" w:eastAsia="es-ES"/>
        </w:rPr>
      </w:pPr>
    </w:p>
    <w:p w14:paraId="0D09F2F3" w14:textId="77777777" w:rsidR="00057EFC" w:rsidRPr="00DA2458" w:rsidRDefault="00057EFC" w:rsidP="00057EFC">
      <w:pPr>
        <w:numPr>
          <w:ilvl w:val="0"/>
          <w:numId w:val="29"/>
        </w:numPr>
        <w:spacing w:after="0" w:line="240" w:lineRule="auto"/>
        <w:contextualSpacing/>
        <w:jc w:val="both"/>
        <w:rPr>
          <w:rFonts w:ascii="Arial" w:hAnsi="Arial"/>
          <w:sz w:val="24"/>
          <w:lang w:val="es-ES"/>
        </w:rPr>
      </w:pPr>
      <w:r w:rsidRPr="00DA2458">
        <w:rPr>
          <w:rFonts w:ascii="Arial" w:hAnsi="Arial"/>
          <w:sz w:val="24"/>
          <w:lang w:val="es-ES"/>
        </w:rPr>
        <w:t xml:space="preserve">Ha ostentado u ostenta, tanto la propia persona como sus respectivos familiares (cónyuge </w:t>
      </w:r>
      <w:del w:id="2692" w:author="Bohorquez Manrique, German Javier, Enel Colombia" w:date="2020-12-04T09:31:00Z">
        <w:r>
          <w:delText>noseparado</w:delText>
        </w:r>
      </w:del>
      <w:ins w:id="2693" w:author="Bohorquez Manrique, German Javier, Enel Colombia" w:date="2020-12-04T09:31:00Z">
        <w:r w:rsidRPr="00EE56F4">
          <w:rPr>
            <w:rFonts w:ascii="Arial" w:hAnsi="Arial" w:cs="Arial"/>
            <w:sz w:val="24"/>
            <w:szCs w:val="24"/>
            <w:lang w:val="es-ES" w:eastAsia="es-ES"/>
          </w:rPr>
          <w:t>no separado</w:t>
        </w:r>
      </w:ins>
      <w:r w:rsidRPr="00DA2458">
        <w:rPr>
          <w:rFonts w:ascii="Arial" w:hAnsi="Arial"/>
          <w:sz w:val="24"/>
          <w:lang w:val="es-ES"/>
        </w:rPr>
        <w:t xml:space="preserve"> o parientes hasta el segundo grado de consanguinidad), en los últimos 24 meses, cargos en la Administración Pública o en Entidades encargadas de servicios públicos que hayan tenido relación directa con actividades realizadas por cualquiera de las sociedades del Grupo ENEL (otorgamiento de concesiones, actividades de control, etc.).</w:t>
      </w:r>
      <w:ins w:id="2694" w:author="Bohorquez Manrique, German Javier, Enel Colombia" w:date="2020-12-04T09:31:00Z">
        <w:r w:rsidRPr="00EE56F4">
          <w:rPr>
            <w:rFonts w:ascii="Arial" w:hAnsi="Arial" w:cs="Arial"/>
            <w:sz w:val="24"/>
            <w:szCs w:val="24"/>
            <w:lang w:val="es-ES" w:eastAsia="es-ES"/>
          </w:rPr>
          <w:t xml:space="preserve"> </w:t>
        </w:r>
      </w:ins>
    </w:p>
    <w:p w14:paraId="51BA0F65" w14:textId="77777777" w:rsidR="00057EFC" w:rsidRPr="00EE56F4" w:rsidRDefault="00057EFC" w:rsidP="00057EFC">
      <w:pPr>
        <w:spacing w:after="0" w:line="240" w:lineRule="auto"/>
        <w:ind w:left="1065"/>
        <w:contextualSpacing/>
        <w:jc w:val="both"/>
        <w:rPr>
          <w:ins w:id="2695" w:author="Bohorquez Manrique, German Javier, Enel Colombia" w:date="2020-12-04T09:31:00Z"/>
          <w:rFonts w:ascii="Arial" w:hAnsi="Arial" w:cs="Arial"/>
          <w:sz w:val="24"/>
          <w:szCs w:val="24"/>
          <w:lang w:val="es-ES" w:eastAsia="es-ES"/>
        </w:rPr>
      </w:pPr>
    </w:p>
    <w:p w14:paraId="69ED7B97" w14:textId="77777777" w:rsidR="00057EFC" w:rsidRPr="00DA2458" w:rsidRDefault="00057EFC" w:rsidP="00057EFC">
      <w:pPr>
        <w:numPr>
          <w:ilvl w:val="0"/>
          <w:numId w:val="29"/>
        </w:numPr>
        <w:spacing w:after="0" w:line="240" w:lineRule="auto"/>
        <w:contextualSpacing/>
        <w:jc w:val="both"/>
        <w:rPr>
          <w:rFonts w:ascii="Arial" w:hAnsi="Arial"/>
          <w:sz w:val="24"/>
          <w:lang w:val="es-ES"/>
        </w:rPr>
      </w:pPr>
      <w:r w:rsidRPr="00DA2458">
        <w:rPr>
          <w:rFonts w:ascii="Arial" w:hAnsi="Arial"/>
          <w:sz w:val="24"/>
          <w:lang w:val="es-ES"/>
        </w:rPr>
        <w:t>EL DESTINATARIO se obliga a comunicar a ENEL-EMGESA, en cuanto tenga conocimiento,</w:t>
      </w:r>
      <w:del w:id="2696" w:author="Bohorquez Manrique, German Javier, Enel Colombia" w:date="2020-12-04T09:31:00Z">
        <w:r>
          <w:delText xml:space="preserve"> </w:delText>
        </w:r>
      </w:del>
      <w:r w:rsidRPr="00DA2458">
        <w:rPr>
          <w:rFonts w:ascii="Arial" w:hAnsi="Arial"/>
          <w:sz w:val="24"/>
          <w:lang w:val="es-ES"/>
        </w:rPr>
        <w:t xml:space="preserve"> cualquier cambio que pudiera producirse posteriormente y mientras tenga la condición de Parte dentro de esta relación jurídica, respecto a la información declarada.</w:t>
      </w:r>
      <w:ins w:id="2697" w:author="Bohorquez Manrique, German Javier, Enel Colombia" w:date="2020-12-04T09:31:00Z">
        <w:r w:rsidRPr="00700E90">
          <w:rPr>
            <w:rFonts w:ascii="Arial" w:hAnsi="Arial" w:cs="Arial"/>
            <w:sz w:val="24"/>
            <w:szCs w:val="24"/>
            <w:lang w:val="es-ES" w:eastAsia="es-ES"/>
          </w:rPr>
          <w:t xml:space="preserve"> </w:t>
        </w:r>
      </w:ins>
    </w:p>
    <w:p w14:paraId="56AB5141" w14:textId="77777777" w:rsidR="00057EFC" w:rsidRDefault="00057EFC" w:rsidP="00057EFC">
      <w:pPr>
        <w:spacing w:after="0" w:line="240" w:lineRule="auto"/>
        <w:contextualSpacing/>
        <w:jc w:val="both"/>
        <w:rPr>
          <w:ins w:id="2698" w:author="Bohorquez Manrique, German Javier, Enel Colombia" w:date="2020-12-04T09:31:00Z"/>
          <w:rFonts w:ascii="Arial" w:eastAsia="Calibri" w:hAnsi="Arial" w:cs="Arial"/>
          <w:sz w:val="24"/>
          <w:szCs w:val="24"/>
          <w:lang w:val="es-ES"/>
        </w:rPr>
      </w:pPr>
    </w:p>
    <w:p w14:paraId="05591F0E" w14:textId="77777777" w:rsidR="00057EFC" w:rsidRPr="00DA2458" w:rsidRDefault="00057EFC" w:rsidP="00057EFC">
      <w:pPr>
        <w:spacing w:after="0" w:line="240" w:lineRule="auto"/>
        <w:contextualSpacing/>
        <w:jc w:val="both"/>
        <w:rPr>
          <w:rFonts w:ascii="Arial" w:hAnsi="Arial"/>
          <w:sz w:val="24"/>
          <w:lang w:val="es-ES"/>
        </w:rPr>
      </w:pPr>
      <w:r w:rsidRPr="00DA2458">
        <w:rPr>
          <w:rFonts w:ascii="Arial" w:hAnsi="Arial"/>
          <w:sz w:val="24"/>
          <w:lang w:val="es-ES"/>
        </w:rPr>
        <w:t>Si se incumplen estas obligaciones, ENEL-EMGESA se reserva el derecho a resolver el Contrato y a requerir a</w:t>
      </w:r>
      <w:ins w:id="2699" w:author="Bohorquez Manrique, German Javier, Enel Colombia" w:date="2020-12-04T09:31:00Z">
        <w:r w:rsidRPr="00AC6A89">
          <w:rPr>
            <w:rFonts w:ascii="Arial" w:eastAsia="Calibri" w:hAnsi="Arial" w:cs="Arial"/>
            <w:sz w:val="24"/>
            <w:szCs w:val="24"/>
            <w:lang w:val="es-ES"/>
          </w:rPr>
          <w:t xml:space="preserve"> EL DESTINATARIO el pago de una indemnización por daños</w:t>
        </w:r>
        <w:r>
          <w:rPr>
            <w:rFonts w:ascii="Arial" w:eastAsia="Calibri" w:hAnsi="Arial" w:cs="Arial"/>
            <w:sz w:val="24"/>
            <w:szCs w:val="24"/>
            <w:lang w:val="es-ES"/>
          </w:rPr>
          <w:t>.</w:t>
        </w:r>
      </w:ins>
    </w:p>
    <w:p w14:paraId="470919E7" w14:textId="77777777" w:rsidR="00057EFC" w:rsidRDefault="00057EFC" w:rsidP="00057EFC">
      <w:pPr>
        <w:spacing w:after="0" w:line="240" w:lineRule="auto"/>
        <w:contextualSpacing/>
        <w:jc w:val="both"/>
        <w:rPr>
          <w:ins w:id="2700" w:author="Bohorquez Manrique, German Javier, Enel Colombia" w:date="2020-12-04T09:31:00Z"/>
          <w:rFonts w:ascii="Arial" w:eastAsia="Calibri" w:hAnsi="Arial" w:cs="Arial"/>
          <w:sz w:val="24"/>
          <w:szCs w:val="24"/>
          <w:lang w:val="es-ES"/>
        </w:rPr>
      </w:pPr>
      <w:del w:id="2701" w:author="Bohorquez Manrique, German Javier, Enel Colombia" w:date="2020-12-04T09:31:00Z">
        <w:r>
          <w:delText xml:space="preserve">EL DESTINATARIO el pago de una indemnización por daños </w:delText>
        </w:r>
        <w:r>
          <w:rPr>
            <w:rFonts w:ascii="Arial" w:eastAsia="Arial" w:hAnsi="Arial" w:cs="Arial"/>
            <w:b/>
          </w:rPr>
          <w:delText>28 .</w:delText>
        </w:r>
      </w:del>
    </w:p>
    <w:p w14:paraId="43338723" w14:textId="77777777" w:rsidR="00057EFC" w:rsidRPr="00700E90" w:rsidRDefault="00057EFC" w:rsidP="00057EFC">
      <w:pPr>
        <w:spacing w:after="0" w:line="240" w:lineRule="auto"/>
        <w:contextualSpacing/>
        <w:jc w:val="both"/>
        <w:rPr>
          <w:ins w:id="2702" w:author="Bohorquez Manrique, German Javier, Enel Colombia" w:date="2020-12-04T09:31:00Z"/>
          <w:rFonts w:ascii="Arial" w:eastAsia="Calibri" w:hAnsi="Arial" w:cs="Arial"/>
          <w:sz w:val="24"/>
          <w:szCs w:val="24"/>
          <w:lang w:val="es-ES"/>
        </w:rPr>
      </w:pPr>
    </w:p>
    <w:p w14:paraId="2AD429D9" w14:textId="77777777" w:rsidR="00057EFC" w:rsidRPr="00AC6A89" w:rsidRDefault="00057EFC" w:rsidP="00057EFC">
      <w:pPr>
        <w:numPr>
          <w:ilvl w:val="0"/>
          <w:numId w:val="8"/>
        </w:numPr>
        <w:spacing w:after="0" w:line="240" w:lineRule="auto"/>
        <w:ind w:left="0" w:firstLine="567"/>
        <w:contextualSpacing/>
        <w:jc w:val="both"/>
        <w:rPr>
          <w:rFonts w:ascii="Arial" w:hAnsi="Arial"/>
          <w:sz w:val="24"/>
          <w:rPrChange w:id="2703" w:author="Bohorquez Manrique, German Javier, Enel Colombia" w:date="2020-12-04T09:31:00Z">
            <w:rPr/>
          </w:rPrChange>
        </w:rPr>
      </w:pPr>
      <w:ins w:id="2704" w:author="Bohorquez Manrique, German Javier, Enel Colombia" w:date="2020-12-04T09:31:00Z">
        <w:r w:rsidRPr="00700E90">
          <w:rPr>
            <w:rFonts w:ascii="Arial" w:eastAsia="Calibri" w:hAnsi="Arial" w:cs="Arial"/>
            <w:sz w:val="24"/>
            <w:szCs w:val="24"/>
          </w:rPr>
          <w:t> </w:t>
        </w:r>
      </w:ins>
      <w:r w:rsidRPr="00700E90">
        <w:rPr>
          <w:rFonts w:ascii="Arial" w:hAnsi="Arial"/>
          <w:b/>
          <w:sz w:val="24"/>
          <w:rPrChange w:id="2705" w:author="Bohorquez Manrique, German Javier, Enel Colombia" w:date="2020-12-04T09:31:00Z">
            <w:rPr>
              <w:b/>
            </w:rPr>
          </w:rPrChange>
        </w:rPr>
        <w:t>Declaración Relación Comercial y Parentesco.</w:t>
      </w:r>
      <w:ins w:id="2706" w:author="Bohorquez Manrique, German Javier, Enel Colombia" w:date="2020-12-04T09:31:00Z">
        <w:r w:rsidRPr="00700E90">
          <w:rPr>
            <w:rFonts w:eastAsia="Calibri"/>
            <w:b/>
            <w:bCs/>
            <w:sz w:val="24"/>
            <w:szCs w:val="24"/>
          </w:rPr>
          <w:t xml:space="preserve"> </w:t>
        </w:r>
      </w:ins>
    </w:p>
    <w:p w14:paraId="28564565" w14:textId="77777777" w:rsidR="00057EFC" w:rsidRDefault="00057EFC" w:rsidP="00057EFC">
      <w:pPr>
        <w:spacing w:after="0" w:line="240" w:lineRule="auto"/>
        <w:contextualSpacing/>
        <w:jc w:val="both"/>
        <w:rPr>
          <w:ins w:id="2707" w:author="Bohorquez Manrique, German Javier, Enel Colombia" w:date="2020-12-04T09:31:00Z"/>
          <w:rFonts w:ascii="Arial" w:eastAsia="Calibri" w:hAnsi="Arial" w:cs="Arial"/>
          <w:b/>
          <w:bCs/>
          <w:sz w:val="24"/>
          <w:szCs w:val="24"/>
        </w:rPr>
      </w:pPr>
    </w:p>
    <w:p w14:paraId="10B10C2F" w14:textId="77777777" w:rsidR="00057EFC" w:rsidRPr="00DA2458" w:rsidRDefault="00057EFC" w:rsidP="00057EFC">
      <w:pPr>
        <w:spacing w:after="0" w:line="240" w:lineRule="auto"/>
        <w:contextualSpacing/>
        <w:jc w:val="both"/>
        <w:rPr>
          <w:rFonts w:ascii="Arial" w:hAnsi="Arial"/>
          <w:sz w:val="24"/>
        </w:rPr>
      </w:pPr>
      <w:r w:rsidRPr="00DA2458">
        <w:rPr>
          <w:rFonts w:ascii="Arial" w:hAnsi="Arial"/>
          <w:sz w:val="24"/>
        </w:rPr>
        <w:t>EL DESTINATARIO deberá indicar si existe relación comercial o de parentesco dentro del segundo grado de consanguinidad, primero de afinidad, primero civil o conyugal, entre los dueños o ejecutivos de sus Empresas y</w:t>
      </w:r>
      <w:del w:id="2708" w:author="Bohorquez Manrique, German Javier, Enel Colombia" w:date="2020-12-04T09:31:00Z">
        <w:r>
          <w:delText xml:space="preserve"> </w:delText>
        </w:r>
      </w:del>
      <w:ins w:id="2709" w:author="Bohorquez Manrique, German Javier, Enel Colombia" w:date="2020-12-04T09:31:00Z">
        <w:r w:rsidRPr="00700E90">
          <w:rPr>
            <w:rFonts w:ascii="Arial" w:eastAsia="Calibri" w:hAnsi="Arial" w:cs="Arial"/>
            <w:sz w:val="24"/>
            <w:szCs w:val="24"/>
          </w:rPr>
          <w:t> </w:t>
        </w:r>
      </w:ins>
      <w:r w:rsidRPr="00DA2458">
        <w:rPr>
          <w:rFonts w:ascii="Arial" w:hAnsi="Arial"/>
          <w:sz w:val="24"/>
        </w:rPr>
        <w:t>algún ejecutivo o empleado de cualquiera de las empresas del Grupo ENEL, relacionados directamente con la función objeto del presente Contrato/Oferta. Sin perjuicio de lo antes mencionado, durante la ejecución del objeto del Contrato Consensual que surja, se comprometen a presentar la declaración jurada respectiva en caso de llegarse a producir una nueva relación comercial o de parentesco o si se llegare a modificar la originalmente informada. En ambos casos, la omisión de esta declaración faculta a ENEL-EMGESA para poner término anticipado a la relación comercial de forma inmediata y sin tener a su cargo indemnización alguna en favor de su contraparte.</w:t>
      </w:r>
    </w:p>
    <w:p w14:paraId="732D2E67" w14:textId="77777777" w:rsidR="00057EFC" w:rsidRPr="00700E90" w:rsidRDefault="00057EFC" w:rsidP="00057EFC">
      <w:pPr>
        <w:spacing w:after="0" w:line="240" w:lineRule="auto"/>
        <w:contextualSpacing/>
        <w:jc w:val="both"/>
        <w:rPr>
          <w:ins w:id="2710" w:author="Bohorquez Manrique, German Javier, Enel Colombia" w:date="2020-12-04T09:31:00Z"/>
          <w:rFonts w:ascii="Arial" w:eastAsia="Calibri" w:hAnsi="Arial" w:cs="Arial"/>
          <w:sz w:val="24"/>
          <w:szCs w:val="24"/>
        </w:rPr>
      </w:pPr>
      <w:del w:id="2711" w:author="Bohorquez Manrique, German Javier, Enel Colombia" w:date="2020-12-04T09:31:00Z">
        <w:r>
          <w:delText xml:space="preserve">29. </w:delText>
        </w:r>
      </w:del>
    </w:p>
    <w:p w14:paraId="275A22A0" w14:textId="77777777" w:rsidR="00057EFC" w:rsidRPr="00EE56F4" w:rsidRDefault="00057EFC" w:rsidP="00057EFC">
      <w:pPr>
        <w:spacing w:after="0" w:line="240" w:lineRule="auto"/>
        <w:contextualSpacing/>
        <w:jc w:val="both"/>
        <w:rPr>
          <w:ins w:id="2712" w:author="Bohorquez Manrique, German Javier, Enel Colombia" w:date="2020-12-04T09:31:00Z"/>
          <w:rFonts w:ascii="Arial" w:eastAsia="Calibri" w:hAnsi="Arial" w:cs="Arial"/>
          <w:b/>
          <w:bCs/>
          <w:sz w:val="24"/>
          <w:szCs w:val="24"/>
        </w:rPr>
      </w:pPr>
    </w:p>
    <w:p w14:paraId="47EF1BAE" w14:textId="77777777" w:rsidR="00057EFC" w:rsidRDefault="00057EFC">
      <w:pPr>
        <w:numPr>
          <w:ilvl w:val="0"/>
          <w:numId w:val="8"/>
        </w:numPr>
        <w:spacing w:after="0" w:line="240" w:lineRule="auto"/>
        <w:ind w:left="0" w:firstLine="709"/>
        <w:contextualSpacing/>
        <w:jc w:val="both"/>
        <w:rPr>
          <w:sz w:val="24"/>
          <w:rPrChange w:id="2713" w:author="Bohorquez Manrique, German Javier, Enel Colombia" w:date="2020-12-04T09:31:00Z">
            <w:rPr/>
          </w:rPrChange>
        </w:rPr>
        <w:pPrChange w:id="2714" w:author="Bohorquez Manrique, German Javier, Enel Colombia" w:date="2020-12-04T09:31:00Z">
          <w:pPr>
            <w:pStyle w:val="Ttulo1"/>
            <w:ind w:left="-5" w:right="13"/>
          </w:pPr>
        </w:pPrChange>
      </w:pPr>
      <w:ins w:id="2715" w:author="Bohorquez Manrique, German Javier, Enel Colombia" w:date="2020-12-04T09:31:00Z">
        <w:r w:rsidRPr="00EE56F4">
          <w:rPr>
            <w:rFonts w:ascii="Arial" w:eastAsia="Calibri" w:hAnsi="Arial" w:cs="Arial"/>
            <w:b/>
            <w:bCs/>
            <w:sz w:val="24"/>
            <w:szCs w:val="24"/>
          </w:rPr>
          <w:t>   </w:t>
        </w:r>
      </w:ins>
      <w:r w:rsidRPr="00EE56F4">
        <w:rPr>
          <w:rFonts w:ascii="Arial" w:hAnsi="Arial"/>
          <w:b/>
          <w:sz w:val="24"/>
          <w:rPrChange w:id="2716" w:author="Bohorquez Manrique, German Javier, Enel Colombia" w:date="2020-12-04T09:31:00Z">
            <w:rPr>
              <w:b w:val="0"/>
            </w:rPr>
          </w:rPrChange>
        </w:rPr>
        <w:t>Protección de Datos Personales</w:t>
      </w:r>
      <w:ins w:id="2717" w:author="Bohorquez Manrique, German Javier, Enel Colombia" w:date="2020-12-04T09:31:00Z">
        <w:r w:rsidRPr="00EE56F4">
          <w:rPr>
            <w:rFonts w:ascii="Arial" w:eastAsia="Calibri" w:hAnsi="Arial" w:cs="Arial"/>
            <w:b/>
            <w:bCs/>
            <w:sz w:val="24"/>
            <w:szCs w:val="24"/>
          </w:rPr>
          <w:t xml:space="preserve">. </w:t>
        </w:r>
      </w:ins>
    </w:p>
    <w:p w14:paraId="3B05CDF5" w14:textId="77777777" w:rsidR="00057EFC" w:rsidRDefault="00057EFC" w:rsidP="00057EFC">
      <w:pPr>
        <w:spacing w:after="0" w:line="240" w:lineRule="auto"/>
        <w:contextualSpacing/>
        <w:jc w:val="both"/>
        <w:rPr>
          <w:ins w:id="2718" w:author="Bohorquez Manrique, German Javier, Enel Colombia" w:date="2020-12-04T09:31:00Z"/>
          <w:rFonts w:ascii="Arial" w:eastAsia="Calibri" w:hAnsi="Arial" w:cs="Arial"/>
          <w:b/>
          <w:bCs/>
          <w:sz w:val="24"/>
          <w:szCs w:val="24"/>
        </w:rPr>
      </w:pPr>
    </w:p>
    <w:p w14:paraId="68BB117C" w14:textId="77777777" w:rsidR="00057EFC" w:rsidRPr="00EE56F4" w:rsidRDefault="00057EFC">
      <w:pPr>
        <w:spacing w:after="0" w:line="240" w:lineRule="auto"/>
        <w:contextualSpacing/>
        <w:jc w:val="both"/>
        <w:rPr>
          <w:rFonts w:ascii="Arial" w:eastAsia="Arial" w:hAnsi="Arial" w:cs="Arial"/>
          <w:b/>
          <w:color w:val="000000"/>
          <w:sz w:val="24"/>
          <w:lang w:val="es-419" w:eastAsia="es-419"/>
          <w:rPrChange w:id="2719" w:author="Bohorquez Manrique, German Javier, Enel Colombia" w:date="2020-12-04T09:31:00Z">
            <w:rPr/>
          </w:rPrChange>
        </w:rPr>
        <w:pPrChange w:id="2720" w:author="Bohorquez Manrique, German Javier, Enel Colombia" w:date="2020-12-04T09:31:00Z">
          <w:pPr>
            <w:ind w:left="-5"/>
          </w:pPr>
        </w:pPrChange>
      </w:pPr>
      <w:r w:rsidRPr="00EE56F4">
        <w:rPr>
          <w:rFonts w:ascii="Arial" w:hAnsi="Arial"/>
          <w:sz w:val="24"/>
          <w:rPrChange w:id="2721" w:author="Bohorquez Manrique, German Javier, Enel Colombia" w:date="2020-12-04T09:31:00Z">
            <w:rPr/>
          </w:rPrChange>
        </w:rPr>
        <w:lastRenderedPageBreak/>
        <w:t>En cumplimiento de la ley 1581 de 2012, en caso de que durante la ejecución del Contrato se requiera que Las Partes accedan a datos de carácter personal y los mencionados datos sean procesados y gestionados por ellas directamente o por su encargo, Las Part</w:t>
      </w:r>
      <w:r w:rsidRPr="00EE56F4">
        <w:rPr>
          <w:sz w:val="24"/>
          <w:rPrChange w:id="2722" w:author="Bohorquez Manrique, German Javier, Enel Colombia" w:date="2020-12-04T09:31:00Z">
            <w:rPr/>
          </w:rPrChange>
        </w:rPr>
        <w:t>es declaran y garantizan:</w:t>
      </w:r>
      <w:ins w:id="2723" w:author="Bohorquez Manrique, German Javier, Enel Colombia" w:date="2020-12-04T09:31:00Z">
        <w:r w:rsidRPr="00EE56F4">
          <w:rPr>
            <w:rFonts w:eastAsia="Calibri"/>
            <w:sz w:val="24"/>
            <w:szCs w:val="24"/>
          </w:rPr>
          <w:t xml:space="preserve"> </w:t>
        </w:r>
      </w:ins>
    </w:p>
    <w:p w14:paraId="6B9AA7F2" w14:textId="77777777" w:rsidR="00057EFC" w:rsidRPr="00EE56F4" w:rsidRDefault="00057EFC" w:rsidP="00057EFC">
      <w:pPr>
        <w:spacing w:after="0" w:line="240" w:lineRule="auto"/>
        <w:contextualSpacing/>
        <w:jc w:val="both"/>
        <w:rPr>
          <w:ins w:id="2724" w:author="Bohorquez Manrique, German Javier, Enel Colombia" w:date="2020-12-04T09:31:00Z"/>
          <w:rFonts w:ascii="Arial" w:eastAsia="Calibri" w:hAnsi="Arial" w:cs="Arial"/>
          <w:sz w:val="24"/>
          <w:szCs w:val="24"/>
        </w:rPr>
      </w:pPr>
    </w:p>
    <w:p w14:paraId="2729F051" w14:textId="77777777" w:rsidR="00057EFC" w:rsidRDefault="00057EFC">
      <w:pPr>
        <w:pStyle w:val="Prrafodelista"/>
        <w:numPr>
          <w:ilvl w:val="0"/>
          <w:numId w:val="31"/>
        </w:numPr>
        <w:spacing w:after="0" w:line="240" w:lineRule="auto"/>
        <w:jc w:val="both"/>
        <w:rPr>
          <w:rFonts w:ascii="Arial" w:hAnsi="Arial"/>
          <w:sz w:val="24"/>
          <w:rPrChange w:id="2725" w:author="Bohorquez Manrique, German Javier, Enel Colombia" w:date="2020-12-04T09:31:00Z">
            <w:rPr/>
          </w:rPrChange>
        </w:rPr>
        <w:pPrChange w:id="2726" w:author="Bohorquez Manrique, German Javier, Enel Colombia" w:date="2020-12-04T09:31:00Z">
          <w:pPr>
            <w:numPr>
              <w:numId w:val="42"/>
            </w:numPr>
            <w:ind w:left="1144"/>
          </w:pPr>
        </w:pPrChange>
      </w:pPr>
      <w:r w:rsidRPr="00910BC0">
        <w:rPr>
          <w:rFonts w:ascii="Arial" w:hAnsi="Arial"/>
          <w:sz w:val="24"/>
          <w:rPrChange w:id="2727" w:author="Bohorquez Manrique, German Javier, Enel Colombia" w:date="2020-12-04T09:31:00Z">
            <w:rPr/>
          </w:rPrChange>
        </w:rPr>
        <w:t xml:space="preserve">Que el tratamiento de los datos se efectuará de conformidad con la legislación </w:t>
      </w:r>
      <w:r>
        <w:rPr>
          <w:rFonts w:ascii="Arial" w:hAnsi="Arial"/>
          <w:sz w:val="24"/>
          <w:rPrChange w:id="2728" w:author="Bohorquez Manrique, German Javier, Enel Colombia" w:date="2020-12-04T09:31:00Z">
            <w:rPr/>
          </w:rPrChange>
        </w:rPr>
        <w:t>nacional y/</w:t>
      </w:r>
      <w:del w:id="2729" w:author="Bohorquez Manrique, German Javier, Enel Colombia" w:date="2020-12-04T09:31:00Z">
        <w:r>
          <w:delText>ointernacional</w:delText>
        </w:r>
      </w:del>
      <w:ins w:id="2730" w:author="Bohorquez Manrique, German Javier, Enel Colombia" w:date="2020-12-04T09:31:00Z">
        <w:r>
          <w:rPr>
            <w:rFonts w:ascii="Arial" w:hAnsi="Arial" w:cs="Arial"/>
            <w:sz w:val="24"/>
            <w:szCs w:val="24"/>
          </w:rPr>
          <w:t>o internacional</w:t>
        </w:r>
      </w:ins>
      <w:r>
        <w:rPr>
          <w:rFonts w:ascii="Arial" w:hAnsi="Arial"/>
          <w:sz w:val="24"/>
          <w:rPrChange w:id="2731" w:author="Bohorquez Manrique, German Javier, Enel Colombia" w:date="2020-12-04T09:31:00Z">
            <w:rPr/>
          </w:rPrChange>
        </w:rPr>
        <w:t xml:space="preserve"> </w:t>
      </w:r>
      <w:r w:rsidRPr="00910BC0">
        <w:rPr>
          <w:rFonts w:ascii="Arial" w:hAnsi="Arial"/>
          <w:sz w:val="24"/>
          <w:rPrChange w:id="2732" w:author="Bohorquez Manrique, German Javier, Enel Colombia" w:date="2020-12-04T09:31:00Z">
            <w:rPr/>
          </w:rPrChange>
        </w:rPr>
        <w:t>vigente, así como con los criterios, requisitos y especificaciones establecidos en el Contrato y con las recomendaciones especiales que emanen de ellas.</w:t>
      </w:r>
    </w:p>
    <w:p w14:paraId="0EF52194" w14:textId="77777777" w:rsidR="00057EFC" w:rsidRPr="00910BC0" w:rsidRDefault="00057EFC" w:rsidP="00057EFC">
      <w:pPr>
        <w:pStyle w:val="Prrafodelista"/>
        <w:spacing w:after="0" w:line="240" w:lineRule="auto"/>
        <w:ind w:left="1428"/>
        <w:jc w:val="both"/>
        <w:rPr>
          <w:ins w:id="2733" w:author="Bohorquez Manrique, German Javier, Enel Colombia" w:date="2020-12-04T09:31:00Z"/>
          <w:rFonts w:ascii="Arial" w:hAnsi="Arial" w:cs="Arial"/>
          <w:sz w:val="24"/>
          <w:szCs w:val="24"/>
        </w:rPr>
      </w:pPr>
    </w:p>
    <w:p w14:paraId="6D15EF8C" w14:textId="77777777" w:rsidR="00057EFC" w:rsidRDefault="00057EFC">
      <w:pPr>
        <w:pStyle w:val="Prrafodelista"/>
        <w:numPr>
          <w:ilvl w:val="0"/>
          <w:numId w:val="31"/>
        </w:numPr>
        <w:spacing w:after="0" w:line="240" w:lineRule="auto"/>
        <w:jc w:val="both"/>
        <w:rPr>
          <w:rFonts w:ascii="Arial" w:hAnsi="Arial"/>
          <w:sz w:val="24"/>
          <w:rPrChange w:id="2734" w:author="Bohorquez Manrique, German Javier, Enel Colombia" w:date="2020-12-04T09:31:00Z">
            <w:rPr/>
          </w:rPrChange>
        </w:rPr>
        <w:pPrChange w:id="2735" w:author="Bohorquez Manrique, German Javier, Enel Colombia" w:date="2020-12-04T09:31:00Z">
          <w:pPr>
            <w:numPr>
              <w:numId w:val="42"/>
            </w:numPr>
            <w:spacing w:after="541"/>
            <w:ind w:left="1144"/>
          </w:pPr>
        </w:pPrChange>
      </w:pPr>
      <w:r w:rsidRPr="00910BC0">
        <w:rPr>
          <w:rFonts w:ascii="Arial" w:hAnsi="Arial"/>
          <w:sz w:val="24"/>
          <w:rPrChange w:id="2736" w:author="Bohorquez Manrique, German Javier, Enel Colombia" w:date="2020-12-04T09:31:00Z">
            <w:rPr/>
          </w:rPrChange>
        </w:rPr>
        <w:t xml:space="preserve">Que cuando obtengan y/o difundan por cualquier medio </w:t>
      </w:r>
      <w:proofErr w:type="gramStart"/>
      <w:r w:rsidRPr="00910BC0">
        <w:rPr>
          <w:rFonts w:ascii="Arial" w:hAnsi="Arial"/>
          <w:sz w:val="24"/>
          <w:rPrChange w:id="2737" w:author="Bohorquez Manrique, German Javier, Enel Colombia" w:date="2020-12-04T09:31:00Z">
            <w:rPr/>
          </w:rPrChange>
        </w:rPr>
        <w:t>datos</w:t>
      </w:r>
      <w:proofErr w:type="gramEnd"/>
      <w:r w:rsidRPr="00910BC0">
        <w:rPr>
          <w:rFonts w:ascii="Arial" w:hAnsi="Arial"/>
          <w:sz w:val="24"/>
          <w:rPrChange w:id="2738" w:author="Bohorquez Manrique, German Javier, Enel Colombia" w:date="2020-12-04T09:31:00Z">
            <w:rPr/>
          </w:rPrChange>
        </w:rPr>
        <w:t xml:space="preserve"> de carácter personal, se obligan </w:t>
      </w:r>
      <w:del w:id="2739" w:author="Bohorquez Manrique, German Javier, Enel Colombia" w:date="2020-12-04T09:31:00Z">
        <w:r>
          <w:delText>aobtener</w:delText>
        </w:r>
      </w:del>
      <w:ins w:id="2740" w:author="Bohorquez Manrique, German Javier, Enel Colombia" w:date="2020-12-04T09:31:00Z">
        <w:r w:rsidRPr="00910BC0">
          <w:rPr>
            <w:rFonts w:ascii="Arial" w:hAnsi="Arial" w:cs="Arial"/>
            <w:sz w:val="24"/>
            <w:szCs w:val="24"/>
          </w:rPr>
          <w:t>a obtener</w:t>
        </w:r>
      </w:ins>
      <w:r w:rsidRPr="00910BC0">
        <w:rPr>
          <w:rFonts w:ascii="Arial" w:hAnsi="Arial"/>
          <w:sz w:val="24"/>
          <w:rPrChange w:id="2741" w:author="Bohorquez Manrique, German Javier, Enel Colombia" w:date="2020-12-04T09:31:00Z">
            <w:rPr/>
          </w:rPrChange>
        </w:rPr>
        <w:t xml:space="preserve"> la debida autorización de su titular y a informar adecuadamente sobre el uso que le dará a la información. Deberán tener soporte o prueba de esta autorización.</w:t>
      </w:r>
      <w:ins w:id="2742" w:author="Bohorquez Manrique, German Javier, Enel Colombia" w:date="2020-12-04T09:31:00Z">
        <w:r w:rsidRPr="00910BC0">
          <w:rPr>
            <w:rFonts w:ascii="Arial" w:hAnsi="Arial" w:cs="Arial"/>
            <w:sz w:val="24"/>
            <w:szCs w:val="24"/>
          </w:rPr>
          <w:t xml:space="preserve"> </w:t>
        </w:r>
      </w:ins>
    </w:p>
    <w:p w14:paraId="7D93C451" w14:textId="77777777" w:rsidR="00057EFC" w:rsidRPr="00B26204" w:rsidRDefault="00057EFC">
      <w:pPr>
        <w:pStyle w:val="Prrafodelista"/>
        <w:rPr>
          <w:rFonts w:ascii="Arial" w:hAnsi="Arial"/>
          <w:sz w:val="24"/>
          <w:rPrChange w:id="2743" w:author="Bohorquez Manrique, German Javier, Enel Colombia" w:date="2020-12-04T09:31:00Z">
            <w:rPr/>
          </w:rPrChange>
        </w:rPr>
        <w:pPrChange w:id="2744" w:author="Bohorquez Manrique, German Javier, Enel Colombia" w:date="2020-12-04T09:31:00Z">
          <w:pPr>
            <w:spacing w:after="313" w:line="265" w:lineRule="auto"/>
            <w:ind w:left="216"/>
            <w:jc w:val="center"/>
          </w:pPr>
        </w:pPrChange>
      </w:pPr>
      <w:del w:id="2745" w:author="Bohorquez Manrique, German Javier, Enel Colombia" w:date="2020-12-04T09:31:00Z">
        <w:r>
          <w:delText>Page 28/32</w:delText>
        </w:r>
      </w:del>
    </w:p>
    <w:p w14:paraId="28DF5E60" w14:textId="77777777" w:rsidR="00057EFC" w:rsidRPr="00910BC0" w:rsidRDefault="00057EFC">
      <w:pPr>
        <w:pStyle w:val="Prrafodelista"/>
        <w:numPr>
          <w:ilvl w:val="0"/>
          <w:numId w:val="31"/>
        </w:numPr>
        <w:spacing w:after="0" w:line="240" w:lineRule="auto"/>
        <w:jc w:val="both"/>
        <w:rPr>
          <w:rFonts w:ascii="Arial" w:hAnsi="Arial"/>
          <w:sz w:val="24"/>
          <w:rPrChange w:id="2746" w:author="Bohorquez Manrique, German Javier, Enel Colombia" w:date="2020-12-04T09:31:00Z">
            <w:rPr/>
          </w:rPrChange>
        </w:rPr>
        <w:pPrChange w:id="2747" w:author="Bohorquez Manrique, German Javier, Enel Colombia" w:date="2020-12-04T09:31:00Z">
          <w:pPr>
            <w:numPr>
              <w:numId w:val="42"/>
            </w:numPr>
            <w:ind w:left="1144"/>
          </w:pPr>
        </w:pPrChange>
      </w:pPr>
      <w:r w:rsidRPr="00910BC0">
        <w:rPr>
          <w:rFonts w:ascii="Arial" w:hAnsi="Arial"/>
          <w:sz w:val="24"/>
          <w:rPrChange w:id="2748" w:author="Bohorquez Manrique, German Javier, Enel Colombia" w:date="2020-12-04T09:31:00Z">
            <w:rPr/>
          </w:rPrChange>
        </w:rPr>
        <w:t xml:space="preserve">Que los datos personales a los que tengan acceso no serán aplicados ni utilizados para un </w:t>
      </w:r>
      <w:del w:id="2749" w:author="Bohorquez Manrique, German Javier, Enel Colombia" w:date="2020-12-04T09:31:00Z">
        <w:r>
          <w:delText>findistinto</w:delText>
        </w:r>
      </w:del>
      <w:ins w:id="2750" w:author="Bohorquez Manrique, German Javier, Enel Colombia" w:date="2020-12-04T09:31:00Z">
        <w:r w:rsidRPr="00910BC0">
          <w:rPr>
            <w:rFonts w:ascii="Arial" w:hAnsi="Arial" w:cs="Arial"/>
            <w:sz w:val="24"/>
            <w:szCs w:val="24"/>
          </w:rPr>
          <w:t>fin distinto</w:t>
        </w:r>
      </w:ins>
      <w:r w:rsidRPr="00910BC0">
        <w:rPr>
          <w:rFonts w:ascii="Arial" w:hAnsi="Arial"/>
          <w:sz w:val="24"/>
          <w:rPrChange w:id="2751" w:author="Bohorquez Manrique, German Javier, Enel Colombia" w:date="2020-12-04T09:31:00Z">
            <w:rPr/>
          </w:rPrChange>
        </w:rPr>
        <w:t xml:space="preserve"> al que figura en el Contrato Consensual que surja o a un tratamiento diferente al otorgado por su titular.</w:t>
      </w:r>
    </w:p>
    <w:p w14:paraId="1C344199" w14:textId="77777777" w:rsidR="00057EFC" w:rsidRDefault="00057EFC">
      <w:pPr>
        <w:pStyle w:val="Prrafodelista"/>
        <w:numPr>
          <w:ilvl w:val="0"/>
          <w:numId w:val="31"/>
        </w:numPr>
        <w:spacing w:after="0" w:line="240" w:lineRule="auto"/>
        <w:jc w:val="both"/>
        <w:rPr>
          <w:rFonts w:ascii="Arial" w:hAnsi="Arial"/>
          <w:sz w:val="24"/>
          <w:rPrChange w:id="2752" w:author="Bohorquez Manrique, German Javier, Enel Colombia" w:date="2020-12-04T09:31:00Z">
            <w:rPr/>
          </w:rPrChange>
        </w:rPr>
        <w:pPrChange w:id="2753" w:author="Bohorquez Manrique, German Javier, Enel Colombia" w:date="2020-12-04T09:31:00Z">
          <w:pPr>
            <w:numPr>
              <w:numId w:val="42"/>
            </w:numPr>
            <w:ind w:left="1144"/>
          </w:pPr>
        </w:pPrChange>
      </w:pPr>
      <w:r w:rsidRPr="00910BC0">
        <w:rPr>
          <w:rFonts w:ascii="Arial" w:hAnsi="Arial"/>
          <w:sz w:val="24"/>
          <w:rPrChange w:id="2754" w:author="Bohorquez Manrique, German Javier, Enel Colombia" w:date="2020-12-04T09:31:00Z">
            <w:rPr/>
          </w:rPrChange>
        </w:rPr>
        <w:t xml:space="preserve">Que darán trámite a las consultas y reclamos que interpongan los titulares de los </w:t>
      </w:r>
      <w:del w:id="2755" w:author="Bohorquez Manrique, German Javier, Enel Colombia" w:date="2020-12-04T09:31:00Z">
        <w:r>
          <w:delText>datospersonales</w:delText>
        </w:r>
      </w:del>
      <w:ins w:id="2756" w:author="Bohorquez Manrique, German Javier, Enel Colombia" w:date="2020-12-04T09:31:00Z">
        <w:r w:rsidRPr="00910BC0">
          <w:rPr>
            <w:rFonts w:ascii="Arial" w:hAnsi="Arial" w:cs="Arial"/>
            <w:sz w:val="24"/>
            <w:szCs w:val="24"/>
          </w:rPr>
          <w:t>datos personales</w:t>
        </w:r>
      </w:ins>
      <w:r w:rsidRPr="00910BC0">
        <w:rPr>
          <w:rFonts w:ascii="Arial" w:hAnsi="Arial"/>
          <w:sz w:val="24"/>
          <w:rPrChange w:id="2757" w:author="Bohorquez Manrique, German Javier, Enel Colombia" w:date="2020-12-04T09:31:00Z">
            <w:rPr/>
          </w:rPrChange>
        </w:rPr>
        <w:t xml:space="preserve"> en los términos señalados en la normatividad vigente.</w:t>
      </w:r>
      <w:ins w:id="2758" w:author="Bohorquez Manrique, German Javier, Enel Colombia" w:date="2020-12-04T09:31:00Z">
        <w:r w:rsidRPr="00910BC0">
          <w:rPr>
            <w:rFonts w:ascii="Arial" w:hAnsi="Arial" w:cs="Arial"/>
            <w:sz w:val="24"/>
            <w:szCs w:val="24"/>
          </w:rPr>
          <w:t xml:space="preserve"> </w:t>
        </w:r>
      </w:ins>
    </w:p>
    <w:p w14:paraId="1BC55151" w14:textId="77777777" w:rsidR="00057EFC" w:rsidRPr="00910BC0" w:rsidRDefault="00057EFC" w:rsidP="00057EFC">
      <w:pPr>
        <w:pStyle w:val="Prrafodelista"/>
        <w:spacing w:after="0" w:line="240" w:lineRule="auto"/>
        <w:ind w:left="1428"/>
        <w:jc w:val="both"/>
        <w:rPr>
          <w:ins w:id="2759" w:author="Bohorquez Manrique, German Javier, Enel Colombia" w:date="2020-12-04T09:31:00Z"/>
          <w:rFonts w:ascii="Arial" w:hAnsi="Arial" w:cs="Arial"/>
          <w:sz w:val="24"/>
          <w:szCs w:val="24"/>
        </w:rPr>
      </w:pPr>
    </w:p>
    <w:p w14:paraId="7BCD55E2" w14:textId="77777777" w:rsidR="00057EFC" w:rsidRDefault="00057EFC">
      <w:pPr>
        <w:pStyle w:val="Prrafodelista"/>
        <w:numPr>
          <w:ilvl w:val="0"/>
          <w:numId w:val="31"/>
        </w:numPr>
        <w:spacing w:after="0" w:line="240" w:lineRule="auto"/>
        <w:jc w:val="both"/>
        <w:rPr>
          <w:rFonts w:ascii="Arial" w:hAnsi="Arial"/>
          <w:sz w:val="24"/>
          <w:rPrChange w:id="2760" w:author="Bohorquez Manrique, German Javier, Enel Colombia" w:date="2020-12-04T09:31:00Z">
            <w:rPr/>
          </w:rPrChange>
        </w:rPr>
        <w:pPrChange w:id="2761" w:author="Bohorquez Manrique, German Javier, Enel Colombia" w:date="2020-12-04T09:31:00Z">
          <w:pPr>
            <w:numPr>
              <w:numId w:val="42"/>
            </w:numPr>
            <w:ind w:left="1144"/>
          </w:pPr>
        </w:pPrChange>
      </w:pPr>
      <w:r w:rsidRPr="00910BC0">
        <w:rPr>
          <w:rFonts w:ascii="Arial" w:hAnsi="Arial"/>
          <w:sz w:val="24"/>
          <w:rPrChange w:id="2762" w:author="Bohorquez Manrique, German Javier, Enel Colombia" w:date="2020-12-04T09:31:00Z">
            <w:rPr/>
          </w:rPrChange>
        </w:rPr>
        <w:t xml:space="preserve">Que realizarán oportunamente la actualización, rectificación o supresión de los datos de </w:t>
      </w:r>
      <w:del w:id="2763" w:author="Bohorquez Manrique, German Javier, Enel Colombia" w:date="2020-12-04T09:31:00Z">
        <w:r>
          <w:delText>lostitulares</w:delText>
        </w:r>
      </w:del>
      <w:ins w:id="2764" w:author="Bohorquez Manrique, German Javier, Enel Colombia" w:date="2020-12-04T09:31:00Z">
        <w:r w:rsidRPr="00910BC0">
          <w:rPr>
            <w:rFonts w:ascii="Arial" w:hAnsi="Arial" w:cs="Arial"/>
            <w:sz w:val="24"/>
            <w:szCs w:val="24"/>
          </w:rPr>
          <w:t>los titulares</w:t>
        </w:r>
      </w:ins>
      <w:r w:rsidRPr="00910BC0">
        <w:rPr>
          <w:rFonts w:ascii="Arial" w:hAnsi="Arial"/>
          <w:sz w:val="24"/>
          <w:rPrChange w:id="2765" w:author="Bohorquez Manrique, German Javier, Enel Colombia" w:date="2020-12-04T09:31:00Z">
            <w:rPr/>
          </w:rPrChange>
        </w:rPr>
        <w:t xml:space="preserve"> en los términos señalados en la normatividad vigente.</w:t>
      </w:r>
    </w:p>
    <w:p w14:paraId="0F64A78E" w14:textId="77777777" w:rsidR="00057EFC" w:rsidRPr="00B26204" w:rsidRDefault="00057EFC" w:rsidP="00057EFC">
      <w:pPr>
        <w:pStyle w:val="Prrafodelista"/>
        <w:rPr>
          <w:ins w:id="2766" w:author="Bohorquez Manrique, German Javier, Enel Colombia" w:date="2020-12-04T09:31:00Z"/>
          <w:rFonts w:ascii="Arial" w:hAnsi="Arial" w:cs="Arial"/>
          <w:sz w:val="24"/>
          <w:szCs w:val="24"/>
        </w:rPr>
      </w:pPr>
    </w:p>
    <w:p w14:paraId="237CAE28" w14:textId="77777777" w:rsidR="00057EFC" w:rsidRDefault="00057EFC">
      <w:pPr>
        <w:pStyle w:val="Prrafodelista"/>
        <w:numPr>
          <w:ilvl w:val="0"/>
          <w:numId w:val="31"/>
        </w:numPr>
        <w:spacing w:after="0" w:line="240" w:lineRule="auto"/>
        <w:jc w:val="both"/>
        <w:rPr>
          <w:rFonts w:ascii="Arial" w:hAnsi="Arial"/>
          <w:sz w:val="24"/>
          <w:rPrChange w:id="2767" w:author="Bohorquez Manrique, German Javier, Enel Colombia" w:date="2020-12-04T09:31:00Z">
            <w:rPr/>
          </w:rPrChange>
        </w:rPr>
        <w:pPrChange w:id="2768" w:author="Bohorquez Manrique, German Javier, Enel Colombia" w:date="2020-12-04T09:31:00Z">
          <w:pPr>
            <w:numPr>
              <w:numId w:val="42"/>
            </w:numPr>
            <w:ind w:left="1144"/>
          </w:pPr>
        </w:pPrChange>
      </w:pPr>
      <w:r w:rsidRPr="00910BC0">
        <w:rPr>
          <w:rFonts w:ascii="Arial" w:hAnsi="Arial"/>
          <w:sz w:val="24"/>
          <w:rPrChange w:id="2769" w:author="Bohorquez Manrique, German Javier, Enel Colombia" w:date="2020-12-04T09:31:00Z">
            <w:rPr/>
          </w:rPrChange>
        </w:rPr>
        <w:t>Que actualizarán la información de los titulares reportada por Las Partes dentro de los cinco (5) días hábiles siguientes contados a partir de su recibo.</w:t>
      </w:r>
      <w:ins w:id="2770" w:author="Bohorquez Manrique, German Javier, Enel Colombia" w:date="2020-12-04T09:31:00Z">
        <w:r w:rsidRPr="00910BC0">
          <w:rPr>
            <w:rFonts w:ascii="Arial" w:hAnsi="Arial" w:cs="Arial"/>
            <w:sz w:val="24"/>
            <w:szCs w:val="24"/>
          </w:rPr>
          <w:t xml:space="preserve"> </w:t>
        </w:r>
      </w:ins>
    </w:p>
    <w:p w14:paraId="0131F785" w14:textId="77777777" w:rsidR="00057EFC" w:rsidRPr="00B26204" w:rsidRDefault="00057EFC" w:rsidP="00057EFC">
      <w:pPr>
        <w:pStyle w:val="Prrafodelista"/>
        <w:rPr>
          <w:ins w:id="2771" w:author="Bohorquez Manrique, German Javier, Enel Colombia" w:date="2020-12-04T09:31:00Z"/>
          <w:rFonts w:ascii="Arial" w:hAnsi="Arial" w:cs="Arial"/>
          <w:sz w:val="24"/>
          <w:szCs w:val="24"/>
        </w:rPr>
      </w:pPr>
    </w:p>
    <w:p w14:paraId="74F16BA0" w14:textId="77777777" w:rsidR="00057EFC" w:rsidRDefault="00057EFC">
      <w:pPr>
        <w:pStyle w:val="Prrafodelista"/>
        <w:numPr>
          <w:ilvl w:val="0"/>
          <w:numId w:val="31"/>
        </w:numPr>
        <w:spacing w:after="0" w:line="240" w:lineRule="auto"/>
        <w:jc w:val="both"/>
        <w:rPr>
          <w:rFonts w:ascii="Arial" w:hAnsi="Arial"/>
          <w:sz w:val="24"/>
          <w:rPrChange w:id="2772" w:author="Bohorquez Manrique, German Javier, Enel Colombia" w:date="2020-12-04T09:31:00Z">
            <w:rPr/>
          </w:rPrChange>
        </w:rPr>
        <w:pPrChange w:id="2773" w:author="Bohorquez Manrique, German Javier, Enel Colombia" w:date="2020-12-04T09:31:00Z">
          <w:pPr>
            <w:numPr>
              <w:numId w:val="42"/>
            </w:numPr>
            <w:ind w:left="1144"/>
          </w:pPr>
        </w:pPrChange>
      </w:pPr>
      <w:r w:rsidRPr="00910BC0">
        <w:rPr>
          <w:rFonts w:ascii="Arial" w:hAnsi="Arial"/>
          <w:sz w:val="24"/>
          <w:rPrChange w:id="2774" w:author="Bohorquez Manrique, German Javier, Enel Colombia" w:date="2020-12-04T09:31:00Z">
            <w:rPr/>
          </w:rPrChange>
        </w:rPr>
        <w:t xml:space="preserve">Que adoptarán un manual interno de políticas y procedimientos para garantizar la </w:t>
      </w:r>
      <w:del w:id="2775" w:author="Bohorquez Manrique, German Javier, Enel Colombia" w:date="2020-12-04T09:31:00Z">
        <w:r>
          <w:delText>adecuadaatención</w:delText>
        </w:r>
      </w:del>
      <w:ins w:id="2776" w:author="Bohorquez Manrique, German Javier, Enel Colombia" w:date="2020-12-04T09:31:00Z">
        <w:r w:rsidRPr="00910BC0">
          <w:rPr>
            <w:rFonts w:ascii="Arial" w:hAnsi="Arial" w:cs="Arial"/>
            <w:sz w:val="24"/>
            <w:szCs w:val="24"/>
          </w:rPr>
          <w:t>adecuada atención</w:t>
        </w:r>
      </w:ins>
      <w:r w:rsidRPr="00910BC0">
        <w:rPr>
          <w:rFonts w:ascii="Arial" w:hAnsi="Arial"/>
          <w:sz w:val="24"/>
          <w:rPrChange w:id="2777" w:author="Bohorquez Manrique, German Javier, Enel Colombia" w:date="2020-12-04T09:31:00Z">
            <w:rPr/>
          </w:rPrChange>
        </w:rPr>
        <w:t xml:space="preserve"> a las consultas y reclamos que interpongan los titulares.</w:t>
      </w:r>
      <w:ins w:id="2778" w:author="Bohorquez Manrique, German Javier, Enel Colombia" w:date="2020-12-04T09:31:00Z">
        <w:r w:rsidRPr="00910BC0">
          <w:rPr>
            <w:rFonts w:ascii="Arial" w:hAnsi="Arial" w:cs="Arial"/>
            <w:sz w:val="24"/>
            <w:szCs w:val="24"/>
          </w:rPr>
          <w:t xml:space="preserve"> </w:t>
        </w:r>
      </w:ins>
    </w:p>
    <w:p w14:paraId="6CBACFCF" w14:textId="77777777" w:rsidR="00057EFC" w:rsidRPr="00B26204" w:rsidRDefault="00057EFC" w:rsidP="00057EFC">
      <w:pPr>
        <w:pStyle w:val="Prrafodelista"/>
        <w:rPr>
          <w:ins w:id="2779" w:author="Bohorquez Manrique, German Javier, Enel Colombia" w:date="2020-12-04T09:31:00Z"/>
          <w:rFonts w:ascii="Arial" w:hAnsi="Arial" w:cs="Arial"/>
          <w:sz w:val="24"/>
          <w:szCs w:val="24"/>
        </w:rPr>
      </w:pPr>
    </w:p>
    <w:p w14:paraId="55C33926" w14:textId="77777777" w:rsidR="00057EFC" w:rsidRDefault="00057EFC">
      <w:pPr>
        <w:pStyle w:val="Prrafodelista"/>
        <w:numPr>
          <w:ilvl w:val="0"/>
          <w:numId w:val="31"/>
        </w:numPr>
        <w:spacing w:after="0" w:line="240" w:lineRule="auto"/>
        <w:jc w:val="both"/>
        <w:rPr>
          <w:rFonts w:ascii="Arial" w:hAnsi="Arial"/>
          <w:sz w:val="24"/>
          <w:rPrChange w:id="2780" w:author="Bohorquez Manrique, German Javier, Enel Colombia" w:date="2020-12-04T09:31:00Z">
            <w:rPr/>
          </w:rPrChange>
        </w:rPr>
        <w:pPrChange w:id="2781" w:author="Bohorquez Manrique, German Javier, Enel Colombia" w:date="2020-12-04T09:31:00Z">
          <w:pPr>
            <w:numPr>
              <w:numId w:val="42"/>
            </w:numPr>
            <w:ind w:left="1144"/>
          </w:pPr>
        </w:pPrChange>
      </w:pPr>
      <w:r w:rsidRPr="00910BC0">
        <w:rPr>
          <w:rFonts w:ascii="Arial" w:hAnsi="Arial"/>
          <w:sz w:val="24"/>
          <w:rPrChange w:id="2782" w:author="Bohorquez Manrique, German Javier, Enel Colombia" w:date="2020-12-04T09:31:00Z">
            <w:rPr/>
          </w:rPrChange>
        </w:rPr>
        <w:t xml:space="preserve">Que se abstendrán de circular información que esté siendo controvertida por el titular y </w:t>
      </w:r>
      <w:del w:id="2783" w:author="Bohorquez Manrique, German Javier, Enel Colombia" w:date="2020-12-04T09:31:00Z">
        <w:r>
          <w:delText>cuyobloqueo</w:delText>
        </w:r>
      </w:del>
      <w:ins w:id="2784" w:author="Bohorquez Manrique, German Javier, Enel Colombia" w:date="2020-12-04T09:31:00Z">
        <w:r w:rsidRPr="00910BC0">
          <w:rPr>
            <w:rFonts w:ascii="Arial" w:hAnsi="Arial" w:cs="Arial"/>
            <w:sz w:val="24"/>
            <w:szCs w:val="24"/>
          </w:rPr>
          <w:t>cuyo bloqueo</w:t>
        </w:r>
      </w:ins>
      <w:r w:rsidRPr="00910BC0">
        <w:rPr>
          <w:rFonts w:ascii="Arial" w:hAnsi="Arial"/>
          <w:sz w:val="24"/>
          <w:rPrChange w:id="2785" w:author="Bohorquez Manrique, German Javier, Enel Colombia" w:date="2020-12-04T09:31:00Z">
            <w:rPr/>
          </w:rPrChange>
        </w:rPr>
        <w:t xml:space="preserve"> haya sido ordenado por la autoridad competente en la materia.</w:t>
      </w:r>
    </w:p>
    <w:p w14:paraId="3D7457DF" w14:textId="77777777" w:rsidR="00057EFC" w:rsidRPr="00B26204" w:rsidRDefault="00057EFC" w:rsidP="00057EFC">
      <w:pPr>
        <w:pStyle w:val="Prrafodelista"/>
        <w:rPr>
          <w:ins w:id="2786" w:author="Bohorquez Manrique, German Javier, Enel Colombia" w:date="2020-12-04T09:31:00Z"/>
          <w:rFonts w:ascii="Arial" w:hAnsi="Arial" w:cs="Arial"/>
          <w:sz w:val="24"/>
          <w:szCs w:val="24"/>
        </w:rPr>
      </w:pPr>
    </w:p>
    <w:p w14:paraId="335BE386" w14:textId="77777777" w:rsidR="00057EFC" w:rsidRDefault="00057EFC">
      <w:pPr>
        <w:pStyle w:val="Prrafodelista"/>
        <w:numPr>
          <w:ilvl w:val="0"/>
          <w:numId w:val="31"/>
        </w:numPr>
        <w:spacing w:after="0" w:line="240" w:lineRule="auto"/>
        <w:jc w:val="both"/>
        <w:rPr>
          <w:rFonts w:ascii="Arial" w:hAnsi="Arial"/>
          <w:sz w:val="24"/>
          <w:rPrChange w:id="2787" w:author="Bohorquez Manrique, German Javier, Enel Colombia" w:date="2020-12-04T09:31:00Z">
            <w:rPr/>
          </w:rPrChange>
        </w:rPr>
        <w:pPrChange w:id="2788" w:author="Bohorquez Manrique, German Javier, Enel Colombia" w:date="2020-12-04T09:31:00Z">
          <w:pPr>
            <w:numPr>
              <w:numId w:val="42"/>
            </w:numPr>
            <w:ind w:left="1144"/>
          </w:pPr>
        </w:pPrChange>
      </w:pPr>
      <w:r w:rsidRPr="00910BC0">
        <w:rPr>
          <w:rFonts w:ascii="Arial" w:hAnsi="Arial"/>
          <w:sz w:val="24"/>
          <w:rPrChange w:id="2789" w:author="Bohorquez Manrique, German Javier, Enel Colombia" w:date="2020-12-04T09:31:00Z">
            <w:rPr/>
          </w:rPrChange>
        </w:rPr>
        <w:t xml:space="preserve">Que devolverá a su Contraparte los datos de carácter personal que hayan sido objeto </w:t>
      </w:r>
      <w:del w:id="2790" w:author="Bohorquez Manrique, German Javier, Enel Colombia" w:date="2020-12-04T09:31:00Z">
        <w:r>
          <w:delText>detratamiento</w:delText>
        </w:r>
      </w:del>
      <w:ins w:id="2791" w:author="Bohorquez Manrique, German Javier, Enel Colombia" w:date="2020-12-04T09:31:00Z">
        <w:r w:rsidRPr="00910BC0">
          <w:rPr>
            <w:rFonts w:ascii="Arial" w:hAnsi="Arial" w:cs="Arial"/>
            <w:sz w:val="24"/>
            <w:szCs w:val="24"/>
          </w:rPr>
          <w:t>de tratamiento</w:t>
        </w:r>
      </w:ins>
      <w:r w:rsidRPr="00910BC0">
        <w:rPr>
          <w:rFonts w:ascii="Arial" w:hAnsi="Arial"/>
          <w:sz w:val="24"/>
          <w:rPrChange w:id="2792" w:author="Bohorquez Manrique, German Javier, Enel Colombia" w:date="2020-12-04T09:31:00Z">
            <w:rPr/>
          </w:rPrChange>
        </w:rPr>
        <w:t>, en un plazo no mayor a quince (15) días contados desde la fecha de terminación del Contrato Consensual que surja, lo cual será certificado por su representante legal.</w:t>
      </w:r>
    </w:p>
    <w:p w14:paraId="67345987" w14:textId="77777777" w:rsidR="00057EFC" w:rsidRPr="00B26204" w:rsidRDefault="00057EFC" w:rsidP="00057EFC">
      <w:pPr>
        <w:pStyle w:val="Prrafodelista"/>
        <w:rPr>
          <w:ins w:id="2793" w:author="Bohorquez Manrique, German Javier, Enel Colombia" w:date="2020-12-04T09:31:00Z"/>
          <w:rFonts w:ascii="Arial" w:hAnsi="Arial" w:cs="Arial"/>
          <w:sz w:val="24"/>
          <w:szCs w:val="24"/>
        </w:rPr>
      </w:pPr>
      <w:del w:id="2794" w:author="Bohorquez Manrique, German Javier, Enel Colombia" w:date="2020-12-04T09:31:00Z">
        <w:r>
          <w:lastRenderedPageBreak/>
          <w:delText>10.</w:delText>
        </w:r>
      </w:del>
    </w:p>
    <w:p w14:paraId="5E5B85AE" w14:textId="77777777" w:rsidR="00057EFC" w:rsidRDefault="00057EFC">
      <w:pPr>
        <w:pStyle w:val="Prrafodelista"/>
        <w:numPr>
          <w:ilvl w:val="0"/>
          <w:numId w:val="31"/>
        </w:numPr>
        <w:spacing w:after="0" w:line="240" w:lineRule="auto"/>
        <w:jc w:val="both"/>
        <w:rPr>
          <w:rFonts w:ascii="Arial" w:hAnsi="Arial"/>
          <w:sz w:val="24"/>
          <w:rPrChange w:id="2795" w:author="Bohorquez Manrique, German Javier, Enel Colombia" w:date="2020-12-04T09:31:00Z">
            <w:rPr/>
          </w:rPrChange>
        </w:rPr>
        <w:pPrChange w:id="2796" w:author="Bohorquez Manrique, German Javier, Enel Colombia" w:date="2020-12-04T09:31:00Z">
          <w:pPr>
            <w:ind w:left="1144"/>
          </w:pPr>
        </w:pPrChange>
      </w:pPr>
      <w:r w:rsidRPr="00910BC0">
        <w:rPr>
          <w:rFonts w:ascii="Arial" w:hAnsi="Arial"/>
          <w:sz w:val="24"/>
          <w:rPrChange w:id="2797" w:author="Bohorquez Manrique, German Javier, Enel Colombia" w:date="2020-12-04T09:31:00Z">
            <w:rPr/>
          </w:rPrChange>
        </w:rPr>
        <w:t>Que destruirán cualquier documento, soporte o copia de los datos de carácter personal que hayan sido objeto de tratamiento en virtud de lo dispuesto en el Contrato Consensual que surja y que no hayan podido ser objeto de devolución. No obstante, no procederán a la destrucción de los datos cuando exista una previsión legal que exija su conservación, en cuyo caso las Partes conservarán, debidamente protegidos los mencionados datos, lo cual será certificado por el representante legal de cada Parte, según corresponda.</w:t>
      </w:r>
      <w:ins w:id="2798" w:author="Bohorquez Manrique, German Javier, Enel Colombia" w:date="2020-12-04T09:31:00Z">
        <w:r w:rsidRPr="00910BC0">
          <w:rPr>
            <w:rFonts w:ascii="Arial" w:hAnsi="Arial" w:cs="Arial"/>
            <w:sz w:val="24"/>
            <w:szCs w:val="24"/>
          </w:rPr>
          <w:t xml:space="preserve"> </w:t>
        </w:r>
      </w:ins>
    </w:p>
    <w:p w14:paraId="782444CA" w14:textId="77777777" w:rsidR="00057EFC" w:rsidRPr="00B26204" w:rsidRDefault="00057EFC" w:rsidP="00057EFC">
      <w:pPr>
        <w:pStyle w:val="Prrafodelista"/>
        <w:rPr>
          <w:ins w:id="2799" w:author="Bohorquez Manrique, German Javier, Enel Colombia" w:date="2020-12-04T09:31:00Z"/>
          <w:rFonts w:ascii="Arial" w:hAnsi="Arial" w:cs="Arial"/>
          <w:sz w:val="24"/>
          <w:szCs w:val="24"/>
        </w:rPr>
      </w:pPr>
    </w:p>
    <w:p w14:paraId="226FFEC2" w14:textId="77777777" w:rsidR="00057EFC" w:rsidRDefault="00057EFC">
      <w:pPr>
        <w:pStyle w:val="Prrafodelista"/>
        <w:numPr>
          <w:ilvl w:val="0"/>
          <w:numId w:val="31"/>
        </w:numPr>
        <w:spacing w:after="0" w:line="240" w:lineRule="auto"/>
        <w:jc w:val="both"/>
        <w:rPr>
          <w:rFonts w:ascii="Arial" w:hAnsi="Arial"/>
          <w:sz w:val="24"/>
          <w:rPrChange w:id="2800" w:author="Bohorquez Manrique, German Javier, Enel Colombia" w:date="2020-12-04T09:31:00Z">
            <w:rPr/>
          </w:rPrChange>
        </w:rPr>
        <w:pPrChange w:id="2801" w:author="Bohorquez Manrique, German Javier, Enel Colombia" w:date="2020-12-04T09:31:00Z">
          <w:pPr>
            <w:numPr>
              <w:numId w:val="43"/>
            </w:numPr>
            <w:ind w:left="1144"/>
          </w:pPr>
        </w:pPrChange>
      </w:pPr>
      <w:r w:rsidRPr="00910BC0">
        <w:rPr>
          <w:rFonts w:ascii="Arial" w:hAnsi="Arial"/>
          <w:sz w:val="24"/>
          <w:rPrChange w:id="2802" w:author="Bohorquez Manrique, German Javier, Enel Colombia" w:date="2020-12-04T09:31:00Z">
            <w:rPr/>
          </w:rPrChange>
        </w:rPr>
        <w:t xml:space="preserve">Que no comunicarán, ni cederán a otras personas físicas o jurídicas los datos personales que </w:t>
      </w:r>
      <w:del w:id="2803" w:author="Bohorquez Manrique, German Javier, Enel Colombia" w:date="2020-12-04T09:31:00Z">
        <w:r>
          <w:delText>lesean</w:delText>
        </w:r>
      </w:del>
      <w:ins w:id="2804" w:author="Bohorquez Manrique, German Javier, Enel Colombia" w:date="2020-12-04T09:31:00Z">
        <w:r w:rsidRPr="00910BC0">
          <w:rPr>
            <w:rFonts w:ascii="Arial" w:hAnsi="Arial" w:cs="Arial"/>
            <w:sz w:val="24"/>
            <w:szCs w:val="24"/>
          </w:rPr>
          <w:t>le sean</w:t>
        </w:r>
      </w:ins>
      <w:r w:rsidRPr="00910BC0">
        <w:rPr>
          <w:rFonts w:ascii="Arial" w:hAnsi="Arial"/>
          <w:sz w:val="24"/>
          <w:rPrChange w:id="2805" w:author="Bohorquez Manrique, German Javier, Enel Colombia" w:date="2020-12-04T09:31:00Z">
            <w:rPr/>
          </w:rPrChange>
        </w:rPr>
        <w:t xml:space="preserve"> suministrados con motivo de la relación jurídica y guardarán la debida confidencialidad respecto del tratamiento que se le autorice.</w:t>
      </w:r>
      <w:ins w:id="2806" w:author="Bohorquez Manrique, German Javier, Enel Colombia" w:date="2020-12-04T09:31:00Z">
        <w:r w:rsidRPr="00910BC0">
          <w:rPr>
            <w:rFonts w:ascii="Arial" w:hAnsi="Arial" w:cs="Arial"/>
            <w:sz w:val="24"/>
            <w:szCs w:val="24"/>
          </w:rPr>
          <w:t xml:space="preserve"> </w:t>
        </w:r>
      </w:ins>
    </w:p>
    <w:p w14:paraId="3D8D183E" w14:textId="77777777" w:rsidR="00057EFC" w:rsidRPr="00B26204" w:rsidRDefault="00057EFC" w:rsidP="00057EFC">
      <w:pPr>
        <w:pStyle w:val="Prrafodelista"/>
        <w:rPr>
          <w:ins w:id="2807" w:author="Bohorquez Manrique, German Javier, Enel Colombia" w:date="2020-12-04T09:31:00Z"/>
          <w:rFonts w:ascii="Arial" w:hAnsi="Arial" w:cs="Arial"/>
          <w:sz w:val="24"/>
          <w:szCs w:val="24"/>
        </w:rPr>
      </w:pPr>
    </w:p>
    <w:p w14:paraId="68E7CC1A" w14:textId="77777777" w:rsidR="00057EFC" w:rsidRDefault="00057EFC">
      <w:pPr>
        <w:pStyle w:val="Prrafodelista"/>
        <w:numPr>
          <w:ilvl w:val="0"/>
          <w:numId w:val="31"/>
        </w:numPr>
        <w:spacing w:after="0" w:line="240" w:lineRule="auto"/>
        <w:jc w:val="both"/>
        <w:rPr>
          <w:rFonts w:ascii="Arial" w:hAnsi="Arial"/>
          <w:sz w:val="24"/>
          <w:rPrChange w:id="2808" w:author="Bohorquez Manrique, German Javier, Enel Colombia" w:date="2020-12-04T09:31:00Z">
            <w:rPr/>
          </w:rPrChange>
        </w:rPr>
        <w:pPrChange w:id="2809" w:author="Bohorquez Manrique, German Javier, Enel Colombia" w:date="2020-12-04T09:31:00Z">
          <w:pPr>
            <w:numPr>
              <w:numId w:val="43"/>
            </w:numPr>
            <w:ind w:left="1144"/>
          </w:pPr>
        </w:pPrChange>
      </w:pPr>
      <w:r w:rsidRPr="00910BC0">
        <w:rPr>
          <w:rFonts w:ascii="Arial" w:hAnsi="Arial"/>
          <w:sz w:val="24"/>
          <w:rPrChange w:id="2810" w:author="Bohorquez Manrique, German Javier, Enel Colombia" w:date="2020-12-04T09:31:00Z">
            <w:rPr/>
          </w:rPrChange>
        </w:rPr>
        <w:t xml:space="preserve">Que adoptarán, en el tratamiento de los datos suministrados, las medidas de índole técnica </w:t>
      </w:r>
      <w:del w:id="2811" w:author="Bohorquez Manrique, German Javier, Enel Colombia" w:date="2020-12-04T09:31:00Z">
        <w:r>
          <w:delText>yorganizativa</w:delText>
        </w:r>
      </w:del>
      <w:ins w:id="2812" w:author="Bohorquez Manrique, German Javier, Enel Colombia" w:date="2020-12-04T09:31:00Z">
        <w:r w:rsidRPr="00910BC0">
          <w:rPr>
            <w:rFonts w:ascii="Arial" w:hAnsi="Arial" w:cs="Arial"/>
            <w:sz w:val="24"/>
            <w:szCs w:val="24"/>
          </w:rPr>
          <w:t>y organizativa</w:t>
        </w:r>
      </w:ins>
      <w:r w:rsidRPr="00910BC0">
        <w:rPr>
          <w:rFonts w:ascii="Arial" w:hAnsi="Arial"/>
          <w:sz w:val="24"/>
          <w:rPrChange w:id="2813" w:author="Bohorquez Manrique, German Javier, Enel Colombia" w:date="2020-12-04T09:31:00Z">
            <w:rPr/>
          </w:rPrChange>
        </w:rPr>
        <w:t xml:space="preserve"> necesarias exigidas por la normativa legal que al respecto resulte de aplicación, de forma que se garantice la seguridad de los datos de carácter personal y se evite su alteración, pérdida, tratamiento o acceso no autorizado, habida cuenta del estado de la tecnología, la naturaleza de los datos almacenados y los riesgos a que están expuestos, ya provengan de la acción humana, del medio físico o natural. Las medidas abarcarán, a título enunciativo, hardware, software, procedimientos de recuperación, copias de seguridad y datos extraídos de datos personales en forma de exhibición en pantalla o impresa.</w:t>
      </w:r>
    </w:p>
    <w:p w14:paraId="1F8DE986" w14:textId="77777777" w:rsidR="00057EFC" w:rsidRPr="00B26204" w:rsidRDefault="00057EFC" w:rsidP="00057EFC">
      <w:pPr>
        <w:pStyle w:val="Prrafodelista"/>
        <w:rPr>
          <w:ins w:id="2814" w:author="Bohorquez Manrique, German Javier, Enel Colombia" w:date="2020-12-04T09:31:00Z"/>
          <w:rFonts w:ascii="Arial" w:hAnsi="Arial" w:cs="Arial"/>
          <w:sz w:val="24"/>
          <w:szCs w:val="24"/>
        </w:rPr>
      </w:pPr>
    </w:p>
    <w:p w14:paraId="2244789F" w14:textId="77777777" w:rsidR="00057EFC" w:rsidRDefault="00057EFC">
      <w:pPr>
        <w:pStyle w:val="Prrafodelista"/>
        <w:numPr>
          <w:ilvl w:val="0"/>
          <w:numId w:val="31"/>
        </w:numPr>
        <w:spacing w:after="0" w:line="240" w:lineRule="auto"/>
        <w:jc w:val="both"/>
        <w:rPr>
          <w:rFonts w:ascii="Arial" w:hAnsi="Arial"/>
          <w:sz w:val="24"/>
          <w:rPrChange w:id="2815" w:author="Bohorquez Manrique, German Javier, Enel Colombia" w:date="2020-12-04T09:31:00Z">
            <w:rPr/>
          </w:rPrChange>
        </w:rPr>
        <w:pPrChange w:id="2816" w:author="Bohorquez Manrique, German Javier, Enel Colombia" w:date="2020-12-04T09:31:00Z">
          <w:pPr>
            <w:numPr>
              <w:numId w:val="43"/>
            </w:numPr>
            <w:ind w:left="1144"/>
          </w:pPr>
        </w:pPrChange>
      </w:pPr>
      <w:r w:rsidRPr="00910BC0">
        <w:rPr>
          <w:rFonts w:ascii="Arial" w:hAnsi="Arial"/>
          <w:sz w:val="24"/>
          <w:rPrChange w:id="2817" w:author="Bohorquez Manrique, German Javier, Enel Colombia" w:date="2020-12-04T09:31:00Z">
            <w:rPr/>
          </w:rPrChange>
        </w:rPr>
        <w:t xml:space="preserve">Que se comprometen a tener autorización del manejo, tratamiento y circulación de los </w:t>
      </w:r>
      <w:del w:id="2818" w:author="Bohorquez Manrique, German Javier, Enel Colombia" w:date="2020-12-04T09:31:00Z">
        <w:r>
          <w:delText>datospersonales</w:delText>
        </w:r>
      </w:del>
      <w:ins w:id="2819" w:author="Bohorquez Manrique, German Javier, Enel Colombia" w:date="2020-12-04T09:31:00Z">
        <w:r w:rsidRPr="00910BC0">
          <w:rPr>
            <w:rFonts w:ascii="Arial" w:hAnsi="Arial" w:cs="Arial"/>
            <w:sz w:val="24"/>
            <w:szCs w:val="24"/>
          </w:rPr>
          <w:t>datos personales</w:t>
        </w:r>
      </w:ins>
      <w:r w:rsidRPr="00910BC0">
        <w:rPr>
          <w:rFonts w:ascii="Arial" w:hAnsi="Arial"/>
          <w:sz w:val="24"/>
          <w:rPrChange w:id="2820" w:author="Bohorquez Manrique, German Javier, Enel Colombia" w:date="2020-12-04T09:31:00Z">
            <w:rPr/>
          </w:rPrChange>
        </w:rPr>
        <w:t xml:space="preserve"> de cada uno de sus empleados y trabajadores con el fin de verificar el cumplimiento de las obligaciones jurídico laborales, de seguridad social, de prevención de riesgos laborales y demás señaladas en el contrato.</w:t>
      </w:r>
      <w:ins w:id="2821" w:author="Bohorquez Manrique, German Javier, Enel Colombia" w:date="2020-12-04T09:31:00Z">
        <w:r w:rsidRPr="00910BC0">
          <w:rPr>
            <w:rFonts w:ascii="Arial" w:hAnsi="Arial" w:cs="Arial"/>
            <w:sz w:val="24"/>
            <w:szCs w:val="24"/>
          </w:rPr>
          <w:t xml:space="preserve"> </w:t>
        </w:r>
      </w:ins>
    </w:p>
    <w:p w14:paraId="37D4356B" w14:textId="77777777" w:rsidR="00057EFC" w:rsidRPr="00B26204" w:rsidRDefault="00057EFC" w:rsidP="00057EFC">
      <w:pPr>
        <w:pStyle w:val="Prrafodelista"/>
        <w:rPr>
          <w:ins w:id="2822" w:author="Bohorquez Manrique, German Javier, Enel Colombia" w:date="2020-12-04T09:31:00Z"/>
          <w:rFonts w:ascii="Arial" w:hAnsi="Arial" w:cs="Arial"/>
          <w:sz w:val="24"/>
          <w:szCs w:val="24"/>
        </w:rPr>
      </w:pPr>
    </w:p>
    <w:p w14:paraId="6312128D" w14:textId="77777777" w:rsidR="00057EFC" w:rsidRDefault="00057EFC">
      <w:pPr>
        <w:pStyle w:val="Prrafodelista"/>
        <w:numPr>
          <w:ilvl w:val="0"/>
          <w:numId w:val="31"/>
        </w:numPr>
        <w:spacing w:after="0" w:line="240" w:lineRule="auto"/>
        <w:jc w:val="both"/>
        <w:rPr>
          <w:rFonts w:ascii="Arial" w:hAnsi="Arial"/>
          <w:sz w:val="24"/>
          <w:rPrChange w:id="2823" w:author="Bohorquez Manrique, German Javier, Enel Colombia" w:date="2020-12-04T09:31:00Z">
            <w:rPr/>
          </w:rPrChange>
        </w:rPr>
        <w:pPrChange w:id="2824" w:author="Bohorquez Manrique, German Javier, Enel Colombia" w:date="2020-12-04T09:31:00Z">
          <w:pPr>
            <w:numPr>
              <w:numId w:val="43"/>
            </w:numPr>
            <w:ind w:left="1144"/>
          </w:pPr>
        </w:pPrChange>
      </w:pPr>
      <w:r w:rsidRPr="00910BC0">
        <w:rPr>
          <w:rFonts w:ascii="Arial" w:hAnsi="Arial"/>
          <w:sz w:val="24"/>
          <w:rPrChange w:id="2825" w:author="Bohorquez Manrique, German Javier, Enel Colombia" w:date="2020-12-04T09:31:00Z">
            <w:rPr/>
          </w:rPrChange>
        </w:rPr>
        <w:t xml:space="preserve">Que en el caso que para la prestación del servicio fuera necesaria la realización de </w:t>
      </w:r>
      <w:del w:id="2826" w:author="Bohorquez Manrique, German Javier, Enel Colombia" w:date="2020-12-04T09:31:00Z">
        <w:r>
          <w:delText>algunatransferencia</w:delText>
        </w:r>
      </w:del>
      <w:ins w:id="2827" w:author="Bohorquez Manrique, German Javier, Enel Colombia" w:date="2020-12-04T09:31:00Z">
        <w:r w:rsidRPr="00910BC0">
          <w:rPr>
            <w:rFonts w:ascii="Arial" w:hAnsi="Arial" w:cs="Arial"/>
            <w:sz w:val="24"/>
            <w:szCs w:val="24"/>
          </w:rPr>
          <w:t>alguna transferencia</w:t>
        </w:r>
      </w:ins>
      <w:r w:rsidRPr="00910BC0">
        <w:rPr>
          <w:rFonts w:ascii="Arial" w:hAnsi="Arial"/>
          <w:sz w:val="24"/>
          <w:rPrChange w:id="2828" w:author="Bohorquez Manrique, German Javier, Enel Colombia" w:date="2020-12-04T09:31:00Z">
            <w:rPr/>
          </w:rPrChange>
        </w:rPr>
        <w:t xml:space="preserve"> internacional de datos, La Partes se obligan a informar con carácter previo y con la suficiente antelación para que ésta pueda solicitar las correspondientes autorizaciones, sin las cuales, la Parte interesada no podrá realizar dichas transferencias.</w:t>
      </w:r>
    </w:p>
    <w:p w14:paraId="475E8C68" w14:textId="77777777" w:rsidR="00057EFC" w:rsidRPr="00B26204" w:rsidRDefault="00057EFC" w:rsidP="00057EFC">
      <w:pPr>
        <w:pStyle w:val="Prrafodelista"/>
        <w:rPr>
          <w:ins w:id="2829" w:author="Bohorquez Manrique, German Javier, Enel Colombia" w:date="2020-12-04T09:31:00Z"/>
          <w:rFonts w:ascii="Arial" w:hAnsi="Arial" w:cs="Arial"/>
          <w:sz w:val="24"/>
          <w:szCs w:val="24"/>
        </w:rPr>
      </w:pPr>
    </w:p>
    <w:p w14:paraId="113D3BD0" w14:textId="77777777" w:rsidR="00057EFC" w:rsidRDefault="00057EFC">
      <w:pPr>
        <w:pStyle w:val="Prrafodelista"/>
        <w:numPr>
          <w:ilvl w:val="0"/>
          <w:numId w:val="31"/>
        </w:numPr>
        <w:spacing w:after="0" w:line="240" w:lineRule="auto"/>
        <w:jc w:val="both"/>
        <w:rPr>
          <w:rFonts w:ascii="Arial" w:hAnsi="Arial"/>
          <w:sz w:val="24"/>
          <w:rPrChange w:id="2830" w:author="Bohorquez Manrique, German Javier, Enel Colombia" w:date="2020-12-04T09:31:00Z">
            <w:rPr/>
          </w:rPrChange>
        </w:rPr>
        <w:pPrChange w:id="2831" w:author="Bohorquez Manrique, German Javier, Enel Colombia" w:date="2020-12-04T09:31:00Z">
          <w:pPr>
            <w:numPr>
              <w:numId w:val="43"/>
            </w:numPr>
            <w:ind w:left="1144"/>
          </w:pPr>
        </w:pPrChange>
      </w:pPr>
      <w:r w:rsidRPr="00910BC0">
        <w:rPr>
          <w:rFonts w:ascii="Arial" w:hAnsi="Arial"/>
          <w:sz w:val="24"/>
          <w:rPrChange w:id="2832" w:author="Bohorquez Manrique, German Javier, Enel Colombia" w:date="2020-12-04T09:31:00Z">
            <w:rPr/>
          </w:rPrChange>
        </w:rPr>
        <w:t xml:space="preserve">En el supuesto que las Partes realicen determinadas actividades a través de terceros, que a </w:t>
      </w:r>
      <w:del w:id="2833" w:author="Bohorquez Manrique, German Javier, Enel Colombia" w:date="2020-12-04T09:31:00Z">
        <w:r>
          <w:delText>suvez</w:delText>
        </w:r>
      </w:del>
      <w:ins w:id="2834" w:author="Bohorquez Manrique, German Javier, Enel Colombia" w:date="2020-12-04T09:31:00Z">
        <w:r w:rsidRPr="00910BC0">
          <w:rPr>
            <w:rFonts w:ascii="Arial" w:hAnsi="Arial" w:cs="Arial"/>
            <w:sz w:val="24"/>
            <w:szCs w:val="24"/>
          </w:rPr>
          <w:t>su vez</w:t>
        </w:r>
      </w:ins>
      <w:r w:rsidRPr="00910BC0">
        <w:rPr>
          <w:rFonts w:ascii="Arial" w:hAnsi="Arial"/>
          <w:sz w:val="24"/>
          <w:rPrChange w:id="2835" w:author="Bohorquez Manrique, German Javier, Enel Colombia" w:date="2020-12-04T09:31:00Z">
            <w:rPr/>
          </w:rPrChange>
        </w:rPr>
        <w:t xml:space="preserve"> implique que estos terceros tuviesen que acceder a los datos de carácter personal afectados por este apartado, las Partes se obligan a que, con carácter previo sea </w:t>
      </w:r>
      <w:r w:rsidRPr="00910BC0">
        <w:rPr>
          <w:rFonts w:ascii="Arial" w:hAnsi="Arial"/>
          <w:sz w:val="24"/>
          <w:rPrChange w:id="2836" w:author="Bohorquez Manrique, German Javier, Enel Colombia" w:date="2020-12-04T09:31:00Z">
            <w:rPr/>
          </w:rPrChange>
        </w:rPr>
        <w:lastRenderedPageBreak/>
        <w:t>suscrito con el tercero un Contrato por el que este último acepte expresamente asumir la responsabilidad del tratamiento correcto de los datos de carácter personal a los que acceda, con las mismas previsiones que las contenidas en el presente apartado, así como el cumplimiento de todas aquellas obligaciones derivadas de la normativa de protección de datos.</w:t>
      </w:r>
    </w:p>
    <w:p w14:paraId="752C5FB8" w14:textId="77777777" w:rsidR="00057EFC" w:rsidRPr="00B26204" w:rsidRDefault="00057EFC" w:rsidP="00057EFC">
      <w:pPr>
        <w:pStyle w:val="Prrafodelista"/>
        <w:rPr>
          <w:ins w:id="2837" w:author="Bohorquez Manrique, German Javier, Enel Colombia" w:date="2020-12-04T09:31:00Z"/>
          <w:rFonts w:ascii="Arial" w:hAnsi="Arial" w:cs="Arial"/>
          <w:sz w:val="24"/>
          <w:szCs w:val="24"/>
        </w:rPr>
      </w:pPr>
    </w:p>
    <w:p w14:paraId="426108C9" w14:textId="77777777" w:rsidR="00057EFC" w:rsidRPr="00910BC0" w:rsidRDefault="00057EFC" w:rsidP="00057EFC">
      <w:pPr>
        <w:pStyle w:val="Prrafodelista"/>
        <w:numPr>
          <w:ilvl w:val="0"/>
          <w:numId w:val="31"/>
        </w:numPr>
        <w:spacing w:after="0" w:line="240" w:lineRule="auto"/>
        <w:jc w:val="both"/>
        <w:rPr>
          <w:ins w:id="2838" w:author="Bohorquez Manrique, German Javier, Enel Colombia" w:date="2020-12-04T09:31:00Z"/>
          <w:rFonts w:ascii="Arial" w:hAnsi="Arial" w:cs="Arial"/>
          <w:sz w:val="24"/>
          <w:szCs w:val="24"/>
        </w:rPr>
      </w:pPr>
      <w:r w:rsidRPr="00910BC0">
        <w:rPr>
          <w:rFonts w:ascii="Arial" w:hAnsi="Arial"/>
          <w:sz w:val="24"/>
          <w:rPrChange w:id="2839" w:author="Bohorquez Manrique, German Javier, Enel Colombia" w:date="2020-12-04T09:31:00Z">
            <w:rPr/>
          </w:rPrChange>
        </w:rPr>
        <w:t xml:space="preserve">Las Partes se obligan a mantener indemne a su Contraparte frente a cualquier reclamación </w:t>
      </w:r>
      <w:del w:id="2840" w:author="Bohorquez Manrique, German Javier, Enel Colombia" w:date="2020-12-04T09:31:00Z">
        <w:r>
          <w:delText>quepudiera</w:delText>
        </w:r>
      </w:del>
      <w:ins w:id="2841" w:author="Bohorquez Manrique, German Javier, Enel Colombia" w:date="2020-12-04T09:31:00Z">
        <w:r w:rsidRPr="00910BC0">
          <w:rPr>
            <w:rFonts w:ascii="Arial" w:hAnsi="Arial" w:cs="Arial"/>
            <w:sz w:val="24"/>
            <w:szCs w:val="24"/>
          </w:rPr>
          <w:t>que pudiera</w:t>
        </w:r>
      </w:ins>
      <w:r w:rsidRPr="00910BC0">
        <w:rPr>
          <w:rFonts w:ascii="Arial" w:hAnsi="Arial"/>
          <w:sz w:val="24"/>
          <w:rPrChange w:id="2842" w:author="Bohorquez Manrique, German Javier, Enel Colombia" w:date="2020-12-04T09:31:00Z">
            <w:rPr/>
          </w:rPrChange>
        </w:rPr>
        <w:t xml:space="preserve"> ser interpuesta, en la medida en que dicha reclamación se fundamente en el incumplimiento de la Parte incumplida a lo dispuesto en el presente apartado o en las disposiciones legales que regulan la materia.</w:t>
      </w:r>
      <w:ins w:id="2843" w:author="Bohorquez Manrique, German Javier, Enel Colombia" w:date="2020-12-04T09:31:00Z">
        <w:r w:rsidRPr="00910BC0">
          <w:rPr>
            <w:rFonts w:ascii="Arial" w:hAnsi="Arial" w:cs="Arial"/>
            <w:sz w:val="24"/>
            <w:szCs w:val="24"/>
          </w:rPr>
          <w:t xml:space="preserve"> </w:t>
        </w:r>
      </w:ins>
    </w:p>
    <w:p w14:paraId="1F9AD313" w14:textId="77777777" w:rsidR="00057EFC" w:rsidRPr="00EE56F4" w:rsidRDefault="00057EFC">
      <w:pPr>
        <w:spacing w:after="0" w:line="240" w:lineRule="auto"/>
        <w:contextualSpacing/>
        <w:jc w:val="both"/>
        <w:rPr>
          <w:rFonts w:ascii="Arial" w:hAnsi="Arial"/>
          <w:sz w:val="24"/>
          <w:rPrChange w:id="2844" w:author="Bohorquez Manrique, German Javier, Enel Colombia" w:date="2020-12-04T09:31:00Z">
            <w:rPr/>
          </w:rPrChange>
        </w:rPr>
        <w:pPrChange w:id="2845" w:author="Bohorquez Manrique, German Javier, Enel Colombia" w:date="2020-12-04T09:31:00Z">
          <w:pPr>
            <w:numPr>
              <w:numId w:val="43"/>
            </w:numPr>
            <w:ind w:left="1144"/>
          </w:pPr>
        </w:pPrChange>
      </w:pPr>
    </w:p>
    <w:p w14:paraId="11A04165" w14:textId="77777777" w:rsidR="00057EFC" w:rsidRPr="00EE56F4" w:rsidRDefault="00057EFC">
      <w:pPr>
        <w:spacing w:after="0" w:line="240" w:lineRule="auto"/>
        <w:contextualSpacing/>
        <w:jc w:val="both"/>
        <w:rPr>
          <w:rFonts w:ascii="Arial" w:eastAsia="Arial" w:hAnsi="Arial" w:cs="Arial"/>
          <w:color w:val="000000"/>
          <w:sz w:val="24"/>
          <w:lang w:val="es-419" w:eastAsia="es-419"/>
          <w:rPrChange w:id="2846" w:author="Bohorquez Manrique, German Javier, Enel Colombia" w:date="2020-12-04T09:31:00Z">
            <w:rPr/>
          </w:rPrChange>
        </w:rPr>
        <w:pPrChange w:id="2847" w:author="Bohorquez Manrique, German Javier, Enel Colombia" w:date="2020-12-04T09:31:00Z">
          <w:pPr>
            <w:ind w:left="-5"/>
          </w:pPr>
        </w:pPrChange>
      </w:pPr>
      <w:r w:rsidRPr="00EE56F4">
        <w:rPr>
          <w:rFonts w:ascii="Arial" w:hAnsi="Arial"/>
          <w:b/>
          <w:sz w:val="24"/>
          <w:rPrChange w:id="2848" w:author="Bohorquez Manrique, German Javier, Enel Colombia" w:date="2020-12-04T09:31:00Z">
            <w:rPr/>
          </w:rPrChange>
        </w:rPr>
        <w:t>Parágrafo Primero.</w:t>
      </w:r>
      <w:r w:rsidRPr="00EE56F4">
        <w:rPr>
          <w:rFonts w:ascii="Arial" w:hAnsi="Arial"/>
          <w:sz w:val="24"/>
          <w:rPrChange w:id="2849" w:author="Bohorquez Manrique, German Javier, Enel Colombia" w:date="2020-12-04T09:31:00Z">
            <w:rPr/>
          </w:rPrChange>
        </w:rPr>
        <w:t xml:space="preserve"> Sin perjuicio de lo previsto en el numeral 11) anterior, en el supuesto que Las Partes realicen determinadas actividades a tra</w:t>
      </w:r>
      <w:r w:rsidRPr="00EE56F4">
        <w:rPr>
          <w:sz w:val="24"/>
          <w:rPrChange w:id="2850" w:author="Bohorquez Manrique, German Javier, Enel Colombia" w:date="2020-12-04T09:31:00Z">
            <w:rPr/>
          </w:rPrChange>
        </w:rPr>
        <w:t>vés de terceros, que a su vez implique que estos terceros tuviesen que acceder a los datos de carácter personal afectados por este apartado, La Parte que se encuentre en esta situación se obliga a que, con carácter previo sea suscrito con el tercero un Contrato por el que éste último acepte expresamente asumir la responsabilidad del tratamiento correcto de los datos de carácter personal a los que acceda, con las mismas previsiones que las contenidas en el presente apartado, así como el cumplimiento de todas aquellas obligaciones derivadas de la normativa de protección de datos.</w:t>
      </w:r>
    </w:p>
    <w:p w14:paraId="4BF969BA" w14:textId="77777777" w:rsidR="00057EFC" w:rsidRPr="00EE56F4" w:rsidRDefault="00057EFC" w:rsidP="00057EFC">
      <w:pPr>
        <w:spacing w:after="0" w:line="240" w:lineRule="auto"/>
        <w:contextualSpacing/>
        <w:jc w:val="both"/>
        <w:rPr>
          <w:ins w:id="2851" w:author="Bohorquez Manrique, German Javier, Enel Colombia" w:date="2020-12-04T09:31:00Z"/>
          <w:rFonts w:ascii="Arial" w:eastAsia="Calibri" w:hAnsi="Arial" w:cs="Arial"/>
          <w:sz w:val="24"/>
          <w:szCs w:val="24"/>
        </w:rPr>
      </w:pPr>
    </w:p>
    <w:p w14:paraId="3A59DA97" w14:textId="77777777" w:rsidR="00057EFC" w:rsidRPr="00EE56F4" w:rsidRDefault="00057EFC">
      <w:pPr>
        <w:spacing w:after="0" w:line="240" w:lineRule="auto"/>
        <w:contextualSpacing/>
        <w:jc w:val="both"/>
        <w:rPr>
          <w:rFonts w:ascii="Arial" w:eastAsia="Arial" w:hAnsi="Arial" w:cs="Arial"/>
          <w:color w:val="000000"/>
          <w:sz w:val="24"/>
          <w:lang w:val="es-419" w:eastAsia="es-419"/>
          <w:rPrChange w:id="2852" w:author="Bohorquez Manrique, German Javier, Enel Colombia" w:date="2020-12-04T09:31:00Z">
            <w:rPr/>
          </w:rPrChange>
        </w:rPr>
        <w:pPrChange w:id="2853" w:author="Bohorquez Manrique, German Javier, Enel Colombia" w:date="2020-12-04T09:31:00Z">
          <w:pPr>
            <w:ind w:left="-5"/>
          </w:pPr>
        </w:pPrChange>
      </w:pPr>
      <w:r w:rsidRPr="00EE56F4">
        <w:rPr>
          <w:rFonts w:ascii="Arial" w:hAnsi="Arial"/>
          <w:b/>
          <w:sz w:val="24"/>
          <w:rPrChange w:id="2854" w:author="Bohorquez Manrique, German Javier, Enel Colombia" w:date="2020-12-04T09:31:00Z">
            <w:rPr/>
          </w:rPrChange>
        </w:rPr>
        <w:t>Parágrafo Segundo</w:t>
      </w:r>
      <w:r w:rsidRPr="00EE56F4">
        <w:rPr>
          <w:rFonts w:ascii="Arial" w:hAnsi="Arial"/>
          <w:sz w:val="24"/>
          <w:rPrChange w:id="2855" w:author="Bohorquez Manrique, German Javier, Enel Colombia" w:date="2020-12-04T09:31:00Z">
            <w:rPr/>
          </w:rPrChange>
        </w:rPr>
        <w:t>. Las Partes se obli</w:t>
      </w:r>
      <w:r w:rsidRPr="00EE56F4">
        <w:rPr>
          <w:sz w:val="24"/>
          <w:rPrChange w:id="2856" w:author="Bohorquez Manrique, German Javier, Enel Colombia" w:date="2020-12-04T09:31:00Z">
            <w:rPr/>
          </w:rPrChange>
        </w:rPr>
        <w:t>gan a mantener indemne a su Contraparte frente a cualquier reclamación que pudiera ser interpuesta, en la medida en que dicha reclamación se fundamente en el incumplimiento de una de las Partes a lo dispuesto en el presente apartado y/ o en las disposiciones legales que regulan la materia.</w:t>
      </w:r>
    </w:p>
    <w:p w14:paraId="24239A6A" w14:textId="77777777" w:rsidR="00057EFC" w:rsidRPr="00EE56F4" w:rsidRDefault="00057EFC" w:rsidP="00057EFC">
      <w:pPr>
        <w:spacing w:after="0" w:line="240" w:lineRule="auto"/>
        <w:contextualSpacing/>
        <w:jc w:val="both"/>
        <w:rPr>
          <w:ins w:id="2857" w:author="Bohorquez Manrique, German Javier, Enel Colombia" w:date="2020-12-04T09:31:00Z"/>
          <w:rFonts w:ascii="Arial" w:eastAsia="Calibri" w:hAnsi="Arial" w:cs="Arial"/>
          <w:sz w:val="24"/>
          <w:szCs w:val="24"/>
        </w:rPr>
      </w:pPr>
    </w:p>
    <w:p w14:paraId="04E799E5" w14:textId="77777777" w:rsidR="00057EFC" w:rsidRPr="00EE56F4" w:rsidRDefault="00057EFC">
      <w:pPr>
        <w:spacing w:after="0" w:line="240" w:lineRule="auto"/>
        <w:contextualSpacing/>
        <w:jc w:val="both"/>
        <w:rPr>
          <w:rFonts w:ascii="Arial" w:eastAsia="Arial" w:hAnsi="Arial" w:cs="Arial"/>
          <w:color w:val="000000"/>
          <w:sz w:val="24"/>
          <w:lang w:val="es-419" w:eastAsia="es-419"/>
          <w:rPrChange w:id="2858" w:author="Bohorquez Manrique, German Javier, Enel Colombia" w:date="2020-12-04T09:31:00Z">
            <w:rPr/>
          </w:rPrChange>
        </w:rPr>
        <w:pPrChange w:id="2859" w:author="Bohorquez Manrique, German Javier, Enel Colombia" w:date="2020-12-04T09:31:00Z">
          <w:pPr>
            <w:ind w:left="-5"/>
          </w:pPr>
        </w:pPrChange>
      </w:pPr>
      <w:r w:rsidRPr="00EE56F4">
        <w:rPr>
          <w:rFonts w:ascii="Arial" w:hAnsi="Arial"/>
          <w:b/>
          <w:sz w:val="24"/>
          <w:rPrChange w:id="2860" w:author="Bohorquez Manrique, German Javier, Enel Colombia" w:date="2020-12-04T09:31:00Z">
            <w:rPr/>
          </w:rPrChange>
        </w:rPr>
        <w:t>Parágrafo Tercero.</w:t>
      </w:r>
      <w:r w:rsidRPr="00EE56F4">
        <w:rPr>
          <w:rFonts w:ascii="Arial" w:hAnsi="Arial"/>
          <w:sz w:val="24"/>
          <w:rPrChange w:id="2861" w:author="Bohorquez Manrique, German Javier, Enel Colombia" w:date="2020-12-04T09:31:00Z">
            <w:rPr/>
          </w:rPrChange>
        </w:rPr>
        <w:t xml:space="preserve"> </w:t>
      </w:r>
      <w:r w:rsidRPr="00AC6A89">
        <w:rPr>
          <w:rFonts w:ascii="Arial" w:hAnsi="Arial"/>
          <w:sz w:val="24"/>
          <w:rPrChange w:id="2862" w:author="Bohorquez Manrique, German Javier, Enel Colombia" w:date="2020-12-04T09:31:00Z">
            <w:rPr/>
          </w:rPrChange>
        </w:rPr>
        <w:t xml:space="preserve">Si se incumplen estas obligaciones, la </w:t>
      </w:r>
      <w:r w:rsidRPr="00AC6A89">
        <w:rPr>
          <w:sz w:val="24"/>
          <w:rPrChange w:id="2863" w:author="Bohorquez Manrique, German Javier, Enel Colombia" w:date="2020-12-04T09:31:00Z">
            <w:rPr/>
          </w:rPrChange>
        </w:rPr>
        <w:t>Parte</w:t>
      </w:r>
      <w:del w:id="2864" w:author="Bohorquez Manrique, German Javier, Enel Colombia" w:date="2020-12-04T09:31:00Z">
        <w:r>
          <w:delText xml:space="preserve"> </w:delText>
        </w:r>
      </w:del>
      <w:r w:rsidRPr="00AC6A89">
        <w:rPr>
          <w:rFonts w:ascii="Arial" w:hAnsi="Arial"/>
          <w:sz w:val="24"/>
          <w:rPrChange w:id="2865" w:author="Bohorquez Manrique, German Javier, Enel Colombia" w:date="2020-12-04T09:31:00Z">
            <w:rPr/>
          </w:rPrChange>
        </w:rPr>
        <w:t xml:space="preserve"> cumplida</w:t>
      </w:r>
      <w:r w:rsidRPr="00AC6A89">
        <w:rPr>
          <w:sz w:val="24"/>
          <w:rPrChange w:id="2866" w:author="Bohorquez Manrique, German Javier, Enel Colombia" w:date="2020-12-04T09:31:00Z">
            <w:rPr/>
          </w:rPrChange>
        </w:rPr>
        <w:t xml:space="preserve">  se reserva el derecho a resolver el Contrato  sin que haya lugar a su cargo de ningún tipo de indemnización por daños /o perjuicios, y podrá  requerir a su Contraparte el pago de una indemnización por los daños causados.</w:t>
      </w:r>
    </w:p>
    <w:p w14:paraId="4407A14F" w14:textId="77777777" w:rsidR="00057EFC" w:rsidRPr="00EE56F4" w:rsidRDefault="00057EFC" w:rsidP="00057EFC">
      <w:pPr>
        <w:spacing w:after="0" w:line="240" w:lineRule="auto"/>
        <w:contextualSpacing/>
        <w:jc w:val="both"/>
        <w:rPr>
          <w:ins w:id="2867" w:author="Bohorquez Manrique, German Javier, Enel Colombia" w:date="2020-12-04T09:31:00Z"/>
          <w:rFonts w:ascii="Arial" w:eastAsia="Calibri" w:hAnsi="Arial" w:cs="Arial"/>
          <w:sz w:val="24"/>
          <w:szCs w:val="24"/>
        </w:rPr>
      </w:pPr>
      <w:del w:id="2868" w:author="Bohorquez Manrique, German Javier, Enel Colombia" w:date="2020-12-04T09:31:00Z">
        <w:r>
          <w:rPr>
            <w:rFonts w:ascii="Arial" w:eastAsia="Arial" w:hAnsi="Arial" w:cs="Arial"/>
            <w:b/>
          </w:rPr>
          <w:delText xml:space="preserve">30. </w:delText>
        </w:r>
      </w:del>
    </w:p>
    <w:p w14:paraId="73C43999" w14:textId="77777777" w:rsidR="00057EFC" w:rsidRDefault="00057EFC" w:rsidP="00057EFC">
      <w:pPr>
        <w:pStyle w:val="Prrafodelista"/>
        <w:numPr>
          <w:ilvl w:val="0"/>
          <w:numId w:val="8"/>
        </w:numPr>
        <w:spacing w:after="0" w:line="240" w:lineRule="auto"/>
        <w:ind w:left="0" w:firstLine="567"/>
        <w:jc w:val="both"/>
        <w:rPr>
          <w:ins w:id="2869" w:author="Bohorquez Manrique, German Javier, Enel Colombia" w:date="2020-12-04T09:31:00Z"/>
          <w:rFonts w:ascii="Arial" w:hAnsi="Arial" w:cs="Arial"/>
          <w:b/>
          <w:bCs/>
          <w:sz w:val="24"/>
          <w:szCs w:val="24"/>
        </w:rPr>
      </w:pPr>
      <w:r w:rsidRPr="00EE56F4">
        <w:rPr>
          <w:rFonts w:ascii="Arial" w:hAnsi="Arial"/>
          <w:b/>
          <w:sz w:val="24"/>
          <w:rPrChange w:id="2870" w:author="Bohorquez Manrique, German Javier, Enel Colombia" w:date="2020-12-04T09:31:00Z">
            <w:rPr>
              <w:b/>
            </w:rPr>
          </w:rPrChange>
        </w:rPr>
        <w:t>Protección del Medio Ambiente.</w:t>
      </w:r>
      <w:ins w:id="2871" w:author="Bohorquez Manrique, German Javier, Enel Colombia" w:date="2020-12-04T09:31:00Z">
        <w:r w:rsidRPr="00EE56F4">
          <w:rPr>
            <w:rFonts w:ascii="Arial" w:hAnsi="Arial" w:cs="Arial"/>
            <w:b/>
            <w:bCs/>
            <w:sz w:val="24"/>
            <w:szCs w:val="24"/>
          </w:rPr>
          <w:t xml:space="preserve"> </w:t>
        </w:r>
      </w:ins>
    </w:p>
    <w:p w14:paraId="49E2A3FC" w14:textId="77777777" w:rsidR="00057EFC" w:rsidRDefault="00057EFC">
      <w:pPr>
        <w:spacing w:after="0" w:line="240" w:lineRule="auto"/>
        <w:jc w:val="both"/>
        <w:rPr>
          <w:rFonts w:ascii="Arial" w:hAnsi="Arial"/>
          <w:sz w:val="24"/>
          <w:rPrChange w:id="2872" w:author="Bohorquez Manrique, German Javier, Enel Colombia" w:date="2020-12-04T09:31:00Z">
            <w:rPr/>
          </w:rPrChange>
        </w:rPr>
        <w:pPrChange w:id="2873" w:author="Bohorquez Manrique, German Javier, Enel Colombia" w:date="2020-12-04T09:31:00Z">
          <w:pPr>
            <w:spacing w:after="311" w:line="265" w:lineRule="auto"/>
            <w:ind w:left="-5" w:right="13"/>
          </w:pPr>
        </w:pPrChange>
      </w:pPr>
    </w:p>
    <w:p w14:paraId="16B9C8B3" w14:textId="77777777" w:rsidR="00057EFC" w:rsidRPr="00DC2A40" w:rsidRDefault="00057EFC">
      <w:pPr>
        <w:spacing w:after="0" w:line="240" w:lineRule="auto"/>
        <w:jc w:val="both"/>
        <w:rPr>
          <w:rFonts w:ascii="Arial" w:eastAsia="Arial" w:hAnsi="Arial" w:cs="Arial"/>
          <w:color w:val="000000"/>
          <w:sz w:val="24"/>
          <w:lang w:val="es-419" w:eastAsia="es-419"/>
          <w:rPrChange w:id="2874" w:author="Bohorquez Manrique, German Javier, Enel Colombia" w:date="2020-12-04T09:31:00Z">
            <w:rPr/>
          </w:rPrChange>
        </w:rPr>
        <w:pPrChange w:id="2875" w:author="Bohorquez Manrique, German Javier, Enel Colombia" w:date="2020-12-04T09:31:00Z">
          <w:pPr>
            <w:ind w:left="-5"/>
          </w:pPr>
        </w:pPrChange>
      </w:pPr>
      <w:r w:rsidRPr="00AC6A89">
        <w:rPr>
          <w:rFonts w:ascii="Arial" w:hAnsi="Arial"/>
          <w:sz w:val="24"/>
          <w:rPrChange w:id="2876" w:author="Bohorquez Manrique, German Javier, Enel Colombia" w:date="2020-12-04T09:31:00Z">
            <w:rPr/>
          </w:rPrChange>
        </w:rPr>
        <w:t>EL DESTINATARIO se compromete a adoptar las medidas adecuadas para garantizar el cumplimiento de las obligaciones medioambientales requeridas por la legislación vigente y que guarden relación con el Contrato Consensual que surja de la aceptación de la OFE</w:t>
      </w:r>
      <w:r w:rsidRPr="00AC6A89">
        <w:rPr>
          <w:sz w:val="24"/>
          <w:rPrChange w:id="2877" w:author="Bohorquez Manrique, German Javier, Enel Colombia" w:date="2020-12-04T09:31:00Z">
            <w:rPr/>
          </w:rPrChange>
        </w:rPr>
        <w:t>RTA MERCANTIL o estén relacionadas con la ejecución de su Objeto.</w:t>
      </w:r>
    </w:p>
    <w:p w14:paraId="70553FCF" w14:textId="77777777" w:rsidR="00057EFC" w:rsidRDefault="00057EFC" w:rsidP="00057EFC">
      <w:pPr>
        <w:spacing w:after="0" w:line="240" w:lineRule="auto"/>
        <w:rPr>
          <w:ins w:id="2878" w:author="Bohorquez Manrique, German Javier, Enel Colombia" w:date="2020-12-04T09:31:00Z"/>
          <w:rFonts w:ascii="Arial" w:eastAsia="Times New Roman" w:hAnsi="Arial" w:cs="Arial"/>
          <w:b/>
          <w:bCs/>
          <w:sz w:val="24"/>
          <w:szCs w:val="24"/>
          <w:lang w:val="es-MX" w:eastAsia="es-MX"/>
        </w:rPr>
      </w:pPr>
      <w:del w:id="2879" w:author="Bohorquez Manrique, German Javier, Enel Colombia" w:date="2020-12-04T09:31:00Z">
        <w:r>
          <w:delText>31.</w:delText>
        </w:r>
      </w:del>
    </w:p>
    <w:p w14:paraId="117DDEAA" w14:textId="77777777" w:rsidR="00057EFC" w:rsidRPr="00DC2A40" w:rsidRDefault="00057EFC" w:rsidP="00057EFC">
      <w:pPr>
        <w:spacing w:after="0" w:line="240" w:lineRule="auto"/>
        <w:jc w:val="both"/>
        <w:rPr>
          <w:ins w:id="2880" w:author="Bohorquez Manrique, German Javier, Enel Colombia" w:date="2020-12-04T09:31:00Z"/>
          <w:rFonts w:ascii="Arial" w:hAnsi="Arial" w:cs="Arial"/>
          <w:b/>
          <w:bCs/>
          <w:sz w:val="24"/>
          <w:szCs w:val="24"/>
        </w:rPr>
      </w:pPr>
    </w:p>
    <w:p w14:paraId="24D3D9FB" w14:textId="77777777" w:rsidR="00057EFC" w:rsidRPr="00DC2A40" w:rsidRDefault="00057EFC">
      <w:pPr>
        <w:pStyle w:val="Prrafodelista"/>
        <w:numPr>
          <w:ilvl w:val="0"/>
          <w:numId w:val="8"/>
        </w:numPr>
        <w:spacing w:after="0" w:line="240" w:lineRule="auto"/>
        <w:jc w:val="both"/>
        <w:rPr>
          <w:sz w:val="24"/>
          <w:rPrChange w:id="2881" w:author="Bohorquez Manrique, German Javier, Enel Colombia" w:date="2020-12-04T09:31:00Z">
            <w:rPr/>
          </w:rPrChange>
        </w:rPr>
        <w:pPrChange w:id="2882" w:author="Bohorquez Manrique, German Javier, Enel Colombia" w:date="2020-12-04T09:31:00Z">
          <w:pPr>
            <w:pStyle w:val="Ttulo1"/>
            <w:ind w:left="-5" w:right="13"/>
          </w:pPr>
        </w:pPrChange>
      </w:pPr>
      <w:r w:rsidRPr="00DC2A40">
        <w:rPr>
          <w:rFonts w:ascii="Arial" w:hAnsi="Arial"/>
          <w:b/>
          <w:sz w:val="24"/>
          <w:rPrChange w:id="2883" w:author="Bohorquez Manrique, German Javier, Enel Colombia" w:date="2020-12-04T09:31:00Z">
            <w:rPr>
              <w:b w:val="0"/>
            </w:rPr>
          </w:rPrChange>
        </w:rPr>
        <w:t xml:space="preserve"> Propiedad Intelectual</w:t>
      </w:r>
      <w:ins w:id="2884" w:author="Bohorquez Manrique, German Javier, Enel Colombia" w:date="2020-12-04T09:31:00Z">
        <w:r w:rsidRPr="00DC2A40">
          <w:rPr>
            <w:rFonts w:ascii="Arial" w:eastAsia="Times New Roman" w:hAnsi="Arial" w:cs="Arial"/>
            <w:b/>
            <w:sz w:val="24"/>
            <w:szCs w:val="24"/>
            <w:lang w:eastAsia="es-ES"/>
          </w:rPr>
          <w:t xml:space="preserve">. </w:t>
        </w:r>
      </w:ins>
    </w:p>
    <w:p w14:paraId="6E5E2AD4" w14:textId="77777777" w:rsidR="00057EFC" w:rsidRPr="00DC2A40" w:rsidRDefault="00057EFC" w:rsidP="00057EFC">
      <w:pPr>
        <w:spacing w:after="0" w:line="240" w:lineRule="auto"/>
        <w:ind w:left="284" w:right="113"/>
        <w:jc w:val="both"/>
        <w:rPr>
          <w:ins w:id="2885" w:author="Bohorquez Manrique, German Javier, Enel Colombia" w:date="2020-12-04T09:31:00Z"/>
          <w:rFonts w:ascii="Arial" w:eastAsia="Times New Roman" w:hAnsi="Arial" w:cs="Arial"/>
          <w:sz w:val="24"/>
          <w:szCs w:val="24"/>
          <w:lang w:eastAsia="es-ES"/>
        </w:rPr>
      </w:pPr>
    </w:p>
    <w:p w14:paraId="2D9DED25" w14:textId="77777777" w:rsidR="00057EFC" w:rsidRPr="00DC2A40" w:rsidRDefault="00057EFC">
      <w:pPr>
        <w:spacing w:after="0" w:line="240" w:lineRule="auto"/>
        <w:ind w:right="113"/>
        <w:jc w:val="both"/>
        <w:rPr>
          <w:rFonts w:ascii="Arial" w:eastAsia="Arial" w:hAnsi="Arial" w:cs="Arial"/>
          <w:color w:val="000000"/>
          <w:sz w:val="24"/>
          <w:lang w:val="es-419" w:eastAsia="es-419"/>
          <w:rPrChange w:id="2886" w:author="Bohorquez Manrique, German Javier, Enel Colombia" w:date="2020-12-04T09:31:00Z">
            <w:rPr/>
          </w:rPrChange>
        </w:rPr>
        <w:pPrChange w:id="2887" w:author="Bohorquez Manrique, German Javier, Enel Colombia" w:date="2020-12-04T09:31:00Z">
          <w:pPr>
            <w:ind w:left="-5"/>
          </w:pPr>
        </w:pPrChange>
      </w:pPr>
      <w:r w:rsidRPr="00DC2A40">
        <w:rPr>
          <w:rFonts w:ascii="Arial" w:hAnsi="Arial"/>
          <w:sz w:val="24"/>
          <w:rPrChange w:id="2888" w:author="Bohorquez Manrique, German Javier, Enel Colombia" w:date="2020-12-04T09:31:00Z">
            <w:rPr/>
          </w:rPrChange>
        </w:rPr>
        <w:lastRenderedPageBreak/>
        <w:t>El Aceptante de la Oferta o</w:t>
      </w:r>
      <w:r w:rsidRPr="00DC2A40">
        <w:rPr>
          <w:sz w:val="24"/>
          <w:rPrChange w:id="2889" w:author="Bohorquez Manrique, German Javier, Enel Colombia" w:date="2020-12-04T09:31:00Z">
            <w:rPr/>
          </w:rPrChange>
        </w:rPr>
        <w:t xml:space="preserve"> Suscriptor del Contrato garantizará a ENEL-EMGESA, en todo momento y mediante documentación que así lo pruebe, el uso legítimo y sin afección a terceros de las </w:t>
      </w:r>
      <w:del w:id="2890" w:author="Bohorquez Manrique, German Javier, Enel Colombia" w:date="2020-12-04T09:31:00Z">
        <w:r>
          <w:delText xml:space="preserve"> </w:delText>
        </w:r>
      </w:del>
      <w:r w:rsidRPr="00DC2A40">
        <w:rPr>
          <w:rFonts w:ascii="Arial" w:hAnsi="Arial"/>
          <w:sz w:val="24"/>
          <w:rPrChange w:id="2891" w:author="Bohorquez Manrique, German Javier, Enel Colombia" w:date="2020-12-04T09:31:00Z">
            <w:rPr/>
          </w:rPrChange>
        </w:rPr>
        <w:t>ma</w:t>
      </w:r>
      <w:r w:rsidRPr="00DC2A40">
        <w:rPr>
          <w:sz w:val="24"/>
          <w:rPrChange w:id="2892" w:author="Bohorquez Manrique, German Javier, Enel Colombia" w:date="2020-12-04T09:31:00Z">
            <w:rPr/>
          </w:rPrChange>
        </w:rPr>
        <w:t>rcas registradas, patentes, modelos de utilidad, diseños industriales o de las licencias sobre dichos derechos, así como de la licencia que se considere necesaria para llevar a cabo actividades empresariales cuando aquellas requieran autorización especial para el desarrollo de los servicios contratados.</w:t>
      </w:r>
    </w:p>
    <w:p w14:paraId="1E9F6E19" w14:textId="77777777" w:rsidR="00057EFC" w:rsidRPr="00DC2A40" w:rsidRDefault="00057EFC" w:rsidP="00057EFC">
      <w:pPr>
        <w:spacing w:after="0" w:line="240" w:lineRule="auto"/>
        <w:ind w:left="284" w:right="113"/>
        <w:jc w:val="both"/>
        <w:rPr>
          <w:ins w:id="2893" w:author="Bohorquez Manrique, German Javier, Enel Colombia" w:date="2020-12-04T09:31:00Z"/>
          <w:rFonts w:ascii="Arial" w:eastAsia="Times New Roman" w:hAnsi="Arial" w:cs="Arial"/>
          <w:sz w:val="24"/>
          <w:szCs w:val="24"/>
          <w:lang w:eastAsia="es-ES"/>
        </w:rPr>
      </w:pPr>
      <w:ins w:id="2894" w:author="Bohorquez Manrique, German Javier, Enel Colombia" w:date="2020-12-04T09:31:00Z">
        <w:r w:rsidRPr="00DC2A40">
          <w:rPr>
            <w:rFonts w:ascii="Arial" w:eastAsia="Times New Roman" w:hAnsi="Arial" w:cs="Arial"/>
            <w:sz w:val="24"/>
            <w:szCs w:val="24"/>
            <w:lang w:eastAsia="es-ES"/>
          </w:rPr>
          <w:t xml:space="preserve"> </w:t>
        </w:r>
      </w:ins>
    </w:p>
    <w:p w14:paraId="654F7DC3" w14:textId="77777777" w:rsidR="00057EFC" w:rsidRPr="00DC2A40" w:rsidRDefault="00057EFC">
      <w:pPr>
        <w:spacing w:after="0" w:line="240" w:lineRule="auto"/>
        <w:ind w:right="113"/>
        <w:jc w:val="both"/>
        <w:rPr>
          <w:rFonts w:ascii="Arial" w:eastAsia="Arial" w:hAnsi="Arial" w:cs="Arial"/>
          <w:color w:val="000000"/>
          <w:sz w:val="24"/>
          <w:lang w:val="es-419" w:eastAsia="es-419"/>
          <w:rPrChange w:id="2895" w:author="Bohorquez Manrique, German Javier, Enel Colombia" w:date="2020-12-04T09:31:00Z">
            <w:rPr/>
          </w:rPrChange>
        </w:rPr>
        <w:pPrChange w:id="2896" w:author="Bohorquez Manrique, German Javier, Enel Colombia" w:date="2020-12-04T09:31:00Z">
          <w:pPr>
            <w:ind w:left="-5"/>
          </w:pPr>
        </w:pPrChange>
      </w:pPr>
      <w:r w:rsidRPr="00DC2A40">
        <w:rPr>
          <w:rFonts w:ascii="Arial" w:hAnsi="Arial"/>
          <w:sz w:val="24"/>
          <w:rPrChange w:id="2897" w:author="Bohorquez Manrique, German Javier, Enel Colombia" w:date="2020-12-04T09:31:00Z">
            <w:rPr/>
          </w:rPrChange>
        </w:rPr>
        <w:t>La Partes acuerdan que los productos, muestras o especificaciones técnicas que se entreguen entre ellas con el propósito de  ejecutar el Contrato: (i) no podrán ser copiados, reproducidos, procesados, trad</w:t>
      </w:r>
      <w:r w:rsidRPr="00DC2A40">
        <w:rPr>
          <w:sz w:val="24"/>
          <w:rPrChange w:id="2898" w:author="Bohorquez Manrique, German Javier, Enel Colombia" w:date="2020-12-04T09:31:00Z">
            <w:rPr/>
          </w:rPrChange>
        </w:rPr>
        <w:t xml:space="preserve">ucidos, modificados, adaptados, desarrollados, descompilados, desmantelados, sometidos a operaciones de ingeniería inversa (o, en todo caso, sometidos a operaciones con objeto de extraer los códigos fuente) </w:t>
      </w:r>
      <w:del w:id="2899" w:author="Bohorquez Manrique, German Javier, Enel Colombia" w:date="2020-12-04T09:31:00Z">
        <w:r>
          <w:delText>-</w:delText>
        </w:r>
      </w:del>
      <w:ins w:id="2900" w:author="Bohorquez Manrique, German Javier, Enel Colombia" w:date="2020-12-04T09:31:00Z">
        <w:r w:rsidRPr="00DC2A40">
          <w:rPr>
            <w:rFonts w:ascii="Arial" w:eastAsia="Times New Roman" w:hAnsi="Arial" w:cs="Arial"/>
            <w:sz w:val="24"/>
            <w:szCs w:val="24"/>
            <w:lang w:eastAsia="es-ES"/>
          </w:rPr>
          <w:t>–</w:t>
        </w:r>
      </w:ins>
      <w:r w:rsidRPr="00DC2A40">
        <w:rPr>
          <w:rFonts w:ascii="Arial" w:hAnsi="Arial"/>
          <w:sz w:val="24"/>
          <w:rPrChange w:id="2901" w:author="Bohorquez Manrique, German Javier, Enel Colombia" w:date="2020-12-04T09:31:00Z">
            <w:rPr/>
          </w:rPrChange>
        </w:rPr>
        <w:t xml:space="preserve"> total o parcialmente </w:t>
      </w:r>
      <w:del w:id="2902" w:author="Bohorquez Manrique, German Javier, Enel Colombia" w:date="2020-12-04T09:31:00Z">
        <w:r>
          <w:delText>-</w:delText>
        </w:r>
      </w:del>
      <w:ins w:id="2903" w:author="Bohorquez Manrique, German Javier, Enel Colombia" w:date="2020-12-04T09:31:00Z">
        <w:r w:rsidRPr="00DC2A40">
          <w:rPr>
            <w:rFonts w:ascii="Arial" w:eastAsia="Times New Roman" w:hAnsi="Arial" w:cs="Arial"/>
            <w:sz w:val="24"/>
            <w:szCs w:val="24"/>
            <w:lang w:eastAsia="es-ES"/>
          </w:rPr>
          <w:t>–</w:t>
        </w:r>
      </w:ins>
      <w:r w:rsidRPr="00DC2A40">
        <w:rPr>
          <w:rFonts w:ascii="Arial" w:hAnsi="Arial"/>
          <w:sz w:val="24"/>
          <w:rPrChange w:id="2904" w:author="Bohorquez Manrique, German Javier, Enel Colombia" w:date="2020-12-04T09:31:00Z">
            <w:rPr/>
          </w:rPrChange>
        </w:rPr>
        <w:t xml:space="preserve">  y que (ii) garantizar</w:t>
      </w:r>
      <w:r w:rsidRPr="00DC2A40">
        <w:rPr>
          <w:sz w:val="24"/>
          <w:rPrChange w:id="2905" w:author="Bohorquez Manrique, German Javier, Enel Colombia" w:date="2020-12-04T09:31:00Z">
            <w:rPr/>
          </w:rPrChange>
        </w:rPr>
        <w:t>án que las prohibiciones anteriormente mencionadas serán  respetadas también por las personas autorizadas involucradas o con posibilidad de estarlo en el desarrollo del Contrato.</w:t>
      </w:r>
    </w:p>
    <w:p w14:paraId="35988306" w14:textId="77777777" w:rsidR="00057EFC" w:rsidRPr="00DC2A40" w:rsidRDefault="00057EFC" w:rsidP="00057EFC">
      <w:pPr>
        <w:spacing w:after="0" w:line="240" w:lineRule="auto"/>
        <w:ind w:right="113"/>
        <w:jc w:val="both"/>
        <w:rPr>
          <w:ins w:id="2906" w:author="Bohorquez Manrique, German Javier, Enel Colombia" w:date="2020-12-04T09:31:00Z"/>
          <w:rFonts w:ascii="Arial" w:eastAsia="Times New Roman" w:hAnsi="Arial" w:cs="Arial"/>
          <w:sz w:val="24"/>
          <w:szCs w:val="24"/>
          <w:lang w:eastAsia="es-ES"/>
        </w:rPr>
      </w:pPr>
    </w:p>
    <w:p w14:paraId="36E74736" w14:textId="77777777" w:rsidR="00057EFC" w:rsidRPr="00DC2A40" w:rsidRDefault="00057EFC">
      <w:pPr>
        <w:spacing w:after="0" w:line="240" w:lineRule="auto"/>
        <w:ind w:right="113"/>
        <w:jc w:val="both"/>
        <w:rPr>
          <w:rFonts w:ascii="Arial" w:eastAsia="Arial" w:hAnsi="Arial" w:cs="Arial"/>
          <w:color w:val="000000"/>
          <w:sz w:val="24"/>
          <w:lang w:val="es-419" w:eastAsia="es-419"/>
          <w:rPrChange w:id="2907" w:author="Bohorquez Manrique, German Javier, Enel Colombia" w:date="2020-12-04T09:31:00Z">
            <w:rPr/>
          </w:rPrChange>
        </w:rPr>
        <w:pPrChange w:id="2908" w:author="Bohorquez Manrique, German Javier, Enel Colombia" w:date="2020-12-04T09:31:00Z">
          <w:pPr>
            <w:ind w:left="-5"/>
          </w:pPr>
        </w:pPrChange>
      </w:pPr>
      <w:r w:rsidRPr="00DC2A40">
        <w:rPr>
          <w:rFonts w:ascii="Arial" w:hAnsi="Arial"/>
          <w:sz w:val="24"/>
          <w:rPrChange w:id="2909" w:author="Bohorquez Manrique, German Javier, Enel Colombia" w:date="2020-12-04T09:31:00Z">
            <w:rPr/>
          </w:rPrChange>
        </w:rPr>
        <w:t xml:space="preserve">La Parte aportante libera a la otra Parte de cualquier responsabilidad relativa </w:t>
      </w:r>
      <w:r w:rsidRPr="00DC2A40">
        <w:rPr>
          <w:sz w:val="24"/>
          <w:rPrChange w:id="2910" w:author="Bohorquez Manrique, German Javier, Enel Colombia" w:date="2020-12-04T09:31:00Z">
            <w:rPr/>
          </w:rPrChange>
        </w:rPr>
        <w:t>a</w:t>
      </w:r>
      <w:del w:id="2911" w:author="Bohorquez Manrique, German Javier, Enel Colombia" w:date="2020-12-04T09:31:00Z">
        <w:r>
          <w:delText xml:space="preserve"> </w:delText>
        </w:r>
      </w:del>
      <w:r w:rsidRPr="00DC2A40">
        <w:rPr>
          <w:rFonts w:ascii="Arial" w:hAnsi="Arial"/>
          <w:sz w:val="24"/>
          <w:rPrChange w:id="2912" w:author="Bohorquez Manrique, German Javier, Enel Colombia" w:date="2020-12-04T09:31:00Z">
            <w:rPr/>
          </w:rPrChange>
        </w:rPr>
        <w:t xml:space="preserve"> infracciones</w:t>
      </w:r>
      <w:r w:rsidRPr="00DC2A40">
        <w:rPr>
          <w:sz w:val="24"/>
          <w:rPrChange w:id="2913" w:author="Bohorquez Manrique, German Javier, Enel Colombia" w:date="2020-12-04T09:31:00Z">
            <w:rPr/>
          </w:rPrChange>
        </w:rPr>
        <w:t xml:space="preserve"> de los derechos de propiedad intelectual que puedan producirse por su causa y se compromete a hacer todo lo necesario para mantenerla libre de daño en relación con cualquier reclamación o demanda que se interponga en contra de ella, así como a </w:t>
      </w:r>
      <w:del w:id="2914" w:author="Bohorquez Manrique, German Javier, Enel Colombia" w:date="2020-12-04T09:31:00Z">
        <w:r>
          <w:delText xml:space="preserve"> </w:delText>
        </w:r>
      </w:del>
      <w:r w:rsidRPr="00DC2A40">
        <w:rPr>
          <w:rFonts w:ascii="Arial" w:hAnsi="Arial"/>
          <w:sz w:val="24"/>
          <w:rPrChange w:id="2915" w:author="Bohorquez Manrique, German Javier, Enel Colombia" w:date="2020-12-04T09:31:00Z">
            <w:rPr/>
          </w:rPrChange>
        </w:rPr>
        <w:t>indemnizarla</w:t>
      </w:r>
      <w:r w:rsidRPr="00DC2A40">
        <w:rPr>
          <w:sz w:val="24"/>
          <w:rPrChange w:id="2916" w:author="Bohorquez Manrique, German Javier, Enel Colombia" w:date="2020-12-04T09:31:00Z">
            <w:rPr/>
          </w:rPrChange>
        </w:rPr>
        <w:t xml:space="preserve"> por todas las pérdidas o daños que, de forma directa o indirecta, se deriven de </w:t>
      </w:r>
      <w:del w:id="2917" w:author="Bohorquez Manrique, German Javier, Enel Colombia" w:date="2020-12-04T09:31:00Z">
        <w:r>
          <w:delText xml:space="preserve"> </w:delText>
        </w:r>
      </w:del>
      <w:r w:rsidRPr="00DC2A40">
        <w:rPr>
          <w:rFonts w:ascii="Arial" w:hAnsi="Arial"/>
          <w:sz w:val="24"/>
          <w:rPrChange w:id="2918" w:author="Bohorquez Manrique, German Javier, Enel Colombia" w:date="2020-12-04T09:31:00Z">
            <w:rPr/>
          </w:rPrChange>
        </w:rPr>
        <w:t>las</w:t>
      </w:r>
      <w:r w:rsidRPr="00DC2A40">
        <w:rPr>
          <w:sz w:val="24"/>
          <w:rPrChange w:id="2919" w:author="Bohorquez Manrique, German Javier, Enel Colombia" w:date="2020-12-04T09:31:00Z">
            <w:rPr/>
          </w:rPrChange>
        </w:rPr>
        <w:t xml:space="preserve"> demandas o</w:t>
      </w:r>
      <w:del w:id="2920" w:author="Bohorquez Manrique, German Javier, Enel Colombia" w:date="2020-12-04T09:31:00Z">
        <w:r>
          <w:delText xml:space="preserve"> </w:delText>
        </w:r>
      </w:del>
      <w:r w:rsidRPr="00DC2A40">
        <w:rPr>
          <w:rFonts w:ascii="Arial" w:hAnsi="Arial"/>
          <w:sz w:val="24"/>
          <w:rPrChange w:id="2921" w:author="Bohorquez Manrique, German Javier, Enel Colombia" w:date="2020-12-04T09:31:00Z">
            <w:rPr/>
          </w:rPrChange>
        </w:rPr>
        <w:t xml:space="preserve"> citaciones</w:t>
      </w:r>
      <w:r w:rsidRPr="00DC2A40">
        <w:rPr>
          <w:sz w:val="24"/>
          <w:rPrChange w:id="2922" w:author="Bohorquez Manrique, German Javier, Enel Colombia" w:date="2020-12-04T09:31:00Z">
            <w:rPr/>
          </w:rPrChange>
        </w:rPr>
        <w:t xml:space="preserve"> interpuestas.</w:t>
      </w:r>
    </w:p>
    <w:p w14:paraId="61A3A7C6" w14:textId="77777777" w:rsidR="00057EFC" w:rsidRPr="00DC2A40" w:rsidRDefault="00057EFC" w:rsidP="00057EFC">
      <w:pPr>
        <w:spacing w:after="0" w:line="240" w:lineRule="auto"/>
        <w:ind w:right="113"/>
        <w:jc w:val="both"/>
        <w:rPr>
          <w:ins w:id="2923" w:author="Bohorquez Manrique, German Javier, Enel Colombia" w:date="2020-12-04T09:31:00Z"/>
          <w:rFonts w:ascii="Arial" w:eastAsia="Times New Roman" w:hAnsi="Arial" w:cs="Arial"/>
          <w:sz w:val="24"/>
          <w:szCs w:val="24"/>
          <w:lang w:eastAsia="es-ES"/>
        </w:rPr>
      </w:pPr>
      <w:ins w:id="2924" w:author="Bohorquez Manrique, German Javier, Enel Colombia" w:date="2020-12-04T09:31:00Z">
        <w:r w:rsidRPr="00DC2A40">
          <w:rPr>
            <w:rFonts w:ascii="Arial" w:eastAsia="Times New Roman" w:hAnsi="Arial" w:cs="Arial"/>
            <w:sz w:val="24"/>
            <w:szCs w:val="24"/>
            <w:lang w:eastAsia="es-ES"/>
          </w:rPr>
          <w:t xml:space="preserve"> </w:t>
        </w:r>
      </w:ins>
    </w:p>
    <w:p w14:paraId="5E6849DE" w14:textId="77777777" w:rsidR="00057EFC" w:rsidRPr="00DC2A40" w:rsidRDefault="00057EFC">
      <w:pPr>
        <w:spacing w:after="0" w:line="240" w:lineRule="auto"/>
        <w:ind w:right="113"/>
        <w:jc w:val="both"/>
        <w:rPr>
          <w:rFonts w:ascii="Arial" w:eastAsia="Arial" w:hAnsi="Arial" w:cs="Arial"/>
          <w:color w:val="000000"/>
          <w:sz w:val="24"/>
          <w:lang w:val="es-419" w:eastAsia="es-419"/>
          <w:rPrChange w:id="2925" w:author="Bohorquez Manrique, German Javier, Enel Colombia" w:date="2020-12-04T09:31:00Z">
            <w:rPr/>
          </w:rPrChange>
        </w:rPr>
        <w:pPrChange w:id="2926" w:author="Bohorquez Manrique, German Javier, Enel Colombia" w:date="2020-12-04T09:31:00Z">
          <w:pPr>
            <w:ind w:left="-5"/>
          </w:pPr>
        </w:pPrChange>
      </w:pPr>
      <w:r w:rsidRPr="00DC2A40">
        <w:rPr>
          <w:rFonts w:ascii="Arial" w:hAnsi="Arial"/>
          <w:sz w:val="24"/>
          <w:rPrChange w:id="2927" w:author="Bohorquez Manrique, German Javier, Enel Colombia" w:date="2020-12-04T09:31:00Z">
            <w:rPr/>
          </w:rPrChange>
        </w:rPr>
        <w:t xml:space="preserve">Cualquier demanda o reclamación, sea judicial o extrajudicial, realizada por un tercero en relación con los derechos de propiedad individual, será comunicado de forma inmediata a la Parte no informada. </w:t>
      </w:r>
    </w:p>
    <w:p w14:paraId="61E6BBEA" w14:textId="77777777" w:rsidR="00057EFC" w:rsidRPr="00DC2A40" w:rsidRDefault="00057EFC" w:rsidP="00057EFC">
      <w:pPr>
        <w:spacing w:after="0" w:line="240" w:lineRule="auto"/>
        <w:ind w:left="284" w:right="113"/>
        <w:jc w:val="both"/>
        <w:rPr>
          <w:ins w:id="2928" w:author="Bohorquez Manrique, German Javier, Enel Colombia" w:date="2020-12-04T09:31:00Z"/>
          <w:rFonts w:ascii="Arial" w:eastAsia="Times New Roman" w:hAnsi="Arial" w:cs="Arial"/>
          <w:sz w:val="24"/>
          <w:szCs w:val="24"/>
          <w:lang w:eastAsia="es-ES"/>
        </w:rPr>
      </w:pPr>
    </w:p>
    <w:p w14:paraId="6BC3D9EB" w14:textId="77777777" w:rsidR="00057EFC" w:rsidRPr="00DC2A40" w:rsidRDefault="00057EFC">
      <w:pPr>
        <w:spacing w:after="0" w:line="240" w:lineRule="auto"/>
        <w:ind w:right="113"/>
        <w:jc w:val="both"/>
        <w:rPr>
          <w:rFonts w:ascii="Arial" w:eastAsia="Arial" w:hAnsi="Arial" w:cs="Arial"/>
          <w:color w:val="000000"/>
          <w:sz w:val="24"/>
          <w:lang w:val="es-419" w:eastAsia="es-419"/>
          <w:rPrChange w:id="2929" w:author="Bohorquez Manrique, German Javier, Enel Colombia" w:date="2020-12-04T09:31:00Z">
            <w:rPr/>
          </w:rPrChange>
        </w:rPr>
        <w:pPrChange w:id="2930" w:author="Bohorquez Manrique, German Javier, Enel Colombia" w:date="2020-12-04T09:31:00Z">
          <w:pPr>
            <w:ind w:left="-5"/>
          </w:pPr>
        </w:pPrChange>
      </w:pPr>
      <w:r w:rsidRPr="00DC2A40">
        <w:rPr>
          <w:rFonts w:ascii="Arial" w:hAnsi="Arial"/>
          <w:sz w:val="24"/>
          <w:rPrChange w:id="2931" w:author="Bohorquez Manrique, German Javier, Enel Colombia" w:date="2020-12-04T09:31:00Z">
            <w:rPr/>
          </w:rPrChange>
        </w:rPr>
        <w:t>En caso de incumplimiento por parte del Aceptante o Suscriptor de las obligaciones relacionadas con la propiedad</w:t>
      </w:r>
      <w:r w:rsidRPr="00DC2A40">
        <w:rPr>
          <w:sz w:val="24"/>
          <w:rPrChange w:id="2932" w:author="Bohorquez Manrique, German Javier, Enel Colombia" w:date="2020-12-04T09:31:00Z">
            <w:rPr/>
          </w:rPrChange>
        </w:rPr>
        <w:t xml:space="preserve"> industrial e intelectual, otorgarán a ENEL-EMGESA el derecho de resolver el Contrato, sin la obligación a su cargo de efectuar indemnización alguna a favor de la otra Parte y sin perjuicio del derecho a emprender cualquier acción y demandar indemnización por cualquier daño que se le haya causado.</w:t>
      </w:r>
    </w:p>
    <w:p w14:paraId="538C0B60" w14:textId="77777777" w:rsidR="00057EFC" w:rsidRPr="00147762" w:rsidRDefault="00057EFC" w:rsidP="00057EFC">
      <w:pPr>
        <w:spacing w:after="0" w:line="240" w:lineRule="auto"/>
        <w:jc w:val="both"/>
        <w:rPr>
          <w:ins w:id="2933" w:author="Bohorquez Manrique, German Javier, Enel Colombia" w:date="2020-12-04T09:31:00Z"/>
          <w:rFonts w:ascii="Arial" w:hAnsi="Arial" w:cs="Arial"/>
          <w:b/>
          <w:bCs/>
          <w:sz w:val="24"/>
          <w:szCs w:val="24"/>
        </w:rPr>
      </w:pPr>
      <w:del w:id="2934" w:author="Bohorquez Manrique, German Javier, Enel Colombia" w:date="2020-12-04T09:31:00Z">
        <w:r>
          <w:delText xml:space="preserve">32. </w:delText>
        </w:r>
      </w:del>
    </w:p>
    <w:p w14:paraId="3E9D3738" w14:textId="77777777" w:rsidR="00057EFC" w:rsidRDefault="00057EFC" w:rsidP="00057EFC">
      <w:pPr>
        <w:pStyle w:val="Prrafodelista"/>
        <w:numPr>
          <w:ilvl w:val="0"/>
          <w:numId w:val="8"/>
        </w:numPr>
        <w:spacing w:after="0" w:line="240" w:lineRule="auto"/>
        <w:jc w:val="both"/>
        <w:rPr>
          <w:ins w:id="2935" w:author="Bohorquez Manrique, German Javier, Enel Colombia" w:date="2020-12-04T09:31:00Z"/>
          <w:rFonts w:ascii="Arial" w:hAnsi="Arial" w:cs="Arial"/>
          <w:b/>
          <w:bCs/>
          <w:sz w:val="24"/>
          <w:szCs w:val="24"/>
        </w:rPr>
      </w:pPr>
      <w:r w:rsidRPr="00A8452A">
        <w:rPr>
          <w:rFonts w:ascii="Arial" w:hAnsi="Arial"/>
          <w:b/>
          <w:sz w:val="24"/>
          <w:rPrChange w:id="2936" w:author="Bohorquez Manrique, German Javier, Enel Colombia" w:date="2020-12-04T09:31:00Z">
            <w:rPr/>
          </w:rPrChange>
        </w:rPr>
        <w:t>Notificaciones</w:t>
      </w:r>
    </w:p>
    <w:p w14:paraId="305C34EA" w14:textId="77777777" w:rsidR="00057EFC" w:rsidRPr="00A8452A" w:rsidRDefault="00057EFC">
      <w:pPr>
        <w:pStyle w:val="Prrafodelista"/>
        <w:spacing w:after="0" w:line="240" w:lineRule="auto"/>
        <w:jc w:val="both"/>
        <w:rPr>
          <w:sz w:val="24"/>
          <w:rPrChange w:id="2937" w:author="Bohorquez Manrique, German Javier, Enel Colombia" w:date="2020-12-04T09:31:00Z">
            <w:rPr/>
          </w:rPrChange>
        </w:rPr>
        <w:pPrChange w:id="2938" w:author="Bohorquez Manrique, German Javier, Enel Colombia" w:date="2020-12-04T09:31:00Z">
          <w:pPr>
            <w:pStyle w:val="Ttulo1"/>
            <w:ind w:left="-5" w:right="13"/>
          </w:pPr>
        </w:pPrChange>
      </w:pPr>
    </w:p>
    <w:p w14:paraId="5C66B91E" w14:textId="77777777" w:rsidR="00057EFC" w:rsidRPr="00DC2A40" w:rsidRDefault="00057EFC">
      <w:pPr>
        <w:spacing w:after="0" w:line="240" w:lineRule="auto"/>
        <w:jc w:val="both"/>
        <w:rPr>
          <w:rFonts w:ascii="Arial" w:eastAsia="Arial" w:hAnsi="Arial" w:cs="Arial"/>
          <w:color w:val="000000"/>
          <w:sz w:val="24"/>
          <w:lang w:val="es-419" w:eastAsia="es-419"/>
          <w:rPrChange w:id="2939" w:author="Bohorquez Manrique, German Javier, Enel Colombia" w:date="2020-12-04T09:31:00Z">
            <w:rPr/>
          </w:rPrChange>
        </w:rPr>
        <w:pPrChange w:id="2940" w:author="Bohorquez Manrique, German Javier, Enel Colombia" w:date="2020-12-04T09:31:00Z">
          <w:pPr>
            <w:spacing w:after="1703"/>
            <w:ind w:left="-5"/>
          </w:pPr>
        </w:pPrChange>
      </w:pPr>
      <w:r w:rsidRPr="00231F0B">
        <w:rPr>
          <w:rFonts w:ascii="Arial" w:hAnsi="Arial"/>
          <w:sz w:val="24"/>
          <w:rPrChange w:id="2941" w:author="Bohorquez Manrique, German Javier, Enel Colombia" w:date="2020-12-04T09:31:00Z">
            <w:rPr/>
          </w:rPrChange>
        </w:rPr>
        <w:t>Con la aceptación de la OFERTA MERCANTIL el DESTINATARIO acepta que cualquier notificación relacionada con el negocio jurídico o contrato que surja de la aceptación de la OFERTA MERCANTIL, se realice mediante mensaje de texto (SMS) o mediante</w:t>
      </w:r>
      <w:r w:rsidRPr="00231F0B">
        <w:rPr>
          <w:sz w:val="24"/>
          <w:rPrChange w:id="2942" w:author="Bohorquez Manrique, German Javier, Enel Colombia" w:date="2020-12-04T09:31:00Z">
            <w:rPr/>
          </w:rPrChange>
        </w:rPr>
        <w:t xml:space="preserve"> correo electrónico a la dirección que señale el DESTINATARIO</w:t>
      </w:r>
      <w:r>
        <w:rPr>
          <w:sz w:val="24"/>
          <w:rPrChange w:id="2943" w:author="Bohorquez Manrique, German Javier, Enel Colombia" w:date="2020-12-04T09:31:00Z">
            <w:rPr/>
          </w:rPrChange>
        </w:rPr>
        <w:t>.</w:t>
      </w:r>
    </w:p>
    <w:p w14:paraId="6BD89202" w14:textId="77777777" w:rsidR="00057EFC" w:rsidRDefault="00057EFC" w:rsidP="00057EFC">
      <w:pPr>
        <w:pStyle w:val="Ttulo1"/>
        <w:spacing w:after="30"/>
        <w:ind w:left="-5" w:right="13"/>
        <w:rPr>
          <w:del w:id="2944" w:author="Bohorquez Manrique, German Javier, Enel Colombia" w:date="2020-12-04T09:31:00Z"/>
        </w:rPr>
      </w:pPr>
      <w:del w:id="2945" w:author="Bohorquez Manrique, German Javier, Enel Colombia" w:date="2020-12-04T09:31:00Z">
        <w:r>
          <w:delText>FERNANDO GUTIERREZ MEDINA</w:delText>
        </w:r>
      </w:del>
    </w:p>
    <w:p w14:paraId="6E6635F5" w14:textId="77777777" w:rsidR="00057EFC" w:rsidRPr="00EE56F4" w:rsidRDefault="00057EFC" w:rsidP="00057EFC">
      <w:pPr>
        <w:spacing w:after="0" w:line="240" w:lineRule="auto"/>
        <w:rPr>
          <w:ins w:id="2946" w:author="Bohorquez Manrique, German Javier, Enel Colombia" w:date="2020-12-04T09:31:00Z"/>
          <w:rFonts w:ascii="Arial" w:eastAsia="Times New Roman" w:hAnsi="Arial" w:cs="Arial"/>
          <w:b/>
          <w:bCs/>
          <w:sz w:val="24"/>
          <w:szCs w:val="24"/>
          <w:lang w:val="es-MX" w:eastAsia="es-MX"/>
        </w:rPr>
      </w:pPr>
    </w:p>
    <w:p w14:paraId="6230F31C" w14:textId="77777777" w:rsidR="00057EFC" w:rsidRDefault="00057EFC" w:rsidP="00057EFC">
      <w:pPr>
        <w:pStyle w:val="Textoindependiente2"/>
        <w:ind w:right="-93"/>
        <w:rPr>
          <w:ins w:id="2947" w:author="Bohorquez Manrique, German Javier, Enel Colombia" w:date="2020-12-04T09:31:00Z"/>
          <w:rFonts w:ascii="Arial" w:hAnsi="Arial" w:cs="Arial"/>
          <w:b/>
          <w:bCs/>
          <w:lang w:val="es-CO"/>
        </w:rPr>
      </w:pPr>
    </w:p>
    <w:p w14:paraId="0AEB63CC" w14:textId="77777777" w:rsidR="00057EFC" w:rsidRPr="00EE56F4" w:rsidRDefault="00057EFC" w:rsidP="00057EFC">
      <w:pPr>
        <w:pStyle w:val="Textoindependiente2"/>
        <w:ind w:right="-93"/>
        <w:rPr>
          <w:ins w:id="2948" w:author="Bohorquez Manrique, German Javier, Enel Colombia" w:date="2020-12-04T09:31:00Z"/>
          <w:rFonts w:ascii="Arial" w:hAnsi="Arial" w:cs="Arial"/>
          <w:b/>
          <w:bCs/>
          <w:lang w:val="es-CO"/>
        </w:rPr>
      </w:pPr>
    </w:p>
    <w:p w14:paraId="03604ECC" w14:textId="77777777" w:rsidR="00057EFC" w:rsidRPr="00EE56F4" w:rsidRDefault="00057EFC" w:rsidP="00057EFC">
      <w:pPr>
        <w:pStyle w:val="Textoindependiente2"/>
        <w:ind w:right="-93"/>
        <w:rPr>
          <w:ins w:id="2949" w:author="Bohorquez Manrique, German Javier, Enel Colombia" w:date="2020-12-04T09:31:00Z"/>
          <w:rFonts w:ascii="Arial" w:hAnsi="Arial" w:cs="Arial"/>
          <w:b/>
          <w:bCs/>
          <w:lang w:val="es-CO"/>
        </w:rPr>
      </w:pPr>
    </w:p>
    <w:p w14:paraId="20BB98BD" w14:textId="77777777" w:rsidR="00057EFC" w:rsidRPr="00EE56F4" w:rsidRDefault="00057EFC" w:rsidP="00057EFC">
      <w:pPr>
        <w:pStyle w:val="Textoindependiente2"/>
        <w:ind w:right="-93"/>
        <w:outlineLvl w:val="0"/>
        <w:rPr>
          <w:ins w:id="2950" w:author="Bohorquez Manrique, German Javier, Enel Colombia" w:date="2020-12-04T09:31:00Z"/>
          <w:rFonts w:ascii="Arial" w:hAnsi="Arial" w:cs="Arial"/>
          <w:b/>
          <w:u w:val="single"/>
          <w:lang w:val="es-CO"/>
        </w:rPr>
      </w:pPr>
      <w:ins w:id="2951" w:author="Bohorquez Manrique, German Javier, Enel Colombia" w:date="2020-12-04T09:31:00Z">
        <w:r w:rsidRPr="00EE56F4">
          <w:rPr>
            <w:rFonts w:ascii="Arial" w:hAnsi="Arial" w:cs="Arial"/>
          </w:rPr>
          <w:lastRenderedPageBreak/>
          <w:fldChar w:fldCharType="begin"/>
        </w:r>
        <w:r w:rsidRPr="00EE56F4">
          <w:rPr>
            <w:rFonts w:ascii="Arial" w:hAnsi="Arial" w:cs="Arial"/>
          </w:rPr>
          <w:instrText xml:space="preserve"> DOCVARIABLE  REPEMGESA  \* MERGEFORMAT </w:instrText>
        </w:r>
        <w:r w:rsidRPr="00EE56F4">
          <w:rPr>
            <w:rFonts w:ascii="Arial" w:hAnsi="Arial" w:cs="Arial"/>
          </w:rPr>
          <w:fldChar w:fldCharType="separate"/>
        </w:r>
        <w:r w:rsidRPr="00EE56F4">
          <w:rPr>
            <w:rFonts w:ascii="Arial" w:hAnsi="Arial" w:cs="Arial"/>
            <w:b/>
          </w:rPr>
          <w:t>FERNANDO GUTIÉRREZ MEDINA</w:t>
        </w:r>
        <w:r w:rsidRPr="00EE56F4">
          <w:rPr>
            <w:rFonts w:ascii="Arial" w:hAnsi="Arial" w:cs="Arial"/>
            <w:b/>
          </w:rPr>
          <w:fldChar w:fldCharType="end"/>
        </w:r>
      </w:ins>
    </w:p>
    <w:p w14:paraId="57DF6014" w14:textId="77777777" w:rsidR="00057EFC" w:rsidRPr="00EE56F4" w:rsidRDefault="00057EFC">
      <w:pPr>
        <w:pStyle w:val="Textoindependiente2"/>
        <w:ind w:right="-93"/>
        <w:outlineLvl w:val="0"/>
        <w:rPr>
          <w:rFonts w:ascii="Arial" w:hAnsi="Arial"/>
          <w:rPrChange w:id="2952" w:author="Bohorquez Manrique, German Javier, Enel Colombia" w:date="2020-12-04T09:31:00Z">
            <w:rPr/>
          </w:rPrChange>
        </w:rPr>
        <w:pPrChange w:id="2953" w:author="Bohorquez Manrique, German Javier, Enel Colombia" w:date="2020-12-04T09:31:00Z">
          <w:pPr>
            <w:spacing w:after="7"/>
            <w:ind w:left="-5"/>
          </w:pPr>
        </w:pPrChange>
      </w:pPr>
      <w:r w:rsidRPr="00EE56F4">
        <w:rPr>
          <w:rFonts w:ascii="Arial" w:hAnsi="Arial"/>
          <w:lang w:val="es-CO"/>
          <w:rPrChange w:id="2954" w:author="Bohorquez Manrique, German Javier, Enel Colombia" w:date="2020-12-04T09:31:00Z">
            <w:rPr/>
          </w:rPrChange>
        </w:rPr>
        <w:t>Representante Legal Suplente</w:t>
      </w:r>
    </w:p>
    <w:p w14:paraId="2F75BBCE" w14:textId="77777777" w:rsidR="00057EFC" w:rsidRPr="00EE56F4" w:rsidRDefault="00057EFC">
      <w:pPr>
        <w:pStyle w:val="Textoindependiente2"/>
        <w:ind w:right="-93"/>
        <w:outlineLvl w:val="0"/>
        <w:rPr>
          <w:rFonts w:ascii="Arial" w:hAnsi="Arial"/>
          <w:rPrChange w:id="2955" w:author="Bohorquez Manrique, German Javier, Enel Colombia" w:date="2020-12-04T09:31:00Z">
            <w:rPr/>
          </w:rPrChange>
        </w:rPr>
        <w:pPrChange w:id="2956" w:author="Bohorquez Manrique, German Javier, Enel Colombia" w:date="2020-12-04T09:31:00Z">
          <w:pPr>
            <w:ind w:left="-5"/>
          </w:pPr>
        </w:pPrChange>
      </w:pPr>
      <w:r w:rsidRPr="00EE56F4">
        <w:rPr>
          <w:rFonts w:ascii="Arial" w:hAnsi="Arial"/>
          <w:lang w:val="es-CO"/>
          <w:rPrChange w:id="2957" w:author="Bohorquez Manrique, German Javier, Enel Colombia" w:date="2020-12-04T09:31:00Z">
            <w:rPr/>
          </w:rPrChange>
        </w:rPr>
        <w:t>ENEL-EMGESA</w:t>
      </w:r>
    </w:p>
    <w:p w14:paraId="52B28DD3" w14:textId="77777777" w:rsidR="00057EFC" w:rsidRPr="00EE56F4" w:rsidRDefault="00057EFC" w:rsidP="00057EFC">
      <w:pPr>
        <w:spacing w:after="0" w:line="240" w:lineRule="auto"/>
        <w:jc w:val="both"/>
        <w:rPr>
          <w:ins w:id="2958" w:author="Bohorquez Manrique, German Javier, Enel Colombia" w:date="2020-12-04T09:31:00Z"/>
          <w:rFonts w:ascii="Arial" w:hAnsi="Arial" w:cs="Arial"/>
          <w:b/>
          <w:noProof/>
          <w:color w:val="808080" w:themeColor="background1" w:themeShade="80"/>
          <w:sz w:val="24"/>
          <w:szCs w:val="24"/>
          <w:lang w:val="es-ES"/>
        </w:rPr>
      </w:pPr>
    </w:p>
    <w:p w14:paraId="26F7B624" w14:textId="77777777" w:rsidR="00057EFC" w:rsidRDefault="00057EFC" w:rsidP="00057EFC">
      <w:pPr>
        <w:spacing w:after="110"/>
        <w:ind w:left="97"/>
        <w:rPr>
          <w:del w:id="2959" w:author="Bohorquez Manrique, German Javier, Enel Colombia" w:date="2020-12-04T09:31:00Z"/>
        </w:rPr>
      </w:pPr>
      <w:ins w:id="2960" w:author="Bohorquez Manrique, German Javier, Enel Colombia" w:date="2020-12-04T09:31:00Z">
        <w:r w:rsidRPr="00EE56F4">
          <w:rPr>
            <w:rFonts w:ascii="Arial" w:hAnsi="Arial" w:cs="Arial"/>
            <w:b/>
            <w:noProof/>
            <w:color w:val="808080" w:themeColor="background1" w:themeShade="80"/>
            <w:sz w:val="16"/>
            <w:szCs w:val="16"/>
            <w:lang w:val="es-ES"/>
          </w:rPr>
          <w:t>AVISO LEGAL</w:t>
        </w:r>
        <w:r w:rsidRPr="00EE56F4">
          <w:rPr>
            <w:rFonts w:ascii="Arial" w:hAnsi="Arial" w:cs="Arial"/>
            <w:noProof/>
            <w:color w:val="808080" w:themeColor="background1" w:themeShade="80"/>
            <w:sz w:val="16"/>
            <w:szCs w:val="16"/>
            <w:lang w:val="es-ES"/>
          </w:rPr>
          <w:t xml:space="preserve">: Emgesa S.A. ESP. es parte del grupo Enel. El generador y comercializador de energía eléctrica y comercializador de gas combustible </w:t>
        </w:r>
      </w:ins>
      <w:moveFromRangeStart w:id="2961" w:author="Bohorquez Manrique, German Javier, Enel Colombia" w:date="2020-12-04T09:31:00Z" w:name="move57966688"/>
      <w:moveFrom w:id="2962" w:author="Bohorquez Manrique, German Javier, Enel Colombia" w:date="2020-12-04T09:31:00Z">
        <w:r w:rsidRPr="00EE56F4">
          <w:rPr>
            <w:rFonts w:ascii="Arial" w:hAnsi="Arial"/>
            <w:b/>
            <w:color w:val="808080" w:themeColor="background1" w:themeShade="80"/>
            <w:sz w:val="16"/>
            <w:lang w:val="es-ES"/>
            <w:rPrChange w:id="2963" w:author="Bohorquez Manrique, German Javier, Enel Colombia" w:date="2020-12-04T09:31:00Z">
              <w:rPr>
                <w:b/>
                <w:color w:val="9C9C9C"/>
                <w:sz w:val="14"/>
              </w:rPr>
            </w:rPrChange>
          </w:rPr>
          <w:t>AVISO LEGAL</w:t>
        </w:r>
        <w:r w:rsidRPr="00EE56F4">
          <w:rPr>
            <w:color w:val="808080" w:themeColor="background1" w:themeShade="80"/>
            <w:sz w:val="16"/>
            <w:lang w:val="es-ES"/>
            <w:rPrChange w:id="2964" w:author="Bohorquez Manrique, German Javier, Enel Colombia" w:date="2020-12-04T09:31:00Z">
              <w:rPr>
                <w:b/>
                <w:color w:val="9C9C9C"/>
                <w:sz w:val="14"/>
              </w:rPr>
            </w:rPrChange>
          </w:rPr>
          <w:t>: Emgesa S.A. ESP. es parte del grupo Enel. El generador y comercializador de energía eléctrica y comercializador de gas combustible</w:t>
        </w:r>
      </w:moveFrom>
      <w:moveFromRangeEnd w:id="2961"/>
    </w:p>
    <w:p w14:paraId="0813386E" w14:textId="77777777" w:rsidR="00057EFC" w:rsidRPr="001F2624" w:rsidRDefault="00057EFC" w:rsidP="00057EFC">
      <w:pPr>
        <w:spacing w:after="0" w:line="240" w:lineRule="auto"/>
        <w:jc w:val="both"/>
        <w:rPr>
          <w:ins w:id="2965" w:author="Bohorquez Manrique, German Javier, Enel Colombia" w:date="2020-12-04T09:31:00Z"/>
          <w:rFonts w:ascii="Arial" w:eastAsia="Arial" w:hAnsi="Arial" w:cs="Arial"/>
          <w:noProof/>
          <w:color w:val="808080" w:themeColor="background1" w:themeShade="80"/>
          <w:sz w:val="16"/>
          <w:szCs w:val="16"/>
          <w:lang w:val="es-419" w:eastAsia="es-419"/>
        </w:rPr>
      </w:pPr>
      <w:proofErr w:type="gramStart"/>
      <w:r w:rsidRPr="00EE56F4">
        <w:rPr>
          <w:rFonts w:ascii="Arial" w:hAnsi="Arial"/>
          <w:color w:val="808080" w:themeColor="background1" w:themeShade="80"/>
          <w:sz w:val="16"/>
          <w:lang w:val="es-ES"/>
          <w:rPrChange w:id="2966" w:author="Bohorquez Manrique, German Javier, Enel Colombia" w:date="2020-12-04T09:31:00Z">
            <w:rPr>
              <w:b/>
              <w:color w:val="9C9C9C"/>
              <w:sz w:val="14"/>
            </w:rPr>
          </w:rPrChange>
        </w:rPr>
        <w:t>continúa</w:t>
      </w:r>
      <w:proofErr w:type="gramEnd"/>
      <w:r w:rsidRPr="00EE56F4">
        <w:rPr>
          <w:rFonts w:ascii="Arial" w:hAnsi="Arial"/>
          <w:color w:val="808080" w:themeColor="background1" w:themeShade="80"/>
          <w:sz w:val="16"/>
          <w:lang w:val="es-ES"/>
          <w:rPrChange w:id="2967" w:author="Bohorquez Manrique, German Javier, Enel Colombia" w:date="2020-12-04T09:31:00Z">
            <w:rPr>
              <w:b/>
              <w:color w:val="9C9C9C"/>
              <w:sz w:val="14"/>
            </w:rPr>
          </w:rPrChange>
        </w:rPr>
        <w:t xml:space="preserve"> siendo </w:t>
      </w:r>
      <w:r w:rsidRPr="00EE56F4">
        <w:rPr>
          <w:color w:val="808080" w:themeColor="background1" w:themeShade="80"/>
          <w:sz w:val="16"/>
          <w:lang w:val="es-ES"/>
          <w:rPrChange w:id="2968" w:author="Bohorquez Manrique, German Javier, Enel Colombia" w:date="2020-12-04T09:31:00Z">
            <w:rPr>
              <w:b/>
              <w:color w:val="9C9C9C"/>
              <w:sz w:val="14"/>
            </w:rPr>
          </w:rPrChange>
        </w:rPr>
        <w:t>EMGESA S.A. ESP. NIT. 860.063.875-8 entidad vigilada por la Superintendencia de Servicios Públicos Domiciliarios.</w:t>
      </w:r>
    </w:p>
    <w:p w14:paraId="64689406" w14:textId="77777777" w:rsidR="00057EFC" w:rsidRPr="005C7B04" w:rsidRDefault="00057EFC" w:rsidP="00057EFC">
      <w:pPr>
        <w:spacing w:after="0" w:line="240" w:lineRule="auto"/>
        <w:rPr>
          <w:ins w:id="2969" w:author="Bohorquez Manrique, German Javier, Enel Colombia" w:date="2020-12-04T09:31:00Z"/>
          <w:rFonts w:ascii="Arial" w:hAnsi="Arial" w:cs="Arial"/>
          <w:sz w:val="24"/>
          <w:szCs w:val="24"/>
        </w:rPr>
      </w:pPr>
    </w:p>
    <w:p w14:paraId="1B038FA3" w14:textId="77777777" w:rsidR="00057EFC" w:rsidRDefault="00057EFC" w:rsidP="00057EFC">
      <w:pPr>
        <w:spacing w:after="0" w:line="240" w:lineRule="auto"/>
        <w:rPr>
          <w:ins w:id="2970" w:author="Bohorquez Manrique, German Javier, Enel Colombia" w:date="2020-12-04T09:31:00Z"/>
          <w:rFonts w:ascii="Arial" w:hAnsi="Arial" w:cs="Arial"/>
          <w:sz w:val="24"/>
          <w:szCs w:val="24"/>
        </w:rPr>
      </w:pPr>
    </w:p>
    <w:p w14:paraId="72AA1171" w14:textId="77777777" w:rsidR="00057EFC" w:rsidRDefault="00057EFC" w:rsidP="00057EFC">
      <w:pPr>
        <w:spacing w:after="0" w:line="240" w:lineRule="auto"/>
        <w:rPr>
          <w:ins w:id="2971" w:author="Bohorquez Manrique, German Javier, Enel Colombia" w:date="2020-12-04T09:31:00Z"/>
          <w:rFonts w:ascii="Arial" w:hAnsi="Arial" w:cs="Arial"/>
          <w:sz w:val="24"/>
          <w:szCs w:val="24"/>
        </w:rPr>
      </w:pPr>
    </w:p>
    <w:p w14:paraId="016C02DB" w14:textId="77777777" w:rsidR="00057EFC" w:rsidRDefault="00057EFC" w:rsidP="00057EFC">
      <w:pPr>
        <w:spacing w:after="0" w:line="240" w:lineRule="auto"/>
        <w:rPr>
          <w:ins w:id="2972" w:author="Bohorquez Manrique, German Javier, Enel Colombia" w:date="2020-12-04T09:31:00Z"/>
          <w:rFonts w:ascii="Arial" w:hAnsi="Arial" w:cs="Arial"/>
          <w:sz w:val="24"/>
          <w:szCs w:val="24"/>
        </w:rPr>
      </w:pPr>
    </w:p>
    <w:p w14:paraId="27B64721" w14:textId="77777777" w:rsidR="00057EFC" w:rsidRDefault="00057EFC" w:rsidP="00057EFC">
      <w:pPr>
        <w:spacing w:after="0" w:line="240" w:lineRule="auto"/>
        <w:rPr>
          <w:ins w:id="2973" w:author="Bohorquez Manrique, German Javier, Enel Colombia" w:date="2020-12-04T09:31:00Z"/>
          <w:rFonts w:ascii="Arial" w:hAnsi="Arial" w:cs="Arial"/>
          <w:sz w:val="24"/>
          <w:szCs w:val="24"/>
        </w:rPr>
      </w:pPr>
    </w:p>
    <w:p w14:paraId="16D37FFA" w14:textId="77777777" w:rsidR="00057EFC" w:rsidRDefault="00057EFC" w:rsidP="00057EFC">
      <w:pPr>
        <w:spacing w:after="0" w:line="240" w:lineRule="auto"/>
        <w:rPr>
          <w:ins w:id="2974" w:author="Bohorquez Manrique, German Javier, Enel Colombia" w:date="2020-12-04T09:31:00Z"/>
          <w:rFonts w:ascii="Arial" w:hAnsi="Arial" w:cs="Arial"/>
          <w:sz w:val="24"/>
          <w:szCs w:val="24"/>
        </w:rPr>
      </w:pPr>
    </w:p>
    <w:p w14:paraId="4AE167A2" w14:textId="77777777" w:rsidR="00057EFC" w:rsidRDefault="00057EFC" w:rsidP="00057EFC">
      <w:pPr>
        <w:spacing w:after="0" w:line="240" w:lineRule="auto"/>
        <w:rPr>
          <w:ins w:id="2975" w:author="Bohorquez Manrique, German Javier, Enel Colombia" w:date="2020-12-04T09:31:00Z"/>
          <w:rFonts w:ascii="Arial" w:hAnsi="Arial" w:cs="Arial"/>
          <w:sz w:val="24"/>
          <w:szCs w:val="24"/>
        </w:rPr>
      </w:pPr>
    </w:p>
    <w:p w14:paraId="445190D3" w14:textId="77777777" w:rsidR="00057EFC" w:rsidRDefault="00057EFC" w:rsidP="00057EFC">
      <w:pPr>
        <w:spacing w:after="0" w:line="240" w:lineRule="auto"/>
        <w:rPr>
          <w:ins w:id="2976" w:author="Bohorquez Manrique, German Javier, Enel Colombia" w:date="2020-12-04T09:31:00Z"/>
          <w:rFonts w:ascii="Arial" w:hAnsi="Arial" w:cs="Arial"/>
          <w:sz w:val="24"/>
          <w:szCs w:val="24"/>
        </w:rPr>
      </w:pPr>
    </w:p>
    <w:p w14:paraId="082DBE14" w14:textId="77777777" w:rsidR="00057EFC" w:rsidRDefault="00057EFC" w:rsidP="00057EFC">
      <w:pPr>
        <w:spacing w:after="0" w:line="240" w:lineRule="auto"/>
        <w:rPr>
          <w:ins w:id="2977" w:author="Bohorquez Manrique, German Javier, Enel Colombia" w:date="2020-12-04T09:31:00Z"/>
          <w:rFonts w:ascii="Arial" w:hAnsi="Arial" w:cs="Arial"/>
          <w:sz w:val="24"/>
          <w:szCs w:val="24"/>
        </w:rPr>
      </w:pPr>
    </w:p>
    <w:p w14:paraId="5DE1CD6C" w14:textId="77777777" w:rsidR="00057EFC" w:rsidRDefault="00057EFC" w:rsidP="00057EFC">
      <w:pPr>
        <w:spacing w:after="0" w:line="240" w:lineRule="auto"/>
        <w:rPr>
          <w:ins w:id="2978" w:author="Bohorquez Manrique, German Javier, Enel Colombia" w:date="2020-12-04T09:31:00Z"/>
          <w:rFonts w:ascii="Arial" w:hAnsi="Arial" w:cs="Arial"/>
          <w:sz w:val="24"/>
          <w:szCs w:val="24"/>
        </w:rPr>
      </w:pPr>
    </w:p>
    <w:p w14:paraId="3A927F01" w14:textId="77777777" w:rsidR="00057EFC" w:rsidRDefault="00057EFC" w:rsidP="00057EFC">
      <w:pPr>
        <w:spacing w:after="0" w:line="240" w:lineRule="auto"/>
        <w:rPr>
          <w:ins w:id="2979" w:author="Bohorquez Manrique, German Javier, Enel Colombia" w:date="2020-12-04T09:31:00Z"/>
          <w:rFonts w:ascii="Arial" w:hAnsi="Arial" w:cs="Arial"/>
          <w:sz w:val="24"/>
          <w:szCs w:val="24"/>
        </w:rPr>
      </w:pPr>
    </w:p>
    <w:p w14:paraId="211F09E1" w14:textId="77777777" w:rsidR="00057EFC" w:rsidRDefault="00057EFC" w:rsidP="00057EFC">
      <w:pPr>
        <w:spacing w:after="0" w:line="240" w:lineRule="auto"/>
        <w:rPr>
          <w:ins w:id="2980" w:author="Bohorquez Manrique, German Javier, Enel Colombia" w:date="2020-12-04T09:31:00Z"/>
          <w:rFonts w:ascii="Arial" w:hAnsi="Arial" w:cs="Arial"/>
          <w:sz w:val="24"/>
          <w:szCs w:val="24"/>
        </w:rPr>
      </w:pPr>
    </w:p>
    <w:p w14:paraId="3ECABF46" w14:textId="77777777" w:rsidR="00057EFC" w:rsidRDefault="00057EFC" w:rsidP="00057EFC">
      <w:pPr>
        <w:spacing w:after="0" w:line="240" w:lineRule="auto"/>
        <w:rPr>
          <w:ins w:id="2981" w:author="Bohorquez Manrique, German Javier, Enel Colombia" w:date="2020-12-04T09:31:00Z"/>
          <w:rFonts w:ascii="Arial" w:hAnsi="Arial" w:cs="Arial"/>
          <w:sz w:val="24"/>
          <w:szCs w:val="24"/>
        </w:rPr>
      </w:pPr>
    </w:p>
    <w:p w14:paraId="0318C5A9" w14:textId="77777777" w:rsidR="00057EFC" w:rsidRDefault="00057EFC" w:rsidP="00057EFC">
      <w:pPr>
        <w:spacing w:after="0" w:line="240" w:lineRule="auto"/>
        <w:rPr>
          <w:ins w:id="2982" w:author="Bohorquez Manrique, German Javier, Enel Colombia" w:date="2020-12-04T09:31:00Z"/>
          <w:rFonts w:ascii="Arial" w:hAnsi="Arial" w:cs="Arial"/>
          <w:sz w:val="24"/>
          <w:szCs w:val="24"/>
        </w:rPr>
      </w:pPr>
    </w:p>
    <w:p w14:paraId="6863A714" w14:textId="77777777" w:rsidR="00057EFC" w:rsidRDefault="00057EFC" w:rsidP="00057EFC">
      <w:pPr>
        <w:spacing w:after="0" w:line="240" w:lineRule="auto"/>
        <w:rPr>
          <w:ins w:id="2983" w:author="Bohorquez Manrique, German Javier, Enel Colombia" w:date="2020-12-04T09:31:00Z"/>
          <w:rFonts w:ascii="Arial" w:hAnsi="Arial" w:cs="Arial"/>
          <w:sz w:val="24"/>
          <w:szCs w:val="24"/>
        </w:rPr>
      </w:pPr>
    </w:p>
    <w:p w14:paraId="520D9D6F" w14:textId="77777777" w:rsidR="00057EFC" w:rsidRDefault="00057EFC" w:rsidP="00057EFC">
      <w:pPr>
        <w:spacing w:after="0" w:line="240" w:lineRule="auto"/>
        <w:rPr>
          <w:ins w:id="2984" w:author="Bohorquez Manrique, German Javier, Enel Colombia" w:date="2020-12-04T09:31:00Z"/>
          <w:rFonts w:ascii="Arial" w:hAnsi="Arial" w:cs="Arial"/>
          <w:sz w:val="24"/>
          <w:szCs w:val="24"/>
        </w:rPr>
      </w:pPr>
    </w:p>
    <w:p w14:paraId="6F5D7CC5" w14:textId="77777777" w:rsidR="00057EFC" w:rsidRDefault="00057EFC" w:rsidP="00057EFC">
      <w:pPr>
        <w:spacing w:after="0" w:line="240" w:lineRule="auto"/>
        <w:rPr>
          <w:ins w:id="2985" w:author="Bohorquez Manrique, German Javier, Enel Colombia" w:date="2020-12-04T09:31:00Z"/>
          <w:rFonts w:ascii="Arial" w:hAnsi="Arial" w:cs="Arial"/>
          <w:sz w:val="24"/>
          <w:szCs w:val="24"/>
        </w:rPr>
      </w:pPr>
    </w:p>
    <w:p w14:paraId="70887C69" w14:textId="77777777" w:rsidR="00057EFC" w:rsidRDefault="00057EFC" w:rsidP="00057EFC">
      <w:pPr>
        <w:spacing w:after="0" w:line="240" w:lineRule="auto"/>
        <w:rPr>
          <w:ins w:id="2986" w:author="Bohorquez Manrique, German Javier, Enel Colombia" w:date="2020-12-04T09:31:00Z"/>
          <w:rFonts w:ascii="Arial" w:hAnsi="Arial" w:cs="Arial"/>
          <w:sz w:val="24"/>
          <w:szCs w:val="24"/>
        </w:rPr>
      </w:pPr>
    </w:p>
    <w:p w14:paraId="3F19C93F" w14:textId="224090E1" w:rsidR="00057EFC" w:rsidRDefault="00057EFC" w:rsidP="00057EFC">
      <w:pPr>
        <w:spacing w:after="0" w:line="240" w:lineRule="auto"/>
        <w:rPr>
          <w:rFonts w:ascii="Arial" w:hAnsi="Arial" w:cs="Arial"/>
          <w:sz w:val="24"/>
          <w:szCs w:val="24"/>
        </w:rPr>
      </w:pPr>
    </w:p>
    <w:p w14:paraId="2202DA03" w14:textId="6272697F" w:rsidR="00066D81" w:rsidRDefault="00066D81" w:rsidP="00057EFC">
      <w:pPr>
        <w:spacing w:after="0" w:line="240" w:lineRule="auto"/>
        <w:rPr>
          <w:rFonts w:ascii="Arial" w:hAnsi="Arial" w:cs="Arial"/>
          <w:sz w:val="24"/>
          <w:szCs w:val="24"/>
        </w:rPr>
      </w:pPr>
    </w:p>
    <w:p w14:paraId="5A46271E" w14:textId="50579F03" w:rsidR="00066D81" w:rsidRDefault="00066D81" w:rsidP="00057EFC">
      <w:pPr>
        <w:spacing w:after="0" w:line="240" w:lineRule="auto"/>
        <w:rPr>
          <w:rFonts w:ascii="Arial" w:hAnsi="Arial" w:cs="Arial"/>
          <w:sz w:val="24"/>
          <w:szCs w:val="24"/>
        </w:rPr>
      </w:pPr>
    </w:p>
    <w:p w14:paraId="4C7C0C42" w14:textId="4DEF1578" w:rsidR="00066D81" w:rsidRDefault="00066D81" w:rsidP="00057EFC">
      <w:pPr>
        <w:spacing w:after="0" w:line="240" w:lineRule="auto"/>
        <w:rPr>
          <w:rFonts w:ascii="Arial" w:hAnsi="Arial" w:cs="Arial"/>
          <w:sz w:val="24"/>
          <w:szCs w:val="24"/>
        </w:rPr>
      </w:pPr>
    </w:p>
    <w:p w14:paraId="68178019" w14:textId="689A2150" w:rsidR="00066D81" w:rsidRDefault="00066D81" w:rsidP="00057EFC">
      <w:pPr>
        <w:spacing w:after="0" w:line="240" w:lineRule="auto"/>
        <w:rPr>
          <w:rFonts w:ascii="Arial" w:hAnsi="Arial" w:cs="Arial"/>
          <w:sz w:val="24"/>
          <w:szCs w:val="24"/>
        </w:rPr>
      </w:pPr>
    </w:p>
    <w:p w14:paraId="7BFCD8EB" w14:textId="2E1AADED" w:rsidR="00066D81" w:rsidRDefault="00066D81" w:rsidP="00057EFC">
      <w:pPr>
        <w:spacing w:after="0" w:line="240" w:lineRule="auto"/>
        <w:rPr>
          <w:rFonts w:ascii="Arial" w:hAnsi="Arial" w:cs="Arial"/>
          <w:sz w:val="24"/>
          <w:szCs w:val="24"/>
        </w:rPr>
      </w:pPr>
    </w:p>
    <w:p w14:paraId="508F2EFE" w14:textId="200AB492" w:rsidR="00066D81" w:rsidRDefault="00066D81" w:rsidP="00057EFC">
      <w:pPr>
        <w:spacing w:after="0" w:line="240" w:lineRule="auto"/>
        <w:rPr>
          <w:rFonts w:ascii="Arial" w:hAnsi="Arial" w:cs="Arial"/>
          <w:sz w:val="24"/>
          <w:szCs w:val="24"/>
        </w:rPr>
      </w:pPr>
    </w:p>
    <w:p w14:paraId="55BE06E6" w14:textId="761B98CB" w:rsidR="00066D81" w:rsidRDefault="00066D81" w:rsidP="00057EFC">
      <w:pPr>
        <w:spacing w:after="0" w:line="240" w:lineRule="auto"/>
        <w:rPr>
          <w:rFonts w:ascii="Arial" w:hAnsi="Arial" w:cs="Arial"/>
          <w:sz w:val="24"/>
          <w:szCs w:val="24"/>
        </w:rPr>
      </w:pPr>
    </w:p>
    <w:p w14:paraId="1BC18B86" w14:textId="6B125D2F" w:rsidR="00066D81" w:rsidRDefault="00066D81" w:rsidP="00057EFC">
      <w:pPr>
        <w:spacing w:after="0" w:line="240" w:lineRule="auto"/>
        <w:rPr>
          <w:rFonts w:ascii="Arial" w:hAnsi="Arial" w:cs="Arial"/>
          <w:sz w:val="24"/>
          <w:szCs w:val="24"/>
        </w:rPr>
      </w:pPr>
    </w:p>
    <w:p w14:paraId="3A8DB52F" w14:textId="696C8F22" w:rsidR="00066D81" w:rsidRDefault="00066D81" w:rsidP="00057EFC">
      <w:pPr>
        <w:spacing w:after="0" w:line="240" w:lineRule="auto"/>
        <w:rPr>
          <w:rFonts w:ascii="Arial" w:hAnsi="Arial" w:cs="Arial"/>
          <w:sz w:val="24"/>
          <w:szCs w:val="24"/>
        </w:rPr>
      </w:pPr>
    </w:p>
    <w:p w14:paraId="04BBFB00" w14:textId="3A98D4D7" w:rsidR="00066D81" w:rsidRDefault="00066D81" w:rsidP="00057EFC">
      <w:pPr>
        <w:spacing w:after="0" w:line="240" w:lineRule="auto"/>
        <w:rPr>
          <w:rFonts w:ascii="Arial" w:hAnsi="Arial" w:cs="Arial"/>
          <w:sz w:val="24"/>
          <w:szCs w:val="24"/>
        </w:rPr>
      </w:pPr>
    </w:p>
    <w:p w14:paraId="142A0B88" w14:textId="2C092890" w:rsidR="00066D81" w:rsidRDefault="00066D81" w:rsidP="00057EFC">
      <w:pPr>
        <w:spacing w:after="0" w:line="240" w:lineRule="auto"/>
        <w:rPr>
          <w:rFonts w:ascii="Arial" w:hAnsi="Arial" w:cs="Arial"/>
          <w:sz w:val="24"/>
          <w:szCs w:val="24"/>
        </w:rPr>
      </w:pPr>
    </w:p>
    <w:p w14:paraId="7665F314" w14:textId="77777777" w:rsidR="00066D81" w:rsidRDefault="00066D81" w:rsidP="00057EFC">
      <w:pPr>
        <w:spacing w:after="0" w:line="240" w:lineRule="auto"/>
        <w:rPr>
          <w:ins w:id="2987" w:author="Bohorquez Manrique, German Javier, Enel Colombia" w:date="2020-12-04T09:31:00Z"/>
          <w:rFonts w:ascii="Arial" w:hAnsi="Arial" w:cs="Arial"/>
          <w:sz w:val="24"/>
          <w:szCs w:val="24"/>
        </w:rPr>
      </w:pPr>
    </w:p>
    <w:p w14:paraId="5B4A4E87" w14:textId="77777777" w:rsidR="00057EFC" w:rsidRDefault="00057EFC" w:rsidP="00057EFC">
      <w:pPr>
        <w:spacing w:after="0" w:line="240" w:lineRule="auto"/>
        <w:rPr>
          <w:ins w:id="2988" w:author="Bohorquez Manrique, German Javier, Enel Colombia" w:date="2020-12-04T09:31:00Z"/>
          <w:rFonts w:ascii="Arial" w:hAnsi="Arial" w:cs="Arial"/>
          <w:sz w:val="24"/>
          <w:szCs w:val="24"/>
        </w:rPr>
      </w:pPr>
    </w:p>
    <w:p w14:paraId="4CB36650" w14:textId="77777777" w:rsidR="00057EFC" w:rsidRDefault="00057EFC" w:rsidP="00057EFC">
      <w:pPr>
        <w:spacing w:after="0" w:line="240" w:lineRule="auto"/>
        <w:rPr>
          <w:ins w:id="2989" w:author="Bohorquez Manrique, German Javier, Enel Colombia" w:date="2020-12-04T09:31:00Z"/>
          <w:rFonts w:ascii="Arial" w:hAnsi="Arial" w:cs="Arial"/>
          <w:sz w:val="24"/>
          <w:szCs w:val="24"/>
        </w:rPr>
      </w:pPr>
    </w:p>
    <w:p w14:paraId="1968D9AA" w14:textId="402B2D24" w:rsidR="00057EFC" w:rsidRDefault="00057EFC" w:rsidP="00057EFC">
      <w:pPr>
        <w:spacing w:after="0" w:line="240" w:lineRule="auto"/>
        <w:rPr>
          <w:rFonts w:ascii="Arial" w:hAnsi="Arial" w:cs="Arial"/>
          <w:sz w:val="24"/>
          <w:szCs w:val="24"/>
        </w:rPr>
      </w:pPr>
    </w:p>
    <w:p w14:paraId="536FA70D" w14:textId="7D6889EA" w:rsidR="00066D81" w:rsidRDefault="00066D81" w:rsidP="00057EFC">
      <w:pPr>
        <w:spacing w:after="0" w:line="240" w:lineRule="auto"/>
        <w:rPr>
          <w:rFonts w:ascii="Arial" w:hAnsi="Arial" w:cs="Arial"/>
          <w:sz w:val="24"/>
          <w:szCs w:val="24"/>
        </w:rPr>
      </w:pPr>
    </w:p>
    <w:p w14:paraId="2E7FE14D" w14:textId="7AF31438" w:rsidR="00066D81" w:rsidRDefault="00066D81" w:rsidP="00057EFC">
      <w:pPr>
        <w:spacing w:after="0" w:line="240" w:lineRule="auto"/>
        <w:rPr>
          <w:rFonts w:ascii="Arial" w:hAnsi="Arial" w:cs="Arial"/>
          <w:sz w:val="24"/>
          <w:szCs w:val="24"/>
        </w:rPr>
      </w:pPr>
    </w:p>
    <w:p w14:paraId="5A5BB2F6" w14:textId="0AED62B5" w:rsidR="00066D81" w:rsidRDefault="00066D81" w:rsidP="00057EFC">
      <w:pPr>
        <w:spacing w:after="0" w:line="240" w:lineRule="auto"/>
        <w:rPr>
          <w:rFonts w:ascii="Arial" w:hAnsi="Arial" w:cs="Arial"/>
          <w:sz w:val="24"/>
          <w:szCs w:val="24"/>
        </w:rPr>
      </w:pPr>
    </w:p>
    <w:p w14:paraId="4FF07D57" w14:textId="77777777" w:rsidR="00066D81" w:rsidRDefault="00066D81" w:rsidP="00057EFC">
      <w:pPr>
        <w:spacing w:after="0" w:line="240" w:lineRule="auto"/>
        <w:rPr>
          <w:ins w:id="2990" w:author="Bohorquez Manrique, German Javier, Enel Colombia" w:date="2020-12-04T09:31:00Z"/>
          <w:rFonts w:ascii="Arial" w:hAnsi="Arial" w:cs="Arial"/>
          <w:sz w:val="24"/>
          <w:szCs w:val="24"/>
        </w:rPr>
      </w:pPr>
    </w:p>
    <w:p w14:paraId="667316FD" w14:textId="77777777" w:rsidR="00057EFC" w:rsidRDefault="00057EFC" w:rsidP="00057EFC">
      <w:pPr>
        <w:spacing w:after="0" w:line="240" w:lineRule="auto"/>
        <w:rPr>
          <w:ins w:id="2991" w:author="Bohorquez Manrique, German Javier, Enel Colombia" w:date="2020-12-04T09:31:00Z"/>
          <w:rFonts w:ascii="Arial" w:hAnsi="Arial" w:cs="Arial"/>
          <w:sz w:val="24"/>
          <w:szCs w:val="24"/>
        </w:rPr>
      </w:pPr>
    </w:p>
    <w:p w14:paraId="6845C5A5" w14:textId="77777777" w:rsidR="00057EFC" w:rsidRDefault="00057EFC" w:rsidP="00057EFC">
      <w:pPr>
        <w:spacing w:after="0" w:line="240" w:lineRule="auto"/>
        <w:jc w:val="center"/>
        <w:rPr>
          <w:ins w:id="2992" w:author="Bohorquez Manrique, German Javier, Enel Colombia" w:date="2020-12-04T09:31:00Z"/>
          <w:rFonts w:ascii="Arial" w:hAnsi="Arial" w:cs="Arial"/>
          <w:b/>
          <w:sz w:val="24"/>
          <w:szCs w:val="24"/>
        </w:rPr>
      </w:pPr>
      <w:ins w:id="2993" w:author="Bohorquez Manrique, German Javier, Enel Colombia" w:date="2020-12-04T09:31:00Z">
        <w:r>
          <w:rPr>
            <w:rFonts w:ascii="Arial" w:hAnsi="Arial" w:cs="Arial"/>
            <w:b/>
            <w:sz w:val="24"/>
            <w:szCs w:val="24"/>
          </w:rPr>
          <w:t>ANEXO III</w:t>
        </w:r>
      </w:ins>
    </w:p>
    <w:p w14:paraId="57BC2DB2" w14:textId="77777777" w:rsidR="00057EFC" w:rsidRDefault="00057EFC" w:rsidP="00057EFC">
      <w:pPr>
        <w:spacing w:after="0" w:line="240" w:lineRule="auto"/>
        <w:jc w:val="center"/>
        <w:rPr>
          <w:ins w:id="2994" w:author="Bohorquez Manrique, German Javier, Enel Colombia" w:date="2020-12-04T09:31:00Z"/>
          <w:rFonts w:ascii="Arial" w:hAnsi="Arial" w:cs="Arial"/>
          <w:b/>
          <w:sz w:val="24"/>
          <w:szCs w:val="24"/>
        </w:rPr>
      </w:pPr>
    </w:p>
    <w:p w14:paraId="6931EEF0" w14:textId="18A1781F" w:rsidR="00057EFC" w:rsidRPr="008E3BFB" w:rsidRDefault="00057EFC" w:rsidP="00057EFC">
      <w:pPr>
        <w:spacing w:after="0" w:line="240" w:lineRule="auto"/>
        <w:ind w:right="-517"/>
        <w:jc w:val="center"/>
        <w:rPr>
          <w:ins w:id="2995" w:author="Bohorquez Manrique, German Javier, Enel Colombia" w:date="2020-12-04T09:31:00Z"/>
          <w:rFonts w:ascii="Arial" w:eastAsia="Times New Roman" w:hAnsi="Arial" w:cs="Arial"/>
          <w:sz w:val="24"/>
          <w:szCs w:val="24"/>
          <w:lang w:val="es-ES_tradnl" w:eastAsia="es-ES"/>
        </w:rPr>
      </w:pPr>
      <w:ins w:id="2996" w:author="Bohorquez Manrique, German Javier, Enel Colombia" w:date="2020-12-04T09:31:00Z">
        <w:r w:rsidRPr="008E3BFB">
          <w:rPr>
            <w:rFonts w:ascii="Arial" w:eastAsia="Times New Roman" w:hAnsi="Arial" w:cs="Arial"/>
            <w:b/>
            <w:sz w:val="24"/>
            <w:szCs w:val="24"/>
            <w:lang w:val="es-ES_tradnl" w:eastAsia="es-ES"/>
          </w:rPr>
          <w:t xml:space="preserve">PAGARÉ No. </w:t>
        </w:r>
      </w:ins>
      <w:r w:rsidR="00CD3012">
        <w:rPr>
          <w:rFonts w:ascii="Arial" w:hAnsi="Arial" w:cs="Arial"/>
          <w:sz w:val="24"/>
          <w:szCs w:val="24"/>
          <w:lang w:val="es-419"/>
        </w:rPr>
        <w:t>001</w:t>
      </w:r>
      <w:ins w:id="2997" w:author="Bohorquez Manrique, German Javier, Enel Colombia" w:date="2020-12-04T09:31:00Z">
        <w:r w:rsidRPr="00147762">
          <w:rPr>
            <w:rFonts w:ascii="Arial" w:eastAsia="Times New Roman" w:hAnsi="Arial" w:cs="Arial"/>
            <w:b/>
            <w:sz w:val="24"/>
            <w:szCs w:val="24"/>
            <w:lang w:val="es-ES_tradnl" w:eastAsia="es-ES"/>
          </w:rPr>
          <w:t>,</w:t>
        </w:r>
        <w:r w:rsidRPr="008E3BFB">
          <w:rPr>
            <w:rFonts w:ascii="Arial" w:eastAsia="Times New Roman" w:hAnsi="Arial" w:cs="Arial"/>
            <w:b/>
            <w:sz w:val="24"/>
            <w:szCs w:val="24"/>
            <w:lang w:val="es-ES_tradnl" w:eastAsia="es-ES"/>
          </w:rPr>
          <w:t xml:space="preserve"> A LA ORDEN DE </w:t>
        </w:r>
        <w:r w:rsidRPr="008E3BFB">
          <w:rPr>
            <w:rFonts w:ascii="Arial" w:eastAsia="Times New Roman" w:hAnsi="Arial" w:cs="Arial"/>
            <w:b/>
            <w:bCs/>
            <w:sz w:val="24"/>
            <w:szCs w:val="24"/>
            <w:lang w:val="es-ES_tradnl" w:eastAsia="es-ES"/>
          </w:rPr>
          <w:t>EMGESA S.A. ESP.</w:t>
        </w:r>
      </w:ins>
    </w:p>
    <w:p w14:paraId="3BA84EE5" w14:textId="77777777" w:rsidR="00057EFC" w:rsidRPr="008E3BFB" w:rsidRDefault="00057EFC" w:rsidP="00057EFC">
      <w:pPr>
        <w:spacing w:after="0" w:line="240" w:lineRule="auto"/>
        <w:ind w:right="-517"/>
        <w:jc w:val="both"/>
        <w:rPr>
          <w:ins w:id="2998" w:author="Bohorquez Manrique, German Javier, Enel Colombia" w:date="2020-12-04T09:31:00Z"/>
          <w:rFonts w:ascii="Arial" w:eastAsia="Times New Roman" w:hAnsi="Arial" w:cs="Arial"/>
          <w:sz w:val="24"/>
          <w:szCs w:val="24"/>
          <w:lang w:val="es-ES_tradnl" w:eastAsia="es-ES"/>
        </w:rPr>
      </w:pPr>
    </w:p>
    <w:p w14:paraId="42E77BA3" w14:textId="55AE5C7F" w:rsidR="00057EFC" w:rsidRPr="008E3BFB" w:rsidRDefault="00CD3012" w:rsidP="00057EFC">
      <w:pPr>
        <w:spacing w:after="0" w:line="240" w:lineRule="auto"/>
        <w:ind w:right="-517"/>
        <w:jc w:val="both"/>
        <w:rPr>
          <w:ins w:id="2999" w:author="Bohorquez Manrique, German Javier, Enel Colombia" w:date="2020-12-04T09:31:00Z"/>
          <w:rFonts w:ascii="Arial" w:eastAsia="Times New Roman" w:hAnsi="Arial" w:cs="Arial"/>
          <w:sz w:val="24"/>
          <w:szCs w:val="24"/>
          <w:lang w:val="es-ES_tradnl" w:eastAsia="es-ES"/>
        </w:rPr>
      </w:pPr>
      <w:r>
        <w:rPr>
          <w:rFonts w:ascii="Arial" w:hAnsi="Arial" w:cs="Arial"/>
          <w:sz w:val="24"/>
          <w:szCs w:val="24"/>
          <w:lang w:val="es-419"/>
        </w:rPr>
        <w:t>___________________________________</w:t>
      </w:r>
      <w:ins w:id="3000" w:author="Bohorquez Manrique, German Javier, Enel Colombia" w:date="2020-12-04T09:31:00Z">
        <w:r w:rsidR="00057EFC" w:rsidRPr="00CC19AE">
          <w:rPr>
            <w:rFonts w:ascii="Arial" w:eastAsia="Times New Roman" w:hAnsi="Arial" w:cs="Arial"/>
            <w:sz w:val="24"/>
            <w:szCs w:val="24"/>
            <w:lang w:val="es-ES_tradnl" w:eastAsia="es-ES"/>
          </w:rPr>
          <w:t>,</w:t>
        </w:r>
        <w:r w:rsidR="00057EFC" w:rsidRPr="008E3BFB">
          <w:rPr>
            <w:rFonts w:ascii="Arial" w:eastAsia="Times New Roman" w:hAnsi="Arial" w:cs="Arial"/>
            <w:sz w:val="24"/>
            <w:szCs w:val="24"/>
            <w:lang w:val="es-ES_tradnl" w:eastAsia="es-ES"/>
          </w:rPr>
          <w:t xml:space="preserve"> identificado con la cédula de ciudadanía. No</w:t>
        </w:r>
        <w:r w:rsidR="00057EFC" w:rsidRPr="00CC19AE">
          <w:rPr>
            <w:rFonts w:ascii="Arial" w:eastAsia="Times New Roman" w:hAnsi="Arial" w:cs="Arial"/>
            <w:sz w:val="24"/>
            <w:szCs w:val="24"/>
            <w:lang w:val="es-ES_tradnl" w:eastAsia="es-ES"/>
          </w:rPr>
          <w:t xml:space="preserve">. </w:t>
        </w:r>
      </w:ins>
      <w:r>
        <w:rPr>
          <w:rFonts w:ascii="Arial" w:hAnsi="Arial" w:cs="Arial"/>
          <w:sz w:val="24"/>
          <w:szCs w:val="24"/>
          <w:lang w:val="es-419"/>
        </w:rPr>
        <w:t>_______________</w:t>
      </w:r>
      <w:ins w:id="3001" w:author="Bohorquez Manrique, German Javier, Enel Colombia" w:date="2020-12-04T09:31:00Z">
        <w:r w:rsidR="00057EFC" w:rsidRPr="008E3BFB">
          <w:rPr>
            <w:rFonts w:ascii="Arial" w:eastAsia="Times New Roman" w:hAnsi="Arial" w:cs="Arial"/>
            <w:b/>
            <w:bCs/>
            <w:sz w:val="24"/>
            <w:szCs w:val="24"/>
            <w:lang w:val="es-ES_tradnl" w:eastAsia="es-ES"/>
          </w:rPr>
          <w:t xml:space="preserve"> </w:t>
        </w:r>
        <w:r w:rsidR="00057EFC" w:rsidRPr="008E3BFB">
          <w:rPr>
            <w:rFonts w:ascii="Arial" w:eastAsia="Times New Roman" w:hAnsi="Arial" w:cs="Arial"/>
            <w:sz w:val="24"/>
            <w:szCs w:val="24"/>
            <w:lang w:val="es-ES_tradnl" w:eastAsia="es-ES"/>
          </w:rPr>
          <w:t xml:space="preserve">expedida en </w:t>
        </w:r>
      </w:ins>
      <w:r>
        <w:rPr>
          <w:rFonts w:ascii="Arial" w:hAnsi="Arial" w:cs="Arial"/>
          <w:sz w:val="24"/>
          <w:szCs w:val="24"/>
          <w:lang w:val="es-419"/>
        </w:rPr>
        <w:t>_______________</w:t>
      </w:r>
      <w:ins w:id="3002" w:author="Bohorquez Manrique, German Javier, Enel Colombia" w:date="2020-12-04T09:31:00Z">
        <w:r w:rsidR="00057EFC" w:rsidRPr="00CC19AE">
          <w:rPr>
            <w:rFonts w:ascii="Arial" w:eastAsia="Times New Roman" w:hAnsi="Arial" w:cs="Arial"/>
            <w:sz w:val="24"/>
            <w:szCs w:val="24"/>
            <w:lang w:val="es-ES_tradnl" w:eastAsia="es-ES"/>
          </w:rPr>
          <w:t>,</w:t>
        </w:r>
        <w:r w:rsidR="00057EFC" w:rsidRPr="008E3BFB">
          <w:rPr>
            <w:rFonts w:ascii="Arial" w:eastAsia="Times New Roman" w:hAnsi="Arial" w:cs="Arial"/>
            <w:sz w:val="24"/>
            <w:szCs w:val="24"/>
            <w:lang w:val="es-ES_tradnl" w:eastAsia="es-ES"/>
          </w:rPr>
          <w:t xml:space="preserve"> en mi calidad de Gerente General y Representante Legal de</w:t>
        </w:r>
        <w:r w:rsidR="00057EFC" w:rsidRPr="008E3BFB">
          <w:rPr>
            <w:rFonts w:ascii="Arial" w:eastAsia="Times New Roman" w:hAnsi="Arial" w:cs="Arial"/>
            <w:b/>
            <w:bCs/>
            <w:sz w:val="24"/>
            <w:szCs w:val="24"/>
            <w:lang w:val="es-ES_tradnl" w:eastAsia="es-ES"/>
          </w:rPr>
          <w:t xml:space="preserve"> </w:t>
        </w:r>
      </w:ins>
      <w:r>
        <w:rPr>
          <w:rFonts w:ascii="Arial" w:eastAsia="Times New Roman" w:hAnsi="Arial" w:cs="Arial"/>
          <w:b/>
          <w:bCs/>
          <w:sz w:val="24"/>
          <w:szCs w:val="24"/>
          <w:lang w:val="es-ES_tradnl" w:eastAsia="es-ES"/>
        </w:rPr>
        <w:t>nombre cliente hoja 1</w:t>
      </w:r>
      <w:ins w:id="3003" w:author="Bohorquez Manrique, German Javier, Enel Colombia" w:date="2020-12-04T09:31:00Z">
        <w:r w:rsidR="00057EFC" w:rsidRPr="008E3BFB">
          <w:rPr>
            <w:rFonts w:ascii="Arial" w:eastAsia="Times New Roman" w:hAnsi="Arial" w:cs="Arial"/>
            <w:sz w:val="24"/>
            <w:szCs w:val="24"/>
            <w:lang w:val="es-ES_tradnl" w:eastAsia="es-ES"/>
          </w:rPr>
          <w:t xml:space="preserve"> (en adelante el “</w:t>
        </w:r>
        <w:r w:rsidR="00057EFC" w:rsidRPr="008E3BFB">
          <w:rPr>
            <w:rFonts w:ascii="Arial" w:eastAsia="Times New Roman" w:hAnsi="Arial" w:cs="Arial"/>
            <w:b/>
            <w:sz w:val="24"/>
            <w:szCs w:val="24"/>
            <w:lang w:val="es-ES_tradnl" w:eastAsia="es-ES"/>
          </w:rPr>
          <w:t>DEUDOR</w:t>
        </w:r>
        <w:r w:rsidR="00057EFC" w:rsidRPr="008E3BFB">
          <w:rPr>
            <w:rFonts w:ascii="Arial" w:eastAsia="Times New Roman" w:hAnsi="Arial" w:cs="Arial"/>
            <w:bCs/>
            <w:sz w:val="24"/>
            <w:szCs w:val="24"/>
            <w:lang w:val="es-ES_tradnl" w:eastAsia="es-ES"/>
          </w:rPr>
          <w:t>”)</w:t>
        </w:r>
        <w:r w:rsidR="00057EFC" w:rsidRPr="008E3BFB">
          <w:rPr>
            <w:rFonts w:ascii="Arial" w:eastAsia="Times New Roman" w:hAnsi="Arial" w:cs="Arial"/>
            <w:sz w:val="24"/>
            <w:szCs w:val="24"/>
            <w:lang w:val="es-ES_tradnl" w:eastAsia="es-ES"/>
          </w:rPr>
          <w:t xml:space="preserve">, estando debidamente autorizado para el efecto de conformidad con el Certificado de Existencia y Representación Legal expedido por la Cámara de Comercio de </w:t>
        </w:r>
      </w:ins>
      <w:r>
        <w:rPr>
          <w:rFonts w:ascii="Arial" w:hAnsi="Arial" w:cs="Arial"/>
          <w:sz w:val="24"/>
          <w:szCs w:val="24"/>
          <w:lang w:val="es-419"/>
        </w:rPr>
        <w:t>_______________</w:t>
      </w:r>
      <w:ins w:id="3004" w:author="Bohorquez Manrique, German Javier, Enel Colombia" w:date="2020-12-04T09:31:00Z">
        <w:r w:rsidR="00057EFC" w:rsidRPr="00CC19AE">
          <w:rPr>
            <w:rFonts w:ascii="Arial" w:eastAsia="Times New Roman" w:hAnsi="Arial" w:cs="Arial"/>
            <w:sz w:val="24"/>
            <w:szCs w:val="24"/>
            <w:lang w:val="es-ES_tradnl" w:eastAsia="es-ES"/>
          </w:rPr>
          <w:t>,</w:t>
        </w:r>
        <w:r w:rsidR="00057EFC">
          <w:rPr>
            <w:rFonts w:ascii="Arial" w:eastAsia="Times New Roman" w:hAnsi="Arial" w:cs="Arial"/>
            <w:sz w:val="24"/>
            <w:szCs w:val="24"/>
            <w:lang w:val="es-ES_tradnl" w:eastAsia="es-ES"/>
          </w:rPr>
          <w:t xml:space="preserve"> </w:t>
        </w:r>
        <w:r w:rsidR="00057EFC" w:rsidRPr="008E3BFB">
          <w:rPr>
            <w:rFonts w:ascii="Arial" w:eastAsia="Times New Roman" w:hAnsi="Arial" w:cs="Arial"/>
            <w:sz w:val="24"/>
            <w:szCs w:val="24"/>
            <w:lang w:val="es-ES_tradnl" w:eastAsia="es-ES"/>
          </w:rPr>
          <w:t xml:space="preserve">y por </w:t>
        </w:r>
        <w:r w:rsidR="00057EFC" w:rsidRPr="00CC19AE">
          <w:rPr>
            <w:rFonts w:ascii="Arial" w:eastAsia="Times New Roman" w:hAnsi="Arial" w:cs="Arial"/>
            <w:sz w:val="24"/>
            <w:szCs w:val="24"/>
            <w:lang w:val="es-ES_tradnl" w:eastAsia="es-ES"/>
          </w:rPr>
          <w:t xml:space="preserve">los estatutos sociales como consta en escritura pública número </w:t>
        </w:r>
      </w:ins>
      <w:r>
        <w:rPr>
          <w:rFonts w:ascii="Arial" w:hAnsi="Arial" w:cs="Arial"/>
          <w:sz w:val="24"/>
          <w:szCs w:val="24"/>
          <w:highlight w:val="lightGray"/>
          <w:lang w:val="es-419"/>
        </w:rPr>
        <w:t>________</w:t>
      </w:r>
      <w:ins w:id="3005" w:author="Bohorquez Manrique, German Javier, Enel Colombia" w:date="2020-12-04T09:31:00Z">
        <w:r w:rsidR="00057EFC" w:rsidRPr="009F64D4">
          <w:rPr>
            <w:rFonts w:ascii="Arial" w:hAnsi="Arial" w:cs="Arial"/>
            <w:sz w:val="24"/>
            <w:szCs w:val="24"/>
            <w:highlight w:val="lightGray"/>
            <w:lang w:val="es-419"/>
          </w:rPr>
          <w:t xml:space="preserve"> </w:t>
        </w:r>
        <w:r w:rsidR="00057EFC" w:rsidRPr="00CC19AE">
          <w:rPr>
            <w:rFonts w:ascii="Arial" w:eastAsia="Times New Roman" w:hAnsi="Arial" w:cs="Arial"/>
            <w:sz w:val="24"/>
            <w:szCs w:val="24"/>
            <w:lang w:val="es-ES_tradnl" w:eastAsia="es-ES"/>
          </w:rPr>
          <w:t>del</w:t>
        </w:r>
      </w:ins>
      <w:r>
        <w:rPr>
          <w:rFonts w:ascii="Arial" w:eastAsia="Times New Roman" w:hAnsi="Arial" w:cs="Arial"/>
          <w:sz w:val="24"/>
          <w:szCs w:val="24"/>
          <w:lang w:val="es-ES_tradnl" w:eastAsia="es-ES"/>
        </w:rPr>
        <w:t xml:space="preserve"> _____</w:t>
      </w:r>
      <w:ins w:id="3006" w:author="Bohorquez Manrique, German Javier, Enel Colombia" w:date="2020-12-04T09:31:00Z">
        <w:r w:rsidR="00057EFC" w:rsidRPr="00CC19AE">
          <w:rPr>
            <w:rFonts w:ascii="Arial" w:eastAsia="Times New Roman" w:hAnsi="Arial" w:cs="Arial"/>
            <w:sz w:val="24"/>
            <w:szCs w:val="24"/>
            <w:lang w:val="es-ES_tradnl" w:eastAsia="es-ES"/>
          </w:rPr>
          <w:t xml:space="preserve"> de </w:t>
        </w:r>
      </w:ins>
      <w:r>
        <w:rPr>
          <w:rFonts w:ascii="Arial" w:hAnsi="Arial" w:cs="Arial"/>
          <w:sz w:val="24"/>
          <w:szCs w:val="24"/>
          <w:lang w:val="es-419"/>
        </w:rPr>
        <w:t>_______________</w:t>
      </w:r>
      <w:ins w:id="3007" w:author="Bohorquez Manrique, German Javier, Enel Colombia" w:date="2020-12-04T09:31:00Z">
        <w:r w:rsidR="00057EFC" w:rsidRPr="00CC19AE">
          <w:rPr>
            <w:rFonts w:ascii="Arial" w:eastAsia="Times New Roman" w:hAnsi="Arial" w:cs="Arial"/>
            <w:sz w:val="24"/>
            <w:szCs w:val="24"/>
            <w:lang w:val="es-ES_tradnl" w:eastAsia="es-ES"/>
          </w:rPr>
          <w:t xml:space="preserve"> de </w:t>
        </w:r>
      </w:ins>
      <w:r>
        <w:rPr>
          <w:rFonts w:ascii="Arial" w:hAnsi="Arial" w:cs="Arial"/>
          <w:sz w:val="24"/>
          <w:szCs w:val="24"/>
          <w:lang w:val="es-419"/>
        </w:rPr>
        <w:t>_______</w:t>
      </w:r>
      <w:ins w:id="3008" w:author="Bohorquez Manrique, German Javier, Enel Colombia" w:date="2020-12-04T09:31:00Z">
        <w:r w:rsidR="00057EFC" w:rsidRPr="00CC19AE">
          <w:rPr>
            <w:rFonts w:ascii="Arial" w:eastAsia="Times New Roman" w:hAnsi="Arial" w:cs="Arial"/>
            <w:sz w:val="24"/>
            <w:szCs w:val="24"/>
            <w:lang w:val="es-ES_tradnl" w:eastAsia="es-ES"/>
          </w:rPr>
          <w:t xml:space="preserve"> de la Notaría </w:t>
        </w:r>
      </w:ins>
      <w:r>
        <w:rPr>
          <w:rFonts w:ascii="Arial" w:hAnsi="Arial" w:cs="Arial"/>
          <w:sz w:val="24"/>
          <w:szCs w:val="24"/>
          <w:lang w:val="es-419"/>
        </w:rPr>
        <w:t>__________</w:t>
      </w:r>
      <w:ins w:id="3009" w:author="Bohorquez Manrique, German Javier, Enel Colombia" w:date="2020-12-04T09:31:00Z">
        <w:r w:rsidR="00057EFC" w:rsidRPr="00CC19AE">
          <w:rPr>
            <w:rFonts w:ascii="Arial" w:eastAsia="Times New Roman" w:hAnsi="Arial" w:cs="Arial"/>
            <w:sz w:val="24"/>
            <w:szCs w:val="24"/>
            <w:lang w:val="es-ES_tradnl" w:eastAsia="es-ES"/>
          </w:rPr>
          <w:t xml:space="preserve"> del círculo notarial de </w:t>
        </w:r>
      </w:ins>
      <w:r>
        <w:rPr>
          <w:rFonts w:ascii="Arial" w:hAnsi="Arial" w:cs="Arial"/>
          <w:sz w:val="24"/>
          <w:szCs w:val="24"/>
          <w:lang w:val="es-419"/>
        </w:rPr>
        <w:t>_______________</w:t>
      </w:r>
      <w:ins w:id="3010" w:author="Bohorquez Manrique, German Javier, Enel Colombia" w:date="2020-12-04T09:31:00Z">
        <w:r w:rsidR="00057EFC" w:rsidRPr="008E3BFB">
          <w:rPr>
            <w:rFonts w:ascii="Arial" w:eastAsia="Times New Roman" w:hAnsi="Arial" w:cs="Arial"/>
            <w:bCs/>
            <w:sz w:val="24"/>
            <w:szCs w:val="24"/>
            <w:lang w:val="es-ES_tradnl" w:eastAsia="es-ES"/>
          </w:rPr>
          <w:t>, declaro</w:t>
        </w:r>
        <w:r w:rsidR="00057EFC" w:rsidRPr="008E3BFB">
          <w:rPr>
            <w:rFonts w:ascii="Arial" w:eastAsia="Times New Roman" w:hAnsi="Arial" w:cs="Arial"/>
            <w:sz w:val="24"/>
            <w:szCs w:val="24"/>
            <w:lang w:val="es-ES_tradnl" w:eastAsia="es-ES"/>
          </w:rPr>
          <w:t xml:space="preserve">: </w:t>
        </w:r>
      </w:ins>
    </w:p>
    <w:p w14:paraId="457EEAE4" w14:textId="77777777" w:rsidR="00057EFC" w:rsidRPr="008E3BFB" w:rsidRDefault="00057EFC" w:rsidP="00057EFC">
      <w:pPr>
        <w:spacing w:after="0" w:line="240" w:lineRule="auto"/>
        <w:ind w:right="-517"/>
        <w:jc w:val="both"/>
        <w:rPr>
          <w:ins w:id="3011" w:author="Bohorquez Manrique, German Javier, Enel Colombia" w:date="2020-12-04T09:31:00Z"/>
          <w:rFonts w:ascii="Arial" w:eastAsia="Times New Roman" w:hAnsi="Arial" w:cs="Arial"/>
          <w:b/>
          <w:sz w:val="24"/>
          <w:szCs w:val="24"/>
          <w:lang w:val="es-ES_tradnl" w:eastAsia="es-ES"/>
        </w:rPr>
      </w:pPr>
    </w:p>
    <w:p w14:paraId="3105FC07" w14:textId="77777777" w:rsidR="00057EFC" w:rsidRDefault="00057EFC" w:rsidP="00057EFC">
      <w:pPr>
        <w:spacing w:after="0" w:line="240" w:lineRule="auto"/>
        <w:ind w:right="-517"/>
        <w:jc w:val="both"/>
        <w:rPr>
          <w:ins w:id="3012" w:author="Bohorquez Manrique, German Javier, Enel Colombia" w:date="2020-12-04T09:31:00Z"/>
          <w:rFonts w:ascii="Arial" w:eastAsia="Times New Roman" w:hAnsi="Arial" w:cs="Arial"/>
          <w:sz w:val="24"/>
          <w:szCs w:val="24"/>
          <w:lang w:val="es-ES_tradnl" w:eastAsia="es-ES"/>
        </w:rPr>
      </w:pPr>
      <w:ins w:id="3013" w:author="Bohorquez Manrique, German Javier, Enel Colombia" w:date="2020-12-04T09:31:00Z">
        <w:r w:rsidRPr="008E3BFB">
          <w:rPr>
            <w:rFonts w:ascii="Arial" w:eastAsia="Times New Roman" w:hAnsi="Arial" w:cs="Arial"/>
            <w:b/>
            <w:sz w:val="24"/>
            <w:szCs w:val="24"/>
            <w:lang w:val="es-ES_tradnl" w:eastAsia="es-ES"/>
          </w:rPr>
          <w:t xml:space="preserve">PRIMERO.- </w:t>
        </w:r>
        <w:r w:rsidRPr="008E3BFB">
          <w:rPr>
            <w:rFonts w:ascii="Arial" w:eastAsia="Times New Roman" w:hAnsi="Arial" w:cs="Arial"/>
            <w:bCs/>
            <w:sz w:val="24"/>
            <w:szCs w:val="24"/>
            <w:lang w:val="es-ES_tradnl" w:eastAsia="es-ES"/>
          </w:rPr>
          <w:t>Que</w:t>
        </w:r>
        <w:r w:rsidRPr="008E3BFB">
          <w:rPr>
            <w:rFonts w:ascii="Arial" w:eastAsia="Times New Roman" w:hAnsi="Arial" w:cs="Arial"/>
            <w:b/>
            <w:sz w:val="24"/>
            <w:szCs w:val="24"/>
            <w:lang w:val="es-ES_tradnl" w:eastAsia="es-ES"/>
          </w:rPr>
          <w:t xml:space="preserve"> </w:t>
        </w:r>
        <w:r w:rsidRPr="008E3BFB">
          <w:rPr>
            <w:rFonts w:ascii="Arial" w:eastAsia="Times New Roman" w:hAnsi="Arial" w:cs="Arial"/>
            <w:bCs/>
            <w:sz w:val="24"/>
            <w:szCs w:val="24"/>
            <w:lang w:val="es-ES_tradnl" w:eastAsia="es-ES"/>
          </w:rPr>
          <w:t>el</w:t>
        </w:r>
        <w:r w:rsidRPr="008E3BFB">
          <w:rPr>
            <w:rFonts w:ascii="Arial" w:eastAsia="Times New Roman" w:hAnsi="Arial" w:cs="Arial"/>
            <w:b/>
            <w:sz w:val="24"/>
            <w:szCs w:val="24"/>
            <w:lang w:val="es-ES_tradnl" w:eastAsia="es-ES"/>
          </w:rPr>
          <w:t xml:space="preserve"> DEUDOR </w:t>
        </w:r>
        <w:r w:rsidRPr="008E3BFB">
          <w:rPr>
            <w:rFonts w:ascii="Arial" w:eastAsia="Times New Roman" w:hAnsi="Arial" w:cs="Arial"/>
            <w:bCs/>
            <w:sz w:val="24"/>
            <w:szCs w:val="24"/>
            <w:lang w:val="es-ES_tradnl" w:eastAsia="es-ES"/>
          </w:rPr>
          <w:t>pagará</w:t>
        </w:r>
        <w:r w:rsidRPr="008E3BFB">
          <w:rPr>
            <w:rFonts w:ascii="Arial" w:eastAsia="Times New Roman" w:hAnsi="Arial" w:cs="Arial"/>
            <w:sz w:val="24"/>
            <w:szCs w:val="24"/>
            <w:lang w:val="es-ES_tradnl" w:eastAsia="es-ES"/>
          </w:rPr>
          <w:t xml:space="preserve"> incondicional, indivisible e irrevocablemente a la orden de </w:t>
        </w:r>
        <w:r w:rsidRPr="00CC19AE">
          <w:rPr>
            <w:rFonts w:ascii="Arial" w:eastAsia="Times New Roman" w:hAnsi="Arial" w:cs="Arial"/>
            <w:b/>
            <w:bCs/>
            <w:sz w:val="24"/>
            <w:szCs w:val="24"/>
            <w:highlight w:val="lightGray"/>
            <w:lang w:val="es-ES_tradnl" w:eastAsia="es-ES"/>
          </w:rPr>
          <w:t>EMGESA S.A. ESP</w:t>
        </w:r>
        <w:r w:rsidRPr="00CC19AE">
          <w:rPr>
            <w:rFonts w:ascii="Arial" w:eastAsia="Times New Roman" w:hAnsi="Arial" w:cs="Arial"/>
            <w:b/>
            <w:bCs/>
            <w:sz w:val="24"/>
            <w:szCs w:val="24"/>
            <w:lang w:val="es-ES_tradnl" w:eastAsia="es-ES"/>
          </w:rPr>
          <w:t>.</w:t>
        </w:r>
        <w:r w:rsidRPr="008E3BFB">
          <w:rPr>
            <w:rFonts w:ascii="Arial" w:eastAsia="Times New Roman" w:hAnsi="Arial" w:cs="Arial"/>
            <w:sz w:val="24"/>
            <w:szCs w:val="24"/>
            <w:lang w:val="es-ES_tradnl" w:eastAsia="es-ES"/>
          </w:rPr>
          <w:t>, en sus oficinas ubicadas en la ciudad de Bogotá D.C., en la _____________</w:t>
        </w:r>
        <w:r>
          <w:rPr>
            <w:rFonts w:ascii="Arial" w:eastAsia="Times New Roman" w:hAnsi="Arial" w:cs="Arial"/>
            <w:sz w:val="24"/>
            <w:szCs w:val="24"/>
            <w:lang w:val="es-ES_tradnl" w:eastAsia="es-ES"/>
          </w:rPr>
          <w:t>______________________</w:t>
        </w:r>
        <w:r w:rsidRPr="008E3BFB">
          <w:rPr>
            <w:rFonts w:ascii="Arial" w:eastAsia="Times New Roman" w:hAnsi="Arial" w:cs="Arial"/>
            <w:sz w:val="24"/>
            <w:szCs w:val="24"/>
            <w:lang w:val="es-ES_tradnl" w:eastAsia="es-ES"/>
          </w:rPr>
          <w:t>__ o en el lugar que para el efecto se señale, el día ____</w:t>
        </w:r>
        <w:r w:rsidRPr="008E3BFB">
          <w:rPr>
            <w:rFonts w:ascii="Arial" w:eastAsia="Times New Roman" w:hAnsi="Arial" w:cs="Arial"/>
            <w:bCs/>
            <w:sz w:val="24"/>
            <w:szCs w:val="24"/>
            <w:lang w:val="es-ES_tradnl" w:eastAsia="es-ES"/>
          </w:rPr>
          <w:t>__ (__) del mes de _________ del año _______,</w:t>
        </w:r>
        <w:r w:rsidRPr="008E3BFB">
          <w:rPr>
            <w:rFonts w:ascii="Arial" w:eastAsia="Times New Roman" w:hAnsi="Arial" w:cs="Arial"/>
            <w:b/>
            <w:sz w:val="24"/>
            <w:szCs w:val="24"/>
            <w:lang w:val="es-ES_tradnl" w:eastAsia="es-ES"/>
          </w:rPr>
          <w:t xml:space="preserve"> </w:t>
        </w:r>
        <w:r w:rsidRPr="008E3BFB">
          <w:rPr>
            <w:rFonts w:ascii="Arial" w:eastAsia="Times New Roman" w:hAnsi="Arial" w:cs="Arial"/>
            <w:sz w:val="24"/>
            <w:szCs w:val="24"/>
            <w:lang w:val="es-ES_tradnl" w:eastAsia="es-ES"/>
          </w:rPr>
          <w:t xml:space="preserve">las siguientes sumas de dinero: </w:t>
        </w:r>
      </w:ins>
    </w:p>
    <w:p w14:paraId="4DA27228" w14:textId="77777777" w:rsidR="00057EFC" w:rsidRPr="008E3BFB" w:rsidRDefault="00057EFC" w:rsidP="00057EFC">
      <w:pPr>
        <w:spacing w:after="0" w:line="240" w:lineRule="auto"/>
        <w:ind w:right="-517"/>
        <w:jc w:val="both"/>
        <w:rPr>
          <w:ins w:id="3014" w:author="Bohorquez Manrique, German Javier, Enel Colombia" w:date="2020-12-04T09:31:00Z"/>
          <w:rFonts w:ascii="Arial" w:eastAsia="Times New Roman" w:hAnsi="Arial" w:cs="Arial"/>
          <w:sz w:val="24"/>
          <w:szCs w:val="24"/>
          <w:lang w:val="es-ES_tradnl" w:eastAsia="es-ES"/>
        </w:rPr>
      </w:pPr>
    </w:p>
    <w:p w14:paraId="6C024BA9" w14:textId="77777777" w:rsidR="00057EFC" w:rsidRPr="008E3BFB" w:rsidRDefault="00057EFC" w:rsidP="00057EFC">
      <w:pPr>
        <w:spacing w:after="0" w:line="240" w:lineRule="auto"/>
        <w:ind w:right="-517"/>
        <w:jc w:val="both"/>
        <w:rPr>
          <w:ins w:id="3015" w:author="Bohorquez Manrique, German Javier, Enel Colombia" w:date="2020-12-04T09:31:00Z"/>
          <w:rFonts w:ascii="Arial" w:eastAsia="Times New Roman" w:hAnsi="Arial" w:cs="Arial"/>
          <w:bCs/>
          <w:sz w:val="24"/>
          <w:szCs w:val="24"/>
          <w:lang w:val="es-ES_tradnl" w:eastAsia="es-ES"/>
        </w:rPr>
      </w:pPr>
      <w:ins w:id="3016" w:author="Bohorquez Manrique, German Javier, Enel Colombia" w:date="2020-12-04T09:31:00Z">
        <w:r w:rsidRPr="008E3BFB">
          <w:rPr>
            <w:rFonts w:ascii="Arial" w:eastAsia="Times New Roman" w:hAnsi="Arial" w:cs="Arial"/>
            <w:b/>
            <w:bCs/>
            <w:sz w:val="24"/>
            <w:szCs w:val="24"/>
            <w:lang w:val="es-ES_tradnl" w:eastAsia="es-ES"/>
          </w:rPr>
          <w:t>a)</w:t>
        </w:r>
        <w:r w:rsidRPr="008E3BFB">
          <w:rPr>
            <w:rFonts w:ascii="Arial" w:eastAsia="Times New Roman" w:hAnsi="Arial" w:cs="Arial"/>
            <w:sz w:val="24"/>
            <w:szCs w:val="24"/>
            <w:lang w:val="es-ES_tradnl" w:eastAsia="es-ES"/>
          </w:rPr>
          <w:t xml:space="preserve"> por concepto de capital, la suma de _______________________________________________________ </w:t>
        </w:r>
        <w:r w:rsidRPr="008E3BFB">
          <w:rPr>
            <w:rFonts w:ascii="Arial" w:eastAsia="Times New Roman" w:hAnsi="Arial" w:cs="Arial"/>
            <w:bCs/>
            <w:sz w:val="24"/>
            <w:szCs w:val="24"/>
            <w:lang w:val="es-ES_tradnl" w:eastAsia="es-ES"/>
          </w:rPr>
          <w:t>pesos ($______________)</w:t>
        </w:r>
        <w:r w:rsidRPr="008E3BFB">
          <w:rPr>
            <w:rFonts w:ascii="Arial" w:eastAsia="Times New Roman" w:hAnsi="Arial" w:cs="Arial"/>
            <w:b/>
            <w:sz w:val="24"/>
            <w:szCs w:val="24"/>
            <w:lang w:val="es-ES_tradnl" w:eastAsia="es-ES"/>
          </w:rPr>
          <w:t xml:space="preserve"> </w:t>
        </w:r>
        <w:r w:rsidRPr="008E3BFB">
          <w:rPr>
            <w:rFonts w:ascii="Arial" w:eastAsia="Times New Roman" w:hAnsi="Arial" w:cs="Arial"/>
            <w:bCs/>
            <w:sz w:val="24"/>
            <w:szCs w:val="24"/>
            <w:lang w:val="es-ES_tradnl" w:eastAsia="es-ES"/>
          </w:rPr>
          <w:t xml:space="preserve">moneda legal colombiana; y </w:t>
        </w:r>
      </w:ins>
    </w:p>
    <w:p w14:paraId="2F1D7826" w14:textId="77777777" w:rsidR="00057EFC" w:rsidRPr="008E3BFB" w:rsidRDefault="00057EFC" w:rsidP="00057EFC">
      <w:pPr>
        <w:spacing w:after="0" w:line="240" w:lineRule="auto"/>
        <w:ind w:right="-517"/>
        <w:jc w:val="both"/>
        <w:rPr>
          <w:ins w:id="3017" w:author="Bohorquez Manrique, German Javier, Enel Colombia" w:date="2020-12-04T09:31:00Z"/>
          <w:rFonts w:ascii="Arial" w:eastAsia="Times New Roman" w:hAnsi="Arial" w:cs="Arial"/>
          <w:bCs/>
          <w:sz w:val="24"/>
          <w:szCs w:val="24"/>
          <w:lang w:val="es-ES_tradnl" w:eastAsia="es-ES"/>
        </w:rPr>
      </w:pPr>
      <w:ins w:id="3018" w:author="Bohorquez Manrique, German Javier, Enel Colombia" w:date="2020-12-04T09:31:00Z">
        <w:r w:rsidRPr="008E3BFB">
          <w:rPr>
            <w:rFonts w:ascii="Arial" w:eastAsia="Times New Roman" w:hAnsi="Arial" w:cs="Arial"/>
            <w:b/>
            <w:sz w:val="24"/>
            <w:szCs w:val="24"/>
            <w:lang w:val="es-ES_tradnl" w:eastAsia="es-ES"/>
          </w:rPr>
          <w:t>b)</w:t>
        </w:r>
        <w:r w:rsidRPr="008E3BFB">
          <w:rPr>
            <w:rFonts w:ascii="Arial" w:eastAsia="Times New Roman" w:hAnsi="Arial" w:cs="Arial"/>
            <w:bCs/>
            <w:sz w:val="24"/>
            <w:szCs w:val="24"/>
            <w:lang w:val="es-ES_tradnl" w:eastAsia="es-ES"/>
          </w:rPr>
          <w:t xml:space="preserve"> por concepto de intereses moratorios, </w:t>
        </w:r>
        <w:r w:rsidRPr="008E3BFB">
          <w:rPr>
            <w:rFonts w:ascii="Arial" w:eastAsia="Times New Roman" w:hAnsi="Arial" w:cs="Arial"/>
            <w:sz w:val="24"/>
            <w:szCs w:val="24"/>
            <w:lang w:val="es-ES_tradnl" w:eastAsia="es-ES"/>
          </w:rPr>
          <w:t xml:space="preserve">la suma de ________________________________________________________ </w:t>
        </w:r>
        <w:r w:rsidRPr="008E3BFB">
          <w:rPr>
            <w:rFonts w:ascii="Arial" w:eastAsia="Times New Roman" w:hAnsi="Arial" w:cs="Arial"/>
            <w:bCs/>
            <w:sz w:val="24"/>
            <w:szCs w:val="24"/>
            <w:lang w:val="es-ES_tradnl" w:eastAsia="es-ES"/>
          </w:rPr>
          <w:t>pesos ($______________)</w:t>
        </w:r>
        <w:r w:rsidRPr="008E3BFB">
          <w:rPr>
            <w:rFonts w:ascii="Arial" w:eastAsia="Times New Roman" w:hAnsi="Arial" w:cs="Arial"/>
            <w:b/>
            <w:sz w:val="24"/>
            <w:szCs w:val="24"/>
            <w:lang w:val="es-ES_tradnl" w:eastAsia="es-ES"/>
          </w:rPr>
          <w:t xml:space="preserve"> </w:t>
        </w:r>
        <w:r w:rsidRPr="008E3BFB">
          <w:rPr>
            <w:rFonts w:ascii="Arial" w:eastAsia="Times New Roman" w:hAnsi="Arial" w:cs="Arial"/>
            <w:bCs/>
            <w:sz w:val="24"/>
            <w:szCs w:val="24"/>
            <w:lang w:val="es-ES_tradnl" w:eastAsia="es-ES"/>
          </w:rPr>
          <w:t xml:space="preserve">moneda legal colombiana. </w:t>
        </w:r>
      </w:ins>
    </w:p>
    <w:p w14:paraId="1897170F" w14:textId="77777777" w:rsidR="00057EFC" w:rsidRPr="008E3BFB" w:rsidRDefault="00057EFC" w:rsidP="00057EFC">
      <w:pPr>
        <w:spacing w:after="0" w:line="240" w:lineRule="auto"/>
        <w:ind w:right="-517"/>
        <w:jc w:val="both"/>
        <w:rPr>
          <w:ins w:id="3019" w:author="Bohorquez Manrique, German Javier, Enel Colombia" w:date="2020-12-04T09:31:00Z"/>
          <w:rFonts w:ascii="Arial" w:eastAsia="Times New Roman" w:hAnsi="Arial" w:cs="Arial"/>
          <w:b/>
          <w:sz w:val="24"/>
          <w:szCs w:val="24"/>
          <w:lang w:val="es-ES_tradnl" w:eastAsia="es-ES"/>
        </w:rPr>
      </w:pPr>
    </w:p>
    <w:p w14:paraId="775C5856" w14:textId="02629EFC" w:rsidR="00057EFC" w:rsidRPr="008E3BFB" w:rsidRDefault="00057EFC" w:rsidP="00057EFC">
      <w:pPr>
        <w:spacing w:after="0" w:line="240" w:lineRule="auto"/>
        <w:ind w:right="-517"/>
        <w:jc w:val="both"/>
        <w:rPr>
          <w:ins w:id="3020" w:author="Bohorquez Manrique, German Javier, Enel Colombia" w:date="2020-12-04T09:31:00Z"/>
          <w:rFonts w:ascii="Arial" w:eastAsia="Times New Roman" w:hAnsi="Arial" w:cs="Arial"/>
          <w:b/>
          <w:sz w:val="24"/>
          <w:szCs w:val="24"/>
          <w:lang w:val="es-ES_tradnl" w:eastAsia="es-ES"/>
        </w:rPr>
      </w:pPr>
      <w:ins w:id="3021" w:author="Bohorquez Manrique, German Javier, Enel Colombia" w:date="2020-12-04T09:31:00Z">
        <w:r w:rsidRPr="008E3BFB">
          <w:rPr>
            <w:rFonts w:ascii="Arial" w:eastAsia="Times New Roman" w:hAnsi="Arial" w:cs="Arial"/>
            <w:b/>
            <w:sz w:val="24"/>
            <w:szCs w:val="24"/>
            <w:lang w:val="es-ES_tradnl" w:eastAsia="es-ES"/>
          </w:rPr>
          <w:t xml:space="preserve">SEGUNDO.- </w:t>
        </w:r>
        <w:r w:rsidRPr="008E3BFB">
          <w:rPr>
            <w:rFonts w:ascii="Arial" w:eastAsia="Times New Roman" w:hAnsi="Arial" w:cs="Arial"/>
            <w:bCs/>
            <w:sz w:val="24"/>
            <w:szCs w:val="24"/>
            <w:lang w:val="es-ES_tradnl" w:eastAsia="es-ES"/>
          </w:rPr>
          <w:t xml:space="preserve">En caso de incumplimiento en el pago de </w:t>
        </w:r>
        <w:r w:rsidRPr="008E3BFB">
          <w:rPr>
            <w:rFonts w:ascii="Arial" w:eastAsia="Times New Roman" w:hAnsi="Arial" w:cs="Arial"/>
            <w:sz w:val="24"/>
            <w:szCs w:val="24"/>
            <w:lang w:val="es-ES_tradnl" w:eastAsia="es-ES"/>
          </w:rPr>
          <w:t xml:space="preserve">la suma indicada en el literal </w:t>
        </w:r>
        <w:r w:rsidRPr="008E3BFB">
          <w:rPr>
            <w:rFonts w:ascii="Arial" w:eastAsia="Times New Roman" w:hAnsi="Arial" w:cs="Arial"/>
            <w:b/>
            <w:bCs/>
            <w:sz w:val="24"/>
            <w:szCs w:val="24"/>
            <w:lang w:val="es-ES_tradnl" w:eastAsia="es-ES"/>
          </w:rPr>
          <w:t>a)</w:t>
        </w:r>
        <w:r w:rsidRPr="008E3BFB">
          <w:rPr>
            <w:rFonts w:ascii="Arial" w:eastAsia="Times New Roman" w:hAnsi="Arial" w:cs="Arial"/>
            <w:sz w:val="24"/>
            <w:szCs w:val="24"/>
            <w:lang w:val="es-ES_tradnl" w:eastAsia="es-ES"/>
          </w:rPr>
          <w:t xml:space="preserve"> del Numeral PRIMERO presente Pagaré, derivado de cualquiera de las relaciones jurídicas surgidas entre las Partes por el Contrato de venta de </w:t>
        </w:r>
        <w:r>
          <w:rPr>
            <w:rFonts w:ascii="Arial" w:eastAsia="Times New Roman" w:hAnsi="Arial" w:cs="Arial"/>
            <w:sz w:val="24"/>
            <w:szCs w:val="24"/>
            <w:lang w:val="es-ES_tradnl" w:eastAsia="es-ES"/>
          </w:rPr>
          <w:t>energía</w:t>
        </w:r>
        <w:r w:rsidRPr="008E3BFB">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eléctrica No. OMNR- </w:t>
        </w:r>
      </w:ins>
      <w:r w:rsidR="00CD3012">
        <w:rPr>
          <w:rFonts w:ascii="Arial" w:hAnsi="Arial" w:cs="Arial"/>
          <w:sz w:val="24"/>
          <w:szCs w:val="24"/>
          <w:lang w:val="es-419"/>
        </w:rPr>
        <w:t>omnr hoja 1</w:t>
      </w:r>
      <w:ins w:id="3022" w:author="Bohorquez Manrique, German Javier, Enel Colombia" w:date="2020-12-04T09:31:00Z">
        <w:r w:rsidRPr="008E3BFB">
          <w:rPr>
            <w:rFonts w:ascii="Arial" w:eastAsia="Times New Roman" w:hAnsi="Arial" w:cs="Arial"/>
            <w:sz w:val="24"/>
            <w:szCs w:val="24"/>
            <w:lang w:val="es-ES_tradnl" w:eastAsia="es-ES"/>
          </w:rPr>
          <w:t xml:space="preserve">, el </w:t>
        </w:r>
        <w:r w:rsidRPr="008E3BFB">
          <w:rPr>
            <w:rFonts w:ascii="Arial" w:eastAsia="Times New Roman" w:hAnsi="Arial" w:cs="Arial"/>
            <w:b/>
            <w:bCs/>
            <w:sz w:val="24"/>
            <w:szCs w:val="24"/>
            <w:lang w:val="es-ES_tradnl" w:eastAsia="es-ES"/>
          </w:rPr>
          <w:t>DEUDOR</w:t>
        </w:r>
        <w:r w:rsidRPr="008E3BFB">
          <w:rPr>
            <w:rFonts w:ascii="Arial" w:eastAsia="Times New Roman" w:hAnsi="Arial" w:cs="Arial"/>
            <w:sz w:val="24"/>
            <w:szCs w:val="24"/>
            <w:lang w:val="es-ES_tradnl" w:eastAsia="es-ES"/>
          </w:rPr>
          <w:t xml:space="preserve"> reconocerá y pagará a </w:t>
        </w:r>
        <w:r w:rsidRPr="008E3BFB">
          <w:rPr>
            <w:rFonts w:ascii="Arial" w:eastAsia="Times New Roman" w:hAnsi="Arial" w:cs="Arial"/>
            <w:b/>
            <w:bCs/>
            <w:sz w:val="24"/>
            <w:szCs w:val="24"/>
            <w:highlight w:val="lightGray"/>
            <w:lang w:val="es-ES_tradnl" w:eastAsia="es-ES"/>
          </w:rPr>
          <w:t>EMGESA S.A. ESP.</w:t>
        </w:r>
        <w:r w:rsidRPr="008E3BFB">
          <w:rPr>
            <w:rFonts w:ascii="Arial" w:eastAsia="Times New Roman" w:hAnsi="Arial" w:cs="Arial"/>
            <w:sz w:val="24"/>
            <w:szCs w:val="24"/>
            <w:lang w:val="es-ES_tradnl" w:eastAsia="es-ES"/>
          </w:rPr>
          <w:t xml:space="preserve"> sobre tal suma, intereses moratorios desde el día siguiente a la fecha de vencimiento de este Pagaré y hasta el día en que tal suma sea efectivamente pagada, a la tasa máxima legalmente permitida y certificada por la Superintendencia Financiera o la Entidad que haga sus veces, en la fecha del pago efectivo. </w:t>
        </w:r>
      </w:ins>
    </w:p>
    <w:p w14:paraId="2CB5DCCB" w14:textId="77777777" w:rsidR="00057EFC" w:rsidRPr="008E3BFB" w:rsidRDefault="00057EFC" w:rsidP="00057EFC">
      <w:pPr>
        <w:spacing w:after="0" w:line="240" w:lineRule="auto"/>
        <w:ind w:right="-517"/>
        <w:jc w:val="both"/>
        <w:rPr>
          <w:ins w:id="3023" w:author="Bohorquez Manrique, German Javier, Enel Colombia" w:date="2020-12-04T09:31:00Z"/>
          <w:rFonts w:ascii="Arial" w:eastAsia="Times New Roman" w:hAnsi="Arial" w:cs="Arial"/>
          <w:b/>
          <w:sz w:val="24"/>
          <w:szCs w:val="24"/>
          <w:lang w:val="es-ES_tradnl" w:eastAsia="es-ES"/>
        </w:rPr>
      </w:pPr>
    </w:p>
    <w:p w14:paraId="57E433D5" w14:textId="77777777" w:rsidR="00057EFC" w:rsidRPr="008E3BFB" w:rsidRDefault="00057EFC" w:rsidP="00057EFC">
      <w:pPr>
        <w:spacing w:after="0" w:line="240" w:lineRule="auto"/>
        <w:ind w:right="-517"/>
        <w:jc w:val="both"/>
        <w:rPr>
          <w:ins w:id="3024" w:author="Bohorquez Manrique, German Javier, Enel Colombia" w:date="2020-12-04T09:31:00Z"/>
          <w:rFonts w:ascii="Arial" w:eastAsia="Times New Roman" w:hAnsi="Arial" w:cs="Arial"/>
          <w:b/>
          <w:sz w:val="24"/>
          <w:szCs w:val="24"/>
          <w:lang w:val="es-ES_tradnl" w:eastAsia="es-ES"/>
        </w:rPr>
      </w:pPr>
      <w:ins w:id="3025" w:author="Bohorquez Manrique, German Javier, Enel Colombia" w:date="2020-12-04T09:31:00Z">
        <w:r w:rsidRPr="008E3BFB">
          <w:rPr>
            <w:rFonts w:ascii="Arial" w:eastAsia="Times New Roman" w:hAnsi="Arial" w:cs="Arial"/>
            <w:b/>
            <w:sz w:val="24"/>
            <w:szCs w:val="24"/>
            <w:lang w:val="es-ES_tradnl" w:eastAsia="es-ES"/>
          </w:rPr>
          <w:t>TERCERO.-</w:t>
        </w:r>
        <w:r w:rsidRPr="008E3BFB">
          <w:rPr>
            <w:rFonts w:ascii="Arial" w:eastAsia="Times New Roman" w:hAnsi="Arial" w:cs="Arial"/>
            <w:sz w:val="24"/>
            <w:szCs w:val="24"/>
            <w:lang w:val="es-ES_tradnl" w:eastAsia="es-ES"/>
          </w:rPr>
          <w:t xml:space="preserve"> El </w:t>
        </w:r>
        <w:r w:rsidRPr="008E3BFB">
          <w:rPr>
            <w:rFonts w:ascii="Arial" w:eastAsia="Times New Roman" w:hAnsi="Arial" w:cs="Arial"/>
            <w:b/>
            <w:bCs/>
            <w:sz w:val="24"/>
            <w:szCs w:val="24"/>
            <w:lang w:val="es-ES_tradnl" w:eastAsia="es-ES"/>
          </w:rPr>
          <w:t>DEUDOR</w:t>
        </w:r>
        <w:r w:rsidRPr="008E3BFB">
          <w:rPr>
            <w:rFonts w:ascii="Arial" w:eastAsia="Times New Roman" w:hAnsi="Arial" w:cs="Arial"/>
            <w:sz w:val="24"/>
            <w:szCs w:val="24"/>
            <w:lang w:val="es-ES_tradnl" w:eastAsia="es-ES"/>
          </w:rPr>
          <w:t xml:space="preserve"> renuncia expresamente a toda clase de requerimiento judicial o extrajudicial para ser constituido en mora.</w:t>
        </w:r>
        <w:r w:rsidRPr="008E3BFB">
          <w:rPr>
            <w:rFonts w:ascii="Arial" w:eastAsia="Times New Roman" w:hAnsi="Arial" w:cs="Arial"/>
            <w:b/>
            <w:sz w:val="24"/>
            <w:szCs w:val="24"/>
            <w:lang w:val="es-ES_tradnl" w:eastAsia="es-ES"/>
          </w:rPr>
          <w:t xml:space="preserve"> </w:t>
        </w:r>
      </w:ins>
    </w:p>
    <w:p w14:paraId="68A55548" w14:textId="77777777" w:rsidR="00057EFC" w:rsidRPr="008E3BFB" w:rsidRDefault="00057EFC" w:rsidP="00057EFC">
      <w:pPr>
        <w:spacing w:after="0" w:line="240" w:lineRule="auto"/>
        <w:ind w:right="-517"/>
        <w:jc w:val="both"/>
        <w:rPr>
          <w:ins w:id="3026" w:author="Bohorquez Manrique, German Javier, Enel Colombia" w:date="2020-12-04T09:31:00Z"/>
          <w:rFonts w:ascii="Arial" w:eastAsia="Times New Roman" w:hAnsi="Arial" w:cs="Arial"/>
          <w:b/>
          <w:sz w:val="24"/>
          <w:szCs w:val="24"/>
          <w:lang w:val="es-ES_tradnl" w:eastAsia="es-ES"/>
        </w:rPr>
      </w:pPr>
    </w:p>
    <w:p w14:paraId="29C5A25E" w14:textId="77777777" w:rsidR="00057EFC" w:rsidRPr="008E3BFB" w:rsidRDefault="00057EFC" w:rsidP="00057EFC">
      <w:pPr>
        <w:spacing w:after="0" w:line="240" w:lineRule="auto"/>
        <w:ind w:right="-517"/>
        <w:jc w:val="both"/>
        <w:rPr>
          <w:ins w:id="3027" w:author="Bohorquez Manrique, German Javier, Enel Colombia" w:date="2020-12-04T09:31:00Z"/>
          <w:rFonts w:ascii="Arial" w:eastAsia="Times New Roman" w:hAnsi="Arial" w:cs="Arial"/>
          <w:bCs/>
          <w:sz w:val="24"/>
          <w:szCs w:val="24"/>
          <w:lang w:val="es-ES_tradnl" w:eastAsia="es-ES"/>
        </w:rPr>
      </w:pPr>
      <w:ins w:id="3028" w:author="Bohorquez Manrique, German Javier, Enel Colombia" w:date="2020-12-04T09:31:00Z">
        <w:r w:rsidRPr="008E3BFB">
          <w:rPr>
            <w:rFonts w:ascii="Arial" w:eastAsia="Times New Roman" w:hAnsi="Arial" w:cs="Arial"/>
            <w:b/>
            <w:sz w:val="24"/>
            <w:szCs w:val="24"/>
            <w:lang w:val="es-ES_tradnl" w:eastAsia="es-ES"/>
          </w:rPr>
          <w:t xml:space="preserve">CUARTO.- </w:t>
        </w:r>
        <w:r w:rsidRPr="008E3BFB">
          <w:rPr>
            <w:rFonts w:ascii="Arial" w:eastAsia="Times New Roman" w:hAnsi="Arial" w:cs="Arial"/>
            <w:bCs/>
            <w:sz w:val="24"/>
            <w:szCs w:val="24"/>
            <w:lang w:val="es-ES_tradnl" w:eastAsia="es-ES"/>
          </w:rPr>
          <w:t>El</w:t>
        </w:r>
        <w:r w:rsidRPr="008E3BFB">
          <w:rPr>
            <w:rFonts w:ascii="Arial" w:eastAsia="Times New Roman" w:hAnsi="Arial" w:cs="Arial"/>
            <w:b/>
            <w:sz w:val="24"/>
            <w:szCs w:val="24"/>
            <w:lang w:val="es-ES_tradnl" w:eastAsia="es-ES"/>
          </w:rPr>
          <w:t xml:space="preserve"> DEUDOR </w:t>
        </w:r>
        <w:r w:rsidRPr="008E3BFB">
          <w:rPr>
            <w:rFonts w:ascii="Arial" w:eastAsia="Times New Roman" w:hAnsi="Arial" w:cs="Arial"/>
            <w:bCs/>
            <w:sz w:val="24"/>
            <w:szCs w:val="24"/>
            <w:lang w:val="es-ES_tradnl" w:eastAsia="es-ES"/>
          </w:rPr>
          <w:t xml:space="preserve">asumirá la totalidad de los gastos que ocasione la ejecución y cobro de este Pagaré. En caso de cobro judicial, serán a cargo del </w:t>
        </w:r>
        <w:r w:rsidRPr="008E3BFB">
          <w:rPr>
            <w:rFonts w:ascii="Arial" w:eastAsia="Times New Roman" w:hAnsi="Arial" w:cs="Arial"/>
            <w:b/>
            <w:sz w:val="24"/>
            <w:szCs w:val="24"/>
            <w:lang w:val="es-ES_tradnl" w:eastAsia="es-ES"/>
          </w:rPr>
          <w:t>DEUDOR</w:t>
        </w:r>
        <w:r w:rsidRPr="008E3BFB">
          <w:rPr>
            <w:rFonts w:ascii="Arial" w:eastAsia="Times New Roman" w:hAnsi="Arial" w:cs="Arial"/>
            <w:bCs/>
            <w:sz w:val="24"/>
            <w:szCs w:val="24"/>
            <w:lang w:val="es-ES_tradnl" w:eastAsia="es-ES"/>
          </w:rPr>
          <w:t xml:space="preserve"> las sumas que determine el juez competente por costas y gastos del proceso. En caso de cobro extrajudicial, serán a cargo del </w:t>
        </w:r>
        <w:r w:rsidRPr="008E3BFB">
          <w:rPr>
            <w:rFonts w:ascii="Arial" w:eastAsia="Times New Roman" w:hAnsi="Arial" w:cs="Arial"/>
            <w:b/>
            <w:sz w:val="24"/>
            <w:szCs w:val="24"/>
            <w:lang w:val="es-ES_tradnl" w:eastAsia="es-ES"/>
          </w:rPr>
          <w:t>DEUDOR</w:t>
        </w:r>
        <w:r w:rsidRPr="008E3BFB">
          <w:rPr>
            <w:rFonts w:ascii="Arial" w:eastAsia="Times New Roman" w:hAnsi="Arial" w:cs="Arial"/>
            <w:bCs/>
            <w:sz w:val="24"/>
            <w:szCs w:val="24"/>
            <w:lang w:val="es-ES_tradnl" w:eastAsia="es-ES"/>
          </w:rPr>
          <w:t xml:space="preserve"> todos los gastos y costos que </w:t>
        </w:r>
        <w:r w:rsidRPr="008E3BFB">
          <w:rPr>
            <w:rFonts w:ascii="Arial" w:eastAsia="Times New Roman" w:hAnsi="Arial" w:cs="Arial"/>
            <w:b/>
            <w:bCs/>
            <w:sz w:val="24"/>
            <w:szCs w:val="24"/>
            <w:highlight w:val="lightGray"/>
            <w:lang w:val="es-ES_tradnl" w:eastAsia="es-ES"/>
          </w:rPr>
          <w:t>EMGESA S.A. ESP.</w:t>
        </w:r>
        <w:r w:rsidRPr="008E3BFB">
          <w:rPr>
            <w:rFonts w:ascii="Arial" w:eastAsia="Times New Roman" w:hAnsi="Arial" w:cs="Arial"/>
            <w:b/>
            <w:bCs/>
            <w:sz w:val="24"/>
            <w:szCs w:val="24"/>
            <w:lang w:val="es-ES_tradnl" w:eastAsia="es-ES"/>
          </w:rPr>
          <w:t xml:space="preserve"> </w:t>
        </w:r>
        <w:proofErr w:type="gramStart"/>
        <w:r w:rsidRPr="008E3BFB">
          <w:rPr>
            <w:rFonts w:ascii="Arial" w:eastAsia="Times New Roman" w:hAnsi="Arial" w:cs="Arial"/>
            <w:bCs/>
            <w:sz w:val="24"/>
            <w:szCs w:val="24"/>
            <w:lang w:val="es-ES_tradnl" w:eastAsia="es-ES"/>
          </w:rPr>
          <w:t>relacione</w:t>
        </w:r>
        <w:proofErr w:type="gramEnd"/>
        <w:r w:rsidRPr="008E3BFB">
          <w:rPr>
            <w:rFonts w:ascii="Arial" w:eastAsia="Times New Roman" w:hAnsi="Arial" w:cs="Arial"/>
            <w:bCs/>
            <w:sz w:val="24"/>
            <w:szCs w:val="24"/>
            <w:lang w:val="es-ES_tradnl" w:eastAsia="es-ES"/>
          </w:rPr>
          <w:t xml:space="preserve">. </w:t>
        </w:r>
      </w:ins>
    </w:p>
    <w:p w14:paraId="1DF2C99D" w14:textId="77777777" w:rsidR="00057EFC" w:rsidRPr="008E3BFB" w:rsidRDefault="00057EFC" w:rsidP="00057EFC">
      <w:pPr>
        <w:spacing w:after="0" w:line="240" w:lineRule="auto"/>
        <w:ind w:right="-517"/>
        <w:jc w:val="both"/>
        <w:rPr>
          <w:ins w:id="3029" w:author="Bohorquez Manrique, German Javier, Enel Colombia" w:date="2020-12-04T09:31:00Z"/>
          <w:rFonts w:ascii="Arial" w:eastAsia="Times New Roman" w:hAnsi="Arial" w:cs="Arial"/>
          <w:b/>
          <w:sz w:val="24"/>
          <w:szCs w:val="24"/>
          <w:lang w:val="es-ES_tradnl" w:eastAsia="es-ES"/>
        </w:rPr>
      </w:pPr>
    </w:p>
    <w:p w14:paraId="062D613C" w14:textId="77777777" w:rsidR="00057EFC" w:rsidRPr="008E3BFB" w:rsidRDefault="00057EFC" w:rsidP="00057EFC">
      <w:pPr>
        <w:spacing w:after="0" w:line="240" w:lineRule="auto"/>
        <w:ind w:right="-517"/>
        <w:jc w:val="both"/>
        <w:rPr>
          <w:ins w:id="3030" w:author="Bohorquez Manrique, German Javier, Enel Colombia" w:date="2020-12-04T09:31:00Z"/>
          <w:rFonts w:ascii="Arial" w:eastAsia="Times New Roman" w:hAnsi="Arial" w:cs="Arial"/>
          <w:bCs/>
          <w:sz w:val="24"/>
          <w:szCs w:val="24"/>
          <w:lang w:val="es-ES_tradnl" w:eastAsia="es-ES"/>
        </w:rPr>
      </w:pPr>
      <w:ins w:id="3031" w:author="Bohorquez Manrique, German Javier, Enel Colombia" w:date="2020-12-04T09:31:00Z">
        <w:r w:rsidRPr="008E3BFB">
          <w:rPr>
            <w:rFonts w:ascii="Arial" w:eastAsia="Times New Roman" w:hAnsi="Arial" w:cs="Arial"/>
            <w:b/>
            <w:sz w:val="24"/>
            <w:szCs w:val="24"/>
            <w:lang w:val="es-ES_tradnl" w:eastAsia="es-ES"/>
          </w:rPr>
          <w:lastRenderedPageBreak/>
          <w:t>QUINTO.-</w:t>
        </w:r>
        <w:r w:rsidRPr="008E3BFB">
          <w:rPr>
            <w:rFonts w:ascii="Arial" w:eastAsia="Times New Roman" w:hAnsi="Arial" w:cs="Arial"/>
            <w:bCs/>
            <w:sz w:val="24"/>
            <w:szCs w:val="24"/>
            <w:lang w:val="es-ES_tradnl" w:eastAsia="es-ES"/>
          </w:rPr>
          <w:t xml:space="preserve"> El </w:t>
        </w:r>
        <w:r w:rsidRPr="008E3BFB">
          <w:rPr>
            <w:rFonts w:ascii="Arial" w:eastAsia="Times New Roman" w:hAnsi="Arial" w:cs="Arial"/>
            <w:b/>
            <w:sz w:val="24"/>
            <w:szCs w:val="24"/>
            <w:lang w:val="es-ES_tradnl" w:eastAsia="es-ES"/>
          </w:rPr>
          <w:t>DEUDOR</w:t>
        </w:r>
        <w:r w:rsidRPr="008E3BFB">
          <w:rPr>
            <w:rFonts w:ascii="Arial" w:eastAsia="Times New Roman" w:hAnsi="Arial" w:cs="Arial"/>
            <w:bCs/>
            <w:sz w:val="24"/>
            <w:szCs w:val="24"/>
            <w:lang w:val="es-ES_tradnl" w:eastAsia="es-ES"/>
          </w:rPr>
          <w:t xml:space="preserve"> pagará el impuesto de timbre conforme a lo dispuesto en el artículo 519 del Estatuto Tributario</w:t>
        </w:r>
        <w:r>
          <w:rPr>
            <w:rFonts w:ascii="Arial" w:eastAsia="Times New Roman" w:hAnsi="Arial" w:cs="Arial"/>
            <w:bCs/>
            <w:sz w:val="24"/>
            <w:szCs w:val="24"/>
            <w:lang w:val="es-ES_tradnl" w:eastAsia="es-ES"/>
          </w:rPr>
          <w:t>, o la norma que lo adicione, modifique o sustituya</w:t>
        </w:r>
        <w:r w:rsidRPr="008E3BFB">
          <w:rPr>
            <w:rFonts w:ascii="Arial" w:eastAsia="Times New Roman" w:hAnsi="Arial" w:cs="Arial"/>
            <w:bCs/>
            <w:sz w:val="24"/>
            <w:szCs w:val="24"/>
            <w:lang w:val="es-ES_tradnl" w:eastAsia="es-ES"/>
          </w:rPr>
          <w:t xml:space="preserve">. </w:t>
        </w:r>
      </w:ins>
    </w:p>
    <w:p w14:paraId="15F7DC11" w14:textId="77777777" w:rsidR="00057EFC" w:rsidRPr="008E3BFB" w:rsidRDefault="00057EFC" w:rsidP="00057EFC">
      <w:pPr>
        <w:spacing w:after="0" w:line="240" w:lineRule="auto"/>
        <w:ind w:right="-517"/>
        <w:jc w:val="both"/>
        <w:rPr>
          <w:ins w:id="3032" w:author="Bohorquez Manrique, German Javier, Enel Colombia" w:date="2020-12-04T09:31:00Z"/>
          <w:rFonts w:ascii="Arial" w:eastAsia="Times New Roman" w:hAnsi="Arial" w:cs="Arial"/>
          <w:b/>
          <w:sz w:val="24"/>
          <w:szCs w:val="24"/>
          <w:lang w:val="es-ES_tradnl" w:eastAsia="es-ES"/>
        </w:rPr>
      </w:pPr>
    </w:p>
    <w:p w14:paraId="60C24487" w14:textId="77777777" w:rsidR="00057EFC" w:rsidRPr="008E3BFB" w:rsidRDefault="00057EFC" w:rsidP="00057EFC">
      <w:pPr>
        <w:spacing w:after="0" w:line="240" w:lineRule="auto"/>
        <w:ind w:right="-517"/>
        <w:jc w:val="both"/>
        <w:rPr>
          <w:ins w:id="3033" w:author="Bohorquez Manrique, German Javier, Enel Colombia" w:date="2020-12-04T09:31:00Z"/>
          <w:rFonts w:ascii="Arial" w:eastAsia="Times New Roman" w:hAnsi="Arial" w:cs="Arial"/>
          <w:sz w:val="24"/>
          <w:szCs w:val="24"/>
          <w:lang w:val="es-ES_tradnl" w:eastAsia="es-ES"/>
        </w:rPr>
      </w:pPr>
      <w:ins w:id="3034" w:author="Bohorquez Manrique, German Javier, Enel Colombia" w:date="2020-12-04T09:31:00Z">
        <w:r w:rsidRPr="008E3BFB">
          <w:rPr>
            <w:rFonts w:ascii="Arial" w:eastAsia="Times New Roman" w:hAnsi="Arial" w:cs="Arial"/>
            <w:b/>
            <w:sz w:val="24"/>
            <w:szCs w:val="24"/>
            <w:lang w:val="es-ES_tradnl" w:eastAsia="es-ES"/>
          </w:rPr>
          <w:t>SEXTO.-</w:t>
        </w:r>
        <w:r w:rsidRPr="008E3BFB">
          <w:rPr>
            <w:rFonts w:ascii="Arial" w:eastAsia="Times New Roman" w:hAnsi="Arial" w:cs="Arial"/>
            <w:bCs/>
            <w:sz w:val="24"/>
            <w:szCs w:val="24"/>
            <w:lang w:val="es-ES_tradnl" w:eastAsia="es-ES"/>
          </w:rPr>
          <w:t xml:space="preserve"> </w:t>
        </w:r>
        <w:r w:rsidRPr="008E3BFB">
          <w:rPr>
            <w:rFonts w:ascii="Arial" w:eastAsia="Times New Roman" w:hAnsi="Arial" w:cs="Arial"/>
            <w:sz w:val="24"/>
            <w:szCs w:val="24"/>
            <w:lang w:val="es-ES_tradnl" w:eastAsia="es-ES"/>
          </w:rPr>
          <w:t xml:space="preserve">El </w:t>
        </w:r>
        <w:r w:rsidRPr="008E3BFB">
          <w:rPr>
            <w:rFonts w:ascii="Arial" w:eastAsia="Times New Roman" w:hAnsi="Arial" w:cs="Arial"/>
            <w:b/>
            <w:bCs/>
            <w:sz w:val="24"/>
            <w:szCs w:val="24"/>
            <w:lang w:val="es-ES_tradnl" w:eastAsia="es-ES"/>
          </w:rPr>
          <w:t>DEUDOR</w:t>
        </w:r>
        <w:r w:rsidRPr="008E3BFB">
          <w:rPr>
            <w:rFonts w:ascii="Arial" w:eastAsia="Times New Roman" w:hAnsi="Arial" w:cs="Arial"/>
            <w:sz w:val="24"/>
            <w:szCs w:val="24"/>
            <w:lang w:val="es-ES_tradnl" w:eastAsia="es-ES"/>
          </w:rPr>
          <w:t xml:space="preserve"> excusa de protesto  este título valor. </w:t>
        </w:r>
      </w:ins>
    </w:p>
    <w:p w14:paraId="17CBCC68" w14:textId="77777777" w:rsidR="00057EFC" w:rsidRPr="008E3BFB" w:rsidRDefault="00057EFC" w:rsidP="00057EFC">
      <w:pPr>
        <w:spacing w:after="0" w:line="240" w:lineRule="auto"/>
        <w:ind w:right="-517"/>
        <w:jc w:val="both"/>
        <w:rPr>
          <w:ins w:id="3035" w:author="Bohorquez Manrique, German Javier, Enel Colombia" w:date="2020-12-04T09:31:00Z"/>
          <w:rFonts w:ascii="Arial" w:eastAsia="Times New Roman" w:hAnsi="Arial" w:cs="Arial"/>
          <w:sz w:val="24"/>
          <w:szCs w:val="24"/>
          <w:lang w:val="es-ES_tradnl" w:eastAsia="es-ES"/>
        </w:rPr>
      </w:pPr>
    </w:p>
    <w:p w14:paraId="006D71B3" w14:textId="77777777" w:rsidR="00057EFC" w:rsidRDefault="00057EFC" w:rsidP="00057EFC">
      <w:pPr>
        <w:spacing w:after="0" w:line="240" w:lineRule="auto"/>
        <w:ind w:right="-517"/>
        <w:jc w:val="both"/>
        <w:rPr>
          <w:ins w:id="3036" w:author="Bohorquez Manrique, German Javier, Enel Colombia" w:date="2020-12-04T09:31:00Z"/>
          <w:rFonts w:ascii="Arial" w:eastAsia="Times New Roman" w:hAnsi="Arial" w:cs="Arial"/>
          <w:sz w:val="24"/>
          <w:szCs w:val="24"/>
          <w:lang w:val="es-ES_tradnl" w:eastAsia="es-ES"/>
        </w:rPr>
      </w:pPr>
    </w:p>
    <w:p w14:paraId="01AF912F" w14:textId="77777777" w:rsidR="00057EFC" w:rsidRPr="008E3BFB" w:rsidRDefault="00057EFC" w:rsidP="00057EFC">
      <w:pPr>
        <w:spacing w:after="0" w:line="240" w:lineRule="auto"/>
        <w:ind w:right="-517"/>
        <w:jc w:val="both"/>
        <w:rPr>
          <w:ins w:id="3037" w:author="Bohorquez Manrique, German Javier, Enel Colombia" w:date="2020-12-04T09:31:00Z"/>
          <w:rFonts w:ascii="Arial" w:eastAsia="Times New Roman" w:hAnsi="Arial" w:cs="Arial"/>
          <w:sz w:val="24"/>
          <w:szCs w:val="24"/>
          <w:lang w:val="es-ES_tradnl" w:eastAsia="es-ES"/>
        </w:rPr>
      </w:pPr>
      <w:ins w:id="3038" w:author="Bohorquez Manrique, German Javier, Enel Colombia" w:date="2020-12-04T09:31:00Z">
        <w:r w:rsidRPr="008E3BFB">
          <w:rPr>
            <w:rFonts w:ascii="Arial" w:eastAsia="Times New Roman" w:hAnsi="Arial" w:cs="Arial"/>
            <w:sz w:val="24"/>
            <w:szCs w:val="24"/>
            <w:lang w:val="es-ES_tradnl" w:eastAsia="es-ES"/>
          </w:rPr>
          <w:t>Para constancia de lo anterior se firma en Bogotá D.C. a los ___ días del mes de _________de ______</w:t>
        </w:r>
        <w:proofErr w:type="gramStart"/>
        <w:r w:rsidRPr="008E3BFB">
          <w:rPr>
            <w:rFonts w:ascii="Arial" w:eastAsia="Times New Roman" w:hAnsi="Arial" w:cs="Arial"/>
            <w:sz w:val="24"/>
            <w:szCs w:val="24"/>
            <w:lang w:val="es-ES_tradnl" w:eastAsia="es-ES"/>
          </w:rPr>
          <w:t>_</w:t>
        </w:r>
        <w:r>
          <w:rPr>
            <w:rFonts w:ascii="Arial" w:eastAsia="Times New Roman" w:hAnsi="Arial" w:cs="Arial"/>
            <w:sz w:val="24"/>
            <w:szCs w:val="24"/>
            <w:lang w:val="es-ES_tradnl" w:eastAsia="es-ES"/>
          </w:rPr>
          <w:t xml:space="preserve"> </w:t>
        </w:r>
        <w:r w:rsidRPr="008E3BFB">
          <w:rPr>
            <w:rFonts w:ascii="Arial" w:eastAsia="Times New Roman" w:hAnsi="Arial" w:cs="Arial"/>
            <w:sz w:val="24"/>
            <w:szCs w:val="24"/>
            <w:lang w:val="es-ES_tradnl" w:eastAsia="es-ES"/>
          </w:rPr>
          <w:t>.</w:t>
        </w:r>
        <w:proofErr w:type="gramEnd"/>
      </w:ins>
    </w:p>
    <w:p w14:paraId="4761718C" w14:textId="77777777" w:rsidR="00057EFC" w:rsidRPr="008E3BFB" w:rsidRDefault="00057EFC" w:rsidP="00057EFC">
      <w:pPr>
        <w:spacing w:after="0" w:line="240" w:lineRule="auto"/>
        <w:ind w:right="-517"/>
        <w:jc w:val="both"/>
        <w:rPr>
          <w:ins w:id="3039" w:author="Bohorquez Manrique, German Javier, Enel Colombia" w:date="2020-12-04T09:31:00Z"/>
          <w:rFonts w:ascii="Arial" w:eastAsia="Times New Roman" w:hAnsi="Arial" w:cs="Arial"/>
          <w:sz w:val="24"/>
          <w:szCs w:val="24"/>
          <w:lang w:val="es-ES_tradnl" w:eastAsia="es-ES"/>
        </w:rPr>
      </w:pPr>
      <w:ins w:id="3040" w:author="Bohorquez Manrique, German Javier, Enel Colombia" w:date="2020-12-04T09:31:00Z">
        <w:r w:rsidRPr="008E3BFB">
          <w:rPr>
            <w:rFonts w:ascii="Arial" w:eastAsia="Times New Roman" w:hAnsi="Arial" w:cs="Arial"/>
            <w:sz w:val="24"/>
            <w:szCs w:val="24"/>
            <w:lang w:val="es-ES_tradnl" w:eastAsia="es-ES"/>
          </w:rPr>
          <w:tab/>
        </w:r>
      </w:ins>
    </w:p>
    <w:p w14:paraId="004DD30D" w14:textId="77777777" w:rsidR="00057EFC" w:rsidRDefault="00057EFC" w:rsidP="00057EFC">
      <w:pPr>
        <w:keepNext/>
        <w:spacing w:after="0" w:line="240" w:lineRule="auto"/>
        <w:ind w:right="-517"/>
        <w:jc w:val="both"/>
        <w:outlineLvl w:val="1"/>
        <w:rPr>
          <w:ins w:id="3041" w:author="Bohorquez Manrique, German Javier, Enel Colombia" w:date="2020-12-04T09:31:00Z"/>
          <w:rFonts w:ascii="Arial" w:eastAsia="Times New Roman" w:hAnsi="Arial" w:cs="Arial"/>
          <w:b/>
          <w:sz w:val="24"/>
          <w:szCs w:val="24"/>
          <w:lang w:val="es-ES_tradnl" w:eastAsia="es-ES"/>
        </w:rPr>
      </w:pPr>
    </w:p>
    <w:p w14:paraId="44A65404" w14:textId="77777777" w:rsidR="00057EFC" w:rsidRPr="008E3BFB" w:rsidRDefault="00057EFC" w:rsidP="00057EFC">
      <w:pPr>
        <w:keepNext/>
        <w:spacing w:after="0" w:line="240" w:lineRule="auto"/>
        <w:ind w:right="-517"/>
        <w:jc w:val="both"/>
        <w:outlineLvl w:val="1"/>
        <w:rPr>
          <w:ins w:id="3042" w:author="Bohorquez Manrique, German Javier, Enel Colombia" w:date="2020-12-04T09:31:00Z"/>
          <w:rFonts w:ascii="Arial" w:eastAsia="Times New Roman" w:hAnsi="Arial" w:cs="Arial"/>
          <w:b/>
          <w:sz w:val="24"/>
          <w:szCs w:val="24"/>
          <w:lang w:val="es-ES_tradnl" w:eastAsia="es-ES"/>
        </w:rPr>
      </w:pPr>
      <w:ins w:id="3043" w:author="Bohorquez Manrique, German Javier, Enel Colombia" w:date="2020-12-04T09:31:00Z">
        <w:r w:rsidRPr="008E3BFB">
          <w:rPr>
            <w:rFonts w:ascii="Arial" w:eastAsia="Times New Roman" w:hAnsi="Arial" w:cs="Arial"/>
            <w:b/>
            <w:sz w:val="24"/>
            <w:szCs w:val="24"/>
            <w:lang w:val="es-ES_tradnl" w:eastAsia="es-ES"/>
          </w:rPr>
          <w:t>EL DEUDOR</w:t>
        </w:r>
      </w:ins>
    </w:p>
    <w:p w14:paraId="3BF2036F" w14:textId="77777777" w:rsidR="00057EFC" w:rsidRPr="008E3BFB" w:rsidRDefault="00057EFC" w:rsidP="00057EFC">
      <w:pPr>
        <w:spacing w:after="0" w:line="240" w:lineRule="auto"/>
        <w:rPr>
          <w:ins w:id="3044" w:author="Bohorquez Manrique, German Javier, Enel Colombia" w:date="2020-12-04T09:31:00Z"/>
          <w:rFonts w:ascii="Times New Roman" w:eastAsia="Times New Roman" w:hAnsi="Times New Roman" w:cs="Times New Roman"/>
          <w:sz w:val="24"/>
          <w:szCs w:val="24"/>
          <w:lang w:val="es-ES_tradnl" w:eastAsia="es-ES"/>
        </w:rPr>
      </w:pPr>
    </w:p>
    <w:p w14:paraId="4E7A835A" w14:textId="77777777" w:rsidR="00057EFC" w:rsidRPr="008E3BFB" w:rsidRDefault="00057EFC" w:rsidP="00057EFC">
      <w:pPr>
        <w:spacing w:after="0" w:line="240" w:lineRule="auto"/>
        <w:ind w:right="-517"/>
        <w:jc w:val="both"/>
        <w:rPr>
          <w:ins w:id="3045" w:author="Bohorquez Manrique, German Javier, Enel Colombia" w:date="2020-12-04T09:31:00Z"/>
          <w:rFonts w:ascii="Arial" w:eastAsia="Times New Roman" w:hAnsi="Arial" w:cs="Arial"/>
          <w:sz w:val="24"/>
          <w:szCs w:val="24"/>
          <w:highlight w:val="lightGray"/>
          <w:lang w:val="es-ES_tradnl" w:eastAsia="es-ES"/>
        </w:rPr>
      </w:pPr>
    </w:p>
    <w:p w14:paraId="4D0DFF38" w14:textId="0F63A583" w:rsidR="00057EFC" w:rsidRPr="00696D02" w:rsidRDefault="00CD3012" w:rsidP="00057EFC">
      <w:pPr>
        <w:keepNext/>
        <w:spacing w:after="0" w:line="240" w:lineRule="auto"/>
        <w:ind w:right="-517"/>
        <w:jc w:val="both"/>
        <w:outlineLvl w:val="1"/>
        <w:rPr>
          <w:ins w:id="3046" w:author="Bohorquez Manrique, German Javier, Enel Colombia" w:date="2020-12-04T09:31:00Z"/>
          <w:rFonts w:ascii="Arial" w:hAnsi="Arial" w:cs="Arial"/>
          <w:sz w:val="24"/>
          <w:szCs w:val="24"/>
          <w:lang w:val="es-419"/>
        </w:rPr>
      </w:pPr>
      <w:r>
        <w:rPr>
          <w:rFonts w:ascii="Arial" w:hAnsi="Arial" w:cs="Arial"/>
          <w:sz w:val="24"/>
          <w:szCs w:val="24"/>
          <w:lang w:val="es-419"/>
        </w:rPr>
        <w:t>_______________________________________</w:t>
      </w:r>
    </w:p>
    <w:p w14:paraId="2D04D3EC" w14:textId="77777777" w:rsidR="00057EFC" w:rsidRPr="008E3BFB" w:rsidRDefault="00057EFC" w:rsidP="00057EFC">
      <w:pPr>
        <w:keepNext/>
        <w:spacing w:after="0" w:line="240" w:lineRule="auto"/>
        <w:ind w:right="-517"/>
        <w:jc w:val="both"/>
        <w:outlineLvl w:val="1"/>
        <w:rPr>
          <w:ins w:id="3047" w:author="Bohorquez Manrique, German Javier, Enel Colombia" w:date="2020-12-04T09:31:00Z"/>
          <w:rFonts w:ascii="Arial" w:eastAsia="Times New Roman" w:hAnsi="Arial" w:cs="Arial"/>
          <w:bCs/>
          <w:sz w:val="24"/>
          <w:szCs w:val="24"/>
          <w:lang w:val="es-ES_tradnl" w:eastAsia="es-ES"/>
        </w:rPr>
      </w:pPr>
      <w:ins w:id="3048" w:author="Bohorquez Manrique, German Javier, Enel Colombia" w:date="2020-12-04T09:31:00Z">
        <w:r w:rsidRPr="008E3BFB">
          <w:rPr>
            <w:rFonts w:ascii="Arial" w:eastAsia="Times New Roman" w:hAnsi="Arial" w:cs="Arial"/>
            <w:bCs/>
            <w:sz w:val="24"/>
            <w:szCs w:val="24"/>
            <w:lang w:val="es-ES_tradnl" w:eastAsia="es-ES"/>
          </w:rPr>
          <w:t>Gerente General y Representante Legal</w:t>
        </w:r>
      </w:ins>
    </w:p>
    <w:p w14:paraId="2D42D0A3" w14:textId="58BD8105" w:rsidR="00057EFC" w:rsidRPr="008E3BFB" w:rsidRDefault="00CD3012" w:rsidP="00057EFC">
      <w:pPr>
        <w:spacing w:after="0" w:line="240" w:lineRule="auto"/>
        <w:rPr>
          <w:ins w:id="3049" w:author="Bohorquez Manrique, German Javier, Enel Colombia" w:date="2020-12-04T09:31:00Z"/>
          <w:rFonts w:ascii="Arial" w:eastAsia="Times New Roman" w:hAnsi="Arial" w:cs="Arial"/>
          <w:b/>
          <w:sz w:val="24"/>
          <w:szCs w:val="24"/>
          <w:lang w:val="es-ES_tradnl" w:eastAsia="es-ES"/>
        </w:rPr>
      </w:pPr>
      <w:r>
        <w:rPr>
          <w:rFonts w:ascii="Arial" w:hAnsi="Arial" w:cs="Arial"/>
          <w:sz w:val="24"/>
          <w:szCs w:val="24"/>
          <w:lang w:val="es-419"/>
        </w:rPr>
        <w:t>Nombre cliente hoja 1</w:t>
      </w:r>
      <w:ins w:id="3050" w:author="Bohorquez Manrique, German Javier, Enel Colombia" w:date="2020-12-04T09:31:00Z">
        <w:r w:rsidR="00057EFC" w:rsidRPr="008E3BFB">
          <w:rPr>
            <w:rFonts w:ascii="Arial" w:eastAsia="Times New Roman" w:hAnsi="Arial" w:cs="Arial"/>
            <w:b/>
            <w:sz w:val="24"/>
            <w:szCs w:val="24"/>
            <w:lang w:val="es-ES_tradnl" w:eastAsia="es-ES"/>
          </w:rPr>
          <w:br w:type="page"/>
        </w:r>
      </w:ins>
    </w:p>
    <w:p w14:paraId="774AD720" w14:textId="6D8E7F79" w:rsidR="00057EFC" w:rsidRPr="00DC0D7D" w:rsidRDefault="00057EFC" w:rsidP="00057EFC">
      <w:pPr>
        <w:spacing w:after="0" w:line="240" w:lineRule="auto"/>
        <w:ind w:right="-517"/>
        <w:jc w:val="center"/>
        <w:rPr>
          <w:ins w:id="3051" w:author="Bohorquez Manrique, German Javier, Enel Colombia" w:date="2020-12-04T09:31:00Z"/>
          <w:rFonts w:ascii="Arial" w:eastAsia="Times New Roman" w:hAnsi="Arial" w:cs="Arial"/>
          <w:b/>
          <w:lang w:val="es-ES_tradnl" w:eastAsia="es-ES"/>
        </w:rPr>
      </w:pPr>
      <w:ins w:id="3052" w:author="Bohorquez Manrique, German Javier, Enel Colombia" w:date="2020-12-04T09:31:00Z">
        <w:r w:rsidRPr="00DC0D7D">
          <w:rPr>
            <w:rFonts w:ascii="Arial" w:eastAsia="Times New Roman" w:hAnsi="Arial" w:cs="Arial"/>
            <w:b/>
            <w:lang w:val="es-ES_tradnl" w:eastAsia="es-ES"/>
          </w:rPr>
          <w:lastRenderedPageBreak/>
          <w:t xml:space="preserve">CARTA DE INSTRUCCIONES ANEXA AL PAGARÉ No. </w:t>
        </w:r>
      </w:ins>
      <w:r w:rsidR="00CD3012">
        <w:rPr>
          <w:rFonts w:ascii="Arial" w:hAnsi="Arial" w:cs="Arial"/>
          <w:sz w:val="24"/>
          <w:szCs w:val="24"/>
          <w:lang w:val="es-419"/>
        </w:rPr>
        <w:t>001</w:t>
      </w:r>
      <w:ins w:id="3053" w:author="Bohorquez Manrique, German Javier, Enel Colombia" w:date="2020-12-04T09:31:00Z">
        <w:r w:rsidRPr="00DC0D7D">
          <w:rPr>
            <w:rFonts w:ascii="Arial" w:eastAsia="Times New Roman" w:hAnsi="Arial" w:cs="Arial"/>
            <w:b/>
            <w:lang w:val="es-ES_tradnl" w:eastAsia="es-ES"/>
          </w:rPr>
          <w:t xml:space="preserve"> A LA ORDEN DE </w:t>
        </w:r>
        <w:r w:rsidRPr="00DC0D7D">
          <w:rPr>
            <w:rFonts w:ascii="Arial" w:eastAsia="Times New Roman" w:hAnsi="Arial" w:cs="Arial"/>
            <w:b/>
            <w:bCs/>
            <w:highlight w:val="lightGray"/>
            <w:lang w:val="es-ES_tradnl" w:eastAsia="es-ES"/>
          </w:rPr>
          <w:t>EMGESA S.A. ESP.</w:t>
        </w:r>
      </w:ins>
    </w:p>
    <w:p w14:paraId="0D2BE5A2" w14:textId="77777777" w:rsidR="00057EFC" w:rsidRPr="00DC0D7D" w:rsidRDefault="00057EFC" w:rsidP="00057EFC">
      <w:pPr>
        <w:spacing w:after="0" w:line="240" w:lineRule="auto"/>
        <w:ind w:right="-517"/>
        <w:jc w:val="both"/>
        <w:rPr>
          <w:ins w:id="3054" w:author="Bohorquez Manrique, German Javier, Enel Colombia" w:date="2020-12-04T09:31:00Z"/>
          <w:rFonts w:ascii="Arial" w:eastAsia="Times New Roman" w:hAnsi="Arial" w:cs="Arial"/>
          <w:lang w:val="es-ES_tradnl" w:eastAsia="es-ES"/>
        </w:rPr>
      </w:pPr>
    </w:p>
    <w:p w14:paraId="681526D4" w14:textId="77777777" w:rsidR="00057EFC" w:rsidRPr="00DC0D7D" w:rsidRDefault="00057EFC" w:rsidP="00057EFC">
      <w:pPr>
        <w:spacing w:after="0" w:line="240" w:lineRule="auto"/>
        <w:ind w:right="-517"/>
        <w:jc w:val="both"/>
        <w:rPr>
          <w:ins w:id="3055" w:author="Bohorquez Manrique, German Javier, Enel Colombia" w:date="2020-12-04T09:31:00Z"/>
          <w:rFonts w:ascii="Arial" w:eastAsia="Times New Roman" w:hAnsi="Arial" w:cs="Arial"/>
          <w:lang w:val="es-ES_tradnl" w:eastAsia="es-ES"/>
        </w:rPr>
      </w:pPr>
    </w:p>
    <w:p w14:paraId="0E7F8EF3" w14:textId="695DA37C" w:rsidR="00057EFC" w:rsidRPr="00DC0D7D" w:rsidRDefault="00CD3012" w:rsidP="00057EFC">
      <w:pPr>
        <w:spacing w:after="0" w:line="240" w:lineRule="auto"/>
        <w:ind w:right="-517"/>
        <w:jc w:val="both"/>
        <w:rPr>
          <w:ins w:id="3056" w:author="Bohorquez Manrique, German Javier, Enel Colombia" w:date="2020-12-04T09:31:00Z"/>
          <w:rFonts w:ascii="Arial" w:eastAsia="Times New Roman" w:hAnsi="Arial" w:cs="Arial"/>
          <w:lang w:val="es-ES_tradnl" w:eastAsia="es-ES"/>
        </w:rPr>
      </w:pPr>
      <w:r>
        <w:rPr>
          <w:rFonts w:ascii="Arial" w:hAnsi="Arial" w:cs="Arial"/>
          <w:sz w:val="24"/>
          <w:szCs w:val="24"/>
          <w:lang w:val="es-419"/>
        </w:rPr>
        <w:t>______________________________________</w:t>
      </w:r>
      <w:ins w:id="3057" w:author="Bohorquez Manrique, German Javier, Enel Colombia" w:date="2020-12-04T09:31:00Z">
        <w:r w:rsidR="00057EFC" w:rsidRPr="00CC19AE">
          <w:rPr>
            <w:rFonts w:ascii="Arial" w:eastAsia="Times New Roman" w:hAnsi="Arial" w:cs="Arial"/>
            <w:lang w:val="es-ES_tradnl" w:eastAsia="es-ES"/>
          </w:rPr>
          <w:t xml:space="preserve">, mayor de edad, vecino de la ciudad de </w:t>
        </w:r>
      </w:ins>
      <w:r>
        <w:rPr>
          <w:rFonts w:ascii="Arial" w:hAnsi="Arial" w:cs="Arial"/>
          <w:sz w:val="24"/>
          <w:szCs w:val="24"/>
          <w:lang w:val="es-419"/>
        </w:rPr>
        <w:t>_______________</w:t>
      </w:r>
      <w:ins w:id="3058" w:author="Bohorquez Manrique, German Javier, Enel Colombia" w:date="2020-12-04T09:31:00Z">
        <w:r w:rsidR="00057EFC" w:rsidRPr="00CC19AE">
          <w:rPr>
            <w:rFonts w:ascii="Arial" w:eastAsia="Times New Roman" w:hAnsi="Arial" w:cs="Arial"/>
            <w:lang w:val="es-ES_tradnl" w:eastAsia="es-ES"/>
          </w:rPr>
          <w:t xml:space="preserve">, identificado con la cédula de ciudadanía No. </w:t>
        </w:r>
      </w:ins>
      <w:r>
        <w:rPr>
          <w:rFonts w:ascii="Arial" w:hAnsi="Arial" w:cs="Arial"/>
          <w:sz w:val="24"/>
          <w:szCs w:val="24"/>
          <w:lang w:val="es-419"/>
        </w:rPr>
        <w:t>_______________</w:t>
      </w:r>
      <w:ins w:id="3059" w:author="Bohorquez Manrique, German Javier, Enel Colombia" w:date="2020-12-04T09:31:00Z">
        <w:r w:rsidR="00057EFC" w:rsidRPr="00CC19AE">
          <w:rPr>
            <w:rFonts w:ascii="Arial" w:eastAsia="Times New Roman" w:hAnsi="Arial" w:cs="Arial"/>
            <w:b/>
            <w:bCs/>
            <w:lang w:val="es-ES_tradnl" w:eastAsia="es-ES"/>
          </w:rPr>
          <w:t xml:space="preserve"> </w:t>
        </w:r>
        <w:r w:rsidR="00057EFC" w:rsidRPr="00CC19AE">
          <w:rPr>
            <w:rFonts w:ascii="Arial" w:eastAsia="Times New Roman" w:hAnsi="Arial" w:cs="Arial"/>
            <w:lang w:val="es-ES_tradnl" w:eastAsia="es-ES"/>
          </w:rPr>
          <w:t xml:space="preserve">expedida en </w:t>
        </w:r>
      </w:ins>
      <w:r>
        <w:rPr>
          <w:rFonts w:ascii="Arial" w:hAnsi="Arial" w:cs="Arial"/>
          <w:sz w:val="24"/>
          <w:szCs w:val="24"/>
          <w:lang w:val="es-419"/>
        </w:rPr>
        <w:t>_______________</w:t>
      </w:r>
      <w:ins w:id="3060" w:author="Bohorquez Manrique, German Javier, Enel Colombia" w:date="2020-12-04T09:31:00Z">
        <w:r w:rsidR="00057EFC" w:rsidRPr="00CC19AE">
          <w:rPr>
            <w:rFonts w:ascii="Arial" w:eastAsia="Times New Roman" w:hAnsi="Arial" w:cs="Arial"/>
            <w:lang w:val="es-ES_tradnl" w:eastAsia="es-ES"/>
          </w:rPr>
          <w:t xml:space="preserve">, obrando en mi calidad de Representante Legal de </w:t>
        </w:r>
      </w:ins>
      <w:r>
        <w:rPr>
          <w:rFonts w:ascii="Arial" w:hAnsi="Arial" w:cs="Arial"/>
          <w:sz w:val="24"/>
          <w:szCs w:val="24"/>
          <w:lang w:val="es-419"/>
        </w:rPr>
        <w:t>nombre cliente hoja 1</w:t>
      </w:r>
      <w:ins w:id="3061" w:author="Bohorquez Manrique, German Javier, Enel Colombia" w:date="2020-12-04T09:31:00Z">
        <w:r w:rsidR="00057EFC" w:rsidRPr="00CC19AE">
          <w:rPr>
            <w:rFonts w:ascii="Arial" w:eastAsia="Times New Roman" w:hAnsi="Arial" w:cs="Arial"/>
            <w:bCs/>
            <w:lang w:val="es-ES_tradnl" w:eastAsia="es-ES"/>
          </w:rPr>
          <w:t>, sociedad constituida y existente conforme a las leyes de la República de Colombia</w:t>
        </w:r>
        <w:r w:rsidR="00057EFC" w:rsidRPr="00CC19AE">
          <w:rPr>
            <w:rFonts w:ascii="Arial" w:eastAsia="Times New Roman" w:hAnsi="Arial" w:cs="Arial"/>
            <w:lang w:val="es-ES_tradnl" w:eastAsia="es-ES"/>
          </w:rPr>
          <w:t xml:space="preserve"> (en adelante el “</w:t>
        </w:r>
        <w:r w:rsidR="00057EFC" w:rsidRPr="00CC19AE">
          <w:rPr>
            <w:rFonts w:ascii="Arial" w:eastAsia="Times New Roman" w:hAnsi="Arial" w:cs="Arial"/>
            <w:b/>
            <w:lang w:val="es-ES_tradnl" w:eastAsia="es-ES"/>
          </w:rPr>
          <w:t>DEUDOR</w:t>
        </w:r>
        <w:r w:rsidR="00057EFC" w:rsidRPr="00CC19AE">
          <w:rPr>
            <w:rFonts w:ascii="Arial" w:eastAsia="Times New Roman" w:hAnsi="Arial" w:cs="Arial"/>
            <w:bCs/>
            <w:lang w:val="es-ES_tradnl" w:eastAsia="es-ES"/>
          </w:rPr>
          <w:t xml:space="preserve">”), </w:t>
        </w:r>
        <w:r w:rsidR="00057EFC" w:rsidRPr="00CC19AE">
          <w:rPr>
            <w:rFonts w:ascii="Arial" w:eastAsia="Times New Roman" w:hAnsi="Arial" w:cs="Arial"/>
            <w:lang w:val="es-ES_tradnl" w:eastAsia="es-ES"/>
          </w:rPr>
          <w:t xml:space="preserve">estando debidamente autorizado para el efecto de conformidad con el Certificado de Existencia y Representación Legal expedido por la Cámara de Comercio de </w:t>
        </w:r>
      </w:ins>
      <w:r w:rsidR="00F042F1">
        <w:rPr>
          <w:rFonts w:ascii="Arial" w:hAnsi="Arial" w:cs="Arial"/>
          <w:sz w:val="24"/>
          <w:szCs w:val="24"/>
          <w:lang w:val="es-419"/>
        </w:rPr>
        <w:t>_______________</w:t>
      </w:r>
      <w:ins w:id="3062" w:author="Bohorquez Manrique, German Javier, Enel Colombia" w:date="2020-12-04T09:31:00Z">
        <w:r w:rsidR="00057EFC" w:rsidRPr="00CC19AE">
          <w:rPr>
            <w:rFonts w:ascii="Arial" w:eastAsia="Times New Roman" w:hAnsi="Arial" w:cs="Arial"/>
            <w:lang w:val="es-ES_tradnl" w:eastAsia="es-ES"/>
          </w:rPr>
          <w:t xml:space="preserve"> y por los estatutos sociales como consta en escritura pública número </w:t>
        </w:r>
      </w:ins>
      <w:r w:rsidR="00F042F1">
        <w:rPr>
          <w:rFonts w:ascii="Arial" w:hAnsi="Arial" w:cs="Arial"/>
          <w:sz w:val="24"/>
          <w:szCs w:val="24"/>
          <w:lang w:val="es-419"/>
        </w:rPr>
        <w:t>__________</w:t>
      </w:r>
      <w:ins w:id="3063" w:author="Bohorquez Manrique, German Javier, Enel Colombia" w:date="2020-12-04T09:31:00Z">
        <w:r w:rsidR="00057EFC" w:rsidRPr="00CC19AE">
          <w:rPr>
            <w:rFonts w:ascii="Arial" w:eastAsia="Times New Roman" w:hAnsi="Arial" w:cs="Arial"/>
            <w:lang w:val="es-ES_tradnl" w:eastAsia="es-ES"/>
          </w:rPr>
          <w:t xml:space="preserve"> del</w:t>
        </w:r>
      </w:ins>
      <w:r w:rsidR="00F042F1">
        <w:rPr>
          <w:rFonts w:ascii="Arial" w:eastAsia="Times New Roman" w:hAnsi="Arial" w:cs="Arial"/>
          <w:lang w:val="es-ES_tradnl" w:eastAsia="es-ES"/>
        </w:rPr>
        <w:t xml:space="preserve"> ______</w:t>
      </w:r>
      <w:ins w:id="3064" w:author="Bohorquez Manrique, German Javier, Enel Colombia" w:date="2020-12-04T09:31:00Z">
        <w:r w:rsidR="00057EFC" w:rsidRPr="00CC19AE">
          <w:rPr>
            <w:rFonts w:ascii="Arial" w:eastAsia="Times New Roman" w:hAnsi="Arial" w:cs="Arial"/>
            <w:lang w:val="es-ES_tradnl" w:eastAsia="es-ES"/>
          </w:rPr>
          <w:t xml:space="preserve"> de </w:t>
        </w:r>
      </w:ins>
      <w:r w:rsidR="00F042F1">
        <w:rPr>
          <w:rFonts w:ascii="Arial" w:hAnsi="Arial" w:cs="Arial"/>
          <w:sz w:val="24"/>
          <w:szCs w:val="24"/>
          <w:lang w:val="es-419"/>
        </w:rPr>
        <w:t>_______________</w:t>
      </w:r>
      <w:ins w:id="3065" w:author="Bohorquez Manrique, German Javier, Enel Colombia" w:date="2020-12-04T09:31:00Z">
        <w:r w:rsidR="00057EFC" w:rsidRPr="00696D02">
          <w:rPr>
            <w:rFonts w:ascii="Arial" w:hAnsi="Arial" w:cs="Arial"/>
            <w:sz w:val="24"/>
            <w:szCs w:val="24"/>
            <w:lang w:val="es-419"/>
          </w:rPr>
          <w:t xml:space="preserve"> </w:t>
        </w:r>
        <w:r w:rsidR="00057EFC">
          <w:rPr>
            <w:rFonts w:ascii="Arial" w:eastAsia="Times New Roman" w:hAnsi="Arial" w:cs="Arial"/>
            <w:lang w:val="es-ES_tradnl" w:eastAsia="es-ES"/>
          </w:rPr>
          <w:t xml:space="preserve">de </w:t>
        </w:r>
      </w:ins>
      <w:r w:rsidR="00F042F1">
        <w:rPr>
          <w:rFonts w:ascii="Arial" w:hAnsi="Arial" w:cs="Arial"/>
          <w:sz w:val="24"/>
          <w:szCs w:val="24"/>
          <w:lang w:val="es-419"/>
        </w:rPr>
        <w:t>_______</w:t>
      </w:r>
      <w:ins w:id="3066" w:author="Bohorquez Manrique, German Javier, Enel Colombia" w:date="2020-12-04T09:31:00Z">
        <w:r w:rsidR="00057EFC" w:rsidRPr="00CC19AE">
          <w:rPr>
            <w:rFonts w:ascii="Arial" w:eastAsia="Times New Roman" w:hAnsi="Arial" w:cs="Arial"/>
            <w:lang w:val="es-ES_tradnl" w:eastAsia="es-ES"/>
          </w:rPr>
          <w:t xml:space="preserve"> de la Notaría </w:t>
        </w:r>
      </w:ins>
      <w:r w:rsidR="00F042F1">
        <w:rPr>
          <w:rFonts w:ascii="Arial" w:hAnsi="Arial" w:cs="Arial"/>
          <w:sz w:val="24"/>
          <w:szCs w:val="24"/>
          <w:lang w:val="es-419"/>
        </w:rPr>
        <w:t>_______________</w:t>
      </w:r>
      <w:ins w:id="3067" w:author="Bohorquez Manrique, German Javier, Enel Colombia" w:date="2020-12-04T09:31:00Z">
        <w:r w:rsidR="00057EFC" w:rsidRPr="00696D02">
          <w:rPr>
            <w:rFonts w:ascii="Arial" w:hAnsi="Arial" w:cs="Arial"/>
            <w:sz w:val="24"/>
            <w:szCs w:val="24"/>
            <w:lang w:val="es-419"/>
          </w:rPr>
          <w:t xml:space="preserve"> </w:t>
        </w:r>
        <w:r w:rsidR="00057EFC" w:rsidRPr="00CC19AE">
          <w:rPr>
            <w:rFonts w:ascii="Arial" w:eastAsia="Times New Roman" w:hAnsi="Arial" w:cs="Arial"/>
            <w:lang w:val="es-ES_tradnl" w:eastAsia="es-ES"/>
          </w:rPr>
          <w:t xml:space="preserve">del círculo notarial de </w:t>
        </w:r>
      </w:ins>
      <w:r w:rsidR="00F042F1">
        <w:rPr>
          <w:rFonts w:ascii="Arial" w:hAnsi="Arial" w:cs="Arial"/>
          <w:sz w:val="24"/>
          <w:szCs w:val="24"/>
          <w:lang w:val="es-419"/>
        </w:rPr>
        <w:t>_______________</w:t>
      </w:r>
      <w:ins w:id="3068" w:author="Bohorquez Manrique, German Javier, Enel Colombia" w:date="2020-12-04T09:31:00Z">
        <w:r w:rsidR="00057EFC" w:rsidRPr="00CC19AE">
          <w:rPr>
            <w:rFonts w:ascii="Arial" w:eastAsia="Times New Roman" w:hAnsi="Arial" w:cs="Arial"/>
            <w:bCs/>
            <w:lang w:val="es-ES_tradnl" w:eastAsia="es-ES"/>
          </w:rPr>
          <w:t xml:space="preserve">, </w:t>
        </w:r>
        <w:r w:rsidR="00057EFC" w:rsidRPr="00CC19AE">
          <w:rPr>
            <w:rFonts w:ascii="Arial" w:eastAsia="Times New Roman" w:hAnsi="Arial" w:cs="Arial"/>
            <w:lang w:val="es-ES_tradnl" w:eastAsia="es-ES"/>
          </w:rPr>
          <w:t xml:space="preserve">autorizo expresa, irrevocable y permanentemente a </w:t>
        </w:r>
        <w:r w:rsidR="00057EFC" w:rsidRPr="00CC19AE">
          <w:rPr>
            <w:rFonts w:ascii="Arial" w:eastAsia="Times New Roman" w:hAnsi="Arial" w:cs="Arial"/>
            <w:b/>
            <w:bCs/>
            <w:lang w:val="es-ES_tradnl" w:eastAsia="es-ES"/>
          </w:rPr>
          <w:t>EMGESA S.A. ESP</w:t>
        </w:r>
        <w:r w:rsidR="00057EFC" w:rsidRPr="00CC19AE">
          <w:rPr>
            <w:rFonts w:ascii="Arial" w:eastAsia="Times New Roman" w:hAnsi="Arial" w:cs="Arial"/>
            <w:bCs/>
            <w:lang w:val="es-ES_tradnl" w:eastAsia="es-ES"/>
          </w:rPr>
          <w:t>.</w:t>
        </w:r>
        <w:r w:rsidR="00057EFC" w:rsidRPr="00CC19AE">
          <w:rPr>
            <w:rFonts w:ascii="Arial" w:eastAsia="Times New Roman" w:hAnsi="Arial" w:cs="Arial"/>
            <w:lang w:val="es-ES_tradnl" w:eastAsia="es-ES"/>
          </w:rPr>
          <w:t xml:space="preserve">, </w:t>
        </w:r>
        <w:proofErr w:type="gramStart"/>
        <w:r w:rsidR="00057EFC" w:rsidRPr="00CC19AE">
          <w:rPr>
            <w:rFonts w:ascii="Arial" w:eastAsia="Times New Roman" w:hAnsi="Arial" w:cs="Arial"/>
            <w:lang w:val="es-ES_tradnl" w:eastAsia="es-ES"/>
          </w:rPr>
          <w:t>para</w:t>
        </w:r>
        <w:proofErr w:type="gramEnd"/>
        <w:r w:rsidR="00057EFC" w:rsidRPr="00CC19AE">
          <w:rPr>
            <w:rFonts w:ascii="Arial" w:eastAsia="Times New Roman" w:hAnsi="Arial" w:cs="Arial"/>
            <w:lang w:val="es-ES_tradnl" w:eastAsia="es-ES"/>
          </w:rPr>
          <w:t xml:space="preserve"> que, haciendo uso de las facultades conferidas por el artículo 622 del Código de Comercio, llene los espacios en blanco del </w:t>
        </w:r>
        <w:r w:rsidR="00057EFC" w:rsidRPr="00CC19AE">
          <w:rPr>
            <w:rFonts w:ascii="Arial" w:eastAsia="Times New Roman" w:hAnsi="Arial" w:cs="Arial"/>
            <w:b/>
            <w:lang w:val="es-ES_tradnl" w:eastAsia="es-ES"/>
          </w:rPr>
          <w:t xml:space="preserve">PAGARÉ No. </w:t>
        </w:r>
      </w:ins>
      <w:r w:rsidR="00F042F1">
        <w:rPr>
          <w:rFonts w:ascii="Arial" w:hAnsi="Arial" w:cs="Arial"/>
          <w:sz w:val="24"/>
          <w:szCs w:val="24"/>
          <w:lang w:val="es-419"/>
        </w:rPr>
        <w:t>001</w:t>
      </w:r>
      <w:ins w:id="3069" w:author="Bohorquez Manrique, German Javier, Enel Colombia" w:date="2020-12-04T09:31:00Z">
        <w:r w:rsidR="00057EFC" w:rsidRPr="00CC19AE">
          <w:rPr>
            <w:rFonts w:ascii="Arial" w:eastAsia="Times New Roman" w:hAnsi="Arial" w:cs="Arial"/>
            <w:bCs/>
            <w:lang w:val="es-ES_tradnl" w:eastAsia="es-ES"/>
          </w:rPr>
          <w:t xml:space="preserve"> adjunto (en adelante el “</w:t>
        </w:r>
        <w:r w:rsidR="00057EFC" w:rsidRPr="00CC19AE">
          <w:rPr>
            <w:rFonts w:ascii="Arial" w:eastAsia="Times New Roman" w:hAnsi="Arial" w:cs="Arial"/>
            <w:b/>
            <w:lang w:val="es-ES_tradnl" w:eastAsia="es-ES"/>
          </w:rPr>
          <w:t>PAGARÉ</w:t>
        </w:r>
        <w:r w:rsidR="00057EFC" w:rsidRPr="00CC19AE">
          <w:rPr>
            <w:rFonts w:ascii="Arial" w:eastAsia="Times New Roman" w:hAnsi="Arial" w:cs="Arial"/>
            <w:bCs/>
            <w:lang w:val="es-ES_tradnl" w:eastAsia="es-ES"/>
          </w:rPr>
          <w:t>”),</w:t>
        </w:r>
        <w:r w:rsidR="00057EFC" w:rsidRPr="00CC19AE">
          <w:rPr>
            <w:rFonts w:ascii="Arial" w:eastAsia="Times New Roman" w:hAnsi="Arial" w:cs="Arial"/>
            <w:lang w:val="es-ES_tradnl" w:eastAsia="es-ES"/>
          </w:rPr>
          <w:t xml:space="preserve"> que el </w:t>
        </w:r>
        <w:r w:rsidR="00057EFC" w:rsidRPr="00CC19AE">
          <w:rPr>
            <w:rFonts w:ascii="Arial" w:eastAsia="Times New Roman" w:hAnsi="Arial" w:cs="Arial"/>
            <w:b/>
            <w:lang w:val="es-ES_tradnl" w:eastAsia="es-ES"/>
          </w:rPr>
          <w:t>DEUDOR</w:t>
        </w:r>
        <w:r w:rsidR="00057EFC" w:rsidRPr="00CC19AE">
          <w:rPr>
            <w:rFonts w:ascii="Arial" w:eastAsia="Times New Roman" w:hAnsi="Arial" w:cs="Arial"/>
            <w:lang w:val="es-ES_tradnl" w:eastAsia="es-ES"/>
          </w:rPr>
          <w:t xml:space="preserve"> ha otorgado en su favor, para lo cual deber</w:t>
        </w:r>
        <w:r w:rsidR="00057EFC" w:rsidRPr="00DC0D7D">
          <w:rPr>
            <w:rFonts w:ascii="Arial" w:eastAsia="Times New Roman" w:hAnsi="Arial" w:cs="Arial"/>
            <w:lang w:val="es-ES_tradnl" w:eastAsia="es-ES"/>
          </w:rPr>
          <w:t>á ceñirse a las siguientes instrucciones:</w:t>
        </w:r>
      </w:ins>
    </w:p>
    <w:p w14:paraId="4E9BC463" w14:textId="77777777" w:rsidR="00057EFC" w:rsidRPr="00DC0D7D" w:rsidRDefault="00057EFC" w:rsidP="00057EFC">
      <w:pPr>
        <w:spacing w:after="0" w:line="240" w:lineRule="auto"/>
        <w:ind w:right="-517"/>
        <w:jc w:val="both"/>
        <w:rPr>
          <w:ins w:id="3070" w:author="Bohorquez Manrique, German Javier, Enel Colombia" w:date="2020-12-04T09:31:00Z"/>
          <w:rFonts w:ascii="Arial" w:eastAsia="Times New Roman" w:hAnsi="Arial" w:cs="Arial"/>
          <w:lang w:val="es-ES_tradnl" w:eastAsia="es-ES"/>
        </w:rPr>
      </w:pPr>
      <w:ins w:id="3071" w:author="Bohorquez Manrique, German Javier, Enel Colombia" w:date="2020-12-04T09:31:00Z">
        <w:r w:rsidRPr="00DC0D7D">
          <w:rPr>
            <w:rFonts w:ascii="Arial" w:eastAsia="Times New Roman" w:hAnsi="Arial" w:cs="Arial"/>
            <w:lang w:val="es-ES_tradnl" w:eastAsia="es-ES"/>
          </w:rPr>
          <w:t xml:space="preserve"> </w:t>
        </w:r>
      </w:ins>
    </w:p>
    <w:p w14:paraId="48C9E813" w14:textId="6E08529B" w:rsidR="00057EFC" w:rsidRPr="00DC0D7D" w:rsidRDefault="00057EFC" w:rsidP="00057EFC">
      <w:pPr>
        <w:numPr>
          <w:ilvl w:val="0"/>
          <w:numId w:val="33"/>
        </w:numPr>
        <w:spacing w:after="0" w:line="240" w:lineRule="auto"/>
        <w:ind w:left="567" w:right="-517" w:hanging="567"/>
        <w:jc w:val="both"/>
        <w:rPr>
          <w:ins w:id="3072" w:author="Bohorquez Manrique, German Javier, Enel Colombia" w:date="2020-12-04T09:31:00Z"/>
          <w:rFonts w:ascii="Arial" w:eastAsia="Times New Roman" w:hAnsi="Arial" w:cs="Arial"/>
          <w:b/>
          <w:lang w:val="es-ES_tradnl" w:eastAsia="es-ES"/>
        </w:rPr>
      </w:pPr>
      <w:ins w:id="3073" w:author="Bohorquez Manrique, German Javier, Enel Colombia" w:date="2020-12-04T09:31:00Z">
        <w:r w:rsidRPr="00DC0D7D">
          <w:rPr>
            <w:rFonts w:ascii="Arial" w:eastAsia="Times New Roman" w:hAnsi="Arial" w:cs="Arial"/>
            <w:b/>
            <w:snapToGrid w:val="0"/>
            <w:lang w:val="es-ES_tradnl" w:eastAsia="es-ES"/>
          </w:rPr>
          <w:t xml:space="preserve">IDENTIFICACIÓN Y CLASE DE TITULO: </w:t>
        </w:r>
        <w:r w:rsidRPr="00DC0D7D">
          <w:rPr>
            <w:rFonts w:ascii="Arial" w:eastAsia="Times New Roman" w:hAnsi="Arial" w:cs="Arial"/>
            <w:snapToGrid w:val="0"/>
            <w:lang w:val="es-ES_tradnl" w:eastAsia="es-ES"/>
          </w:rPr>
          <w:t xml:space="preserve">El título valor que autorizamos llenar de conformidad con las instrucciones contenidas en el presente escrito es el Pagaré identificado con el número </w:t>
        </w:r>
      </w:ins>
      <w:r w:rsidR="00F042F1">
        <w:rPr>
          <w:rFonts w:ascii="Arial" w:hAnsi="Arial" w:cs="Arial"/>
          <w:sz w:val="24"/>
          <w:szCs w:val="24"/>
          <w:lang w:val="es-419"/>
        </w:rPr>
        <w:t>001</w:t>
      </w:r>
      <w:ins w:id="3074" w:author="Bohorquez Manrique, German Javier, Enel Colombia" w:date="2020-12-04T09:31:00Z">
        <w:r w:rsidRPr="00DC0D7D">
          <w:rPr>
            <w:rFonts w:ascii="Arial" w:eastAsia="Times New Roman" w:hAnsi="Arial" w:cs="Arial"/>
            <w:snapToGrid w:val="0"/>
            <w:lang w:val="es-ES_tradnl" w:eastAsia="es-ES"/>
          </w:rPr>
          <w:t xml:space="preserve"> que el </w:t>
        </w:r>
        <w:r w:rsidRPr="00DC0D7D">
          <w:rPr>
            <w:rFonts w:ascii="Arial" w:eastAsia="Times New Roman" w:hAnsi="Arial" w:cs="Arial"/>
            <w:b/>
            <w:snapToGrid w:val="0"/>
            <w:lang w:val="es-ES_tradnl" w:eastAsia="es-ES"/>
          </w:rPr>
          <w:t xml:space="preserve">DEUDOR </w:t>
        </w:r>
        <w:r w:rsidRPr="00DC0D7D">
          <w:rPr>
            <w:rFonts w:ascii="Arial" w:eastAsia="Times New Roman" w:hAnsi="Arial" w:cs="Arial"/>
            <w:snapToGrid w:val="0"/>
            <w:lang w:val="es-ES_tradnl" w:eastAsia="es-ES"/>
          </w:rPr>
          <w:t xml:space="preserve">ha otorgado a favor de </w:t>
        </w:r>
        <w:r w:rsidRPr="00DC0D7D">
          <w:rPr>
            <w:rFonts w:ascii="Arial" w:eastAsia="Times New Roman" w:hAnsi="Arial" w:cs="Arial"/>
            <w:b/>
            <w:bCs/>
            <w:highlight w:val="lightGray"/>
            <w:lang w:val="es-ES_tradnl" w:eastAsia="es-ES"/>
          </w:rPr>
          <w:t>EMGESA S.A. ESP</w:t>
        </w:r>
        <w:r w:rsidRPr="00DC0D7D">
          <w:rPr>
            <w:rFonts w:ascii="Arial" w:eastAsia="Times New Roman" w:hAnsi="Arial" w:cs="Arial"/>
            <w:bCs/>
            <w:highlight w:val="lightGray"/>
            <w:lang w:val="es-ES_tradnl" w:eastAsia="es-ES"/>
          </w:rPr>
          <w:t>.</w:t>
        </w:r>
      </w:ins>
    </w:p>
    <w:p w14:paraId="04D90024" w14:textId="77777777" w:rsidR="00057EFC" w:rsidRPr="00DC0D7D" w:rsidRDefault="00057EFC" w:rsidP="00057EFC">
      <w:pPr>
        <w:spacing w:after="0" w:line="240" w:lineRule="auto"/>
        <w:ind w:left="567" w:right="-517" w:hanging="567"/>
        <w:jc w:val="both"/>
        <w:rPr>
          <w:ins w:id="3075" w:author="Bohorquez Manrique, German Javier, Enel Colombia" w:date="2020-12-04T09:31:00Z"/>
          <w:rFonts w:ascii="Arial" w:eastAsia="Times New Roman" w:hAnsi="Arial" w:cs="Arial"/>
          <w:b/>
          <w:lang w:val="es-ES_tradnl" w:eastAsia="es-ES"/>
        </w:rPr>
      </w:pPr>
      <w:ins w:id="3076" w:author="Bohorquez Manrique, German Javier, Enel Colombia" w:date="2020-12-04T09:31:00Z">
        <w:r w:rsidRPr="00DC0D7D">
          <w:rPr>
            <w:rFonts w:ascii="Arial" w:eastAsia="Times New Roman" w:hAnsi="Arial" w:cs="Arial"/>
            <w:lang w:val="es-ES_tradnl" w:eastAsia="es-ES"/>
          </w:rPr>
          <w:t xml:space="preserve"> </w:t>
        </w:r>
      </w:ins>
    </w:p>
    <w:p w14:paraId="13E71363" w14:textId="3AA0317D" w:rsidR="00057EFC" w:rsidRPr="00DC0D7D" w:rsidRDefault="00057EFC" w:rsidP="00057EFC">
      <w:pPr>
        <w:numPr>
          <w:ilvl w:val="0"/>
          <w:numId w:val="33"/>
        </w:numPr>
        <w:spacing w:after="0" w:line="240" w:lineRule="auto"/>
        <w:ind w:right="-517"/>
        <w:jc w:val="both"/>
        <w:rPr>
          <w:ins w:id="3077" w:author="Bohorquez Manrique, German Javier, Enel Colombia" w:date="2020-12-04T09:31:00Z"/>
          <w:rFonts w:ascii="Arial" w:eastAsia="Times New Roman" w:hAnsi="Arial" w:cs="Arial"/>
          <w:lang w:val="es-ES_tradnl" w:eastAsia="es-ES"/>
        </w:rPr>
      </w:pPr>
      <w:ins w:id="3078" w:author="Bohorquez Manrique, German Javier, Enel Colombia" w:date="2020-12-04T09:31:00Z">
        <w:r w:rsidRPr="00DC0D7D">
          <w:rPr>
            <w:rFonts w:ascii="Arial" w:eastAsia="Times New Roman" w:hAnsi="Arial" w:cs="Arial"/>
            <w:b/>
            <w:lang w:val="es-ES_tradnl" w:eastAsia="es-ES"/>
          </w:rPr>
          <w:t>EVENTOS EN QUE SERA LLENADO:</w:t>
        </w:r>
        <w:r w:rsidRPr="00DC0D7D">
          <w:rPr>
            <w:rFonts w:ascii="Arial" w:eastAsia="Times New Roman" w:hAnsi="Arial" w:cs="Arial"/>
            <w:lang w:val="es-ES_tradnl" w:eastAsia="es-ES"/>
          </w:rPr>
          <w:t xml:space="preserve"> </w:t>
        </w:r>
        <w:r w:rsidRPr="00DC0D7D">
          <w:rPr>
            <w:rFonts w:ascii="Arial" w:eastAsia="Times New Roman" w:hAnsi="Arial" w:cs="Arial"/>
            <w:b/>
            <w:highlight w:val="lightGray"/>
            <w:lang w:val="es-ES_tradnl" w:eastAsia="es-ES"/>
          </w:rPr>
          <w:t>EMGESA S.A. ESP.</w:t>
        </w:r>
        <w:r w:rsidRPr="00DC0D7D">
          <w:rPr>
            <w:rFonts w:ascii="Arial" w:eastAsia="Times New Roman" w:hAnsi="Arial" w:cs="Arial"/>
            <w:lang w:val="es-ES_tradnl" w:eastAsia="es-ES"/>
          </w:rPr>
          <w:t xml:space="preserve"> podrá llenar los espacios en blanco del PAGARÉ cuando el </w:t>
        </w:r>
        <w:r w:rsidRPr="00DC0D7D">
          <w:rPr>
            <w:rFonts w:ascii="Arial" w:eastAsia="Times New Roman" w:hAnsi="Arial" w:cs="Arial"/>
            <w:b/>
            <w:lang w:val="es-ES_tradnl" w:eastAsia="es-ES"/>
          </w:rPr>
          <w:t>DEUDOR:</w:t>
        </w:r>
        <w:r w:rsidRPr="00DC0D7D">
          <w:rPr>
            <w:rFonts w:ascii="Arial" w:eastAsia="Times New Roman" w:hAnsi="Arial" w:cs="Arial"/>
            <w:lang w:val="es-ES_tradnl" w:eastAsia="es-ES"/>
          </w:rPr>
          <w:t xml:space="preserve"> a) Incurra en mora en el pago de cualquiera de las obligaciones de pago derivadas de las relaciones jurídicas surgidas</w:t>
        </w:r>
        <w:r w:rsidRPr="00DC0D7D">
          <w:rPr>
            <w:rFonts w:ascii="Arial" w:eastAsia="Times New Roman" w:hAnsi="Arial" w:cs="Arial"/>
            <w:b/>
            <w:lang w:val="es-ES_tradnl" w:eastAsia="es-ES"/>
          </w:rPr>
          <w:t xml:space="preserve"> </w:t>
        </w:r>
        <w:r w:rsidRPr="00DC0D7D">
          <w:rPr>
            <w:rFonts w:ascii="Arial" w:eastAsia="Times New Roman" w:hAnsi="Arial" w:cs="Arial"/>
            <w:lang w:val="es-ES_tradnl" w:eastAsia="es-ES"/>
          </w:rPr>
          <w:t xml:space="preserve">entre las Partes derivadas  del Contrato de venta de energía eléctrica No. </w:t>
        </w:r>
        <w:r w:rsidRPr="00066D81">
          <w:rPr>
            <w:rFonts w:ascii="Arial" w:eastAsia="Times New Roman" w:hAnsi="Arial" w:cs="Arial"/>
            <w:highlight w:val="green"/>
            <w:lang w:val="es-ES_tradnl" w:eastAsia="es-ES"/>
          </w:rPr>
          <w:t>O</w:t>
        </w:r>
        <w:commentRangeStart w:id="3079"/>
        <w:r w:rsidRPr="00066D81">
          <w:rPr>
            <w:rFonts w:ascii="Arial" w:eastAsia="Times New Roman" w:hAnsi="Arial" w:cs="Arial"/>
            <w:highlight w:val="green"/>
            <w:lang w:val="es-ES_tradnl" w:eastAsia="es-ES"/>
          </w:rPr>
          <w:t>MN</w:t>
        </w:r>
      </w:ins>
      <w:commentRangeEnd w:id="3079"/>
      <w:r w:rsidR="00066D81">
        <w:rPr>
          <w:rStyle w:val="Refdecomentario"/>
          <w:rFonts w:ascii="Times New Roman" w:eastAsia="Times New Roman" w:hAnsi="Times New Roman" w:cs="Times New Roman"/>
          <w:lang w:val="es-MX" w:eastAsia="es-MX"/>
        </w:rPr>
        <w:commentReference w:id="3079"/>
      </w:r>
      <w:ins w:id="3080" w:author="Bohorquez Manrique, German Javier, Enel Colombia" w:date="2020-12-04T09:31:00Z">
        <w:r w:rsidRPr="00066D81">
          <w:rPr>
            <w:rFonts w:ascii="Arial" w:eastAsia="Times New Roman" w:hAnsi="Arial" w:cs="Arial"/>
            <w:highlight w:val="green"/>
            <w:lang w:val="es-ES_tradnl" w:eastAsia="es-ES"/>
          </w:rPr>
          <w:t>R-</w:t>
        </w:r>
      </w:ins>
      <w:r w:rsidR="00F042F1">
        <w:rPr>
          <w:rFonts w:ascii="Arial" w:hAnsi="Arial" w:cs="Arial"/>
          <w:sz w:val="24"/>
          <w:szCs w:val="24"/>
          <w:lang w:val="es-419"/>
        </w:rPr>
        <w:t>omnr hoja 1</w:t>
      </w:r>
      <w:ins w:id="3081" w:author="Bohorquez Manrique, German Javier, Enel Colombia" w:date="2020-12-04T09:31:00Z">
        <w:r w:rsidRPr="00DC0D7D">
          <w:rPr>
            <w:rFonts w:ascii="Arial" w:eastAsia="Times New Roman" w:hAnsi="Arial" w:cs="Arial"/>
            <w:lang w:val="es-ES_tradnl" w:eastAsia="es-ES"/>
          </w:rPr>
          <w:t xml:space="preserve">; b) El DEUDOR incumpla cualquiera de las demás obligaciones a su cargo, que tengan origen en El Contrato de venta de energía eléctrica No. </w:t>
        </w:r>
        <w:commentRangeStart w:id="3082"/>
        <w:r w:rsidRPr="00066D81">
          <w:rPr>
            <w:rFonts w:ascii="Arial" w:eastAsia="Times New Roman" w:hAnsi="Arial" w:cs="Arial"/>
            <w:highlight w:val="green"/>
            <w:lang w:val="es-ES_tradnl" w:eastAsia="es-ES"/>
          </w:rPr>
          <w:t>OMNR-</w:t>
        </w:r>
      </w:ins>
      <w:commentRangeEnd w:id="3082"/>
      <w:r w:rsidR="00066D81">
        <w:rPr>
          <w:rStyle w:val="Refdecomentario"/>
          <w:rFonts w:ascii="Times New Roman" w:eastAsia="Times New Roman" w:hAnsi="Times New Roman" w:cs="Times New Roman"/>
          <w:lang w:val="es-MX" w:eastAsia="es-MX"/>
        </w:rPr>
        <w:commentReference w:id="3082"/>
      </w:r>
      <w:r w:rsidR="00F042F1">
        <w:rPr>
          <w:rFonts w:ascii="Arial" w:hAnsi="Arial" w:cs="Arial"/>
          <w:sz w:val="24"/>
          <w:szCs w:val="24"/>
          <w:lang w:val="es-419"/>
        </w:rPr>
        <w:t>omnr hoja 1</w:t>
      </w:r>
      <w:ins w:id="3083" w:author="Bohorquez Manrique, German Javier, Enel Colombia" w:date="2020-12-04T09:31:00Z">
        <w:r w:rsidRPr="00DC0D7D">
          <w:rPr>
            <w:rFonts w:ascii="Arial" w:eastAsia="Times New Roman" w:hAnsi="Arial" w:cs="Arial"/>
            <w:lang w:val="es-ES_tradnl" w:eastAsia="es-ES"/>
          </w:rPr>
          <w:t>; c) Inicie trámite de liquidación obligatoria. d) En los demás casos autorizados por la Ley.</w:t>
        </w:r>
        <w:r w:rsidRPr="00DC0D7D">
          <w:rPr>
            <w:rFonts w:ascii="Arial" w:eastAsia="Times New Roman" w:hAnsi="Arial" w:cs="Arial"/>
            <w:lang w:val="es-ES_tradnl" w:eastAsia="es-ES"/>
          </w:rPr>
          <w:tab/>
        </w:r>
      </w:ins>
    </w:p>
    <w:p w14:paraId="22DF7A2F" w14:textId="77777777" w:rsidR="00057EFC" w:rsidRPr="00DC0D7D" w:rsidRDefault="00057EFC" w:rsidP="00057EFC">
      <w:pPr>
        <w:spacing w:after="0" w:line="240" w:lineRule="auto"/>
        <w:ind w:left="567" w:right="-517" w:hanging="567"/>
        <w:jc w:val="both"/>
        <w:rPr>
          <w:ins w:id="3084" w:author="Bohorquez Manrique, German Javier, Enel Colombia" w:date="2020-12-04T09:31:00Z"/>
          <w:rFonts w:ascii="Arial" w:eastAsia="Times New Roman" w:hAnsi="Arial" w:cs="Arial"/>
          <w:lang w:val="es-ES_tradnl" w:eastAsia="es-ES"/>
        </w:rPr>
      </w:pPr>
    </w:p>
    <w:p w14:paraId="725F1FE8" w14:textId="0C239473" w:rsidR="00057EFC" w:rsidRPr="00DC0D7D" w:rsidRDefault="00057EFC" w:rsidP="00057EFC">
      <w:pPr>
        <w:numPr>
          <w:ilvl w:val="0"/>
          <w:numId w:val="33"/>
        </w:numPr>
        <w:spacing w:after="0" w:line="240" w:lineRule="auto"/>
        <w:ind w:right="-517"/>
        <w:jc w:val="both"/>
        <w:rPr>
          <w:ins w:id="3085" w:author="Bohorquez Manrique, German Javier, Enel Colombia" w:date="2020-12-04T09:31:00Z"/>
          <w:rFonts w:ascii="Arial" w:eastAsia="Times New Roman" w:hAnsi="Arial" w:cs="Arial"/>
          <w:b/>
          <w:lang w:val="es-ES_tradnl" w:eastAsia="es-ES"/>
        </w:rPr>
      </w:pPr>
      <w:ins w:id="3086" w:author="Bohorquez Manrique, German Javier, Enel Colombia" w:date="2020-12-04T09:31:00Z">
        <w:r w:rsidRPr="00DC0D7D">
          <w:rPr>
            <w:rFonts w:ascii="Arial" w:eastAsia="Times New Roman" w:hAnsi="Arial" w:cs="Arial"/>
            <w:b/>
            <w:lang w:val="es-ES_tradnl" w:eastAsia="es-ES"/>
          </w:rPr>
          <w:t xml:space="preserve">FORMA EN QUE SERA LLENADO: </w:t>
        </w:r>
        <w:r w:rsidRPr="00DC0D7D">
          <w:rPr>
            <w:rFonts w:ascii="Arial" w:eastAsia="Times New Roman" w:hAnsi="Arial" w:cs="Arial"/>
            <w:lang w:val="es-ES_tradnl" w:eastAsia="es-ES"/>
          </w:rPr>
          <w:t xml:space="preserve">En el espacio reservado en el literal a) del </w:t>
        </w:r>
        <w:r w:rsidRPr="00DC0D7D">
          <w:rPr>
            <w:rFonts w:ascii="Arial" w:eastAsia="Times New Roman" w:hAnsi="Arial" w:cs="Arial"/>
            <w:bCs/>
            <w:lang w:val="es-ES_tradnl" w:eastAsia="es-ES"/>
          </w:rPr>
          <w:t>Pagaré</w:t>
        </w:r>
        <w:r w:rsidRPr="00DC0D7D">
          <w:rPr>
            <w:rFonts w:ascii="Arial" w:eastAsia="Times New Roman" w:hAnsi="Arial" w:cs="Arial"/>
            <w:lang w:val="es-ES_tradnl" w:eastAsia="es-ES"/>
          </w:rPr>
          <w:t xml:space="preserve"> para colocar una suma de dinero, se consignará el capital adeudado por el </w:t>
        </w:r>
        <w:r w:rsidRPr="00DC0D7D">
          <w:rPr>
            <w:rFonts w:ascii="Arial" w:eastAsia="Times New Roman" w:hAnsi="Arial" w:cs="Arial"/>
            <w:b/>
            <w:bCs/>
            <w:lang w:val="es-ES_tradnl" w:eastAsia="es-ES"/>
          </w:rPr>
          <w:t>DEUDOR</w:t>
        </w:r>
        <w:r w:rsidRPr="00DC0D7D">
          <w:rPr>
            <w:rFonts w:ascii="Arial" w:eastAsia="Times New Roman" w:hAnsi="Arial" w:cs="Arial"/>
            <w:lang w:val="es-ES_tradnl" w:eastAsia="es-ES"/>
          </w:rPr>
          <w:t xml:space="preserve"> a  favor de </w:t>
        </w:r>
        <w:r w:rsidRPr="00DC0D7D">
          <w:rPr>
            <w:rFonts w:ascii="Arial" w:eastAsia="Times New Roman" w:hAnsi="Arial" w:cs="Arial"/>
            <w:b/>
            <w:bCs/>
            <w:highlight w:val="lightGray"/>
            <w:lang w:val="es-ES_tradnl" w:eastAsia="es-ES"/>
          </w:rPr>
          <w:t>EMGESA S.A. ESP.</w:t>
        </w:r>
        <w:r w:rsidRPr="00DC0D7D">
          <w:rPr>
            <w:rFonts w:ascii="Arial" w:eastAsia="Times New Roman" w:hAnsi="Arial" w:cs="Arial"/>
            <w:lang w:val="es-ES_tradnl" w:eastAsia="es-ES"/>
          </w:rPr>
          <w:t xml:space="preserve"> derivado de cualquiera de las relaciones jurídicas surgidas</w:t>
        </w:r>
        <w:r w:rsidRPr="00DC0D7D">
          <w:rPr>
            <w:rFonts w:ascii="Arial" w:eastAsia="Times New Roman" w:hAnsi="Arial" w:cs="Arial"/>
            <w:b/>
            <w:lang w:val="es-ES_tradnl" w:eastAsia="es-ES"/>
          </w:rPr>
          <w:t xml:space="preserve"> </w:t>
        </w:r>
        <w:r w:rsidRPr="00DC0D7D">
          <w:rPr>
            <w:rFonts w:ascii="Arial" w:eastAsia="Times New Roman" w:hAnsi="Arial" w:cs="Arial"/>
            <w:lang w:val="es-ES_tradnl" w:eastAsia="es-ES"/>
          </w:rPr>
          <w:t xml:space="preserve">entre las Partes por el Contrato de venta de energía eléctrica No. </w:t>
        </w:r>
        <w:r w:rsidRPr="00066D81">
          <w:rPr>
            <w:rFonts w:ascii="Arial" w:eastAsia="Times New Roman" w:hAnsi="Arial" w:cs="Arial"/>
            <w:highlight w:val="green"/>
            <w:lang w:val="es-ES_tradnl" w:eastAsia="es-ES"/>
          </w:rPr>
          <w:t>O</w:t>
        </w:r>
        <w:commentRangeStart w:id="3087"/>
        <w:r w:rsidRPr="00066D81">
          <w:rPr>
            <w:rFonts w:ascii="Arial" w:eastAsia="Times New Roman" w:hAnsi="Arial" w:cs="Arial"/>
            <w:highlight w:val="green"/>
            <w:lang w:val="es-ES_tradnl" w:eastAsia="es-ES"/>
          </w:rPr>
          <w:t>MNR</w:t>
        </w:r>
      </w:ins>
      <w:commentRangeEnd w:id="3087"/>
      <w:r w:rsidR="00066D81">
        <w:rPr>
          <w:rStyle w:val="Refdecomentario"/>
          <w:rFonts w:ascii="Times New Roman" w:eastAsia="Times New Roman" w:hAnsi="Times New Roman" w:cs="Times New Roman"/>
          <w:lang w:val="es-MX" w:eastAsia="es-MX"/>
        </w:rPr>
        <w:commentReference w:id="3087"/>
      </w:r>
      <w:ins w:id="3088" w:author="Bohorquez Manrique, German Javier, Enel Colombia" w:date="2020-12-04T09:31:00Z">
        <w:r w:rsidRPr="00066D81">
          <w:rPr>
            <w:rFonts w:ascii="Arial" w:eastAsia="Times New Roman" w:hAnsi="Arial" w:cs="Arial"/>
            <w:highlight w:val="green"/>
            <w:lang w:val="es-ES_tradnl" w:eastAsia="es-ES"/>
          </w:rPr>
          <w:t>-</w:t>
        </w:r>
      </w:ins>
      <w:r w:rsidR="00F042F1">
        <w:rPr>
          <w:rFonts w:ascii="Arial" w:hAnsi="Arial" w:cs="Arial"/>
          <w:sz w:val="24"/>
          <w:szCs w:val="24"/>
          <w:lang w:val="es-419"/>
        </w:rPr>
        <w:t>omnr hoja1</w:t>
      </w:r>
      <w:ins w:id="3089" w:author="Bohorquez Manrique, German Javier, Enel Colombia" w:date="2020-12-04T09:31:00Z">
        <w:r w:rsidRPr="00DC0D7D">
          <w:rPr>
            <w:rFonts w:ascii="Arial" w:eastAsia="Times New Roman" w:hAnsi="Arial" w:cs="Arial"/>
            <w:lang w:val="es-ES_tradnl" w:eastAsia="es-ES"/>
          </w:rPr>
          <w:t xml:space="preserve">, </w:t>
        </w:r>
        <w:r w:rsidRPr="00DC0D7D">
          <w:rPr>
            <w:rFonts w:ascii="Arial" w:eastAsia="Times New Roman" w:hAnsi="Arial" w:cs="Arial"/>
            <w:bCs/>
            <w:lang w:val="es-ES_tradnl" w:eastAsia="es-ES"/>
          </w:rPr>
          <w:t>y/o cualquier</w:t>
        </w:r>
        <w:r w:rsidRPr="00DC0D7D">
          <w:rPr>
            <w:rFonts w:ascii="Arial" w:eastAsia="Times New Roman" w:hAnsi="Arial" w:cs="Arial"/>
            <w:lang w:val="es-ES_tradnl" w:eastAsia="es-ES"/>
          </w:rPr>
          <w:t xml:space="preserve"> acuerdo de pago suscrito entre el </w:t>
        </w:r>
        <w:r w:rsidRPr="00DC0D7D">
          <w:rPr>
            <w:rFonts w:ascii="Arial" w:eastAsia="Times New Roman" w:hAnsi="Arial" w:cs="Arial"/>
            <w:b/>
            <w:lang w:val="es-ES_tradnl" w:eastAsia="es-ES"/>
          </w:rPr>
          <w:t>DEUDOR</w:t>
        </w:r>
        <w:r w:rsidRPr="00DC0D7D">
          <w:rPr>
            <w:rFonts w:ascii="Arial" w:eastAsia="Times New Roman" w:hAnsi="Arial" w:cs="Arial"/>
            <w:lang w:val="es-ES_tradnl" w:eastAsia="es-ES"/>
          </w:rPr>
          <w:t xml:space="preserve"> </w:t>
        </w:r>
        <w:r w:rsidRPr="00DC0D7D">
          <w:rPr>
            <w:rFonts w:ascii="Arial" w:eastAsia="Times New Roman" w:hAnsi="Arial" w:cs="Arial"/>
            <w:bCs/>
            <w:lang w:val="es-ES_tradnl" w:eastAsia="es-ES"/>
          </w:rPr>
          <w:t>y</w:t>
        </w:r>
        <w:r w:rsidRPr="00DC0D7D">
          <w:rPr>
            <w:rFonts w:ascii="Arial" w:eastAsia="Times New Roman" w:hAnsi="Arial" w:cs="Arial"/>
            <w:lang w:val="es-ES_tradnl" w:eastAsia="es-ES"/>
          </w:rPr>
          <w:t xml:space="preserve"> </w:t>
        </w:r>
        <w:r w:rsidRPr="00DC0D7D">
          <w:rPr>
            <w:rFonts w:ascii="Arial" w:eastAsia="Times New Roman" w:hAnsi="Arial" w:cs="Arial"/>
            <w:b/>
            <w:bCs/>
            <w:highlight w:val="lightGray"/>
            <w:lang w:val="es-ES_tradnl" w:eastAsia="es-ES"/>
          </w:rPr>
          <w:t>EMGESA S.A. ESP</w:t>
        </w:r>
        <w:r w:rsidRPr="00DC0D7D">
          <w:rPr>
            <w:rFonts w:ascii="Arial" w:eastAsia="Times New Roman" w:hAnsi="Arial" w:cs="Arial"/>
            <w:b/>
            <w:bCs/>
            <w:lang w:val="es-ES_tradnl" w:eastAsia="es-ES"/>
          </w:rPr>
          <w:t xml:space="preserve">, </w:t>
        </w:r>
        <w:r w:rsidRPr="00DC0D7D">
          <w:rPr>
            <w:rFonts w:ascii="Arial" w:eastAsia="Times New Roman" w:hAnsi="Arial" w:cs="Arial"/>
            <w:bCs/>
            <w:lang w:val="es-ES_tradnl" w:eastAsia="es-ES"/>
          </w:rPr>
          <w:t>derivado de este Contrato.</w:t>
        </w:r>
      </w:ins>
    </w:p>
    <w:p w14:paraId="46580862" w14:textId="77777777" w:rsidR="00057EFC" w:rsidRPr="00DC0D7D" w:rsidRDefault="00057EFC" w:rsidP="00057EFC">
      <w:pPr>
        <w:spacing w:after="0" w:line="240" w:lineRule="auto"/>
        <w:ind w:left="567" w:right="-517" w:hanging="567"/>
        <w:jc w:val="both"/>
        <w:rPr>
          <w:ins w:id="3090" w:author="Bohorquez Manrique, German Javier, Enel Colombia" w:date="2020-12-04T09:31:00Z"/>
          <w:rFonts w:ascii="Arial" w:eastAsia="Times New Roman" w:hAnsi="Arial" w:cs="Arial"/>
          <w:b/>
          <w:lang w:val="es-ES_tradnl" w:eastAsia="es-ES"/>
        </w:rPr>
      </w:pPr>
    </w:p>
    <w:p w14:paraId="3A46703E" w14:textId="7AED817A" w:rsidR="00057EFC" w:rsidRPr="00DC0D7D" w:rsidRDefault="00057EFC" w:rsidP="00057EFC">
      <w:pPr>
        <w:widowControl w:val="0"/>
        <w:suppressAutoHyphens/>
        <w:spacing w:after="0" w:line="240" w:lineRule="auto"/>
        <w:ind w:left="709" w:right="-517"/>
        <w:jc w:val="both"/>
        <w:rPr>
          <w:ins w:id="3091" w:author="Bohorquez Manrique, German Javier, Enel Colombia" w:date="2020-12-04T09:31:00Z"/>
          <w:rFonts w:ascii="Arial" w:eastAsia="Times New Roman" w:hAnsi="Arial" w:cs="Arial"/>
          <w:bCs/>
          <w:snapToGrid w:val="0"/>
          <w:spacing w:val="-3"/>
          <w:lang w:eastAsia="es-ES"/>
        </w:rPr>
      </w:pPr>
      <w:ins w:id="3092" w:author="Bohorquez Manrique, German Javier, Enel Colombia" w:date="2020-12-04T09:31:00Z">
        <w:r w:rsidRPr="00DC0D7D">
          <w:rPr>
            <w:rFonts w:ascii="Arial" w:eastAsia="Times New Roman" w:hAnsi="Arial" w:cs="Arial"/>
            <w:snapToGrid w:val="0"/>
            <w:spacing w:val="-3"/>
            <w:lang w:eastAsia="es-ES"/>
          </w:rPr>
          <w:t xml:space="preserve">En el espacio reservado en el literal </w:t>
        </w:r>
        <w:r w:rsidRPr="00DC0D7D">
          <w:rPr>
            <w:rFonts w:ascii="Arial" w:eastAsia="Times New Roman" w:hAnsi="Arial" w:cs="Arial"/>
            <w:b/>
            <w:bCs/>
            <w:snapToGrid w:val="0"/>
            <w:spacing w:val="-3"/>
            <w:lang w:eastAsia="es-ES"/>
          </w:rPr>
          <w:t>b</w:t>
        </w:r>
        <w:r w:rsidRPr="00DC0D7D">
          <w:rPr>
            <w:rFonts w:ascii="Arial" w:eastAsia="Times New Roman" w:hAnsi="Arial" w:cs="Arial"/>
            <w:b/>
            <w:snapToGrid w:val="0"/>
            <w:spacing w:val="-3"/>
            <w:lang w:eastAsia="es-ES"/>
          </w:rPr>
          <w:t xml:space="preserve">) </w:t>
        </w:r>
        <w:r w:rsidRPr="00DC0D7D">
          <w:rPr>
            <w:rFonts w:ascii="Arial" w:eastAsia="Times New Roman" w:hAnsi="Arial" w:cs="Arial"/>
            <w:snapToGrid w:val="0"/>
            <w:spacing w:val="-3"/>
            <w:lang w:eastAsia="es-ES"/>
          </w:rPr>
          <w:t xml:space="preserve">del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para colocar una suma de dinero, se consignará el valor correspondiente a los intereses de mora causados al momento de llenar 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por el incumplimiento del </w:t>
        </w:r>
        <w:r w:rsidRPr="00DC0D7D">
          <w:rPr>
            <w:rFonts w:ascii="Arial" w:eastAsia="Times New Roman" w:hAnsi="Arial" w:cs="Arial"/>
            <w:b/>
            <w:bCs/>
            <w:snapToGrid w:val="0"/>
            <w:spacing w:val="-3"/>
            <w:lang w:eastAsia="es-ES"/>
          </w:rPr>
          <w:t>DEUDOR</w:t>
        </w:r>
        <w:r w:rsidRPr="00DC0D7D">
          <w:rPr>
            <w:rFonts w:ascii="Arial" w:eastAsia="Times New Roman" w:hAnsi="Arial" w:cs="Arial"/>
            <w:snapToGrid w:val="0"/>
            <w:spacing w:val="-3"/>
            <w:lang w:eastAsia="es-ES"/>
          </w:rPr>
          <w:t xml:space="preserve"> en el pago de las sumas a su cargo derivadas el</w:t>
        </w:r>
        <w:r w:rsidRPr="00DC0D7D">
          <w:t xml:space="preserve"> </w:t>
        </w:r>
        <w:r w:rsidRPr="00DC0D7D">
          <w:rPr>
            <w:rFonts w:ascii="Arial" w:eastAsia="Times New Roman" w:hAnsi="Arial" w:cs="Arial"/>
            <w:snapToGrid w:val="0"/>
            <w:spacing w:val="-3"/>
            <w:lang w:eastAsia="es-ES"/>
          </w:rPr>
          <w:t xml:space="preserve">Contrato de venta de energía eléctrica No. </w:t>
        </w:r>
        <w:commentRangeStart w:id="3093"/>
        <w:r w:rsidRPr="00066D81">
          <w:rPr>
            <w:rFonts w:ascii="Arial" w:eastAsia="Times New Roman" w:hAnsi="Arial" w:cs="Arial"/>
            <w:snapToGrid w:val="0"/>
            <w:spacing w:val="-3"/>
            <w:highlight w:val="green"/>
            <w:lang w:eastAsia="es-ES"/>
          </w:rPr>
          <w:t>OMNR-</w:t>
        </w:r>
      </w:ins>
      <w:commentRangeEnd w:id="3093"/>
      <w:r w:rsidR="00066D81">
        <w:rPr>
          <w:rStyle w:val="Refdecomentario"/>
          <w:rFonts w:ascii="Times New Roman" w:eastAsia="Times New Roman" w:hAnsi="Times New Roman" w:cs="Times New Roman"/>
          <w:lang w:val="es-MX" w:eastAsia="es-MX"/>
        </w:rPr>
        <w:commentReference w:id="3093"/>
      </w:r>
      <w:ins w:id="3094" w:author="Bohorquez Manrique, German Javier, Enel Colombia" w:date="2020-12-04T09:31:00Z">
        <w:r w:rsidRPr="00066D81">
          <w:rPr>
            <w:rFonts w:ascii="Arial" w:hAnsi="Arial" w:cs="Arial"/>
            <w:sz w:val="24"/>
            <w:szCs w:val="24"/>
            <w:highlight w:val="green"/>
            <w:lang w:val="es-419"/>
          </w:rPr>
          <w:t>[</w:t>
        </w:r>
      </w:ins>
      <w:r w:rsidR="00F042F1">
        <w:rPr>
          <w:rFonts w:ascii="Arial" w:hAnsi="Arial" w:cs="Arial"/>
          <w:sz w:val="24"/>
          <w:szCs w:val="24"/>
          <w:lang w:val="es-419"/>
        </w:rPr>
        <w:t>omnr hoja 1</w:t>
      </w:r>
      <w:ins w:id="3095" w:author="Bohorquez Manrique, German Javier, Enel Colombia" w:date="2020-12-04T09:31:00Z">
        <w:r w:rsidRPr="00DC0D7D">
          <w:rPr>
            <w:rFonts w:ascii="Arial" w:eastAsia="Times New Roman" w:hAnsi="Arial" w:cs="Arial"/>
            <w:snapToGrid w:val="0"/>
            <w:spacing w:val="-3"/>
            <w:lang w:eastAsia="es-ES"/>
          </w:rPr>
          <w:t xml:space="preserve"> </w:t>
        </w:r>
        <w:r w:rsidRPr="00DC0D7D">
          <w:rPr>
            <w:rFonts w:ascii="Arial" w:eastAsia="Times New Roman" w:hAnsi="Arial" w:cs="Arial"/>
            <w:bCs/>
            <w:snapToGrid w:val="0"/>
            <w:spacing w:val="-3"/>
            <w:lang w:eastAsia="es-ES"/>
          </w:rPr>
          <w:t>y/o Cualquier</w:t>
        </w:r>
        <w:r w:rsidRPr="00DC0D7D">
          <w:rPr>
            <w:rFonts w:ascii="Arial" w:eastAsia="Times New Roman" w:hAnsi="Arial" w:cs="Arial"/>
            <w:snapToGrid w:val="0"/>
            <w:spacing w:val="-3"/>
            <w:lang w:eastAsia="es-ES"/>
          </w:rPr>
          <w:t xml:space="preserve"> acuerdo de pago suscrito entre el </w:t>
        </w:r>
        <w:r w:rsidRPr="00DC0D7D">
          <w:rPr>
            <w:rFonts w:ascii="Arial" w:eastAsia="Times New Roman" w:hAnsi="Arial" w:cs="Arial"/>
            <w:b/>
            <w:snapToGrid w:val="0"/>
            <w:spacing w:val="-3"/>
            <w:lang w:eastAsia="es-ES"/>
          </w:rPr>
          <w:t xml:space="preserve">DEUDOR </w:t>
        </w:r>
        <w:r w:rsidRPr="00DC0D7D">
          <w:rPr>
            <w:rFonts w:ascii="Arial" w:eastAsia="Times New Roman" w:hAnsi="Arial" w:cs="Arial"/>
            <w:bCs/>
            <w:snapToGrid w:val="0"/>
            <w:spacing w:val="-3"/>
            <w:lang w:eastAsia="es-ES"/>
          </w:rPr>
          <w:t xml:space="preserve">y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highlight w:val="lightGray"/>
            <w:lang w:eastAsia="es-ES"/>
          </w:rPr>
          <w:t>.</w:t>
        </w:r>
      </w:ins>
    </w:p>
    <w:p w14:paraId="3B4CCFCB" w14:textId="77777777" w:rsidR="00057EFC" w:rsidRPr="00DC0D7D" w:rsidRDefault="00057EFC" w:rsidP="00057EFC">
      <w:pPr>
        <w:widowControl w:val="0"/>
        <w:suppressAutoHyphens/>
        <w:spacing w:after="0" w:line="240" w:lineRule="auto"/>
        <w:ind w:right="-517"/>
        <w:jc w:val="both"/>
        <w:rPr>
          <w:ins w:id="3096" w:author="Bohorquez Manrique, German Javier, Enel Colombia" w:date="2020-12-04T09:31:00Z"/>
          <w:rFonts w:ascii="Arial" w:eastAsia="Times New Roman" w:hAnsi="Arial" w:cs="Arial"/>
          <w:snapToGrid w:val="0"/>
          <w:spacing w:val="-3"/>
          <w:lang w:eastAsia="es-ES"/>
        </w:rPr>
      </w:pPr>
    </w:p>
    <w:p w14:paraId="0CCC6D59" w14:textId="77777777" w:rsidR="00057EFC" w:rsidRPr="00DC0D7D" w:rsidRDefault="00057EFC" w:rsidP="00057EFC">
      <w:pPr>
        <w:widowControl w:val="0"/>
        <w:suppressAutoHyphens/>
        <w:spacing w:after="0" w:line="240" w:lineRule="auto"/>
        <w:ind w:left="567" w:right="-517" w:hanging="567"/>
        <w:jc w:val="both"/>
        <w:rPr>
          <w:ins w:id="3097" w:author="Bohorquez Manrique, German Javier, Enel Colombia" w:date="2020-12-04T09:31:00Z"/>
          <w:rFonts w:ascii="Arial" w:eastAsia="Times New Roman" w:hAnsi="Arial" w:cs="Arial"/>
          <w:snapToGrid w:val="0"/>
          <w:spacing w:val="-3"/>
          <w:lang w:eastAsia="es-ES"/>
        </w:rPr>
      </w:pPr>
    </w:p>
    <w:p w14:paraId="198BB791" w14:textId="77777777" w:rsidR="00057EFC" w:rsidRPr="00DC0D7D" w:rsidRDefault="00057EFC" w:rsidP="00057EFC">
      <w:pPr>
        <w:widowControl w:val="0"/>
        <w:numPr>
          <w:ilvl w:val="0"/>
          <w:numId w:val="33"/>
        </w:numPr>
        <w:tabs>
          <w:tab w:val="clear" w:pos="720"/>
          <w:tab w:val="left" w:pos="709"/>
        </w:tabs>
        <w:suppressAutoHyphens/>
        <w:spacing w:after="0" w:line="240" w:lineRule="auto"/>
        <w:ind w:left="709" w:right="-517" w:hanging="283"/>
        <w:jc w:val="both"/>
        <w:rPr>
          <w:ins w:id="3098" w:author="Bohorquez Manrique, German Javier, Enel Colombia" w:date="2020-12-04T09:31:00Z"/>
          <w:rFonts w:ascii="Arial" w:eastAsia="Times New Roman" w:hAnsi="Arial" w:cs="Arial"/>
          <w:snapToGrid w:val="0"/>
          <w:spacing w:val="-3"/>
          <w:lang w:eastAsia="es-ES"/>
        </w:rPr>
      </w:pPr>
      <w:ins w:id="3099" w:author="Bohorquez Manrique, German Javier, Enel Colombia" w:date="2020-12-04T09:31:00Z">
        <w:r w:rsidRPr="00DC0D7D">
          <w:rPr>
            <w:rFonts w:ascii="Arial" w:eastAsia="Times New Roman" w:hAnsi="Arial" w:cs="Arial"/>
            <w:b/>
            <w:snapToGrid w:val="0"/>
            <w:spacing w:val="-3"/>
            <w:lang w:eastAsia="es-ES"/>
          </w:rPr>
          <w:t>VENCIMIENTO Y EMISION:</w:t>
        </w:r>
        <w:r w:rsidRPr="00DC0D7D">
          <w:rPr>
            <w:rFonts w:ascii="Arial" w:eastAsia="Times New Roman" w:hAnsi="Arial" w:cs="Arial"/>
            <w:snapToGrid w:val="0"/>
            <w:spacing w:val="-3"/>
            <w:lang w:eastAsia="es-ES"/>
          </w:rPr>
          <w:t xml:space="preserve"> 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será exigible y tendrá como fecha de vencimiento la misma en que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highlight w:val="lightGray"/>
            <w:lang w:eastAsia="es-ES"/>
          </w:rPr>
          <w:t>.</w:t>
        </w:r>
        <w:r w:rsidRPr="00DC0D7D">
          <w:rPr>
            <w:rFonts w:ascii="Arial" w:eastAsia="Times New Roman" w:hAnsi="Arial" w:cs="Arial"/>
            <w:b/>
            <w:bCs/>
            <w:snapToGrid w:val="0"/>
            <w:spacing w:val="-3"/>
            <w:lang w:eastAsia="es-ES"/>
          </w:rPr>
          <w:t xml:space="preserve"> </w:t>
        </w:r>
        <w:r w:rsidRPr="00DC0D7D">
          <w:rPr>
            <w:rFonts w:ascii="Arial" w:eastAsia="Times New Roman" w:hAnsi="Arial" w:cs="Arial"/>
            <w:snapToGrid w:val="0"/>
            <w:spacing w:val="-3"/>
            <w:lang w:eastAsia="es-ES"/>
          </w:rPr>
          <w:t xml:space="preserve">lo llene o diligencie, conforme las instrucciones contenidas en esta carta. El lugar de cumplimiento de las obligaciones contenidas en el </w:t>
        </w:r>
        <w:r w:rsidRPr="00DC0D7D">
          <w:rPr>
            <w:rFonts w:ascii="Arial" w:eastAsia="Times New Roman" w:hAnsi="Arial" w:cs="Arial"/>
            <w:bCs/>
            <w:snapToGrid w:val="0"/>
            <w:spacing w:val="-3"/>
            <w:lang w:eastAsia="es-ES"/>
          </w:rPr>
          <w:lastRenderedPageBreak/>
          <w:t>Pagaré</w:t>
        </w:r>
        <w:r w:rsidRPr="00DC0D7D">
          <w:rPr>
            <w:rFonts w:ascii="Arial" w:eastAsia="Times New Roman" w:hAnsi="Arial" w:cs="Arial"/>
            <w:snapToGrid w:val="0"/>
            <w:spacing w:val="-3"/>
            <w:lang w:eastAsia="es-ES"/>
          </w:rPr>
          <w:t xml:space="preserve"> será las oficinas de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lang w:eastAsia="es-ES"/>
          </w:rPr>
          <w:t xml:space="preserve"> </w:t>
        </w:r>
        <w:r w:rsidRPr="00DC0D7D">
          <w:rPr>
            <w:rFonts w:ascii="Arial" w:eastAsia="Times New Roman" w:hAnsi="Arial" w:cs="Arial"/>
            <w:snapToGrid w:val="0"/>
            <w:spacing w:val="-3"/>
            <w:lang w:eastAsia="es-ES"/>
          </w:rPr>
          <w:t>ubicadas en la ciudad de Bogotá D.C., o en el lugar que para el efecto se señale.</w:t>
        </w:r>
      </w:ins>
    </w:p>
    <w:p w14:paraId="200DED0D" w14:textId="77777777" w:rsidR="00057EFC" w:rsidRPr="00DC0D7D" w:rsidRDefault="00057EFC" w:rsidP="00057EFC">
      <w:pPr>
        <w:widowControl w:val="0"/>
        <w:suppressAutoHyphens/>
        <w:spacing w:after="0" w:line="240" w:lineRule="auto"/>
        <w:ind w:left="567" w:right="-517" w:hanging="567"/>
        <w:jc w:val="both"/>
        <w:rPr>
          <w:ins w:id="3100" w:author="Bohorquez Manrique, German Javier, Enel Colombia" w:date="2020-12-04T09:31:00Z"/>
          <w:rFonts w:ascii="Arial" w:eastAsia="Times New Roman" w:hAnsi="Arial" w:cs="Arial"/>
          <w:snapToGrid w:val="0"/>
          <w:spacing w:val="-3"/>
          <w:lang w:eastAsia="es-ES"/>
        </w:rPr>
      </w:pPr>
    </w:p>
    <w:p w14:paraId="514BC81D" w14:textId="77777777" w:rsidR="00057EFC" w:rsidRPr="00DC0D7D" w:rsidRDefault="00057EFC" w:rsidP="00057EFC">
      <w:pPr>
        <w:widowControl w:val="0"/>
        <w:numPr>
          <w:ilvl w:val="0"/>
          <w:numId w:val="33"/>
        </w:numPr>
        <w:tabs>
          <w:tab w:val="clear" w:pos="720"/>
          <w:tab w:val="num" w:pos="567"/>
        </w:tabs>
        <w:suppressAutoHyphens/>
        <w:spacing w:after="0" w:line="240" w:lineRule="auto"/>
        <w:ind w:left="567" w:right="-517" w:hanging="141"/>
        <w:jc w:val="both"/>
        <w:rPr>
          <w:ins w:id="3101" w:author="Bohorquez Manrique, German Javier, Enel Colombia" w:date="2020-12-04T09:31:00Z"/>
          <w:rFonts w:ascii="Arial" w:eastAsia="Times New Roman" w:hAnsi="Arial" w:cs="Arial"/>
          <w:snapToGrid w:val="0"/>
          <w:spacing w:val="-3"/>
          <w:lang w:eastAsia="es-ES"/>
        </w:rPr>
      </w:pPr>
      <w:ins w:id="3102" w:author="Bohorquez Manrique, German Javier, Enel Colombia" w:date="2020-12-04T09:31:00Z">
        <w:r w:rsidRPr="00DC0D7D">
          <w:rPr>
            <w:rFonts w:ascii="Arial" w:eastAsia="Times New Roman" w:hAnsi="Arial" w:cs="Arial"/>
            <w:b/>
            <w:bCs/>
            <w:snapToGrid w:val="0"/>
            <w:spacing w:val="-3"/>
            <w:lang w:eastAsia="es-ES"/>
          </w:rPr>
          <w:t xml:space="preserve">RENUNCIA DEL DEUDOR: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highlight w:val="lightGray"/>
            <w:lang w:eastAsia="es-ES"/>
          </w:rPr>
          <w:t>.</w:t>
        </w:r>
        <w:r w:rsidRPr="00DC0D7D">
          <w:rPr>
            <w:rFonts w:ascii="Arial" w:eastAsia="Times New Roman" w:hAnsi="Arial" w:cs="Arial"/>
            <w:snapToGrid w:val="0"/>
            <w:spacing w:val="-3"/>
            <w:lang w:eastAsia="es-ES"/>
          </w:rPr>
          <w:t xml:space="preserve"> podrá cobrar 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sin necesidad de denuncia, reclamación, notificación, protesto o requerimiento adicional de cualquier naturaleza, a todo lo cual renuncia el </w:t>
        </w:r>
        <w:r w:rsidRPr="00DC0D7D">
          <w:rPr>
            <w:rFonts w:ascii="Arial" w:eastAsia="Times New Roman" w:hAnsi="Arial" w:cs="Arial"/>
            <w:b/>
            <w:bCs/>
            <w:snapToGrid w:val="0"/>
            <w:spacing w:val="-3"/>
            <w:lang w:eastAsia="es-ES"/>
          </w:rPr>
          <w:t>DEUDOR</w:t>
        </w:r>
        <w:r w:rsidRPr="00DC0D7D">
          <w:rPr>
            <w:rFonts w:ascii="Arial" w:eastAsia="Times New Roman" w:hAnsi="Arial" w:cs="Arial"/>
            <w:snapToGrid w:val="0"/>
            <w:spacing w:val="-3"/>
            <w:lang w:eastAsia="es-ES"/>
          </w:rPr>
          <w:t xml:space="preserve"> con la suscripción de esta carta de instrucciones.</w:t>
        </w:r>
      </w:ins>
    </w:p>
    <w:p w14:paraId="6348E9CF" w14:textId="77777777" w:rsidR="00057EFC" w:rsidRPr="00DC0D7D" w:rsidRDefault="00057EFC" w:rsidP="00057EFC">
      <w:pPr>
        <w:widowControl w:val="0"/>
        <w:suppressAutoHyphens/>
        <w:spacing w:after="0" w:line="240" w:lineRule="auto"/>
        <w:ind w:left="567" w:right="-517" w:hanging="567"/>
        <w:jc w:val="both"/>
        <w:rPr>
          <w:ins w:id="3103" w:author="Bohorquez Manrique, German Javier, Enel Colombia" w:date="2020-12-04T09:31:00Z"/>
          <w:rFonts w:ascii="Arial" w:eastAsia="Times New Roman" w:hAnsi="Arial" w:cs="Arial"/>
          <w:snapToGrid w:val="0"/>
          <w:spacing w:val="-3"/>
          <w:lang w:eastAsia="es-ES"/>
        </w:rPr>
      </w:pPr>
    </w:p>
    <w:p w14:paraId="7F3E8BE7" w14:textId="77777777" w:rsidR="00057EFC" w:rsidRPr="00DC0D7D" w:rsidRDefault="00057EFC" w:rsidP="00057EFC">
      <w:pPr>
        <w:widowControl w:val="0"/>
        <w:numPr>
          <w:ilvl w:val="0"/>
          <w:numId w:val="33"/>
        </w:numPr>
        <w:suppressAutoHyphens/>
        <w:spacing w:after="0" w:line="240" w:lineRule="auto"/>
        <w:ind w:left="567" w:right="-517" w:hanging="141"/>
        <w:jc w:val="both"/>
        <w:rPr>
          <w:ins w:id="3104" w:author="Bohorquez Manrique, German Javier, Enel Colombia" w:date="2020-12-04T09:31:00Z"/>
          <w:rFonts w:ascii="Arial" w:eastAsia="Times New Roman" w:hAnsi="Arial" w:cs="Arial"/>
          <w:snapToGrid w:val="0"/>
          <w:spacing w:val="-3"/>
          <w:lang w:eastAsia="es-ES"/>
        </w:rPr>
      </w:pPr>
      <w:ins w:id="3105" w:author="Bohorquez Manrique, German Javier, Enel Colombia" w:date="2020-12-04T09:31:00Z">
        <w:r w:rsidRPr="00DC0D7D">
          <w:rPr>
            <w:rFonts w:ascii="Arial" w:eastAsia="Times New Roman" w:hAnsi="Arial" w:cs="Arial"/>
            <w:b/>
            <w:snapToGrid w:val="0"/>
            <w:spacing w:val="-3"/>
            <w:lang w:eastAsia="es-ES"/>
          </w:rPr>
          <w:t>OBLIGACIONES DEL DEUDOR:</w:t>
        </w:r>
        <w:r w:rsidRPr="00DC0D7D">
          <w:rPr>
            <w:rFonts w:ascii="Arial" w:eastAsia="Times New Roman" w:hAnsi="Arial" w:cs="Arial"/>
            <w:snapToGrid w:val="0"/>
            <w:spacing w:val="-3"/>
            <w:lang w:eastAsia="es-ES"/>
          </w:rPr>
          <w:t xml:space="preserve"> </w:t>
        </w:r>
        <w:r w:rsidRPr="00DC0D7D">
          <w:rPr>
            <w:rFonts w:ascii="Arial" w:eastAsia="Times New Roman" w:hAnsi="Arial" w:cs="Arial"/>
            <w:bCs/>
            <w:snapToGrid w:val="0"/>
            <w:spacing w:val="-3"/>
            <w:lang w:eastAsia="es-ES"/>
          </w:rPr>
          <w:t>El</w:t>
        </w:r>
        <w:r w:rsidRPr="00DC0D7D">
          <w:rPr>
            <w:rFonts w:ascii="Arial" w:eastAsia="Times New Roman" w:hAnsi="Arial" w:cs="Arial"/>
            <w:b/>
            <w:snapToGrid w:val="0"/>
            <w:spacing w:val="-3"/>
            <w:lang w:eastAsia="es-ES"/>
          </w:rPr>
          <w:t xml:space="preserve"> DEUDOR </w:t>
        </w:r>
        <w:r w:rsidRPr="00DC0D7D">
          <w:rPr>
            <w:rFonts w:ascii="Arial" w:eastAsia="Times New Roman" w:hAnsi="Arial" w:cs="Arial"/>
            <w:bCs/>
            <w:snapToGrid w:val="0"/>
            <w:spacing w:val="-3"/>
            <w:lang w:eastAsia="es-ES"/>
          </w:rPr>
          <w:t xml:space="preserve">asumirá la totalidad de los gastos que ocasione la ejecución y cobro del </w:t>
        </w:r>
        <w:r w:rsidRPr="00DC0D7D">
          <w:rPr>
            <w:rFonts w:ascii="Arial" w:eastAsia="Times New Roman" w:hAnsi="Arial" w:cs="Arial"/>
            <w:snapToGrid w:val="0"/>
            <w:spacing w:val="-3"/>
            <w:lang w:eastAsia="es-ES"/>
          </w:rPr>
          <w:t>Pagaré</w:t>
        </w:r>
        <w:r w:rsidRPr="00DC0D7D">
          <w:rPr>
            <w:rFonts w:ascii="Arial" w:eastAsia="Times New Roman" w:hAnsi="Arial" w:cs="Arial"/>
            <w:bCs/>
            <w:snapToGrid w:val="0"/>
            <w:spacing w:val="-3"/>
            <w:lang w:eastAsia="es-ES"/>
          </w:rPr>
          <w:t xml:space="preserve">. En caso de cobro judicial, serán a cargo del </w:t>
        </w:r>
        <w:r w:rsidRPr="00DC0D7D">
          <w:rPr>
            <w:rFonts w:ascii="Arial" w:eastAsia="Times New Roman" w:hAnsi="Arial" w:cs="Arial"/>
            <w:b/>
            <w:snapToGrid w:val="0"/>
            <w:spacing w:val="-3"/>
            <w:lang w:eastAsia="es-ES"/>
          </w:rPr>
          <w:t>DEUDOR</w:t>
        </w:r>
        <w:r w:rsidRPr="00DC0D7D">
          <w:rPr>
            <w:rFonts w:ascii="Arial" w:eastAsia="Times New Roman" w:hAnsi="Arial" w:cs="Arial"/>
            <w:bCs/>
            <w:snapToGrid w:val="0"/>
            <w:spacing w:val="-3"/>
            <w:lang w:eastAsia="es-ES"/>
          </w:rPr>
          <w:t xml:space="preserve"> las sumas que determine el juez competente por costas y gastos del proceso. En caso de cobro extrajudicial, serán a cargo del </w:t>
        </w:r>
        <w:r w:rsidRPr="00DC0D7D">
          <w:rPr>
            <w:rFonts w:ascii="Arial" w:eastAsia="Times New Roman" w:hAnsi="Arial" w:cs="Arial"/>
            <w:b/>
            <w:snapToGrid w:val="0"/>
            <w:spacing w:val="-3"/>
            <w:lang w:eastAsia="es-ES"/>
          </w:rPr>
          <w:t>DEUDOR</w:t>
        </w:r>
        <w:r w:rsidRPr="00DC0D7D">
          <w:rPr>
            <w:rFonts w:ascii="Arial" w:eastAsia="Times New Roman" w:hAnsi="Arial" w:cs="Arial"/>
            <w:bCs/>
            <w:snapToGrid w:val="0"/>
            <w:spacing w:val="-3"/>
            <w:lang w:eastAsia="es-ES"/>
          </w:rPr>
          <w:t xml:space="preserve"> todos los gastos y costos que </w:t>
        </w:r>
        <w:r w:rsidRPr="00DC0D7D">
          <w:rPr>
            <w:rFonts w:ascii="Arial" w:eastAsia="Times New Roman" w:hAnsi="Arial" w:cs="Arial"/>
            <w:b/>
            <w:bCs/>
            <w:snapToGrid w:val="0"/>
            <w:spacing w:val="-3"/>
            <w:highlight w:val="lightGray"/>
            <w:lang w:eastAsia="es-ES"/>
          </w:rPr>
          <w:t>EMGESA S.A. ESP</w:t>
        </w:r>
        <w:r w:rsidRPr="00CC19AE">
          <w:rPr>
            <w:rFonts w:ascii="Arial" w:eastAsia="Times New Roman" w:hAnsi="Arial" w:cs="Arial"/>
            <w:bCs/>
            <w:snapToGrid w:val="0"/>
            <w:spacing w:val="-3"/>
            <w:lang w:eastAsia="es-ES"/>
          </w:rPr>
          <w:t xml:space="preserve"> relacione</w:t>
        </w:r>
        <w:r w:rsidRPr="00DC0D7D">
          <w:rPr>
            <w:rFonts w:ascii="Arial" w:eastAsia="Times New Roman" w:hAnsi="Arial" w:cs="Arial"/>
            <w:snapToGrid w:val="0"/>
            <w:spacing w:val="-3"/>
            <w:lang w:eastAsia="es-ES"/>
          </w:rPr>
          <w:t xml:space="preserve">. </w:t>
        </w:r>
      </w:ins>
    </w:p>
    <w:p w14:paraId="1D8A17BA" w14:textId="77777777" w:rsidR="00057EFC" w:rsidRPr="00DC0D7D" w:rsidRDefault="00057EFC" w:rsidP="00057EFC">
      <w:pPr>
        <w:widowControl w:val="0"/>
        <w:suppressAutoHyphens/>
        <w:spacing w:after="0" w:line="240" w:lineRule="auto"/>
        <w:ind w:left="567" w:right="-517" w:hanging="567"/>
        <w:jc w:val="both"/>
        <w:rPr>
          <w:ins w:id="3106" w:author="Bohorquez Manrique, German Javier, Enel Colombia" w:date="2020-12-04T09:31:00Z"/>
          <w:rFonts w:ascii="Arial" w:eastAsia="Times New Roman" w:hAnsi="Arial" w:cs="Arial"/>
          <w:snapToGrid w:val="0"/>
          <w:spacing w:val="-3"/>
          <w:lang w:eastAsia="es-ES"/>
        </w:rPr>
      </w:pPr>
    </w:p>
    <w:p w14:paraId="55BD0952" w14:textId="3B148E78" w:rsidR="00057EFC" w:rsidRPr="00DC0D7D" w:rsidRDefault="00057EFC" w:rsidP="00057EFC">
      <w:pPr>
        <w:widowControl w:val="0"/>
        <w:numPr>
          <w:ilvl w:val="0"/>
          <w:numId w:val="33"/>
        </w:numPr>
        <w:tabs>
          <w:tab w:val="clear" w:pos="720"/>
          <w:tab w:val="num" w:pos="426"/>
        </w:tabs>
        <w:suppressAutoHyphens/>
        <w:spacing w:after="0" w:line="240" w:lineRule="auto"/>
        <w:ind w:left="567" w:right="-517" w:hanging="141"/>
        <w:jc w:val="both"/>
        <w:rPr>
          <w:ins w:id="3107" w:author="Bohorquez Manrique, German Javier, Enel Colombia" w:date="2020-12-04T09:31:00Z"/>
          <w:rFonts w:ascii="Arial" w:eastAsia="Times New Roman" w:hAnsi="Arial" w:cs="Arial"/>
          <w:snapToGrid w:val="0"/>
          <w:spacing w:val="-3"/>
          <w:highlight w:val="lightGray"/>
          <w:lang w:eastAsia="es-ES"/>
        </w:rPr>
      </w:pPr>
      <w:ins w:id="3108" w:author="Bohorquez Manrique, German Javier, Enel Colombia" w:date="2020-12-04T09:31:00Z">
        <w:r w:rsidRPr="00DC0D7D">
          <w:rPr>
            <w:rFonts w:ascii="Arial" w:eastAsia="Times New Roman" w:hAnsi="Arial" w:cs="Arial"/>
            <w:b/>
            <w:snapToGrid w:val="0"/>
            <w:spacing w:val="-3"/>
            <w:lang w:eastAsia="es-ES"/>
          </w:rPr>
          <w:t xml:space="preserve">ACEPTACION: </w:t>
        </w:r>
        <w:r w:rsidRPr="00DC0D7D">
          <w:rPr>
            <w:rFonts w:ascii="Arial" w:eastAsia="Times New Roman" w:hAnsi="Arial" w:cs="Arial"/>
            <w:snapToGrid w:val="0"/>
            <w:spacing w:val="-3"/>
            <w:lang w:eastAsia="es-ES"/>
          </w:rPr>
          <w:t xml:space="preserve">El </w:t>
        </w:r>
        <w:r w:rsidRPr="00DC0D7D">
          <w:rPr>
            <w:rFonts w:ascii="Arial" w:eastAsia="Times New Roman" w:hAnsi="Arial" w:cs="Arial"/>
            <w:b/>
            <w:snapToGrid w:val="0"/>
            <w:spacing w:val="-3"/>
            <w:lang w:eastAsia="es-ES"/>
          </w:rPr>
          <w:t>DEUDOR</w:t>
        </w:r>
        <w:r w:rsidRPr="00DC0D7D">
          <w:rPr>
            <w:rFonts w:ascii="Arial" w:eastAsia="Times New Roman" w:hAnsi="Arial" w:cs="Arial"/>
            <w:snapToGrid w:val="0"/>
            <w:spacing w:val="-3"/>
            <w:lang w:eastAsia="es-ES"/>
          </w:rPr>
          <w:t xml:space="preserve"> manifiesta que conoce y acepta en su integridad, los términos del Pagaré No. </w:t>
        </w:r>
      </w:ins>
      <w:r w:rsidR="00F042F1">
        <w:rPr>
          <w:rFonts w:ascii="Arial" w:hAnsi="Arial" w:cs="Arial"/>
          <w:sz w:val="24"/>
          <w:szCs w:val="24"/>
          <w:lang w:val="pt-BR"/>
        </w:rPr>
        <w:t>001</w:t>
      </w:r>
      <w:ins w:id="3109" w:author="Bohorquez Manrique, German Javier, Enel Colombia" w:date="2020-12-04T09:31:00Z">
        <w:r w:rsidRPr="00CC19AE">
          <w:rPr>
            <w:rFonts w:ascii="Arial" w:eastAsia="Times New Roman" w:hAnsi="Arial" w:cs="Arial"/>
            <w:snapToGrid w:val="0"/>
            <w:spacing w:val="-3"/>
            <w:lang w:eastAsia="es-ES"/>
          </w:rPr>
          <w:t>,</w:t>
        </w:r>
        <w:r w:rsidRPr="00DC0D7D">
          <w:rPr>
            <w:rFonts w:ascii="Arial" w:eastAsia="Times New Roman" w:hAnsi="Arial" w:cs="Arial"/>
            <w:snapToGrid w:val="0"/>
            <w:spacing w:val="-3"/>
            <w:lang w:eastAsia="es-ES"/>
          </w:rPr>
          <w:t xml:space="preserve"> que ha otorgado a favor de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highlight w:val="lightGray"/>
            <w:lang w:eastAsia="es-ES"/>
          </w:rPr>
          <w:t>.</w:t>
        </w:r>
        <w:r w:rsidRPr="00DC0D7D">
          <w:rPr>
            <w:rFonts w:ascii="Arial" w:eastAsia="Times New Roman" w:hAnsi="Arial" w:cs="Arial"/>
            <w:bCs/>
            <w:snapToGrid w:val="0"/>
            <w:spacing w:val="-3"/>
            <w:lang w:eastAsia="es-ES"/>
          </w:rPr>
          <w:t xml:space="preserve"> </w:t>
        </w:r>
        <w:r w:rsidRPr="00DC0D7D">
          <w:rPr>
            <w:rFonts w:ascii="Arial" w:eastAsia="Times New Roman" w:hAnsi="Arial" w:cs="Arial"/>
            <w:snapToGrid w:val="0"/>
            <w:spacing w:val="-3"/>
            <w:lang w:eastAsia="es-ES"/>
          </w:rPr>
          <w:t xml:space="preserve"> </w:t>
        </w:r>
      </w:ins>
    </w:p>
    <w:p w14:paraId="501B64F5" w14:textId="77777777" w:rsidR="00057EFC" w:rsidRPr="00DC0D7D" w:rsidRDefault="00057EFC" w:rsidP="00057EFC">
      <w:pPr>
        <w:widowControl w:val="0"/>
        <w:suppressAutoHyphens/>
        <w:spacing w:after="0" w:line="240" w:lineRule="auto"/>
        <w:ind w:left="567" w:right="-517" w:hanging="567"/>
        <w:jc w:val="both"/>
        <w:rPr>
          <w:ins w:id="3110" w:author="Bohorquez Manrique, German Javier, Enel Colombia" w:date="2020-12-04T09:31:00Z"/>
          <w:rFonts w:ascii="Arial" w:eastAsia="Times New Roman" w:hAnsi="Arial" w:cs="Arial"/>
          <w:snapToGrid w:val="0"/>
          <w:spacing w:val="-3"/>
          <w:lang w:eastAsia="es-ES"/>
        </w:rPr>
      </w:pPr>
    </w:p>
    <w:p w14:paraId="45FCE07F" w14:textId="3279A03C" w:rsidR="00057EFC" w:rsidRPr="00DC0D7D" w:rsidRDefault="00057EFC" w:rsidP="00057EFC">
      <w:pPr>
        <w:widowControl w:val="0"/>
        <w:numPr>
          <w:ilvl w:val="0"/>
          <w:numId w:val="33"/>
        </w:numPr>
        <w:tabs>
          <w:tab w:val="clear" w:pos="720"/>
          <w:tab w:val="num" w:pos="567"/>
        </w:tabs>
        <w:suppressAutoHyphens/>
        <w:spacing w:after="0" w:line="240" w:lineRule="auto"/>
        <w:ind w:left="567" w:right="-517" w:hanging="141"/>
        <w:jc w:val="both"/>
        <w:rPr>
          <w:ins w:id="3111" w:author="Bohorquez Manrique, German Javier, Enel Colombia" w:date="2020-12-04T09:31:00Z"/>
          <w:rFonts w:ascii="Arial" w:eastAsia="Times New Roman" w:hAnsi="Arial" w:cs="Arial"/>
          <w:snapToGrid w:val="0"/>
          <w:spacing w:val="-3"/>
          <w:lang w:eastAsia="es-ES"/>
        </w:rPr>
      </w:pPr>
      <w:ins w:id="3112" w:author="Bohorquez Manrique, German Javier, Enel Colombia" w:date="2020-12-04T09:31:00Z">
        <w:r w:rsidRPr="00DC0D7D">
          <w:rPr>
            <w:rFonts w:ascii="Arial" w:eastAsia="Times New Roman" w:hAnsi="Arial" w:cs="Arial"/>
            <w:b/>
            <w:snapToGrid w:val="0"/>
            <w:spacing w:val="-3"/>
            <w:lang w:eastAsia="es-ES"/>
          </w:rPr>
          <w:t>DEVOLUCION DEL PAGARE:</w:t>
        </w:r>
        <w:r w:rsidRPr="00DC0D7D">
          <w:rPr>
            <w:rFonts w:ascii="Arial" w:eastAsia="Times New Roman" w:hAnsi="Arial" w:cs="Arial"/>
            <w:snapToGrid w:val="0"/>
            <w:spacing w:val="-3"/>
            <w:lang w:eastAsia="es-ES"/>
          </w:rPr>
          <w:t xml:space="preserve"> 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será devuelto al</w:t>
        </w:r>
        <w:r w:rsidRPr="00DC0D7D">
          <w:rPr>
            <w:rFonts w:ascii="Arial" w:eastAsia="Times New Roman" w:hAnsi="Arial" w:cs="Arial"/>
            <w:b/>
            <w:bCs/>
            <w:snapToGrid w:val="0"/>
            <w:spacing w:val="-3"/>
            <w:lang w:eastAsia="es-ES"/>
          </w:rPr>
          <w:t xml:space="preserve"> DEUDOR</w:t>
        </w:r>
        <w:r w:rsidRPr="00DC0D7D">
          <w:rPr>
            <w:rFonts w:ascii="Arial" w:eastAsia="Times New Roman" w:hAnsi="Arial" w:cs="Arial"/>
            <w:snapToGrid w:val="0"/>
            <w:spacing w:val="-3"/>
            <w:lang w:eastAsia="es-ES"/>
          </w:rPr>
          <w:t xml:space="preserve"> inmediatamente después de que sean debidamente liquidadas las relaciones jurídicas surgidas entre las Partes por el Contrato de venta de energía eléctrica No. </w:t>
        </w:r>
        <w:r w:rsidRPr="00066D81">
          <w:rPr>
            <w:rFonts w:ascii="Arial" w:eastAsia="Times New Roman" w:hAnsi="Arial" w:cs="Arial"/>
            <w:snapToGrid w:val="0"/>
            <w:spacing w:val="-3"/>
            <w:highlight w:val="green"/>
            <w:lang w:eastAsia="es-ES"/>
          </w:rPr>
          <w:t>O</w:t>
        </w:r>
        <w:commentRangeStart w:id="3113"/>
        <w:r w:rsidRPr="00066D81">
          <w:rPr>
            <w:rFonts w:ascii="Arial" w:eastAsia="Times New Roman" w:hAnsi="Arial" w:cs="Arial"/>
            <w:snapToGrid w:val="0"/>
            <w:spacing w:val="-3"/>
            <w:highlight w:val="green"/>
            <w:lang w:eastAsia="es-ES"/>
          </w:rPr>
          <w:t>MNR</w:t>
        </w:r>
      </w:ins>
      <w:commentRangeEnd w:id="3113"/>
      <w:r w:rsidR="00066D81">
        <w:rPr>
          <w:rStyle w:val="Refdecomentario"/>
          <w:rFonts w:ascii="Times New Roman" w:eastAsia="Times New Roman" w:hAnsi="Times New Roman" w:cs="Times New Roman"/>
          <w:lang w:val="es-MX" w:eastAsia="es-MX"/>
        </w:rPr>
        <w:commentReference w:id="3113"/>
      </w:r>
      <w:ins w:id="3114" w:author="Bohorquez Manrique, German Javier, Enel Colombia" w:date="2020-12-04T09:31:00Z">
        <w:r w:rsidRPr="00066D81">
          <w:rPr>
            <w:rFonts w:ascii="Arial" w:eastAsia="Times New Roman" w:hAnsi="Arial" w:cs="Arial"/>
            <w:snapToGrid w:val="0"/>
            <w:spacing w:val="-3"/>
            <w:highlight w:val="green"/>
            <w:lang w:eastAsia="es-ES"/>
          </w:rPr>
          <w:t>-</w:t>
        </w:r>
      </w:ins>
      <w:r w:rsidR="00F042F1">
        <w:rPr>
          <w:rFonts w:ascii="Arial" w:hAnsi="Arial" w:cs="Arial"/>
          <w:sz w:val="24"/>
          <w:szCs w:val="24"/>
          <w:lang w:val="es-419"/>
        </w:rPr>
        <w:t>omnr hoja 1</w:t>
      </w:r>
      <w:ins w:id="3115" w:author="Bohorquez Manrique, German Javier, Enel Colombia" w:date="2020-12-04T09:31:00Z">
        <w:r w:rsidRPr="00DC0D7D">
          <w:rPr>
            <w:rFonts w:ascii="Arial" w:eastAsia="Times New Roman" w:hAnsi="Arial" w:cs="Arial"/>
            <w:snapToGrid w:val="0"/>
            <w:spacing w:val="-3"/>
            <w:lang w:eastAsia="es-ES"/>
          </w:rPr>
          <w:t xml:space="preserve">, </w:t>
        </w:r>
        <w:r w:rsidRPr="00DC0D7D">
          <w:rPr>
            <w:rFonts w:ascii="Arial" w:eastAsia="Times New Roman" w:hAnsi="Arial" w:cs="Arial"/>
            <w:bCs/>
            <w:snapToGrid w:val="0"/>
            <w:spacing w:val="-3"/>
            <w:lang w:eastAsia="es-ES"/>
          </w:rPr>
          <w:t>y/o  Cualquier</w:t>
        </w:r>
        <w:r w:rsidRPr="00DC0D7D">
          <w:rPr>
            <w:rFonts w:ascii="Arial" w:eastAsia="Times New Roman" w:hAnsi="Arial" w:cs="Arial"/>
            <w:snapToGrid w:val="0"/>
            <w:spacing w:val="-3"/>
            <w:lang w:eastAsia="es-ES"/>
          </w:rPr>
          <w:t xml:space="preserve"> acuerdo de pago suscrito entre el </w:t>
        </w:r>
        <w:r w:rsidRPr="00DC0D7D">
          <w:rPr>
            <w:rFonts w:ascii="Arial" w:eastAsia="Times New Roman" w:hAnsi="Arial" w:cs="Arial"/>
            <w:b/>
            <w:snapToGrid w:val="0"/>
            <w:spacing w:val="-3"/>
            <w:lang w:eastAsia="es-ES"/>
          </w:rPr>
          <w:t xml:space="preserve">DEUDOR </w:t>
        </w:r>
        <w:r w:rsidRPr="00DC0D7D">
          <w:rPr>
            <w:rFonts w:ascii="Arial" w:eastAsia="Times New Roman" w:hAnsi="Arial" w:cs="Arial"/>
            <w:bCs/>
            <w:snapToGrid w:val="0"/>
            <w:spacing w:val="-3"/>
            <w:lang w:eastAsia="es-ES"/>
          </w:rPr>
          <w:t>y</w:t>
        </w:r>
        <w:r w:rsidRPr="00DC0D7D">
          <w:rPr>
            <w:rFonts w:ascii="Arial" w:eastAsia="Times New Roman" w:hAnsi="Arial" w:cs="Arial"/>
            <w:b/>
            <w:snapToGrid w:val="0"/>
            <w:spacing w:val="-3"/>
            <w:lang w:eastAsia="es-ES"/>
          </w:rPr>
          <w:t xml:space="preserve">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snapToGrid w:val="0"/>
            <w:spacing w:val="-3"/>
            <w:lang w:eastAsia="es-ES"/>
          </w:rPr>
          <w:t xml:space="preserve">; siempre y cuando el </w:t>
        </w:r>
        <w:r w:rsidRPr="00DC0D7D">
          <w:rPr>
            <w:rFonts w:ascii="Arial" w:eastAsia="Times New Roman" w:hAnsi="Arial" w:cs="Arial"/>
            <w:b/>
            <w:snapToGrid w:val="0"/>
            <w:spacing w:val="-3"/>
            <w:lang w:eastAsia="es-ES"/>
          </w:rPr>
          <w:t>DEUDOR</w:t>
        </w:r>
        <w:r w:rsidRPr="00DC0D7D">
          <w:rPr>
            <w:rFonts w:ascii="Arial" w:eastAsia="Times New Roman" w:hAnsi="Arial" w:cs="Arial"/>
            <w:snapToGrid w:val="0"/>
            <w:spacing w:val="-3"/>
            <w:lang w:eastAsia="es-ES"/>
          </w:rPr>
          <w:t xml:space="preserve"> esté a paz y salvo por todas las obligaciones que pudiera tener con </w:t>
        </w:r>
        <w:r w:rsidRPr="00DC0D7D">
          <w:rPr>
            <w:rFonts w:ascii="Arial" w:eastAsia="Times New Roman" w:hAnsi="Arial" w:cs="Arial"/>
            <w:b/>
            <w:bCs/>
            <w:snapToGrid w:val="0"/>
            <w:spacing w:val="-3"/>
            <w:highlight w:val="lightGray"/>
            <w:lang w:eastAsia="es-ES"/>
          </w:rPr>
          <w:t>EMGESA S.A. ESP.</w:t>
        </w:r>
      </w:ins>
    </w:p>
    <w:p w14:paraId="113D4BA5" w14:textId="77777777" w:rsidR="00057EFC" w:rsidRPr="00DC0D7D" w:rsidRDefault="00057EFC" w:rsidP="00057EFC">
      <w:pPr>
        <w:widowControl w:val="0"/>
        <w:suppressAutoHyphens/>
        <w:spacing w:after="0" w:line="240" w:lineRule="auto"/>
        <w:ind w:left="567" w:right="-517" w:hanging="567"/>
        <w:jc w:val="both"/>
        <w:rPr>
          <w:ins w:id="3116" w:author="Bohorquez Manrique, German Javier, Enel Colombia" w:date="2020-12-04T09:31:00Z"/>
          <w:rFonts w:ascii="Arial" w:eastAsia="Times New Roman" w:hAnsi="Arial" w:cs="Arial"/>
          <w:snapToGrid w:val="0"/>
          <w:spacing w:val="-3"/>
          <w:lang w:eastAsia="es-ES"/>
        </w:rPr>
      </w:pPr>
    </w:p>
    <w:p w14:paraId="778BB4CE" w14:textId="77777777" w:rsidR="00057EFC" w:rsidRPr="00CC19AE" w:rsidRDefault="00057EFC" w:rsidP="00057EFC">
      <w:pPr>
        <w:widowControl w:val="0"/>
        <w:numPr>
          <w:ilvl w:val="0"/>
          <w:numId w:val="33"/>
        </w:numPr>
        <w:suppressAutoHyphens/>
        <w:spacing w:after="0" w:line="240" w:lineRule="auto"/>
        <w:ind w:left="567" w:right="-517" w:hanging="141"/>
        <w:jc w:val="both"/>
        <w:rPr>
          <w:ins w:id="3117" w:author="Bohorquez Manrique, German Javier, Enel Colombia" w:date="2020-12-04T09:31:00Z"/>
          <w:rFonts w:ascii="Arial" w:eastAsia="Times New Roman" w:hAnsi="Arial" w:cs="Arial"/>
          <w:snapToGrid w:val="0"/>
          <w:spacing w:val="-3"/>
          <w:lang w:eastAsia="es-ES"/>
        </w:rPr>
      </w:pPr>
      <w:ins w:id="3118" w:author="Bohorquez Manrique, German Javier, Enel Colombia" w:date="2020-12-04T09:31:00Z">
        <w:r w:rsidRPr="00DC0D7D">
          <w:rPr>
            <w:rFonts w:ascii="Arial" w:eastAsia="Times New Roman" w:hAnsi="Arial" w:cs="Arial"/>
            <w:b/>
            <w:snapToGrid w:val="0"/>
            <w:spacing w:val="-3"/>
            <w:lang w:eastAsia="es-ES"/>
          </w:rPr>
          <w:t>AUTORIZACION:</w:t>
        </w:r>
        <w:r w:rsidRPr="00DC0D7D">
          <w:rPr>
            <w:rFonts w:ascii="Arial" w:eastAsia="Times New Roman" w:hAnsi="Arial" w:cs="Arial"/>
            <w:snapToGrid w:val="0"/>
            <w:spacing w:val="-3"/>
            <w:lang w:eastAsia="es-ES"/>
          </w:rPr>
          <w:t xml:space="preserve"> El </w:t>
        </w:r>
        <w:r w:rsidRPr="00DC0D7D">
          <w:rPr>
            <w:rFonts w:ascii="Arial" w:eastAsia="Times New Roman" w:hAnsi="Arial" w:cs="Arial"/>
            <w:b/>
            <w:bCs/>
            <w:snapToGrid w:val="0"/>
            <w:spacing w:val="-3"/>
            <w:lang w:eastAsia="es-ES"/>
          </w:rPr>
          <w:t>DEUDOR</w:t>
        </w:r>
        <w:r w:rsidRPr="00DC0D7D">
          <w:rPr>
            <w:rFonts w:ascii="Arial" w:eastAsia="Times New Roman" w:hAnsi="Arial" w:cs="Arial"/>
            <w:snapToGrid w:val="0"/>
            <w:spacing w:val="-3"/>
            <w:lang w:eastAsia="es-ES"/>
          </w:rPr>
          <w:t xml:space="preserve"> autoriza a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Cs/>
            <w:snapToGrid w:val="0"/>
            <w:spacing w:val="-3"/>
            <w:lang w:eastAsia="es-ES"/>
          </w:rPr>
          <w:t xml:space="preserve"> </w:t>
        </w:r>
        <w:r w:rsidRPr="00DC0D7D">
          <w:rPr>
            <w:rFonts w:ascii="Arial" w:eastAsia="Times New Roman" w:hAnsi="Arial" w:cs="Arial"/>
            <w:snapToGrid w:val="0"/>
            <w:spacing w:val="-3"/>
            <w:lang w:eastAsia="es-ES"/>
          </w:rPr>
          <w:t xml:space="preserve">o a quien en el futuro tenga la calidad de acreedor o tenedor legítimo del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para llenar 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de conformidad con las instrucciones antes indicadas y en lo no previsto en ellas para actuar a su leal saber y entender en defensa de sus intereses, sin que en ningún momento se pueda alegar que carece de facultades o autorizaciones suficientes para completar el título; el cual podrá ser llenado para instrumentar todas o algunas de las obligaciones a cargo del </w:t>
        </w:r>
        <w:r w:rsidRPr="00DC0D7D">
          <w:rPr>
            <w:rFonts w:ascii="Arial" w:eastAsia="Times New Roman" w:hAnsi="Arial" w:cs="Arial"/>
            <w:b/>
            <w:bCs/>
            <w:snapToGrid w:val="0"/>
            <w:spacing w:val="-3"/>
            <w:lang w:eastAsia="es-ES"/>
          </w:rPr>
          <w:t>DEUDOR</w:t>
        </w:r>
        <w:r w:rsidRPr="00DC0D7D">
          <w:rPr>
            <w:rFonts w:ascii="Arial" w:eastAsia="Times New Roman" w:hAnsi="Arial" w:cs="Arial"/>
            <w:snapToGrid w:val="0"/>
            <w:spacing w:val="-3"/>
            <w:lang w:eastAsia="es-ES"/>
          </w:rPr>
          <w:t xml:space="preserve"> y a favor de </w:t>
        </w:r>
        <w:r w:rsidRPr="00DC0D7D">
          <w:rPr>
            <w:rFonts w:ascii="Arial" w:eastAsia="Times New Roman" w:hAnsi="Arial" w:cs="Arial"/>
            <w:b/>
            <w:bCs/>
            <w:snapToGrid w:val="0"/>
            <w:spacing w:val="-3"/>
            <w:highlight w:val="lightGray"/>
            <w:lang w:eastAsia="es-ES"/>
          </w:rPr>
          <w:t>EMGESA S.A. ESP.</w:t>
        </w:r>
        <w:r w:rsidRPr="00DC0D7D">
          <w:rPr>
            <w:rFonts w:ascii="Arial" w:eastAsia="Times New Roman" w:hAnsi="Arial" w:cs="Arial"/>
            <w:b/>
            <w:bCs/>
            <w:snapToGrid w:val="0"/>
            <w:spacing w:val="-3"/>
            <w:lang w:eastAsia="es-ES"/>
          </w:rPr>
          <w:t>.</w:t>
        </w:r>
        <w:r w:rsidRPr="00DC0D7D">
          <w:rPr>
            <w:rFonts w:ascii="Arial" w:eastAsia="Times New Roman" w:hAnsi="Arial" w:cs="Arial"/>
            <w:bCs/>
            <w:snapToGrid w:val="0"/>
            <w:spacing w:val="-3"/>
            <w:lang w:eastAsia="es-ES"/>
          </w:rPr>
          <w:t xml:space="preserve"> </w:t>
        </w:r>
        <w:r w:rsidRPr="00DC0D7D">
          <w:rPr>
            <w:rFonts w:ascii="Arial" w:eastAsia="Times New Roman" w:hAnsi="Arial" w:cs="Arial"/>
            <w:snapToGrid w:val="0"/>
            <w:spacing w:val="-3"/>
            <w:lang w:eastAsia="es-ES"/>
          </w:rPr>
          <w:t xml:space="preserve">El </w:t>
        </w:r>
        <w:r w:rsidRPr="00DC0D7D">
          <w:rPr>
            <w:rFonts w:ascii="Arial" w:eastAsia="Times New Roman" w:hAnsi="Arial" w:cs="Arial"/>
            <w:bCs/>
            <w:snapToGrid w:val="0"/>
            <w:spacing w:val="-3"/>
            <w:lang w:eastAsia="es-ES"/>
          </w:rPr>
          <w:t>Pagaré</w:t>
        </w:r>
        <w:r w:rsidRPr="00DC0D7D">
          <w:rPr>
            <w:rFonts w:ascii="Arial" w:eastAsia="Times New Roman" w:hAnsi="Arial" w:cs="Arial"/>
            <w:snapToGrid w:val="0"/>
            <w:spacing w:val="-3"/>
            <w:lang w:eastAsia="es-ES"/>
          </w:rPr>
          <w:t xml:space="preserve"> así llenado, será exigible inmediatamente y prestará mérito ejecutivo sin más requisitos.</w:t>
        </w:r>
      </w:ins>
    </w:p>
    <w:p w14:paraId="45A4480F" w14:textId="77777777" w:rsidR="00057EFC" w:rsidRPr="00DC0D7D" w:rsidRDefault="00057EFC" w:rsidP="00057EFC">
      <w:pPr>
        <w:widowControl w:val="0"/>
        <w:suppressAutoHyphens/>
        <w:spacing w:after="0" w:line="240" w:lineRule="auto"/>
        <w:ind w:left="567" w:right="-517" w:hanging="567"/>
        <w:jc w:val="both"/>
        <w:rPr>
          <w:ins w:id="3119" w:author="Bohorquez Manrique, German Javier, Enel Colombia" w:date="2020-12-04T09:31:00Z"/>
          <w:rFonts w:ascii="Arial" w:eastAsia="Times New Roman" w:hAnsi="Arial" w:cs="Arial"/>
          <w:snapToGrid w:val="0"/>
          <w:spacing w:val="-3"/>
          <w:lang w:eastAsia="es-ES"/>
        </w:rPr>
      </w:pPr>
    </w:p>
    <w:p w14:paraId="4A6D3FCA" w14:textId="77777777" w:rsidR="00057EFC" w:rsidRPr="00DC0D7D" w:rsidRDefault="00057EFC" w:rsidP="00057EFC">
      <w:pPr>
        <w:widowControl w:val="0"/>
        <w:numPr>
          <w:ilvl w:val="0"/>
          <w:numId w:val="33"/>
        </w:numPr>
        <w:suppressAutoHyphens/>
        <w:spacing w:after="0" w:line="240" w:lineRule="auto"/>
        <w:ind w:left="567" w:right="-517" w:hanging="141"/>
        <w:jc w:val="both"/>
        <w:rPr>
          <w:ins w:id="3120" w:author="Bohorquez Manrique, German Javier, Enel Colombia" w:date="2020-12-04T09:31:00Z"/>
          <w:rFonts w:ascii="Arial" w:eastAsia="Times New Roman" w:hAnsi="Arial" w:cs="Arial"/>
          <w:snapToGrid w:val="0"/>
          <w:spacing w:val="-3"/>
          <w:lang w:eastAsia="es-ES"/>
        </w:rPr>
      </w:pPr>
      <w:ins w:id="3121" w:author="Bohorquez Manrique, German Javier, Enel Colombia" w:date="2020-12-04T09:31:00Z">
        <w:r w:rsidRPr="00DC0D7D">
          <w:rPr>
            <w:rFonts w:ascii="Arial" w:eastAsia="Times New Roman" w:hAnsi="Arial" w:cs="Arial"/>
            <w:snapToGrid w:val="0"/>
            <w:spacing w:val="-3"/>
            <w:lang w:eastAsia="es-ES"/>
          </w:rPr>
          <w:t xml:space="preserve">El </w:t>
        </w:r>
        <w:r w:rsidRPr="00DC0D7D">
          <w:rPr>
            <w:rFonts w:ascii="Arial" w:eastAsia="Times New Roman" w:hAnsi="Arial" w:cs="Arial"/>
            <w:b/>
            <w:bCs/>
            <w:snapToGrid w:val="0"/>
            <w:spacing w:val="-3"/>
            <w:lang w:eastAsia="es-ES"/>
          </w:rPr>
          <w:t>DEUDOR</w:t>
        </w:r>
        <w:r w:rsidRPr="00DC0D7D">
          <w:rPr>
            <w:rFonts w:ascii="Arial" w:eastAsia="Times New Roman" w:hAnsi="Arial" w:cs="Arial"/>
            <w:snapToGrid w:val="0"/>
            <w:spacing w:val="-3"/>
            <w:lang w:eastAsia="es-ES"/>
          </w:rPr>
          <w:t xml:space="preserve"> declara haber recibido una copia de la presente carta de instrucciones.</w:t>
        </w:r>
      </w:ins>
    </w:p>
    <w:p w14:paraId="5C350824" w14:textId="77777777" w:rsidR="00057EFC" w:rsidRPr="00DC0D7D" w:rsidRDefault="00057EFC" w:rsidP="00057EFC">
      <w:pPr>
        <w:spacing w:after="0" w:line="240" w:lineRule="auto"/>
        <w:ind w:left="567" w:right="-517" w:hanging="567"/>
        <w:jc w:val="both"/>
        <w:rPr>
          <w:ins w:id="3122" w:author="Bohorquez Manrique, German Javier, Enel Colombia" w:date="2020-12-04T09:31:00Z"/>
          <w:rFonts w:ascii="Arial" w:eastAsia="Times New Roman" w:hAnsi="Arial" w:cs="Arial"/>
          <w:lang w:eastAsia="es-ES"/>
        </w:rPr>
      </w:pPr>
    </w:p>
    <w:p w14:paraId="79862C29" w14:textId="77777777" w:rsidR="00057EFC" w:rsidRPr="00DC0D7D" w:rsidRDefault="00057EFC" w:rsidP="00057EFC">
      <w:pPr>
        <w:spacing w:after="0" w:line="240" w:lineRule="auto"/>
        <w:ind w:left="567" w:right="-517"/>
        <w:jc w:val="both"/>
        <w:rPr>
          <w:ins w:id="3123" w:author="Bohorquez Manrique, German Javier, Enel Colombia" w:date="2020-12-04T09:31:00Z"/>
          <w:rFonts w:ascii="Arial" w:eastAsia="Times New Roman" w:hAnsi="Arial" w:cs="Arial"/>
          <w:lang w:val="es-ES_tradnl" w:eastAsia="es-ES"/>
        </w:rPr>
      </w:pPr>
    </w:p>
    <w:p w14:paraId="2B590DFE" w14:textId="77777777" w:rsidR="00057EFC" w:rsidRPr="00DC0D7D" w:rsidRDefault="00057EFC" w:rsidP="00057EFC">
      <w:pPr>
        <w:spacing w:after="0" w:line="240" w:lineRule="auto"/>
        <w:ind w:left="567" w:right="-517"/>
        <w:jc w:val="both"/>
        <w:rPr>
          <w:ins w:id="3124" w:author="Bohorquez Manrique, German Javier, Enel Colombia" w:date="2020-12-04T09:31:00Z"/>
          <w:rFonts w:ascii="Arial" w:eastAsia="Times New Roman" w:hAnsi="Arial" w:cs="Arial"/>
          <w:lang w:val="es-ES_tradnl" w:eastAsia="es-ES"/>
        </w:rPr>
      </w:pPr>
    </w:p>
    <w:p w14:paraId="127A8EBC" w14:textId="77777777" w:rsidR="00057EFC" w:rsidRPr="00DC0D7D" w:rsidRDefault="00057EFC" w:rsidP="00057EFC">
      <w:pPr>
        <w:spacing w:after="0" w:line="240" w:lineRule="auto"/>
        <w:ind w:left="567" w:right="-517"/>
        <w:jc w:val="both"/>
        <w:rPr>
          <w:ins w:id="3125" w:author="Bohorquez Manrique, German Javier, Enel Colombia" w:date="2020-12-04T09:31:00Z"/>
          <w:rFonts w:ascii="Arial" w:eastAsia="Times New Roman" w:hAnsi="Arial" w:cs="Arial"/>
          <w:lang w:val="es-ES_tradnl" w:eastAsia="es-ES"/>
        </w:rPr>
      </w:pPr>
      <w:ins w:id="3126" w:author="Bohorquez Manrique, German Javier, Enel Colombia" w:date="2020-12-04T09:31:00Z">
        <w:r w:rsidRPr="00DC0D7D">
          <w:rPr>
            <w:rFonts w:ascii="Arial" w:eastAsia="Times New Roman" w:hAnsi="Arial" w:cs="Arial"/>
            <w:lang w:val="es-ES_tradnl" w:eastAsia="es-ES"/>
          </w:rPr>
          <w:t xml:space="preserve">Para constancia se firma en la ciudad de Bogotá D.C., a los </w:t>
        </w:r>
        <w:r w:rsidRPr="00CC19AE">
          <w:rPr>
            <w:rFonts w:ascii="Arial" w:eastAsia="Times New Roman" w:hAnsi="Arial" w:cs="Arial"/>
            <w:lang w:val="es-ES_tradnl" w:eastAsia="es-ES"/>
          </w:rPr>
          <w:t>___________</w:t>
        </w:r>
        <w:r w:rsidRPr="00DC0D7D">
          <w:rPr>
            <w:rFonts w:ascii="Arial" w:eastAsia="Times New Roman" w:hAnsi="Arial" w:cs="Arial"/>
            <w:lang w:val="es-ES_tradnl" w:eastAsia="es-ES"/>
          </w:rPr>
          <w:t xml:space="preserve"> días de </w:t>
        </w:r>
        <w:r w:rsidRPr="00CC19AE">
          <w:rPr>
            <w:rFonts w:ascii="Arial" w:eastAsia="Times New Roman" w:hAnsi="Arial" w:cs="Arial"/>
            <w:lang w:val="es-ES_tradnl" w:eastAsia="es-ES"/>
          </w:rPr>
          <w:t>_____________</w:t>
        </w:r>
        <w:r w:rsidRPr="00CC19AE">
          <w:rPr>
            <w:rFonts w:ascii="Arial" w:eastAsia="Times New Roman" w:hAnsi="Arial" w:cs="Arial"/>
            <w:b/>
            <w:bCs/>
            <w:lang w:val="es-ES_tradnl" w:eastAsia="es-ES"/>
          </w:rPr>
          <w:t xml:space="preserve"> </w:t>
        </w:r>
        <w:r w:rsidRPr="00CC19AE">
          <w:rPr>
            <w:rFonts w:ascii="Arial" w:eastAsia="Times New Roman" w:hAnsi="Arial" w:cs="Arial"/>
            <w:lang w:val="es-ES_tradnl" w:eastAsia="es-ES"/>
          </w:rPr>
          <w:t>del año _________.</w:t>
        </w:r>
      </w:ins>
    </w:p>
    <w:p w14:paraId="02C28463" w14:textId="77777777" w:rsidR="00057EFC" w:rsidRPr="00DC0D7D" w:rsidRDefault="00057EFC" w:rsidP="00057EFC">
      <w:pPr>
        <w:keepNext/>
        <w:spacing w:after="0" w:line="240" w:lineRule="auto"/>
        <w:ind w:right="-517"/>
        <w:jc w:val="both"/>
        <w:outlineLvl w:val="1"/>
        <w:rPr>
          <w:ins w:id="3127" w:author="Bohorquez Manrique, German Javier, Enel Colombia" w:date="2020-12-04T09:31:00Z"/>
          <w:rFonts w:ascii="Arial" w:eastAsia="Times New Roman" w:hAnsi="Arial" w:cs="Arial"/>
          <w:b/>
          <w:lang w:val="es-ES_tradnl" w:eastAsia="es-ES"/>
        </w:rPr>
      </w:pPr>
    </w:p>
    <w:p w14:paraId="7B5D8561" w14:textId="77777777" w:rsidR="00057EFC" w:rsidRPr="00DC0D7D" w:rsidRDefault="00057EFC" w:rsidP="00057EFC">
      <w:pPr>
        <w:spacing w:after="0" w:line="240" w:lineRule="auto"/>
        <w:ind w:right="-517"/>
        <w:rPr>
          <w:ins w:id="3128" w:author="Bohorquez Manrique, German Javier, Enel Colombia" w:date="2020-12-04T09:31:00Z"/>
          <w:rFonts w:ascii="Arial" w:eastAsia="Times New Roman" w:hAnsi="Arial" w:cs="Arial"/>
          <w:lang w:val="es-ES_tradnl" w:eastAsia="es-ES"/>
        </w:rPr>
      </w:pPr>
    </w:p>
    <w:p w14:paraId="4DD2DC04" w14:textId="77777777" w:rsidR="00057EFC" w:rsidRPr="00DC0D7D" w:rsidRDefault="00057EFC" w:rsidP="00057EFC">
      <w:pPr>
        <w:spacing w:after="0" w:line="240" w:lineRule="auto"/>
        <w:ind w:right="-517"/>
        <w:rPr>
          <w:ins w:id="3129" w:author="Bohorquez Manrique, German Javier, Enel Colombia" w:date="2020-12-04T09:31:00Z"/>
          <w:rFonts w:ascii="Arial" w:eastAsia="Times New Roman" w:hAnsi="Arial" w:cs="Arial"/>
          <w:lang w:val="es-ES_tradnl" w:eastAsia="es-ES"/>
        </w:rPr>
      </w:pPr>
    </w:p>
    <w:p w14:paraId="2D4F6716" w14:textId="77777777" w:rsidR="00057EFC" w:rsidRPr="00DC0D7D" w:rsidRDefault="00057EFC" w:rsidP="00057EFC">
      <w:pPr>
        <w:spacing w:after="0" w:line="240" w:lineRule="auto"/>
        <w:ind w:right="-517"/>
        <w:rPr>
          <w:ins w:id="3130" w:author="Bohorquez Manrique, German Javier, Enel Colombia" w:date="2020-12-04T09:31:00Z"/>
          <w:rFonts w:ascii="Arial" w:eastAsia="Times New Roman" w:hAnsi="Arial" w:cs="Arial"/>
          <w:lang w:val="es-ES_tradnl" w:eastAsia="es-ES"/>
        </w:rPr>
      </w:pPr>
    </w:p>
    <w:p w14:paraId="5A328477" w14:textId="77777777" w:rsidR="00057EFC" w:rsidRPr="00DC0D7D" w:rsidRDefault="00057EFC" w:rsidP="00057EFC">
      <w:pPr>
        <w:spacing w:after="0" w:line="240" w:lineRule="auto"/>
        <w:ind w:right="-517"/>
        <w:rPr>
          <w:ins w:id="3131" w:author="Bohorquez Manrique, German Javier, Enel Colombia" w:date="2020-12-04T09:31:00Z"/>
          <w:rFonts w:ascii="Arial" w:eastAsia="Times New Roman" w:hAnsi="Arial" w:cs="Arial"/>
          <w:lang w:val="es-ES_tradnl" w:eastAsia="es-ES"/>
        </w:rPr>
      </w:pPr>
    </w:p>
    <w:p w14:paraId="5F10C263" w14:textId="77777777" w:rsidR="00057EFC" w:rsidRPr="00DC0D7D" w:rsidRDefault="00057EFC" w:rsidP="00057EFC">
      <w:pPr>
        <w:keepNext/>
        <w:spacing w:after="0" w:line="240" w:lineRule="auto"/>
        <w:ind w:right="-517"/>
        <w:jc w:val="both"/>
        <w:outlineLvl w:val="1"/>
        <w:rPr>
          <w:ins w:id="3132" w:author="Bohorquez Manrique, German Javier, Enel Colombia" w:date="2020-12-04T09:31:00Z"/>
          <w:rFonts w:ascii="Arial" w:eastAsia="Times New Roman" w:hAnsi="Arial" w:cs="Arial"/>
          <w:b/>
          <w:highlight w:val="lightGray"/>
          <w:lang w:val="es-ES_tradnl" w:eastAsia="es-ES"/>
        </w:rPr>
      </w:pPr>
    </w:p>
    <w:p w14:paraId="20FE4528" w14:textId="2977916F" w:rsidR="00057EFC" w:rsidRPr="00696D02" w:rsidRDefault="00F042F1" w:rsidP="00057EFC">
      <w:pPr>
        <w:keepNext/>
        <w:spacing w:after="0" w:line="240" w:lineRule="auto"/>
        <w:ind w:right="-517"/>
        <w:jc w:val="both"/>
        <w:outlineLvl w:val="1"/>
        <w:rPr>
          <w:ins w:id="3133" w:author="Bohorquez Manrique, German Javier, Enel Colombia" w:date="2020-12-04T09:31:00Z"/>
          <w:rFonts w:ascii="Arial" w:hAnsi="Arial" w:cs="Arial"/>
          <w:sz w:val="24"/>
          <w:szCs w:val="24"/>
          <w:lang w:val="es-419"/>
        </w:rPr>
      </w:pPr>
      <w:r>
        <w:rPr>
          <w:rFonts w:ascii="Arial" w:hAnsi="Arial" w:cs="Arial"/>
          <w:sz w:val="24"/>
          <w:szCs w:val="24"/>
          <w:lang w:val="es-419"/>
        </w:rPr>
        <w:t>____________________________________________</w:t>
      </w:r>
    </w:p>
    <w:p w14:paraId="55AFC64E" w14:textId="77777777" w:rsidR="00057EFC" w:rsidRPr="00DC0D7D" w:rsidRDefault="00057EFC" w:rsidP="00057EFC">
      <w:pPr>
        <w:keepNext/>
        <w:spacing w:after="0" w:line="240" w:lineRule="auto"/>
        <w:ind w:right="-517"/>
        <w:jc w:val="both"/>
        <w:outlineLvl w:val="1"/>
        <w:rPr>
          <w:ins w:id="3134" w:author="Bohorquez Manrique, German Javier, Enel Colombia" w:date="2020-12-04T09:31:00Z"/>
          <w:rFonts w:ascii="Arial" w:eastAsia="Times New Roman" w:hAnsi="Arial" w:cs="Arial"/>
          <w:b/>
          <w:lang w:val="es-ES_tradnl" w:eastAsia="es-ES"/>
        </w:rPr>
      </w:pPr>
      <w:ins w:id="3135" w:author="Bohorquez Manrique, German Javier, Enel Colombia" w:date="2020-12-04T09:31:00Z">
        <w:r w:rsidRPr="00DC0D7D">
          <w:rPr>
            <w:rFonts w:ascii="Arial" w:eastAsia="Times New Roman" w:hAnsi="Arial" w:cs="Arial"/>
            <w:b/>
            <w:lang w:val="es-ES_tradnl" w:eastAsia="es-ES"/>
          </w:rPr>
          <w:t>Gerente General y  Representante Legal</w:t>
        </w:r>
      </w:ins>
    </w:p>
    <w:p w14:paraId="5C6556A2" w14:textId="5B622AEE" w:rsidR="00057EFC" w:rsidRPr="00DC0D7D" w:rsidRDefault="00F042F1">
      <w:pPr>
        <w:spacing w:after="0" w:line="240" w:lineRule="auto"/>
        <w:jc w:val="both"/>
        <w:rPr>
          <w:rFonts w:ascii="Arial" w:hAnsi="Arial"/>
          <w:b/>
          <w:rPrChange w:id="3136" w:author="Bohorquez Manrique, German Javier, Enel Colombia" w:date="2020-12-04T09:31:00Z">
            <w:rPr/>
          </w:rPrChange>
        </w:rPr>
        <w:pPrChange w:id="3137" w:author="Bohorquez Manrique, German Javier, Enel Colombia" w:date="2020-12-04T09:31:00Z">
          <w:pPr>
            <w:spacing w:after="107"/>
            <w:jc w:val="center"/>
          </w:pPr>
        </w:pPrChange>
      </w:pPr>
      <w:r>
        <w:rPr>
          <w:rFonts w:ascii="Arial" w:hAnsi="Arial" w:cs="Arial"/>
          <w:sz w:val="24"/>
          <w:szCs w:val="24"/>
          <w:lang w:val="es-419"/>
        </w:rPr>
        <w:t>Nombre cliente hoja 1</w:t>
      </w:r>
      <w:bookmarkStart w:id="3138" w:name="_GoBack"/>
      <w:bookmarkEnd w:id="3138"/>
    </w:p>
    <w:p w14:paraId="36B96390" w14:textId="77777777" w:rsidR="00644619" w:rsidRDefault="00644619"/>
    <w:sectPr w:rsidR="00644619" w:rsidSect="00493A66">
      <w:headerReference w:type="even" r:id="rId32"/>
      <w:headerReference w:type="default" r:id="rId33"/>
      <w:footerReference w:type="even" r:id="rId34"/>
      <w:footerReference w:type="default" r:id="rId35"/>
      <w:headerReference w:type="first" r:id="rId36"/>
      <w:footerReference w:type="first" r:id="rId37"/>
      <w:pgSz w:w="12240" w:h="15840"/>
      <w:pgMar w:top="1985" w:right="1701" w:bottom="1134" w:left="1701" w:header="709" w:footer="510" w:gutter="0"/>
      <w:cols w:space="708"/>
      <w:titlePg/>
      <w:docGrid w:linePitch="360"/>
      <w:sectPrChange w:id="3150" w:author="Bohorquez Manrique, German Javier, Enel Colombia" w:date="2020-12-04T09:31:00Z">
        <w:sectPr w:rsidR="00644619" w:rsidSect="00493A66">
          <w:pgSz w:w="11906" w:h="16838"/>
          <w:pgMar w:top="2042" w:right="964" w:bottom="1599" w:left="850" w:header="850" w:footer="720" w:gutter="0"/>
          <w:cols w:space="720"/>
          <w:docGrid w:linePitch="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alas Miranda, Boris Eduardo, Enel Colombia" w:date="2020-12-04T12:42:00Z" w:initials="SMBEEC">
    <w:p w14:paraId="4F06AA32" w14:textId="77777777" w:rsidR="00CD3012" w:rsidRDefault="00CD3012">
      <w:pPr>
        <w:pStyle w:val="Textocomentario"/>
      </w:pPr>
      <w:r>
        <w:rPr>
          <w:rStyle w:val="Refdecomentario"/>
        </w:rPr>
        <w:annotationRef/>
      </w:r>
      <w:r w:rsidRPr="00F6138A">
        <w:rPr>
          <w:highlight w:val="green"/>
        </w:rPr>
        <w:t>Viene de BD</w:t>
      </w:r>
    </w:p>
  </w:comment>
  <w:comment w:id="17" w:author="Salas Miranda, Boris Eduardo, Enel Colombia" w:date="2020-12-04T12:45:00Z" w:initials="SMBEEC">
    <w:p w14:paraId="4DBC1C7A" w14:textId="77777777" w:rsidR="00CD3012" w:rsidRDefault="00CD3012">
      <w:pPr>
        <w:pStyle w:val="Textocomentario"/>
      </w:pPr>
      <w:r>
        <w:rPr>
          <w:rStyle w:val="Refdecomentario"/>
        </w:rPr>
        <w:annotationRef/>
      </w:r>
      <w:r w:rsidRPr="00F6138A">
        <w:rPr>
          <w:highlight w:val="green"/>
        </w:rPr>
        <w:t>Viene de BD</w:t>
      </w:r>
    </w:p>
  </w:comment>
  <w:comment w:id="20" w:author="Salas Miranda, Boris Eduardo, Enel Colombia" w:date="2020-12-04T12:45:00Z" w:initials="SMBEEC">
    <w:p w14:paraId="449D45C4" w14:textId="77777777" w:rsidR="00CD3012" w:rsidRDefault="00CD3012">
      <w:pPr>
        <w:pStyle w:val="Textocomentario"/>
      </w:pPr>
      <w:r>
        <w:rPr>
          <w:rStyle w:val="Refdecomentario"/>
        </w:rPr>
        <w:annotationRef/>
      </w:r>
      <w:r w:rsidRPr="00F6138A">
        <w:rPr>
          <w:highlight w:val="green"/>
        </w:rPr>
        <w:t>Viene de BD</w:t>
      </w:r>
    </w:p>
  </w:comment>
  <w:comment w:id="28" w:author="Salas Miranda, Boris Eduardo, Enel Colombia" w:date="2020-12-04T12:45:00Z" w:initials="SMBEEC">
    <w:p w14:paraId="608A5B0D" w14:textId="77777777" w:rsidR="00CD3012" w:rsidRDefault="00CD3012">
      <w:pPr>
        <w:pStyle w:val="Textocomentario"/>
      </w:pPr>
      <w:r>
        <w:rPr>
          <w:rStyle w:val="Refdecomentario"/>
        </w:rPr>
        <w:annotationRef/>
      </w:r>
      <w:r w:rsidRPr="00F6138A">
        <w:rPr>
          <w:highlight w:val="green"/>
        </w:rPr>
        <w:t>Viene de BD</w:t>
      </w:r>
    </w:p>
  </w:comment>
  <w:comment w:id="32" w:author="Salas Miranda, Boris Eduardo, Enel Colombia" w:date="2020-12-04T12:46:00Z" w:initials="SMBEEC">
    <w:p w14:paraId="36D3DC50" w14:textId="77777777" w:rsidR="00CD3012" w:rsidRDefault="00CD3012">
      <w:pPr>
        <w:pStyle w:val="Textocomentario"/>
      </w:pPr>
      <w:r>
        <w:rPr>
          <w:rStyle w:val="Refdecomentario"/>
        </w:rPr>
        <w:annotationRef/>
      </w:r>
      <w:r w:rsidRPr="00F6138A">
        <w:rPr>
          <w:highlight w:val="green"/>
        </w:rPr>
        <w:t>Viene de BD</w:t>
      </w:r>
    </w:p>
  </w:comment>
  <w:comment w:id="45" w:author="Salas Miranda, Boris Eduardo, Enel Colombia" w:date="2020-12-04T12:25:00Z" w:initials="SMBEEC">
    <w:p w14:paraId="78B7B3B0" w14:textId="77777777" w:rsidR="00CD3012" w:rsidRDefault="00CD3012">
      <w:pPr>
        <w:pStyle w:val="Textocomentario"/>
      </w:pPr>
      <w:r>
        <w:rPr>
          <w:rStyle w:val="Refdecomentario"/>
        </w:rPr>
        <w:annotationRef/>
      </w:r>
      <w:r w:rsidRPr="00F6138A">
        <w:rPr>
          <w:highlight w:val="green"/>
        </w:rPr>
        <w:t>Viene de BD</w:t>
      </w:r>
    </w:p>
  </w:comment>
  <w:comment w:id="56" w:author="Salas Miranda, Boris Eduardo, Enel Colombia" w:date="2020-12-04T12:42:00Z" w:initials="SMBEEC">
    <w:p w14:paraId="3A7563D8" w14:textId="77777777" w:rsidR="00CD3012" w:rsidRDefault="00CD3012">
      <w:pPr>
        <w:pStyle w:val="Textocomentario"/>
      </w:pPr>
      <w:r w:rsidRPr="00F6138A">
        <w:rPr>
          <w:rStyle w:val="Refdecomentario"/>
          <w:highlight w:val="green"/>
        </w:rPr>
        <w:annotationRef/>
      </w:r>
      <w:r w:rsidRPr="00F6138A">
        <w:rPr>
          <w:highlight w:val="green"/>
        </w:rPr>
        <w:t>Viene de BD</w:t>
      </w:r>
    </w:p>
  </w:comment>
  <w:comment w:id="279" w:author="Salas Miranda, Boris Eduardo, Enel Colombia" w:date="2020-12-04T12:58:00Z" w:initials="SMBEEC">
    <w:p w14:paraId="44842784" w14:textId="77777777" w:rsidR="00CD3012" w:rsidRDefault="00CD3012">
      <w:pPr>
        <w:pStyle w:val="Textocomentario"/>
      </w:pPr>
      <w:r>
        <w:rPr>
          <w:rStyle w:val="Refdecomentario"/>
        </w:rPr>
        <w:annotationRef/>
      </w:r>
      <w:r w:rsidRPr="00AE24CD">
        <w:rPr>
          <w:highlight w:val="green"/>
        </w:rPr>
        <w:t>Viene de BD</w:t>
      </w:r>
    </w:p>
  </w:comment>
  <w:comment w:id="284" w:author="Salas Miranda, Boris Eduardo, Enel Colombia" w:date="2020-12-04T12:58:00Z" w:initials="SMBEEC">
    <w:p w14:paraId="1CECC8D3" w14:textId="77777777" w:rsidR="00CD3012" w:rsidRDefault="00CD3012">
      <w:pPr>
        <w:pStyle w:val="Textocomentario"/>
      </w:pPr>
      <w:r w:rsidRPr="00AE24CD">
        <w:rPr>
          <w:rStyle w:val="Refdecomentario"/>
          <w:highlight w:val="green"/>
        </w:rPr>
        <w:annotationRef/>
      </w:r>
      <w:r w:rsidRPr="00AE24CD">
        <w:rPr>
          <w:highlight w:val="green"/>
        </w:rPr>
        <w:t>Viene de BD</w:t>
      </w:r>
    </w:p>
  </w:comment>
  <w:comment w:id="307" w:author="Salas Miranda, Boris Eduardo, Enel Colombia" w:date="2020-12-04T12:59:00Z" w:initials="SMBEEC">
    <w:p w14:paraId="42E10046" w14:textId="77777777" w:rsidR="00CD3012" w:rsidRDefault="00CD3012">
      <w:pPr>
        <w:pStyle w:val="Textocomentario"/>
      </w:pPr>
      <w:r w:rsidRPr="00AE24CD">
        <w:rPr>
          <w:rStyle w:val="Refdecomentario"/>
          <w:highlight w:val="green"/>
        </w:rPr>
        <w:annotationRef/>
      </w:r>
      <w:r w:rsidRPr="00AE24CD">
        <w:rPr>
          <w:highlight w:val="green"/>
        </w:rPr>
        <w:t>Viene de BD</w:t>
      </w:r>
    </w:p>
  </w:comment>
  <w:comment w:id="315" w:author="Salas Miranda, Boris Eduardo, Enel Colombia" w:date="2020-12-04T13:00:00Z" w:initials="SMBEEC">
    <w:p w14:paraId="4CD44B0E" w14:textId="77777777" w:rsidR="00CD3012" w:rsidRDefault="00CD3012">
      <w:pPr>
        <w:pStyle w:val="Textocomentario"/>
      </w:pPr>
      <w:r w:rsidRPr="00AE24CD">
        <w:rPr>
          <w:rStyle w:val="Refdecomentario"/>
          <w:highlight w:val="green"/>
        </w:rPr>
        <w:annotationRef/>
      </w:r>
      <w:r w:rsidRPr="00AE24CD">
        <w:rPr>
          <w:highlight w:val="green"/>
        </w:rPr>
        <w:t>Viene de BD</w:t>
      </w:r>
    </w:p>
  </w:comment>
  <w:comment w:id="326" w:author="Salas Miranda, Boris Eduardo, Enel Colombia" w:date="2020-12-04T13:05:00Z" w:initials="SMBEEC">
    <w:p w14:paraId="48AEDEE7" w14:textId="4D3781CB" w:rsidR="00CD3012" w:rsidRDefault="00CD3012">
      <w:pPr>
        <w:pStyle w:val="Textocomentario"/>
      </w:pPr>
      <w:r>
        <w:rPr>
          <w:rStyle w:val="Refdecomentario"/>
        </w:rPr>
        <w:annotationRef/>
      </w:r>
      <w:r w:rsidRPr="00397647">
        <w:rPr>
          <w:highlight w:val="green"/>
        </w:rPr>
        <w:t>Viene de BD</w:t>
      </w:r>
    </w:p>
  </w:comment>
  <w:comment w:id="336" w:author="Salas Miranda, Boris Eduardo, Enel Colombia" w:date="2020-12-04T13:06:00Z" w:initials="SMBEEC">
    <w:p w14:paraId="4C56B4D5" w14:textId="5F414837" w:rsidR="00CD3012" w:rsidRDefault="00CD3012">
      <w:pPr>
        <w:pStyle w:val="Textocomentario"/>
      </w:pPr>
      <w:r>
        <w:rPr>
          <w:rStyle w:val="Refdecomentario"/>
        </w:rPr>
        <w:annotationRef/>
      </w:r>
      <w:r w:rsidRPr="00397647">
        <w:rPr>
          <w:highlight w:val="green"/>
        </w:rPr>
        <w:t>Viene de BD</w:t>
      </w:r>
    </w:p>
  </w:comment>
  <w:comment w:id="1140" w:author="Salas Miranda, Boris Eduardo, Enel Colombia" w:date="2020-12-04T13:16:00Z" w:initials="SMBEEC">
    <w:p w14:paraId="580E0CE5" w14:textId="57143B0E" w:rsidR="00CD3012" w:rsidRDefault="00CD3012">
      <w:pPr>
        <w:pStyle w:val="Textocomentario"/>
      </w:pPr>
      <w:r>
        <w:rPr>
          <w:rStyle w:val="Refdecomentario"/>
        </w:rPr>
        <w:annotationRef/>
      </w:r>
      <w:r w:rsidRPr="00487AF2">
        <w:rPr>
          <w:highlight w:val="green"/>
        </w:rPr>
        <w:t>Viene de BD</w:t>
      </w:r>
    </w:p>
  </w:comment>
  <w:comment w:id="1147" w:author="Salas Miranda, Boris Eduardo, Enel Colombia" w:date="2020-12-04T13:17:00Z" w:initials="SMBEEC">
    <w:p w14:paraId="0FD94B27" w14:textId="61A68557" w:rsidR="00CD3012" w:rsidRDefault="00CD3012">
      <w:pPr>
        <w:pStyle w:val="Textocomentario"/>
      </w:pPr>
      <w:r>
        <w:rPr>
          <w:rStyle w:val="Refdecomentario"/>
        </w:rPr>
        <w:annotationRef/>
      </w:r>
      <w:r w:rsidRPr="00487AF2">
        <w:rPr>
          <w:highlight w:val="green"/>
        </w:rPr>
        <w:t>Viene de BD</w:t>
      </w:r>
    </w:p>
  </w:comment>
  <w:comment w:id="1361" w:author="Salas Miranda, Boris Eduardo, Enel Colombia" w:date="2020-12-04T13:26:00Z" w:initials="SMBEEC">
    <w:p w14:paraId="7A8CC81A" w14:textId="5CF13EBE" w:rsidR="00CD3012" w:rsidRDefault="00CD3012">
      <w:pPr>
        <w:pStyle w:val="Textocomentario"/>
      </w:pPr>
      <w:r>
        <w:rPr>
          <w:rStyle w:val="Refdecomentario"/>
        </w:rPr>
        <w:annotationRef/>
      </w:r>
      <w:r w:rsidRPr="009F13BC">
        <w:rPr>
          <w:highlight w:val="green"/>
        </w:rPr>
        <w:t>Viene de BD</w:t>
      </w:r>
    </w:p>
  </w:comment>
  <w:comment w:id="1380" w:author="Salas Miranda, Boris Eduardo, Enel Colombia" w:date="2020-12-04T13:26:00Z" w:initials="SMBEEC">
    <w:p w14:paraId="2DF6E582" w14:textId="50344BF9" w:rsidR="00CD3012" w:rsidRDefault="00CD3012">
      <w:pPr>
        <w:pStyle w:val="Textocomentario"/>
      </w:pPr>
      <w:r>
        <w:rPr>
          <w:rStyle w:val="Refdecomentario"/>
        </w:rPr>
        <w:annotationRef/>
      </w:r>
      <w:r w:rsidRPr="009F13BC">
        <w:rPr>
          <w:highlight w:val="green"/>
        </w:rPr>
        <w:t>Viene de BD</w:t>
      </w:r>
    </w:p>
  </w:comment>
  <w:comment w:id="1389" w:author="Salas Miranda, Boris Eduardo, Enel Colombia" w:date="2020-12-04T13:27:00Z" w:initials="SMBEEC">
    <w:p w14:paraId="385FF634" w14:textId="5212BF2C" w:rsidR="00CD3012" w:rsidRDefault="00CD3012">
      <w:pPr>
        <w:pStyle w:val="Textocomentario"/>
      </w:pPr>
      <w:r>
        <w:rPr>
          <w:rStyle w:val="Refdecomentario"/>
        </w:rPr>
        <w:annotationRef/>
      </w:r>
      <w:r w:rsidRPr="009F13BC">
        <w:rPr>
          <w:highlight w:val="green"/>
        </w:rPr>
        <w:t>Viene de BD</w:t>
      </w:r>
    </w:p>
  </w:comment>
  <w:comment w:id="1396" w:author="Salas Miranda, Boris Eduardo, Enel Colombia" w:date="2020-12-04T13:29:00Z" w:initials="SMBEEC">
    <w:p w14:paraId="1B399F13" w14:textId="737A5929" w:rsidR="00CD3012" w:rsidRDefault="00CD3012">
      <w:pPr>
        <w:pStyle w:val="Textocomentario"/>
      </w:pPr>
      <w:r>
        <w:rPr>
          <w:rStyle w:val="Refdecomentario"/>
        </w:rPr>
        <w:annotationRef/>
      </w:r>
      <w:r w:rsidRPr="009F13BC">
        <w:rPr>
          <w:highlight w:val="green"/>
        </w:rPr>
        <w:t>Viene de BD</w:t>
      </w:r>
    </w:p>
  </w:comment>
  <w:comment w:id="1479" w:author="Salas Miranda, Boris Eduardo, Enel Colombia" w:date="2020-12-04T13:30:00Z" w:initials="SMBEEC">
    <w:p w14:paraId="7CCE6310" w14:textId="50A40D0B" w:rsidR="00CD3012" w:rsidRDefault="00CD3012">
      <w:pPr>
        <w:pStyle w:val="Textocomentario"/>
      </w:pPr>
      <w:r>
        <w:rPr>
          <w:rStyle w:val="Refdecomentario"/>
        </w:rPr>
        <w:annotationRef/>
      </w:r>
      <w:r w:rsidRPr="009F13BC">
        <w:rPr>
          <w:highlight w:val="green"/>
        </w:rPr>
        <w:t>Viene de BD</w:t>
      </w:r>
    </w:p>
  </w:comment>
  <w:comment w:id="1793" w:author="Salas Miranda, Boris Eduardo, Enel Colombia" w:date="2020-12-04T14:42:00Z" w:initials="SMBEEC">
    <w:p w14:paraId="19F5F898" w14:textId="5CBF2E25" w:rsidR="00CD3012" w:rsidRDefault="00CD3012">
      <w:pPr>
        <w:pStyle w:val="Textocomentario"/>
      </w:pPr>
      <w:r>
        <w:rPr>
          <w:rStyle w:val="Refdecomentario"/>
        </w:rPr>
        <w:annotationRef/>
      </w:r>
      <w:r w:rsidRPr="00FB3710">
        <w:rPr>
          <w:highlight w:val="green"/>
        </w:rPr>
        <w:t>Viene de BD</w:t>
      </w:r>
      <w:r>
        <w:t>, mes base de la oferta</w:t>
      </w:r>
    </w:p>
  </w:comment>
  <w:comment w:id="1812" w:author="Salas Miranda, Boris Eduardo, Enel Colombia" w:date="2020-12-04T14:47:00Z" w:initials="SMBEEC">
    <w:p w14:paraId="7C5E885B" w14:textId="008AA642" w:rsidR="00CD3012" w:rsidRDefault="00CD3012">
      <w:pPr>
        <w:pStyle w:val="Textocomentario"/>
      </w:pPr>
      <w:r>
        <w:rPr>
          <w:rStyle w:val="Refdecomentario"/>
        </w:rPr>
        <w:annotationRef/>
      </w:r>
      <w:r w:rsidRPr="00FB3710">
        <w:rPr>
          <w:highlight w:val="green"/>
        </w:rPr>
        <w:t>Viene de BD</w:t>
      </w:r>
      <w:r>
        <w:t>, mes base de la oferta</w:t>
      </w:r>
    </w:p>
  </w:comment>
  <w:comment w:id="2353" w:author="Salas Miranda, Boris Eduardo, Enel Colombia" w:date="2020-12-04T15:14:00Z" w:initials="SMBEEC">
    <w:p w14:paraId="3CA0A552" w14:textId="66359CB1" w:rsidR="00CD3012" w:rsidRDefault="00CD3012">
      <w:pPr>
        <w:pStyle w:val="Textocomentario"/>
      </w:pPr>
      <w:r>
        <w:rPr>
          <w:rStyle w:val="Refdecomentario"/>
        </w:rPr>
        <w:annotationRef/>
      </w:r>
      <w:r w:rsidRPr="00F22BCA">
        <w:rPr>
          <w:highlight w:val="green"/>
        </w:rPr>
        <w:t>El precio C de la oferta + 9 $/</w:t>
      </w:r>
      <w:proofErr w:type="spellStart"/>
      <w:r w:rsidRPr="00F22BCA">
        <w:rPr>
          <w:highlight w:val="green"/>
        </w:rPr>
        <w:t>kWh</w:t>
      </w:r>
      <w:proofErr w:type="spellEnd"/>
    </w:p>
  </w:comment>
  <w:comment w:id="2361" w:author="Salas Miranda, Boris Eduardo, Enel Colombia" w:date="2020-12-04T15:16:00Z" w:initials="SMBEEC">
    <w:p w14:paraId="04583678" w14:textId="09270948" w:rsidR="00CD3012" w:rsidRDefault="00CD3012">
      <w:pPr>
        <w:pStyle w:val="Textocomentario"/>
      </w:pPr>
      <w:r>
        <w:rPr>
          <w:rStyle w:val="Refdecomentario"/>
        </w:rPr>
        <w:annotationRef/>
      </w:r>
      <w:r w:rsidRPr="00F22BCA">
        <w:rPr>
          <w:highlight w:val="green"/>
        </w:rPr>
        <w:t>Viene de BD, mes base de la oferta</w:t>
      </w:r>
    </w:p>
  </w:comment>
  <w:comment w:id="2371" w:author="Salas Miranda, Boris Eduardo, Enel Colombia" w:date="2020-12-04T15:17:00Z" w:initials="SMBEEC">
    <w:p w14:paraId="0CA0CC20" w14:textId="1E1C5D1C" w:rsidR="00CD3012" w:rsidRDefault="00CD3012">
      <w:pPr>
        <w:pStyle w:val="Textocomentario"/>
      </w:pPr>
      <w:r>
        <w:rPr>
          <w:rStyle w:val="Refdecomentario"/>
        </w:rPr>
        <w:annotationRef/>
      </w:r>
      <w:r w:rsidRPr="00F22BCA">
        <w:rPr>
          <w:highlight w:val="green"/>
        </w:rPr>
        <w:t xml:space="preserve">Incluir </w:t>
      </w:r>
      <w:r>
        <w:rPr>
          <w:highlight w:val="green"/>
        </w:rPr>
        <w:t>+ 3</w:t>
      </w:r>
      <w:r w:rsidRPr="00F22BCA">
        <w:rPr>
          <w:highlight w:val="green"/>
        </w:rPr>
        <w:t xml:space="preserve"> $/</w:t>
      </w:r>
      <w:proofErr w:type="spellStart"/>
      <w:r w:rsidRPr="00F22BCA">
        <w:rPr>
          <w:highlight w:val="green"/>
        </w:rPr>
        <w:t>kWh</w:t>
      </w:r>
      <w:proofErr w:type="spellEnd"/>
    </w:p>
  </w:comment>
  <w:comment w:id="2392" w:author="Salas Miranda, Boris Eduardo, Enel Colombia" w:date="2020-12-04T15:22:00Z" w:initials="SMBEEC">
    <w:p w14:paraId="35819AD5" w14:textId="02B0074E" w:rsidR="00CD3012" w:rsidRDefault="00CD3012">
      <w:pPr>
        <w:pStyle w:val="Textocomentario"/>
      </w:pPr>
      <w:r>
        <w:rPr>
          <w:rStyle w:val="Refdecomentario"/>
        </w:rPr>
        <w:annotationRef/>
      </w:r>
      <w:r w:rsidRPr="00656A65">
        <w:rPr>
          <w:highlight w:val="green"/>
        </w:rPr>
        <w:t>Viene de BD, consumo total de la oferta</w:t>
      </w:r>
    </w:p>
  </w:comment>
  <w:comment w:id="2403" w:author="Salas Miranda, Boris Eduardo, Enel Colombia" w:date="2020-12-04T15:34:00Z" w:initials="SMBEEC">
    <w:p w14:paraId="6D08042F" w14:textId="37062C76" w:rsidR="00CD3012" w:rsidRDefault="00CD3012">
      <w:pPr>
        <w:pStyle w:val="Textocomentario"/>
      </w:pPr>
      <w:r>
        <w:rPr>
          <w:rStyle w:val="Refdecomentario"/>
        </w:rPr>
        <w:annotationRef/>
      </w:r>
      <w:r>
        <w:t>Viene de BD, consumo total de la oferta</w:t>
      </w:r>
    </w:p>
  </w:comment>
  <w:comment w:id="3079" w:author="Salas Miranda, Boris Eduardo, Enel Colombia" w:date="2020-12-04T16:03:00Z" w:initials="SMBEEC">
    <w:p w14:paraId="2DB5A66D" w14:textId="74D4EBE4" w:rsidR="00CD3012" w:rsidRDefault="00CD3012">
      <w:pPr>
        <w:pStyle w:val="Textocomentario"/>
      </w:pPr>
      <w:r>
        <w:rPr>
          <w:rStyle w:val="Refdecomentario"/>
        </w:rPr>
        <w:annotationRef/>
      </w:r>
      <w:r>
        <w:t>Viene de BD</w:t>
      </w:r>
    </w:p>
  </w:comment>
  <w:comment w:id="3082" w:author="Salas Miranda, Boris Eduardo, Enel Colombia" w:date="2020-12-04T16:03:00Z" w:initials="SMBEEC">
    <w:p w14:paraId="276A91C0" w14:textId="4E85F8D8" w:rsidR="00CD3012" w:rsidRDefault="00CD3012">
      <w:pPr>
        <w:pStyle w:val="Textocomentario"/>
      </w:pPr>
      <w:r>
        <w:rPr>
          <w:rStyle w:val="Refdecomentario"/>
        </w:rPr>
        <w:annotationRef/>
      </w:r>
      <w:r>
        <w:t>Viene de BD</w:t>
      </w:r>
    </w:p>
  </w:comment>
  <w:comment w:id="3087" w:author="Salas Miranda, Boris Eduardo, Enel Colombia" w:date="2020-12-04T16:03:00Z" w:initials="SMBEEC">
    <w:p w14:paraId="04A86118" w14:textId="24842DAD" w:rsidR="00CD3012" w:rsidRDefault="00CD3012">
      <w:pPr>
        <w:pStyle w:val="Textocomentario"/>
      </w:pPr>
      <w:r>
        <w:rPr>
          <w:rStyle w:val="Refdecomentario"/>
        </w:rPr>
        <w:annotationRef/>
      </w:r>
      <w:r>
        <w:t>Viene de BD</w:t>
      </w:r>
    </w:p>
  </w:comment>
  <w:comment w:id="3093" w:author="Salas Miranda, Boris Eduardo, Enel Colombia" w:date="2020-12-04T16:03:00Z" w:initials="SMBEEC">
    <w:p w14:paraId="0D72B6B7" w14:textId="66CBC228" w:rsidR="00CD3012" w:rsidRDefault="00CD3012">
      <w:pPr>
        <w:pStyle w:val="Textocomentario"/>
      </w:pPr>
      <w:r>
        <w:rPr>
          <w:rStyle w:val="Refdecomentario"/>
        </w:rPr>
        <w:annotationRef/>
      </w:r>
      <w:r>
        <w:t>Viene de BD</w:t>
      </w:r>
    </w:p>
  </w:comment>
  <w:comment w:id="3113" w:author="Salas Miranda, Boris Eduardo, Enel Colombia" w:date="2020-12-04T16:03:00Z" w:initials="SMBEEC">
    <w:p w14:paraId="53A2AA42" w14:textId="208E5FE4" w:rsidR="00CD3012" w:rsidRDefault="00CD3012">
      <w:pPr>
        <w:pStyle w:val="Textocomentario"/>
      </w:pPr>
      <w:r>
        <w:rPr>
          <w:rStyle w:val="Refdecomentario"/>
        </w:rPr>
        <w:annotationRef/>
      </w:r>
      <w:r>
        <w:t>Viene de 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06AA32" w15:done="0"/>
  <w15:commentEx w15:paraId="4DBC1C7A" w15:done="0"/>
  <w15:commentEx w15:paraId="449D45C4" w15:done="0"/>
  <w15:commentEx w15:paraId="608A5B0D" w15:done="0"/>
  <w15:commentEx w15:paraId="36D3DC50" w15:done="0"/>
  <w15:commentEx w15:paraId="78B7B3B0" w15:done="0"/>
  <w15:commentEx w15:paraId="3A7563D8" w15:done="0"/>
  <w15:commentEx w15:paraId="44842784" w15:done="0"/>
  <w15:commentEx w15:paraId="1CECC8D3" w15:done="0"/>
  <w15:commentEx w15:paraId="42E10046" w15:done="0"/>
  <w15:commentEx w15:paraId="4CD44B0E" w15:done="0"/>
  <w15:commentEx w15:paraId="48AEDEE7" w15:done="0"/>
  <w15:commentEx w15:paraId="4C56B4D5" w15:done="0"/>
  <w15:commentEx w15:paraId="580E0CE5" w15:done="0"/>
  <w15:commentEx w15:paraId="0FD94B27" w15:done="0"/>
  <w15:commentEx w15:paraId="7A8CC81A" w15:done="0"/>
  <w15:commentEx w15:paraId="2DF6E582" w15:done="0"/>
  <w15:commentEx w15:paraId="385FF634" w15:done="0"/>
  <w15:commentEx w15:paraId="1B399F13" w15:done="0"/>
  <w15:commentEx w15:paraId="7CCE6310" w15:done="0"/>
  <w15:commentEx w15:paraId="19F5F898" w15:done="0"/>
  <w15:commentEx w15:paraId="7C5E885B" w15:done="0"/>
  <w15:commentEx w15:paraId="3CA0A552" w15:done="0"/>
  <w15:commentEx w15:paraId="04583678" w15:done="0"/>
  <w15:commentEx w15:paraId="0CA0CC20" w15:done="0"/>
  <w15:commentEx w15:paraId="35819AD5" w15:done="0"/>
  <w15:commentEx w15:paraId="6D08042F" w15:done="0"/>
  <w15:commentEx w15:paraId="2DB5A66D" w15:done="0"/>
  <w15:commentEx w15:paraId="276A91C0" w15:done="0"/>
  <w15:commentEx w15:paraId="04A86118" w15:done="0"/>
  <w15:commentEx w15:paraId="0D72B6B7" w15:done="0"/>
  <w15:commentEx w15:paraId="53A2A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E6B18" w14:textId="77777777" w:rsidR="00D97B9A" w:rsidRDefault="00D97B9A" w:rsidP="00057EFC">
      <w:pPr>
        <w:spacing w:after="0" w:line="240" w:lineRule="auto"/>
      </w:pPr>
      <w:r>
        <w:separator/>
      </w:r>
    </w:p>
  </w:endnote>
  <w:endnote w:type="continuationSeparator" w:id="0">
    <w:p w14:paraId="1EC97E46" w14:textId="77777777" w:rsidR="00D97B9A" w:rsidRDefault="00D97B9A" w:rsidP="0005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altName w:val="Tahom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3A525" w14:textId="2DA987C6" w:rsidR="00CD3012" w:rsidRDefault="00CD3012">
    <w:pPr>
      <w:spacing w:after="0"/>
      <w:ind w:left="206"/>
      <w:jc w:val="center"/>
    </w:pPr>
    <w:r>
      <w:t xml:space="preserve">Page </w:t>
    </w:r>
    <w:r>
      <w:fldChar w:fldCharType="begin"/>
    </w:r>
    <w:r>
      <w:instrText xml:space="preserve"> PAGE   \* MERGEFORMAT </w:instrText>
    </w:r>
    <w:r>
      <w:fldChar w:fldCharType="separate"/>
    </w:r>
    <w:r w:rsidR="00F042F1">
      <w:rPr>
        <w:noProof/>
      </w:rPr>
      <w:t>5</w:t>
    </w:r>
    <w:r>
      <w:fldChar w:fldCharType="end"/>
    </w:r>
    <w:r>
      <w:t>/</w:t>
    </w:r>
    <w:fldSimple w:instr=" NUMPAGES   \* MERGEFORMAT ">
      <w:r w:rsidR="00F042F1">
        <w:rPr>
          <w:noProof/>
        </w:rPr>
        <w:t>43</w:t>
      </w:r>
    </w:fldSimple>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F29C0" w14:textId="6A582C26" w:rsidR="00CD3012" w:rsidRDefault="00CD3012">
    <w:pPr>
      <w:spacing w:after="0"/>
      <w:ind w:left="206"/>
      <w:jc w:val="center"/>
    </w:pPr>
    <w:r>
      <w:t xml:space="preserve">Page </w:t>
    </w:r>
    <w:r>
      <w:fldChar w:fldCharType="begin"/>
    </w:r>
    <w:r>
      <w:instrText xml:space="preserve"> PAGE   \* MERGEFORMAT </w:instrText>
    </w:r>
    <w:r>
      <w:fldChar w:fldCharType="separate"/>
    </w:r>
    <w:r w:rsidR="00F042F1">
      <w:rPr>
        <w:noProof/>
      </w:rPr>
      <w:t>28</w:t>
    </w:r>
    <w:r>
      <w:fldChar w:fldCharType="end"/>
    </w:r>
    <w:r>
      <w:t>/</w:t>
    </w:r>
    <w:fldSimple w:instr=" NUMPAGES   \* MERGEFORMAT ">
      <w:r w:rsidR="00F042F1">
        <w:rPr>
          <w:noProof/>
        </w:rPr>
        <w:t>43</w:t>
      </w:r>
    </w:fldSimple>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97BC6" w14:textId="77777777" w:rsidR="00CD3012" w:rsidRDefault="00CD3012"/>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9DAD7" w14:textId="77777777" w:rsidR="00CD3012" w:rsidRDefault="00CD3012">
    <w:pPr>
      <w:pStyle w:val="Piedepgina"/>
      <w:pPrChange w:id="3143" w:author="Bohorquez Manrique, German Javier, Enel Colombia" w:date="2020-12-04T09:31:00Z">
        <w:pPr>
          <w:spacing w:after="0"/>
          <w:ind w:left="206"/>
          <w:jc w:val="center"/>
        </w:pPr>
      </w:pPrChange>
    </w:pPr>
    <w:del w:id="3144" w:author="Bohorquez Manrique, German Javier, Enel Colombia" w:date="2020-12-04T09:31:00Z">
      <w:r>
        <w:delText xml:space="preserve">Page </w:delText>
      </w:r>
      <w:r>
        <w:fldChar w:fldCharType="begin"/>
      </w:r>
      <w:r>
        <w:delInstrText xml:space="preserve"> PAGE   \* MERGEFORMAT </w:delInstrText>
      </w:r>
      <w:r>
        <w:fldChar w:fldCharType="separate"/>
      </w:r>
      <w:r>
        <w:delText>1</w:delText>
      </w:r>
      <w:r>
        <w:fldChar w:fldCharType="end"/>
      </w:r>
      <w:r>
        <w:delText>/</w:delText>
      </w:r>
      <w:r>
        <w:fldChar w:fldCharType="begin"/>
      </w:r>
      <w:r>
        <w:delInstrText xml:space="preserve"> NUMPAGES   \* MERGEFORMAT </w:delInstrText>
      </w:r>
      <w:r>
        <w:fldChar w:fldCharType="separate"/>
      </w:r>
      <w:r>
        <w:delText>32</w:delText>
      </w:r>
      <w:r>
        <w:fldChar w:fldCharType="end"/>
      </w:r>
    </w:del>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CE297" w14:textId="77777777" w:rsidR="00CD3012" w:rsidRDefault="00CD3012">
    <w:pPr>
      <w:pStyle w:val="Piedepgina"/>
      <w:pPrChange w:id="3145" w:author="Bohorquez Manrique, German Javier, Enel Colombia" w:date="2020-12-04T09:31:00Z">
        <w:pPr>
          <w:spacing w:after="0"/>
          <w:ind w:left="206"/>
          <w:jc w:val="center"/>
        </w:pPr>
      </w:pPrChange>
    </w:pPr>
    <w:del w:id="3146" w:author="Bohorquez Manrique, German Javier, Enel Colombia" w:date="2020-12-04T09:31:00Z">
      <w:r>
        <w:delText xml:space="preserve">Page </w:delText>
      </w:r>
      <w:r>
        <w:fldChar w:fldCharType="begin"/>
      </w:r>
      <w:r>
        <w:delInstrText xml:space="preserve"> PAGE   \* MERGEFORMAT </w:delInstrText>
      </w:r>
      <w:r>
        <w:fldChar w:fldCharType="separate"/>
      </w:r>
      <w:r>
        <w:delText>1</w:delText>
      </w:r>
      <w:r>
        <w:fldChar w:fldCharType="end"/>
      </w:r>
      <w:r>
        <w:delText>/</w:delText>
      </w:r>
      <w:r>
        <w:fldChar w:fldCharType="begin"/>
      </w:r>
      <w:r>
        <w:delInstrText xml:space="preserve"> NUMPAGES   \* MERGEFORMAT </w:delInstrText>
      </w:r>
      <w:r>
        <w:fldChar w:fldCharType="separate"/>
      </w:r>
      <w:r>
        <w:delText>32</w:delText>
      </w:r>
      <w:r>
        <w:fldChar w:fldCharType="end"/>
      </w:r>
    </w:del>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B0360" w14:textId="77777777" w:rsidR="00CD3012" w:rsidRDefault="00CD3012">
    <w:pPr>
      <w:pStyle w:val="Piedepgina"/>
      <w:pPrChange w:id="3149" w:author="Bohorquez Manrique, German Javier, Enel Colombia" w:date="2020-12-04T09:31:00Z">
        <w:pPr/>
      </w:pPrChan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4606C" w14:textId="77777777" w:rsidR="00CD3012" w:rsidRDefault="00CD3012">
    <w:pPr>
      <w:spacing w:after="0"/>
      <w:ind w:left="206"/>
      <w:jc w:val="center"/>
    </w:pPr>
    <w:r>
      <w:t xml:space="preserve">Page </w:t>
    </w:r>
    <w:r>
      <w:fldChar w:fldCharType="begin"/>
    </w:r>
    <w:r>
      <w:instrText xml:space="preserve"> PAGE   \* MERGEFORMAT </w:instrText>
    </w:r>
    <w:r>
      <w:fldChar w:fldCharType="separate"/>
    </w:r>
    <w:r>
      <w:t>1</w:t>
    </w:r>
    <w:r>
      <w:fldChar w:fldCharType="end"/>
    </w:r>
    <w:r>
      <w:t>/</w:t>
    </w:r>
    <w:fldSimple w:instr=" NUMPAGES   \* MERGEFORMAT ">
      <w:r>
        <w:t>32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6208A" w14:textId="77777777" w:rsidR="00CD3012" w:rsidRDefault="00CD301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4F81F" w14:textId="77777777" w:rsidR="00CD3012" w:rsidRPr="00396037" w:rsidRDefault="00CD3012" w:rsidP="00493A66">
    <w:pPr>
      <w:pStyle w:val="Piedepgina"/>
      <w:jc w:val="center"/>
      <w:rPr>
        <w:rFonts w:ascii="Arial" w:hAnsi="Arial" w:cs="Arial"/>
        <w:color w:val="808080" w:themeColor="background1" w:themeShade="80"/>
        <w:sz w:val="15"/>
        <w:szCs w:val="15"/>
      </w:rPr>
    </w:pPr>
    <w:r w:rsidRPr="00396037">
      <w:rPr>
        <w:rFonts w:ascii="Arial" w:hAnsi="Arial" w:cs="Arial"/>
        <w:b/>
        <w:color w:val="808080" w:themeColor="background1" w:themeShade="80"/>
        <w:sz w:val="15"/>
        <w:szCs w:val="15"/>
      </w:rPr>
      <w:t>EMGESA S.A. ESP. –</w:t>
    </w:r>
    <w:r w:rsidRPr="00396037">
      <w:rPr>
        <w:rFonts w:ascii="Arial" w:hAnsi="Arial" w:cs="Arial"/>
        <w:color w:val="808080" w:themeColor="background1" w:themeShade="80"/>
        <w:sz w:val="15"/>
        <w:szCs w:val="15"/>
      </w:rPr>
      <w:t xml:space="preserve"> NIT. 860.063.875-8 – Carrera 11 No. 82-76 – Bogotá, Colombia – C +571 219 0330 </w:t>
    </w:r>
  </w:p>
  <w:p w14:paraId="172F9BAD" w14:textId="77777777" w:rsidR="00CD3012" w:rsidRPr="00396037" w:rsidRDefault="00CD3012" w:rsidP="00493A66">
    <w:pPr>
      <w:pStyle w:val="Piedepgina"/>
      <w:jc w:val="center"/>
      <w:rPr>
        <w:color w:val="808080" w:themeColor="background1" w:themeShade="80"/>
        <w:sz w:val="15"/>
        <w:szCs w:val="15"/>
      </w:rPr>
    </w:pPr>
    <w:r w:rsidRPr="00396037">
      <w:rPr>
        <w:rFonts w:ascii="Arial" w:hAnsi="Arial" w:cs="Arial"/>
        <w:color w:val="808080" w:themeColor="background1" w:themeShade="80"/>
        <w:sz w:val="15"/>
        <w:szCs w:val="15"/>
      </w:rPr>
      <w:t>www.enel.com.co - clientes.emgesa.com.co</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D726F" w14:textId="77777777" w:rsidR="00CD3012" w:rsidRDefault="00CD301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227E0" w14:textId="77777777" w:rsidR="00CD3012" w:rsidRDefault="00CD3012">
    <w:pPr>
      <w:spacing w:after="0"/>
      <w:ind w:left="206"/>
      <w:jc w:val="center"/>
    </w:pPr>
    <w:r>
      <w:t xml:space="preserve">Page </w:t>
    </w:r>
    <w:r>
      <w:fldChar w:fldCharType="begin"/>
    </w:r>
    <w:r>
      <w:instrText xml:space="preserve"> PAGE   \* MERGEFORMAT </w:instrText>
    </w:r>
    <w:r>
      <w:fldChar w:fldCharType="separate"/>
    </w:r>
    <w:r>
      <w:t>1</w:t>
    </w:r>
    <w:r>
      <w:fldChar w:fldCharType="end"/>
    </w:r>
    <w:r>
      <w:t>/</w:t>
    </w:r>
    <w:fldSimple w:instr=" NUMPAGES   \* MERGEFORMAT ">
      <w:r>
        <w:t>32</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5C9C6" w14:textId="4044EF4D" w:rsidR="00CD3012" w:rsidRDefault="00CD3012">
    <w:pPr>
      <w:spacing w:after="0"/>
      <w:ind w:left="206"/>
      <w:jc w:val="center"/>
    </w:pPr>
    <w:r>
      <w:t xml:space="preserve">Page </w:t>
    </w:r>
    <w:r>
      <w:fldChar w:fldCharType="begin"/>
    </w:r>
    <w:r>
      <w:instrText xml:space="preserve"> PAGE   \* MERGEFORMAT </w:instrText>
    </w:r>
    <w:r>
      <w:fldChar w:fldCharType="separate"/>
    </w:r>
    <w:r w:rsidR="00F042F1">
      <w:rPr>
        <w:noProof/>
      </w:rPr>
      <w:t>10</w:t>
    </w:r>
    <w:r>
      <w:fldChar w:fldCharType="end"/>
    </w:r>
    <w:r>
      <w:t>/</w:t>
    </w:r>
    <w:fldSimple w:instr=" NUMPAGES   \* MERGEFORMAT ">
      <w:r w:rsidR="00F042F1">
        <w:rPr>
          <w:noProof/>
        </w:rPr>
        <w:t>43</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5411E" w14:textId="77777777" w:rsidR="00CD3012" w:rsidRDefault="00CD3012">
    <w:pPr>
      <w:spacing w:after="0"/>
      <w:ind w:left="206"/>
      <w:jc w:val="center"/>
    </w:pPr>
    <w:r>
      <w:t xml:space="preserve">Page </w:t>
    </w:r>
    <w:r>
      <w:fldChar w:fldCharType="begin"/>
    </w:r>
    <w:r>
      <w:instrText xml:space="preserve"> PAGE   \* MERGEFORMAT </w:instrText>
    </w:r>
    <w:r>
      <w:fldChar w:fldCharType="separate"/>
    </w:r>
    <w:r>
      <w:t>1</w:t>
    </w:r>
    <w:r>
      <w:fldChar w:fldCharType="end"/>
    </w:r>
    <w:r>
      <w:t>/</w:t>
    </w:r>
    <w:fldSimple w:instr=" NUMPAGES   \* MERGEFORMAT ">
      <w:r>
        <w:t>32</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835D2" w14:textId="77777777" w:rsidR="00CD3012" w:rsidRDefault="00CD3012">
    <w:pPr>
      <w:spacing w:after="0"/>
      <w:ind w:left="206"/>
      <w:jc w:val="center"/>
    </w:pPr>
    <w:r>
      <w:t xml:space="preserve">Page </w:t>
    </w:r>
    <w:r>
      <w:fldChar w:fldCharType="begin"/>
    </w:r>
    <w:r>
      <w:instrText xml:space="preserve"> PAGE   \* MERGEFORMAT </w:instrText>
    </w:r>
    <w:r>
      <w:fldChar w:fldCharType="separate"/>
    </w:r>
    <w:r>
      <w:t>1</w:t>
    </w:r>
    <w:r>
      <w:fldChar w:fldCharType="end"/>
    </w:r>
    <w:r>
      <w:t>/</w:t>
    </w:r>
    <w:fldSimple w:instr=" NUMPAGES   \* MERGEFORMAT ">
      <w: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D650B" w14:textId="77777777" w:rsidR="00D97B9A" w:rsidRDefault="00D97B9A" w:rsidP="00057EFC">
      <w:pPr>
        <w:spacing w:after="0" w:line="240" w:lineRule="auto"/>
      </w:pPr>
      <w:r>
        <w:separator/>
      </w:r>
    </w:p>
  </w:footnote>
  <w:footnote w:type="continuationSeparator" w:id="0">
    <w:p w14:paraId="7CAEC978" w14:textId="77777777" w:rsidR="00D97B9A" w:rsidRDefault="00D97B9A" w:rsidP="00057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7E924" w14:textId="77777777" w:rsidR="00CD3012" w:rsidRDefault="00CD3012">
    <w:pPr>
      <w:spacing w:after="0"/>
      <w:ind w:left="-850" w:right="170"/>
    </w:pPr>
    <w:r>
      <w:rPr>
        <w:noProof/>
        <w:lang w:eastAsia="es-CO"/>
      </w:rPr>
      <mc:AlternateContent>
        <mc:Choice Requires="wps">
          <w:drawing>
            <wp:anchor distT="0" distB="0" distL="114300" distR="114300" simplePos="0" relativeHeight="251672064" behindDoc="0" locked="0" layoutInCell="0" allowOverlap="1" wp14:anchorId="40BF1F80" wp14:editId="7F285959">
              <wp:simplePos x="0" y="0"/>
              <wp:positionH relativeFrom="page">
                <wp:align>center</wp:align>
              </wp:positionH>
              <wp:positionV relativeFrom="page">
                <wp:align>top</wp:align>
              </wp:positionV>
              <wp:extent cx="7772400" cy="457200"/>
              <wp:effectExtent l="0" t="0" r="0" b="0"/>
              <wp:wrapNone/>
              <wp:docPr id="35" name="MSIPCM2b8040acb83f402d0307f0f8" descr="{&quot;HashCode&quot;:-75512786,&quot;Height&quot;:9999999.0,&quot;Width&quot;:9999999.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9A3FAE" w14:textId="77777777" w:rsidR="00CD3012" w:rsidRPr="00DA2458" w:rsidRDefault="00CD3012" w:rsidP="00493A66">
                          <w:pPr>
                            <w:spacing w:after="0"/>
                            <w:jc w:val="center"/>
                            <w:rPr>
                              <w:rFonts w:ascii="Arial" w:hAnsi="Arial" w:cs="Arial"/>
                              <w:color w:val="000000"/>
                              <w:sz w:val="16"/>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b8040acb83f402d0307f0f8" o:spid="_x0000_s1026" type="#_x0000_t202" alt="{&quot;HashCode&quot;:-75512786,&quot;Height&quot;:9999999.0,&quot;Width&quot;:9999999.0,&quot;Placement&quot;:&quot;Header&quot;,&quot;Index&quot;:&quot;OddAndEven&quot;,&quot;Section&quot;:1,&quot;Top&quot;:0.0,&quot;Left&quot;:0.0}" style="position:absolute;left:0;text-align:left;margin-left:0;margin-top:0;width:612pt;height:36pt;z-index:251672064;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" o:allowincell="f" filled="f" stroked="f" strokeweight=".5pt">
              <v:textbox inset=",0,,0">
                <w:txbxContent>
                  <w:p w14:paraId="789A3FAE" w14:textId="77777777" w:rsidR="00CD3012" w:rsidRPr="00DA2458" w:rsidRDefault="00CD3012" w:rsidP="00493A66">
                    <w:pPr>
                      <w:spacing w:after="0"/>
                      <w:jc w:val="center"/>
                      <w:rPr>
                        <w:rFonts w:ascii="Arial" w:hAnsi="Arial" w:cs="Arial"/>
                        <w:color w:val="000000"/>
                        <w:sz w:val="16"/>
                      </w:rPr>
                    </w:pPr>
                  </w:p>
                </w:txbxContent>
              </v:textbox>
              <w10:wrap anchorx="page" anchory="page"/>
            </v:shape>
          </w:pict>
        </mc:Fallback>
      </mc:AlternateContent>
    </w:r>
    <w:del w:id="944" w:author="Bohorquez Manrique, German Javier, Enel Colombia" w:date="2020-12-04T09:31:00Z">
      <w:r>
        <w:rPr>
          <w:noProof/>
          <w:lang w:eastAsia="es-CO"/>
        </w:rPr>
        <w:drawing>
          <wp:anchor distT="0" distB="0" distL="114300" distR="114300" simplePos="0" relativeHeight="251659776" behindDoc="0" locked="0" layoutInCell="1" allowOverlap="0" wp14:anchorId="49F8A218" wp14:editId="626F48CF">
            <wp:simplePos x="0" y="0"/>
            <wp:positionH relativeFrom="page">
              <wp:posOffset>5400040</wp:posOffset>
            </wp:positionH>
            <wp:positionV relativeFrom="page">
              <wp:posOffset>540004</wp:posOffset>
            </wp:positionV>
            <wp:extent cx="1440053" cy="731393"/>
            <wp:effectExtent l="0" t="0" r="0" b="0"/>
            <wp:wrapSquare wrapText="bothSides"/>
            <wp:docPr id="1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945" w:author="Bohorquez Manrique, German Javier, Enel Colombia" w:date="2020-12-04T09:31:00Z">
      <w:r>
        <w:rPr>
          <w:noProof/>
          <w:lang w:eastAsia="es-CO"/>
        </w:rPr>
        <w:drawing>
          <wp:anchor distT="0" distB="0" distL="114300" distR="114300" simplePos="0" relativeHeight="251646464" behindDoc="0" locked="0" layoutInCell="1" allowOverlap="0" wp14:anchorId="62492216" wp14:editId="2AAD8D9F">
            <wp:simplePos x="0" y="0"/>
            <wp:positionH relativeFrom="page">
              <wp:posOffset>5400040</wp:posOffset>
            </wp:positionH>
            <wp:positionV relativeFrom="page">
              <wp:posOffset>540004</wp:posOffset>
            </wp:positionV>
            <wp:extent cx="1440053" cy="731393"/>
            <wp:effectExtent l="0" t="0" r="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DBC9C" w14:textId="77777777" w:rsidR="00CD3012" w:rsidRDefault="00CD3012">
    <w:pPr>
      <w:spacing w:after="0"/>
      <w:ind w:left="-850" w:right="170"/>
    </w:pPr>
    <w:del w:id="2679" w:author="Bohorquez Manrique, German Javier, Enel Colombia" w:date="2020-12-04T09:31:00Z">
      <w:r>
        <w:rPr>
          <w:noProof/>
          <w:lang w:eastAsia="es-CO"/>
        </w:rPr>
        <w:drawing>
          <wp:anchor distT="0" distB="0" distL="114300" distR="114300" simplePos="0" relativeHeight="251668992" behindDoc="0" locked="0" layoutInCell="1" allowOverlap="0" wp14:anchorId="6B1AD17E" wp14:editId="7EE3B054">
            <wp:simplePos x="0" y="0"/>
            <wp:positionH relativeFrom="page">
              <wp:posOffset>5400040</wp:posOffset>
            </wp:positionH>
            <wp:positionV relativeFrom="page">
              <wp:posOffset>540004</wp:posOffset>
            </wp:positionV>
            <wp:extent cx="1440053" cy="731393"/>
            <wp:effectExtent l="0" t="0" r="0" b="0"/>
            <wp:wrapSquare wrapText="bothSides"/>
            <wp:docPr id="2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2680" w:author="Bohorquez Manrique, German Javier, Enel Colombia" w:date="2020-12-04T09:31:00Z">
      <w:r>
        <w:rPr>
          <w:noProof/>
          <w:lang w:eastAsia="es-CO"/>
        </w:rPr>
        <w:drawing>
          <wp:anchor distT="0" distB="0" distL="114300" distR="114300" simplePos="0" relativeHeight="251656704" behindDoc="0" locked="0" layoutInCell="1" allowOverlap="0" wp14:anchorId="7FF07388" wp14:editId="468D33B3">
            <wp:simplePos x="0" y="0"/>
            <wp:positionH relativeFrom="page">
              <wp:posOffset>5400040</wp:posOffset>
            </wp:positionH>
            <wp:positionV relativeFrom="page">
              <wp:posOffset>540004</wp:posOffset>
            </wp:positionV>
            <wp:extent cx="1440053" cy="731393"/>
            <wp:effectExtent l="0" t="0" r="0" b="0"/>
            <wp:wrapSquare wrapText="bothSides"/>
            <wp:docPr id="1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74BCB" w14:textId="77777777" w:rsidR="00CD3012" w:rsidRDefault="00CD3012">
    <w:pPr>
      <w:spacing w:after="0"/>
      <w:ind w:left="-850" w:right="170"/>
    </w:pPr>
    <w:del w:id="2681" w:author="Bohorquez Manrique, German Javier, Enel Colombia" w:date="2020-12-04T09:31:00Z">
      <w:r>
        <w:rPr>
          <w:noProof/>
          <w:lang w:eastAsia="es-CO"/>
        </w:rPr>
        <w:drawing>
          <wp:anchor distT="0" distB="0" distL="114300" distR="114300" simplePos="0" relativeHeight="251670016" behindDoc="0" locked="0" layoutInCell="1" allowOverlap="0" wp14:anchorId="32052748" wp14:editId="0AC0B30D">
            <wp:simplePos x="0" y="0"/>
            <wp:positionH relativeFrom="page">
              <wp:posOffset>5400040</wp:posOffset>
            </wp:positionH>
            <wp:positionV relativeFrom="page">
              <wp:posOffset>540004</wp:posOffset>
            </wp:positionV>
            <wp:extent cx="1440053" cy="731393"/>
            <wp:effectExtent l="0" t="0" r="0" b="0"/>
            <wp:wrapSquare wrapText="bothSides"/>
            <wp:docPr id="2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2682" w:author="Bohorquez Manrique, German Javier, Enel Colombia" w:date="2020-12-04T09:31:00Z">
      <w:r>
        <w:rPr>
          <w:noProof/>
          <w:lang w:eastAsia="es-CO"/>
        </w:rPr>
        <w:drawing>
          <wp:anchor distT="0" distB="0" distL="114300" distR="114300" simplePos="0" relativeHeight="251657728" behindDoc="0" locked="0" layoutInCell="1" allowOverlap="0" wp14:anchorId="1DA1AE8D" wp14:editId="5EB20CDF">
            <wp:simplePos x="0" y="0"/>
            <wp:positionH relativeFrom="page">
              <wp:posOffset>5400040</wp:posOffset>
            </wp:positionH>
            <wp:positionV relativeFrom="page">
              <wp:posOffset>540004</wp:posOffset>
            </wp:positionV>
            <wp:extent cx="1440053" cy="731393"/>
            <wp:effectExtent l="0" t="0" r="0" b="0"/>
            <wp:wrapSquare wrapText="bothSides"/>
            <wp:docPr id="1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5C0F8" w14:textId="77777777" w:rsidR="00CD3012" w:rsidRDefault="00CD3012">
    <w:pPr>
      <w:spacing w:after="0"/>
      <w:ind w:left="-850" w:right="170"/>
    </w:pPr>
    <w:del w:id="2683" w:author="Bohorquez Manrique, German Javier, Enel Colombia" w:date="2020-12-04T09:31:00Z">
      <w:r>
        <w:rPr>
          <w:noProof/>
          <w:lang w:eastAsia="es-CO"/>
        </w:rPr>
        <w:drawing>
          <wp:anchor distT="0" distB="0" distL="114300" distR="114300" simplePos="0" relativeHeight="251671040" behindDoc="0" locked="0" layoutInCell="1" allowOverlap="0" wp14:anchorId="6FA4A2F2" wp14:editId="1A0C1940">
            <wp:simplePos x="0" y="0"/>
            <wp:positionH relativeFrom="page">
              <wp:posOffset>5400040</wp:posOffset>
            </wp:positionH>
            <wp:positionV relativeFrom="page">
              <wp:posOffset>540004</wp:posOffset>
            </wp:positionV>
            <wp:extent cx="1440053" cy="731393"/>
            <wp:effectExtent l="0" t="0" r="0" b="0"/>
            <wp:wrapSquare wrapText="bothSides"/>
            <wp:docPr id="3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2684" w:author="Bohorquez Manrique, German Javier, Enel Colombia" w:date="2020-12-04T09:31:00Z">
      <w:r>
        <w:rPr>
          <w:noProof/>
          <w:lang w:eastAsia="es-CO"/>
        </w:rPr>
        <w:drawing>
          <wp:anchor distT="0" distB="0" distL="114300" distR="114300" simplePos="0" relativeHeight="251658752" behindDoc="0" locked="0" layoutInCell="1" allowOverlap="0" wp14:anchorId="5D315F20" wp14:editId="4A1B3547">
            <wp:simplePos x="0" y="0"/>
            <wp:positionH relativeFrom="page">
              <wp:posOffset>5400040</wp:posOffset>
            </wp:positionH>
            <wp:positionV relativeFrom="page">
              <wp:posOffset>540004</wp:posOffset>
            </wp:positionV>
            <wp:extent cx="1440053" cy="731393"/>
            <wp:effectExtent l="0" t="0" r="0" b="0"/>
            <wp:wrapSquare wrapText="bothSides"/>
            <wp:docPr id="1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1F9E4" w14:textId="77777777" w:rsidR="00CD3012" w:rsidRDefault="00CD3012">
    <w:pPr>
      <w:pStyle w:val="Encabezado"/>
      <w:pPrChange w:id="3139" w:author="Bohorquez Manrique, German Javier, Enel Colombia" w:date="2020-12-04T09:31:00Z">
        <w:pPr>
          <w:spacing w:after="0"/>
          <w:ind w:left="-850" w:right="170"/>
        </w:pPr>
      </w:pPrChange>
    </w:pPr>
    <w:del w:id="3140" w:author="Bohorquez Manrique, German Javier, Enel Colombia" w:date="2020-12-04T09:31:00Z">
      <w:r>
        <w:rPr>
          <w:noProof/>
          <w:lang w:val="es-CO" w:eastAsia="es-CO"/>
        </w:rPr>
        <w:drawing>
          <wp:anchor distT="0" distB="0" distL="114300" distR="114300" simplePos="0" relativeHeight="251643392" behindDoc="0" locked="0" layoutInCell="1" allowOverlap="0" wp14:anchorId="3CE71858" wp14:editId="089DC5C8">
            <wp:simplePos x="0" y="0"/>
            <wp:positionH relativeFrom="page">
              <wp:posOffset>5400040</wp:posOffset>
            </wp:positionH>
            <wp:positionV relativeFrom="page">
              <wp:posOffset>540004</wp:posOffset>
            </wp:positionV>
            <wp:extent cx="1440053" cy="731393"/>
            <wp:effectExtent l="0" t="0" r="0" b="0"/>
            <wp:wrapSquare wrapText="bothSides"/>
            <wp:docPr id="3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9CB43" w14:textId="77777777" w:rsidR="00CD3012" w:rsidRDefault="00CD3012">
    <w:pPr>
      <w:pStyle w:val="Encabezado"/>
      <w:pPrChange w:id="3141" w:author="Bohorquez Manrique, German Javier, Enel Colombia" w:date="2020-12-04T09:31:00Z">
        <w:pPr>
          <w:spacing w:after="0"/>
          <w:ind w:left="-850" w:right="170"/>
        </w:pPr>
      </w:pPrChange>
    </w:pPr>
    <w:del w:id="3142" w:author="Bohorquez Manrique, German Javier, Enel Colombia" w:date="2020-12-04T09:31:00Z">
      <w:r>
        <w:rPr>
          <w:noProof/>
          <w:lang w:val="es-CO" w:eastAsia="es-CO"/>
        </w:rPr>
        <w:drawing>
          <wp:anchor distT="0" distB="0" distL="114300" distR="114300" simplePos="0" relativeHeight="251645440" behindDoc="0" locked="0" layoutInCell="1" allowOverlap="0" wp14:anchorId="27B94D05" wp14:editId="0ACC779C">
            <wp:simplePos x="0" y="0"/>
            <wp:positionH relativeFrom="page">
              <wp:posOffset>5400040</wp:posOffset>
            </wp:positionH>
            <wp:positionV relativeFrom="page">
              <wp:posOffset>540004</wp:posOffset>
            </wp:positionV>
            <wp:extent cx="1440053" cy="731393"/>
            <wp:effectExtent l="0" t="0" r="0" b="0"/>
            <wp:wrapSquare wrapText="bothSides"/>
            <wp:docPr id="3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487C" w14:textId="77777777" w:rsidR="00CD3012" w:rsidRDefault="00CD3012">
    <w:pPr>
      <w:pStyle w:val="Encabezado"/>
      <w:pPrChange w:id="3147" w:author="Bohorquez Manrique, German Javier, Enel Colombia" w:date="2020-12-04T09:31:00Z">
        <w:pPr>
          <w:spacing w:after="0"/>
          <w:ind w:left="-850" w:right="170"/>
        </w:pPr>
      </w:pPrChange>
    </w:pPr>
    <w:del w:id="3148" w:author="Bohorquez Manrique, German Javier, Enel Colombia" w:date="2020-12-04T09:31:00Z">
      <w:r>
        <w:rPr>
          <w:noProof/>
          <w:lang w:val="es-CO" w:eastAsia="es-CO"/>
        </w:rPr>
        <w:drawing>
          <wp:anchor distT="0" distB="0" distL="114300" distR="114300" simplePos="0" relativeHeight="251647488" behindDoc="0" locked="0" layoutInCell="1" allowOverlap="0" wp14:anchorId="61155763" wp14:editId="0AC66841">
            <wp:simplePos x="0" y="0"/>
            <wp:positionH relativeFrom="page">
              <wp:posOffset>5400040</wp:posOffset>
            </wp:positionH>
            <wp:positionV relativeFrom="page">
              <wp:posOffset>540004</wp:posOffset>
            </wp:positionV>
            <wp:extent cx="1440053" cy="731393"/>
            <wp:effectExtent l="0" t="0" r="0" b="0"/>
            <wp:wrapSquare wrapText="bothSides"/>
            <wp:docPr id="3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2164C" w14:textId="77777777" w:rsidR="00CD3012" w:rsidRDefault="00CD3012">
    <w:pPr>
      <w:spacing w:after="0"/>
      <w:ind w:left="-850" w:right="170"/>
    </w:pPr>
    <w:del w:id="946" w:author="Bohorquez Manrique, German Javier, Enel Colombia" w:date="2020-12-04T09:31:00Z">
      <w:r>
        <w:rPr>
          <w:noProof/>
          <w:lang w:eastAsia="es-CO"/>
        </w:rPr>
        <w:drawing>
          <wp:anchor distT="0" distB="0" distL="114300" distR="114300" simplePos="0" relativeHeight="251660800" behindDoc="0" locked="0" layoutInCell="1" allowOverlap="0" wp14:anchorId="5F1EC841" wp14:editId="3AF547FF">
            <wp:simplePos x="0" y="0"/>
            <wp:positionH relativeFrom="page">
              <wp:posOffset>5400040</wp:posOffset>
            </wp:positionH>
            <wp:positionV relativeFrom="page">
              <wp:posOffset>540004</wp:posOffset>
            </wp:positionV>
            <wp:extent cx="1440053" cy="731393"/>
            <wp:effectExtent l="0" t="0" r="0" b="0"/>
            <wp:wrapSquare wrapText="bothSides"/>
            <wp:docPr id="2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34FD" w14:textId="77777777" w:rsidR="00CD3012" w:rsidRDefault="00CD3012">
    <w:pPr>
      <w:spacing w:after="0"/>
      <w:ind w:left="-850" w:right="170"/>
    </w:pPr>
    <w:r>
      <w:rPr>
        <w:noProof/>
        <w:lang w:eastAsia="es-CO"/>
      </w:rPr>
      <mc:AlternateContent>
        <mc:Choice Requires="wps">
          <w:drawing>
            <wp:anchor distT="0" distB="0" distL="114300" distR="114300" simplePos="0" relativeHeight="251673088" behindDoc="0" locked="0" layoutInCell="0" allowOverlap="1" wp14:anchorId="6ED7C811" wp14:editId="3C361D76">
              <wp:simplePos x="0" y="190500"/>
              <wp:positionH relativeFrom="page">
                <wp:align>center</wp:align>
              </wp:positionH>
              <wp:positionV relativeFrom="page">
                <wp:align>top</wp:align>
              </wp:positionV>
              <wp:extent cx="7772400" cy="457200"/>
              <wp:effectExtent l="0" t="0" r="0" b="0"/>
              <wp:wrapNone/>
              <wp:docPr id="34" name="MSIPCM6e404b1eb1390a8f20e2b87f" descr="{&quot;HashCode&quot;:1600875240,&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6EC176" w14:textId="570BB4CC" w:rsidR="00CD3012" w:rsidRPr="005A326C" w:rsidRDefault="00CD3012" w:rsidP="005A326C">
                          <w:pPr>
                            <w:spacing w:after="0"/>
                            <w:jc w:val="center"/>
                            <w:rPr>
                              <w:rFonts w:ascii="Arial" w:hAnsi="Arial" w:cs="Arial"/>
                              <w:color w:val="000000"/>
                              <w:sz w:val="16"/>
                            </w:rPr>
                          </w:pPr>
                          <w:r w:rsidRPr="005A326C">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e404b1eb1390a8f20e2b87f" o:spid="_x0000_s1027" type="#_x0000_t202" alt="{&quot;HashCode&quot;:1600875240,&quot;Height&quot;:9999999.0,&quot;Width&quot;:9999999.0,&quot;Placement&quot;:&quot;Header&quot;,&quot;Index&quot;:&quot;FirstPage&quot;,&quot;Section&quot;:1,&quot;Top&quot;:0.0,&quot;Left&quot;:0.0}" style="position:absolute;left:0;text-align:left;margin-left:0;margin-top:0;width:612pt;height:36pt;z-index:251673088;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" o:allowincell="f" filled="f" stroked="f" strokeweight=".5pt">
              <v:textbox inset=",0,,0">
                <w:txbxContent>
                  <w:p w14:paraId="566EC176" w14:textId="570BB4CC" w:rsidR="00CD3012" w:rsidRPr="005A326C" w:rsidRDefault="00CD3012" w:rsidP="005A326C">
                    <w:pPr>
                      <w:spacing w:after="0"/>
                      <w:jc w:val="center"/>
                      <w:rPr>
                        <w:rFonts w:ascii="Arial" w:hAnsi="Arial" w:cs="Arial"/>
                        <w:color w:val="000000"/>
                        <w:sz w:val="16"/>
                      </w:rPr>
                    </w:pPr>
                    <w:r w:rsidRPr="005A326C">
                      <w:rPr>
                        <w:rFonts w:ascii="Arial" w:hAnsi="Arial" w:cs="Arial"/>
                        <w:color w:val="000000"/>
                        <w:sz w:val="16"/>
                      </w:rPr>
                      <w:t>INTERNAL</w:t>
                    </w:r>
                  </w:p>
                </w:txbxContent>
              </v:textbox>
              <w10:wrap anchorx="page" anchory="page"/>
            </v:shape>
          </w:pict>
        </mc:Fallback>
      </mc:AlternateContent>
    </w:r>
    <w:del w:id="947" w:author="Bohorquez Manrique, German Javier, Enel Colombia" w:date="2020-12-04T09:31:00Z">
      <w:r>
        <w:rPr>
          <w:noProof/>
          <w:lang w:eastAsia="es-CO"/>
        </w:rPr>
        <w:drawing>
          <wp:anchor distT="0" distB="0" distL="114300" distR="114300" simplePos="0" relativeHeight="251661824" behindDoc="0" locked="0" layoutInCell="1" allowOverlap="0" wp14:anchorId="4B21D00E" wp14:editId="6B379056">
            <wp:simplePos x="0" y="0"/>
            <wp:positionH relativeFrom="page">
              <wp:posOffset>5400040</wp:posOffset>
            </wp:positionH>
            <wp:positionV relativeFrom="page">
              <wp:posOffset>540004</wp:posOffset>
            </wp:positionV>
            <wp:extent cx="1440053" cy="731393"/>
            <wp:effectExtent l="0" t="0" r="0" b="0"/>
            <wp:wrapSquare wrapText="bothSides"/>
            <wp:docPr id="2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948" w:author="Bohorquez Manrique, German Javier, Enel Colombia" w:date="2020-12-04T09:31:00Z">
      <w:r>
        <w:rPr>
          <w:noProof/>
          <w:lang w:eastAsia="es-CO"/>
        </w:rPr>
        <w:drawing>
          <wp:anchor distT="0" distB="0" distL="114300" distR="114300" simplePos="0" relativeHeight="251648512" behindDoc="0" locked="0" layoutInCell="1" allowOverlap="0" wp14:anchorId="4DA9189F" wp14:editId="6B225C75">
            <wp:simplePos x="0" y="0"/>
            <wp:positionH relativeFrom="page">
              <wp:posOffset>5400040</wp:posOffset>
            </wp:positionH>
            <wp:positionV relativeFrom="page">
              <wp:posOffset>540004</wp:posOffset>
            </wp:positionV>
            <wp:extent cx="1440053" cy="731393"/>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CD34F" w14:textId="77777777" w:rsidR="00CD3012" w:rsidRDefault="00CD301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A9F77" w14:textId="77777777" w:rsidR="00CD3012" w:rsidRDefault="00CD3012">
    <w:pPr>
      <w:pStyle w:val="Encabezado"/>
    </w:pPr>
    <w:r>
      <w:rPr>
        <w:noProof/>
        <w:lang w:val="es-CO" w:eastAsia="es-CO"/>
      </w:rPr>
      <mc:AlternateContent>
        <mc:Choice Requires="wps">
          <w:drawing>
            <wp:anchor distT="0" distB="0" distL="114300" distR="114300" simplePos="0" relativeHeight="251651071" behindDoc="0" locked="0" layoutInCell="0" allowOverlap="1" wp14:anchorId="278A7AE3" wp14:editId="1EB03DE6">
              <wp:simplePos x="0" y="0"/>
              <wp:positionH relativeFrom="page">
                <wp:align>center</wp:align>
              </wp:positionH>
              <wp:positionV relativeFrom="page">
                <wp:align>top</wp:align>
              </wp:positionV>
              <wp:extent cx="7772400" cy="457200"/>
              <wp:effectExtent l="0" t="0" r="0" b="0"/>
              <wp:wrapNone/>
              <wp:docPr id="1" name="MSIPCMcd234a02aa2c6b57b41703ae" descr="{&quot;HashCode&quot;:1600875240,&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6C07BB" w14:textId="25C965BE" w:rsidR="00CD3012" w:rsidRPr="005A326C" w:rsidRDefault="00CD3012" w:rsidP="005A326C">
                          <w:pPr>
                            <w:spacing w:after="0"/>
                            <w:jc w:val="center"/>
                            <w:rPr>
                              <w:rFonts w:ascii="Arial" w:hAnsi="Arial" w:cs="Arial"/>
                              <w:color w:val="000000"/>
                              <w:sz w:val="16"/>
                            </w:rPr>
                          </w:pPr>
                          <w:r w:rsidRPr="005A326C">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d234a02aa2c6b57b41703ae" o:spid="_x0000_s1028" type="#_x0000_t202" alt="{&quot;HashCode&quot;:1600875240,&quot;Height&quot;:9999999.0,&quot;Width&quot;:9999999.0,&quot;Placement&quot;:&quot;Header&quot;,&quot;Index&quot;:&quot;Primary&quot;,&quot;Section&quot;:1,&quot;Top&quot;:0.0,&quot;Left&quot;:0.0}" style="position:absolute;margin-left:0;margin-top:0;width:612pt;height:36pt;z-index:25165107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" o:allowincell="f" filled="f" stroked="f" strokeweight=".5pt">
              <v:textbox inset=",0,,0">
                <w:txbxContent>
                  <w:p w14:paraId="1D6C07BB" w14:textId="25C965BE" w:rsidR="00CD3012" w:rsidRPr="005A326C" w:rsidRDefault="00CD3012" w:rsidP="005A326C">
                    <w:pPr>
                      <w:spacing w:after="0"/>
                      <w:jc w:val="center"/>
                      <w:rPr>
                        <w:rFonts w:ascii="Arial" w:hAnsi="Arial" w:cs="Arial"/>
                        <w:color w:val="000000"/>
                        <w:sz w:val="16"/>
                      </w:rPr>
                    </w:pPr>
                    <w:r w:rsidRPr="005A326C">
                      <w:rPr>
                        <w:rFonts w:ascii="Arial" w:hAnsi="Arial" w:cs="Arial"/>
                        <w:color w:val="000000"/>
                        <w:sz w:val="16"/>
                      </w:rPr>
                      <w:t>INTERNAL</w:t>
                    </w:r>
                  </w:p>
                </w:txbxContent>
              </v:textbox>
              <w10:wrap anchorx="page" anchory="page"/>
            </v:shape>
          </w:pict>
        </mc:Fallback>
      </mc:AlternateContent>
    </w:r>
  </w:p>
  <w:sdt>
    <w:sdtPr>
      <w:id w:val="422229394"/>
      <w:docPartObj>
        <w:docPartGallery w:val="Page Numbers (Top of Page)"/>
        <w:docPartUnique/>
      </w:docPartObj>
    </w:sdtPr>
    <w:sdtEndPr>
      <w:rPr>
        <w:rFonts w:ascii="Arial" w:hAnsi="Arial" w:cs="Arial"/>
        <w:color w:val="808080" w:themeColor="background1" w:themeShade="80"/>
        <w:sz w:val="18"/>
      </w:rPr>
    </w:sdtEndPr>
    <w:sdtContent>
      <w:p w14:paraId="7BF4464F" w14:textId="77777777" w:rsidR="00CD3012" w:rsidRDefault="00CD3012">
        <w:pPr>
          <w:pStyle w:val="Encabezado"/>
        </w:pPr>
        <w:r>
          <w:rPr>
            <w:noProof/>
            <w:lang w:val="es-CO" w:eastAsia="es-CO"/>
          </w:rPr>
          <w:drawing>
            <wp:anchor distT="0" distB="0" distL="114300" distR="114300" simplePos="0" relativeHeight="251644416" behindDoc="0" locked="0" layoutInCell="1" allowOverlap="1" wp14:anchorId="3855D1C4" wp14:editId="4F5D2405">
              <wp:simplePos x="0" y="0"/>
              <wp:positionH relativeFrom="margin">
                <wp:posOffset>3861103</wp:posOffset>
              </wp:positionH>
              <wp:positionV relativeFrom="paragraph">
                <wp:posOffset>-312503</wp:posOffset>
              </wp:positionV>
              <wp:extent cx="1743075" cy="1054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5312"/>
                      <a:stretch/>
                    </pic:blipFill>
                    <pic:spPr bwMode="auto">
                      <a:xfrm>
                        <a:off x="0" y="0"/>
                        <a:ext cx="1743075" cy="1054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3A39BC" w14:textId="77777777" w:rsidR="00CD3012" w:rsidRDefault="00CD3012">
        <w:pPr>
          <w:pStyle w:val="Encabezado"/>
        </w:pPr>
      </w:p>
      <w:p w14:paraId="05C5D703" w14:textId="77777777" w:rsidR="00CD3012" w:rsidRDefault="00CD3012">
        <w:pPr>
          <w:pStyle w:val="Encabezado"/>
          <w:rPr>
            <w:rFonts w:ascii="Arial" w:hAnsi="Arial" w:cs="Arial"/>
            <w:color w:val="808080" w:themeColor="background1" w:themeShade="80"/>
            <w:sz w:val="18"/>
          </w:rPr>
        </w:pPr>
      </w:p>
      <w:p w14:paraId="11D64F48" w14:textId="0ACC4E80" w:rsidR="00CD3012" w:rsidRPr="00EF00CE" w:rsidRDefault="00CD3012">
        <w:pPr>
          <w:pStyle w:val="Encabezado"/>
          <w:rPr>
            <w:rFonts w:ascii="Arial" w:hAnsi="Arial" w:cs="Arial"/>
            <w:color w:val="808080" w:themeColor="background1" w:themeShade="80"/>
            <w:sz w:val="18"/>
          </w:rPr>
        </w:pPr>
        <w:r w:rsidRPr="00EF00CE">
          <w:rPr>
            <w:rFonts w:ascii="Arial" w:hAnsi="Arial" w:cs="Arial"/>
            <w:color w:val="808080" w:themeColor="background1" w:themeShade="80"/>
            <w:sz w:val="18"/>
          </w:rPr>
          <w:t xml:space="preserve">Página </w:t>
        </w:r>
        <w:r w:rsidRPr="00EF00CE">
          <w:rPr>
            <w:rFonts w:ascii="Arial" w:hAnsi="Arial" w:cs="Arial"/>
            <w:b/>
            <w:bCs/>
            <w:color w:val="808080" w:themeColor="background1" w:themeShade="80"/>
            <w:sz w:val="18"/>
          </w:rPr>
          <w:fldChar w:fldCharType="begin"/>
        </w:r>
        <w:r w:rsidRPr="00EF00CE">
          <w:rPr>
            <w:rFonts w:ascii="Arial" w:hAnsi="Arial" w:cs="Arial"/>
            <w:b/>
            <w:bCs/>
            <w:color w:val="808080" w:themeColor="background1" w:themeShade="80"/>
            <w:sz w:val="18"/>
          </w:rPr>
          <w:instrText>PAGE</w:instrText>
        </w:r>
        <w:r w:rsidRPr="00EF00CE">
          <w:rPr>
            <w:rFonts w:ascii="Arial" w:hAnsi="Arial" w:cs="Arial"/>
            <w:b/>
            <w:bCs/>
            <w:color w:val="808080" w:themeColor="background1" w:themeShade="80"/>
            <w:sz w:val="18"/>
          </w:rPr>
          <w:fldChar w:fldCharType="separate"/>
        </w:r>
        <w:r w:rsidR="00F042F1">
          <w:rPr>
            <w:rFonts w:ascii="Arial" w:hAnsi="Arial" w:cs="Arial"/>
            <w:b/>
            <w:bCs/>
            <w:noProof/>
            <w:color w:val="808080" w:themeColor="background1" w:themeShade="80"/>
            <w:sz w:val="18"/>
          </w:rPr>
          <w:t>6</w:t>
        </w:r>
        <w:r w:rsidRPr="00EF00CE">
          <w:rPr>
            <w:rFonts w:ascii="Arial" w:hAnsi="Arial" w:cs="Arial"/>
            <w:b/>
            <w:bCs/>
            <w:color w:val="808080" w:themeColor="background1" w:themeShade="80"/>
            <w:sz w:val="18"/>
          </w:rPr>
          <w:fldChar w:fldCharType="end"/>
        </w:r>
        <w:r>
          <w:rPr>
            <w:rFonts w:ascii="Arial" w:hAnsi="Arial" w:cs="Arial"/>
            <w:color w:val="808080" w:themeColor="background1" w:themeShade="80"/>
            <w:sz w:val="18"/>
          </w:rPr>
          <w:t xml:space="preserve"> </w:t>
        </w:r>
      </w:p>
    </w:sdtContent>
  </w:sdt>
  <w:p w14:paraId="65AC31AE" w14:textId="77777777" w:rsidR="00CD3012" w:rsidRPr="000F49AA" w:rsidRDefault="00CD3012" w:rsidP="00493A66">
    <w:pPr>
      <w:pStyle w:val="Encabezado"/>
      <w:rPr>
        <w:color w:val="808080" w:themeColor="background1" w:themeShade="8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D9D9F" w14:textId="77777777" w:rsidR="00CD3012" w:rsidRDefault="00CD3012">
    <w:pPr>
      <w:pStyle w:val="Encabezado"/>
    </w:pPr>
    <w:r>
      <w:rPr>
        <w:noProof/>
        <w:lang w:val="es-CO" w:eastAsia="es-CO"/>
      </w:rPr>
      <w:drawing>
        <wp:anchor distT="0" distB="0" distL="114300" distR="114300" simplePos="0" relativeHeight="251642368" behindDoc="0" locked="0" layoutInCell="1" allowOverlap="1" wp14:anchorId="433BA929" wp14:editId="62D55F76">
          <wp:simplePos x="0" y="0"/>
          <wp:positionH relativeFrom="column">
            <wp:posOffset>4019550</wp:posOffset>
          </wp:positionH>
          <wp:positionV relativeFrom="paragraph">
            <wp:posOffset>-295275</wp:posOffset>
          </wp:positionV>
          <wp:extent cx="1840865" cy="105473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865" cy="10547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1B335" w14:textId="77777777" w:rsidR="00CD3012" w:rsidRDefault="00CD3012">
    <w:pPr>
      <w:spacing w:after="0"/>
      <w:ind w:left="-850" w:right="170"/>
    </w:pPr>
    <w:del w:id="1619" w:author="Bohorquez Manrique, German Javier, Enel Colombia" w:date="2020-12-04T09:31:00Z">
      <w:r>
        <w:rPr>
          <w:noProof/>
          <w:lang w:eastAsia="es-CO"/>
        </w:rPr>
        <mc:AlternateContent>
          <mc:Choice Requires="wps">
            <w:drawing>
              <wp:anchor distT="0" distB="0" distL="114300" distR="114300" simplePos="0" relativeHeight="251663872" behindDoc="0" locked="0" layoutInCell="0" allowOverlap="1" wp14:anchorId="2EBC1C57" wp14:editId="019813B8">
                <wp:simplePos x="0" y="0"/>
                <wp:positionH relativeFrom="page">
                  <wp:posOffset>0</wp:posOffset>
                </wp:positionH>
                <wp:positionV relativeFrom="page">
                  <wp:posOffset>190500</wp:posOffset>
                </wp:positionV>
                <wp:extent cx="7560310" cy="266700"/>
                <wp:effectExtent l="0" t="0" r="0" b="0"/>
                <wp:wrapNone/>
                <wp:docPr id="22" name="MSIPCMfa364a41b91a791104ab0370" descr="{&quot;HashCode&quot;:-75512786,&quot;Height&quot;:841.0,&quot;Width&quot;:595.0,&quot;Placement&quot;:&quot;Head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9EE7B2" w14:textId="77777777" w:rsidR="00CD3012" w:rsidRPr="00B24982" w:rsidRDefault="00CD3012" w:rsidP="00493A66">
                            <w:pPr>
                              <w:spacing w:after="0"/>
                              <w:jc w:val="center"/>
                              <w:rPr>
                                <w:del w:id="1620"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a364a41b91a791104ab0370" o:spid="_x0000_s1029" type="#_x0000_t202" alt="{&quot;HashCode&quot;:-75512786,&quot;Height&quot;:841.0,&quot;Width&quot;:595.0,&quot;Placement&quot;:&quot;Header&quot;,&quot;Index&quot;:&quot;OddAndEven&quot;,&quot;Section&quot;:2,&quot;Top&quot;:0.0,&quot;Left&quot;:0.0}" style="position:absolute;left:0;text-align:left;margin-left:0;margin-top:15pt;width:595.3pt;height:21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" o:allowincell="f" filled="f" stroked="f" strokeweight=".5pt">
                <v:textbox inset=",0,,0">
                  <w:txbxContent>
                    <w:p w14:paraId="1A9EE7B2" w14:textId="77777777" w:rsidR="00CD3012" w:rsidRPr="00B24982" w:rsidRDefault="00CD3012" w:rsidP="00493A66">
                      <w:pPr>
                        <w:spacing w:after="0"/>
                        <w:jc w:val="center"/>
                        <w:rPr>
                          <w:del w:id="1621"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62848" behindDoc="0" locked="0" layoutInCell="1" allowOverlap="0" wp14:anchorId="423932B7" wp14:editId="275B6B27">
            <wp:simplePos x="0" y="0"/>
            <wp:positionH relativeFrom="page">
              <wp:posOffset>5400040</wp:posOffset>
            </wp:positionH>
            <wp:positionV relativeFrom="page">
              <wp:posOffset>540004</wp:posOffset>
            </wp:positionV>
            <wp:extent cx="1440053" cy="731393"/>
            <wp:effectExtent l="0" t="0" r="0" b="0"/>
            <wp:wrapSquare wrapText="bothSides"/>
            <wp:docPr id="2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1622" w:author="Bohorquez Manrique, German Javier, Enel Colombia" w:date="2020-12-04T09:31:00Z">
      <w:r>
        <w:rPr>
          <w:noProof/>
          <w:lang w:eastAsia="es-CO"/>
        </w:rPr>
        <mc:AlternateContent>
          <mc:Choice Requires="wps">
            <w:drawing>
              <wp:anchor distT="0" distB="0" distL="114300" distR="114300" simplePos="0" relativeHeight="251655680" behindDoc="0" locked="0" layoutInCell="0" allowOverlap="1" wp14:anchorId="792A7FD8" wp14:editId="6E778903">
                <wp:simplePos x="0" y="0"/>
                <wp:positionH relativeFrom="page">
                  <wp:posOffset>0</wp:posOffset>
                </wp:positionH>
                <wp:positionV relativeFrom="page">
                  <wp:posOffset>190500</wp:posOffset>
                </wp:positionV>
                <wp:extent cx="7560310" cy="266700"/>
                <wp:effectExtent l="0" t="0" r="0" b="0"/>
                <wp:wrapNone/>
                <wp:docPr id="18" name="MSIPCMfa364a41b91a791104ab0370" descr="{&quot;HashCode&quot;:-75512786,&quot;Height&quot;:841.0,&quot;Width&quot;:595.0,&quot;Placement&quot;:&quot;Head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97E29C" w14:textId="77777777" w:rsidR="00CD3012" w:rsidRPr="00B24982" w:rsidRDefault="00CD3012" w:rsidP="00493A66">
                            <w:pPr>
                              <w:spacing w:after="0"/>
                              <w:jc w:val="center"/>
                              <w:rPr>
                                <w:ins w:id="1623"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id="_x0000_s1030" type="#_x0000_t202" alt="{&quot;HashCode&quot;:-75512786,&quot;Height&quot;:841.0,&quot;Width&quot;:595.0,&quot;Placement&quot;:&quot;Header&quot;,&quot;Index&quot;:&quot;OddAndEven&quot;,&quot;Section&quot;:2,&quot;Top&quot;:0.0,&quot;Left&quot;:0.0}" style="position:absolute;left:0;text-align:left;margin-left:0;margin-top:15pt;width:595.3pt;height:2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" o:allowincell="f" filled="f" stroked="f" strokeweight=".5pt">
                <v:textbox inset=",0,,0">
                  <w:txbxContent>
                    <w:p w14:paraId="6297E29C" w14:textId="77777777" w:rsidR="00CD3012" w:rsidRPr="00B24982" w:rsidRDefault="00CD3012" w:rsidP="00493A66">
                      <w:pPr>
                        <w:spacing w:after="0"/>
                        <w:jc w:val="center"/>
                        <w:rPr>
                          <w:ins w:id="1624"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50560" behindDoc="0" locked="0" layoutInCell="1" allowOverlap="0" wp14:anchorId="7AD0288E" wp14:editId="1EB0C227">
            <wp:simplePos x="0" y="0"/>
            <wp:positionH relativeFrom="page">
              <wp:posOffset>5400040</wp:posOffset>
            </wp:positionH>
            <wp:positionV relativeFrom="page">
              <wp:posOffset>540004</wp:posOffset>
            </wp:positionV>
            <wp:extent cx="1440053" cy="731393"/>
            <wp:effectExtent l="0" t="0" r="0" b="0"/>
            <wp:wrapSquare wrapText="bothSides"/>
            <wp:docPr id="6"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37D72" w14:textId="77777777" w:rsidR="00CD3012" w:rsidRDefault="00CD3012">
    <w:pPr>
      <w:spacing w:after="0"/>
      <w:ind w:left="-850" w:right="170"/>
    </w:pPr>
    <w:del w:id="1625" w:author="Bohorquez Manrique, German Javier, Enel Colombia" w:date="2020-12-04T09:31:00Z">
      <w:r>
        <w:rPr>
          <w:noProof/>
          <w:lang w:eastAsia="es-CO"/>
        </w:rPr>
        <mc:AlternateContent>
          <mc:Choice Requires="wps">
            <w:drawing>
              <wp:anchor distT="0" distB="0" distL="114300" distR="114300" simplePos="0" relativeHeight="251665920" behindDoc="0" locked="0" layoutInCell="0" allowOverlap="1" wp14:anchorId="7E1521AA" wp14:editId="0BB96C40">
                <wp:simplePos x="0" y="0"/>
                <wp:positionH relativeFrom="page">
                  <wp:posOffset>0</wp:posOffset>
                </wp:positionH>
                <wp:positionV relativeFrom="page">
                  <wp:posOffset>190500</wp:posOffset>
                </wp:positionV>
                <wp:extent cx="7560310" cy="266700"/>
                <wp:effectExtent l="0" t="0" r="0" b="0"/>
                <wp:wrapNone/>
                <wp:docPr id="24" name="MSIPCM8b90439e9fe401ceb42383c5" descr="{&quot;HashCode&quot;:-7551278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843151" w14:textId="77777777" w:rsidR="00CD3012" w:rsidRPr="00B24982" w:rsidRDefault="00CD3012" w:rsidP="00493A66">
                            <w:pPr>
                              <w:spacing w:after="0"/>
                              <w:jc w:val="center"/>
                              <w:rPr>
                                <w:del w:id="1626"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b90439e9fe401ceb42383c5" o:spid="_x0000_s1031" type="#_x0000_t202" alt="{&quot;HashCode&quot;:-75512786,&quot;Height&quot;:841.0,&quot;Width&quot;:595.0,&quot;Placement&quot;:&quot;Header&quot;,&quot;Index&quot;:&quot;Primary&quot;,&quot;Section&quot;:2,&quot;Top&quot;:0.0,&quot;Left&quot;:0.0}" style="position:absolute;left:0;text-align:left;margin-left:0;margin-top:15pt;width:595.3pt;height:21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" o:allowincell="f" filled="f" stroked="f" strokeweight=".5pt">
                <v:textbox inset=",0,,0">
                  <w:txbxContent>
                    <w:p w14:paraId="01843151" w14:textId="77777777" w:rsidR="00CD3012" w:rsidRPr="00B24982" w:rsidRDefault="00CD3012" w:rsidP="00493A66">
                      <w:pPr>
                        <w:spacing w:after="0"/>
                        <w:jc w:val="center"/>
                        <w:rPr>
                          <w:del w:id="1627"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64896" behindDoc="0" locked="0" layoutInCell="1" allowOverlap="0" wp14:anchorId="637A7F88" wp14:editId="6D7B6BA8">
            <wp:simplePos x="0" y="0"/>
            <wp:positionH relativeFrom="page">
              <wp:posOffset>5400040</wp:posOffset>
            </wp:positionH>
            <wp:positionV relativeFrom="page">
              <wp:posOffset>540004</wp:posOffset>
            </wp:positionV>
            <wp:extent cx="1440053" cy="731393"/>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1628" w:author="Bohorquez Manrique, German Javier, Enel Colombia" w:date="2020-12-04T09:31:00Z">
      <w:r>
        <w:rPr>
          <w:noProof/>
          <w:lang w:eastAsia="es-CO"/>
        </w:rPr>
        <mc:AlternateContent>
          <mc:Choice Requires="wps">
            <w:drawing>
              <wp:anchor distT="0" distB="0" distL="114300" distR="114300" simplePos="0" relativeHeight="251653632" behindDoc="0" locked="0" layoutInCell="0" allowOverlap="1" wp14:anchorId="32DDF169" wp14:editId="078319D9">
                <wp:simplePos x="0" y="0"/>
                <wp:positionH relativeFrom="page">
                  <wp:posOffset>0</wp:posOffset>
                </wp:positionH>
                <wp:positionV relativeFrom="page">
                  <wp:posOffset>190500</wp:posOffset>
                </wp:positionV>
                <wp:extent cx="7560310" cy="266700"/>
                <wp:effectExtent l="0" t="0" r="0" b="0"/>
                <wp:wrapNone/>
                <wp:docPr id="16" name="MSIPCM8b90439e9fe401ceb42383c5" descr="{&quot;HashCode&quot;:-7551278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35A37C" w14:textId="77777777" w:rsidR="00CD3012" w:rsidRPr="00B24982" w:rsidRDefault="00CD3012" w:rsidP="00493A66">
                            <w:pPr>
                              <w:spacing w:after="0"/>
                              <w:jc w:val="center"/>
                              <w:rPr>
                                <w:ins w:id="1629"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id="_x0000_s1032" type="#_x0000_t202" alt="{&quot;HashCode&quot;:-75512786,&quot;Height&quot;:841.0,&quot;Width&quot;:595.0,&quot;Placement&quot;:&quot;Header&quot;,&quot;Index&quot;:&quot;Primary&quot;,&quot;Section&quot;:2,&quot;Top&quot;:0.0,&quot;Left&quot;:0.0}" style="position:absolute;left:0;text-align:left;margin-left:0;margin-top:15pt;width:595.3pt;height:21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" o:allowincell="f" filled="f" stroked="f" strokeweight=".5pt">
                <v:textbox inset=",0,,0">
                  <w:txbxContent>
                    <w:p w14:paraId="7B35A37C" w14:textId="77777777" w:rsidR="00CD3012" w:rsidRPr="00B24982" w:rsidRDefault="00CD3012" w:rsidP="00493A66">
                      <w:pPr>
                        <w:spacing w:after="0"/>
                        <w:jc w:val="center"/>
                        <w:rPr>
                          <w:ins w:id="1630"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51584" behindDoc="0" locked="0" layoutInCell="1" allowOverlap="0" wp14:anchorId="4B833EFF" wp14:editId="05149A14">
            <wp:simplePos x="0" y="0"/>
            <wp:positionH relativeFrom="page">
              <wp:posOffset>5400040</wp:posOffset>
            </wp:positionH>
            <wp:positionV relativeFrom="page">
              <wp:posOffset>540004</wp:posOffset>
            </wp:positionV>
            <wp:extent cx="1440053" cy="731393"/>
            <wp:effectExtent l="0" t="0" r="0" b="0"/>
            <wp:wrapSquare wrapText="bothSides"/>
            <wp:docPr id="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188C2" w14:textId="77777777" w:rsidR="00CD3012" w:rsidRDefault="00CD3012">
    <w:pPr>
      <w:spacing w:after="0"/>
      <w:ind w:left="-850" w:right="170"/>
    </w:pPr>
    <w:del w:id="1631" w:author="Bohorquez Manrique, German Javier, Enel Colombia" w:date="2020-12-04T09:31:00Z">
      <w:r>
        <w:rPr>
          <w:noProof/>
          <w:lang w:eastAsia="es-CO"/>
        </w:rPr>
        <mc:AlternateContent>
          <mc:Choice Requires="wps">
            <w:drawing>
              <wp:anchor distT="0" distB="0" distL="114300" distR="114300" simplePos="1" relativeHeight="251667968" behindDoc="0" locked="0" layoutInCell="0" allowOverlap="1" wp14:anchorId="026791CA" wp14:editId="5A509F6A">
                <wp:simplePos x="0" y="190500"/>
                <wp:positionH relativeFrom="page">
                  <wp:posOffset>0</wp:posOffset>
                </wp:positionH>
                <wp:positionV relativeFrom="page">
                  <wp:posOffset>190500</wp:posOffset>
                </wp:positionV>
                <wp:extent cx="7560310" cy="266700"/>
                <wp:effectExtent l="0" t="0" r="0" b="0"/>
                <wp:wrapNone/>
                <wp:docPr id="26" name="MSIPCMb51a492e976575b26ce24185" descr="{&quot;HashCode&quot;:-7551278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753858" w14:textId="77777777" w:rsidR="00CD3012" w:rsidRPr="00B24982" w:rsidRDefault="00CD3012" w:rsidP="00493A66">
                            <w:pPr>
                              <w:spacing w:after="0"/>
                              <w:jc w:val="center"/>
                              <w:rPr>
                                <w:del w:id="1632"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51a492e976575b26ce24185" o:spid="_x0000_s1033" type="#_x0000_t202" alt="{&quot;HashCode&quot;:-75512786,&quot;Height&quot;:841.0,&quot;Width&quot;:595.0,&quot;Placement&quot;:&quot;Header&quot;,&quot;Index&quot;:&quot;FirstPage&quot;,&quot;Section&quot;:2,&quot;Top&quot;:0.0,&quot;Left&quot;:0.0}" style="position:absolute;left:0;text-align:left;margin-left:0;margin-top:15pt;width:595.3pt;height:21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" o:allowincell="f" filled="f" stroked="f" strokeweight=".5pt">
                <v:textbox inset=",0,,0">
                  <w:txbxContent>
                    <w:p w14:paraId="17753858" w14:textId="77777777" w:rsidR="00CD3012" w:rsidRPr="00B24982" w:rsidRDefault="00CD3012" w:rsidP="00493A66">
                      <w:pPr>
                        <w:spacing w:after="0"/>
                        <w:jc w:val="center"/>
                        <w:rPr>
                          <w:del w:id="1633"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66944" behindDoc="0" locked="0" layoutInCell="1" allowOverlap="0" wp14:anchorId="620085B7" wp14:editId="4916B704">
            <wp:simplePos x="0" y="0"/>
            <wp:positionH relativeFrom="page">
              <wp:posOffset>5400040</wp:posOffset>
            </wp:positionH>
            <wp:positionV relativeFrom="page">
              <wp:posOffset>540004</wp:posOffset>
            </wp:positionV>
            <wp:extent cx="1440053" cy="731393"/>
            <wp:effectExtent l="0" t="0" r="0" b="0"/>
            <wp:wrapSquare wrapText="bothSides"/>
            <wp:docPr id="2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del>
    <w:ins w:id="1634" w:author="Bohorquez Manrique, German Javier, Enel Colombia" w:date="2020-12-04T09:31:00Z">
      <w:r>
        <w:rPr>
          <w:noProof/>
          <w:lang w:eastAsia="es-CO"/>
        </w:rPr>
        <mc:AlternateContent>
          <mc:Choice Requires="wps">
            <w:drawing>
              <wp:anchor distT="0" distB="0" distL="114300" distR="114300" simplePos="1" relativeHeight="251654656" behindDoc="0" locked="0" layoutInCell="0" allowOverlap="1" wp14:anchorId="0777DFC3" wp14:editId="1CCFDE02">
                <wp:simplePos x="0" y="190500"/>
                <wp:positionH relativeFrom="page">
                  <wp:posOffset>0</wp:posOffset>
                </wp:positionH>
                <wp:positionV relativeFrom="page">
                  <wp:posOffset>190500</wp:posOffset>
                </wp:positionV>
                <wp:extent cx="7560310" cy="266700"/>
                <wp:effectExtent l="0" t="0" r="0" b="0"/>
                <wp:wrapNone/>
                <wp:docPr id="17" name="MSIPCMb51a492e976575b26ce24185" descr="{&quot;HashCode&quot;:-7551278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65E6C" w14:textId="77777777" w:rsidR="00CD3012" w:rsidRPr="00B24982" w:rsidRDefault="00CD3012" w:rsidP="00493A66">
                            <w:pPr>
                              <w:spacing w:after="0"/>
                              <w:jc w:val="center"/>
                              <w:rPr>
                                <w:ins w:id="1635" w:author="Bohorquez Manrique, German Javier, Enel Colombia" w:date="2020-12-04T09:31:00Z"/>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id="_x0000_s1034" type="#_x0000_t202" alt="{&quot;HashCode&quot;:-75512786,&quot;Height&quot;:841.0,&quot;Width&quot;:595.0,&quot;Placement&quot;:&quot;Header&quot;,&quot;Index&quot;:&quot;FirstPage&quot;,&quot;Section&quot;:2,&quot;Top&quot;:0.0,&quot;Left&quot;:0.0}" style="position:absolute;left:0;text-align:left;margin-left:0;margin-top:15pt;width:595.3pt;height:2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" o:allowincell="f" filled="f" stroked="f" strokeweight=".5pt">
                <v:textbox inset=",0,,0">
                  <w:txbxContent>
                    <w:p w14:paraId="0AA65E6C" w14:textId="77777777" w:rsidR="00CD3012" w:rsidRPr="00B24982" w:rsidRDefault="00CD3012" w:rsidP="00493A66">
                      <w:pPr>
                        <w:spacing w:after="0"/>
                        <w:jc w:val="center"/>
                        <w:rPr>
                          <w:ins w:id="1636" w:author="Bohorquez Manrique, German Javier, Enel Colombia" w:date="2020-12-04T09:31:00Z"/>
                          <w:rFonts w:ascii="Arial" w:hAnsi="Arial" w:cs="Arial"/>
                          <w:color w:val="000000"/>
                          <w:sz w:val="16"/>
                        </w:rPr>
                      </w:pPr>
                    </w:p>
                  </w:txbxContent>
                </v:textbox>
                <w10:wrap anchorx="page" anchory="page"/>
              </v:shape>
            </w:pict>
          </mc:Fallback>
        </mc:AlternateContent>
      </w:r>
      <w:r>
        <w:rPr>
          <w:noProof/>
          <w:lang w:eastAsia="es-CO"/>
        </w:rPr>
        <w:drawing>
          <wp:anchor distT="0" distB="0" distL="114300" distR="114300" simplePos="0" relativeHeight="251652608" behindDoc="0" locked="0" layoutInCell="1" allowOverlap="0" wp14:anchorId="6D84C5F8" wp14:editId="19ABB3BB">
            <wp:simplePos x="0" y="0"/>
            <wp:positionH relativeFrom="page">
              <wp:posOffset>5400040</wp:posOffset>
            </wp:positionH>
            <wp:positionV relativeFrom="page">
              <wp:posOffset>540004</wp:posOffset>
            </wp:positionV>
            <wp:extent cx="1440053" cy="731393"/>
            <wp:effectExtent l="0" t="0" r="0" b="0"/>
            <wp:wrapSquare wrapText="bothSides"/>
            <wp:docPr id="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053" cy="731393"/>
                    </a:xfrm>
                    <a:prstGeom prst="rect">
                      <a:avLst/>
                    </a:prstGeom>
                  </pic:spPr>
                </pic:pic>
              </a:graphicData>
            </a:graphic>
          </wp:anchor>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770"/>
    <w:multiLevelType w:val="hybridMultilevel"/>
    <w:tmpl w:val="1B78334E"/>
    <w:lvl w:ilvl="0" w:tplc="ACD6323C">
      <w:start w:val="7"/>
      <w:numFmt w:val="decimal"/>
      <w:lvlText w:val="%1."/>
      <w:lvlJc w:val="left"/>
      <w:pPr>
        <w:ind w:left="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848CF7A">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C28693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8F2E6B2">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E16F48C">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49AF38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1569128">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3FF05D8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7E888E2">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nsid w:val="07DF360B"/>
    <w:multiLevelType w:val="hybridMultilevel"/>
    <w:tmpl w:val="1EA887E0"/>
    <w:lvl w:ilvl="0" w:tplc="7B8047F0">
      <w:start w:val="4"/>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9B91F22"/>
    <w:multiLevelType w:val="hybridMultilevel"/>
    <w:tmpl w:val="19704A66"/>
    <w:lvl w:ilvl="0" w:tplc="7FB25012">
      <w:start w:val="1"/>
      <w:numFmt w:val="decimal"/>
      <w:lvlText w:val="%1."/>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6018CC">
      <w:start w:val="1"/>
      <w:numFmt w:val="lowerLetter"/>
      <w:lvlText w:val="%2"/>
      <w:lvlJc w:val="left"/>
      <w:pPr>
        <w:ind w:left="1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F4C362">
      <w:start w:val="1"/>
      <w:numFmt w:val="lowerRoman"/>
      <w:lvlText w:val="%3"/>
      <w:lvlJc w:val="left"/>
      <w:pPr>
        <w:ind w:left="2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1C8B44">
      <w:start w:val="1"/>
      <w:numFmt w:val="decimal"/>
      <w:lvlText w:val="%4"/>
      <w:lvlJc w:val="left"/>
      <w:pPr>
        <w:ind w:left="2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A03864">
      <w:start w:val="1"/>
      <w:numFmt w:val="lowerLetter"/>
      <w:lvlText w:val="%5"/>
      <w:lvlJc w:val="left"/>
      <w:pPr>
        <w:ind w:left="3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E6E142">
      <w:start w:val="1"/>
      <w:numFmt w:val="lowerRoman"/>
      <w:lvlText w:val="%6"/>
      <w:lvlJc w:val="left"/>
      <w:pPr>
        <w:ind w:left="4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7C787C">
      <w:start w:val="1"/>
      <w:numFmt w:val="decimal"/>
      <w:lvlText w:val="%7"/>
      <w:lvlJc w:val="left"/>
      <w:pPr>
        <w:ind w:left="4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401DC">
      <w:start w:val="1"/>
      <w:numFmt w:val="lowerLetter"/>
      <w:lvlText w:val="%8"/>
      <w:lvlJc w:val="left"/>
      <w:pPr>
        <w:ind w:left="5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501992">
      <w:start w:val="1"/>
      <w:numFmt w:val="lowerRoman"/>
      <w:lvlText w:val="%9"/>
      <w:lvlJc w:val="left"/>
      <w:pPr>
        <w:ind w:left="6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0DBA53A7"/>
    <w:multiLevelType w:val="multilevel"/>
    <w:tmpl w:val="3AB0EC52"/>
    <w:lvl w:ilvl="0">
      <w:start w:val="1"/>
      <w:numFmt w:val="decimal"/>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0FAC785F"/>
    <w:multiLevelType w:val="hybridMultilevel"/>
    <w:tmpl w:val="1A1AAA32"/>
    <w:lvl w:ilvl="0" w:tplc="24482CAC">
      <w:numFmt w:val="bullet"/>
      <w:lvlText w:val="-"/>
      <w:lvlJc w:val="left"/>
      <w:pPr>
        <w:ind w:left="1185" w:hanging="825"/>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3309C1"/>
    <w:multiLevelType w:val="hybridMultilevel"/>
    <w:tmpl w:val="D81C50F8"/>
    <w:lvl w:ilvl="0" w:tplc="90F20E98">
      <w:start w:val="24"/>
      <w:numFmt w:val="decimal"/>
      <w:lvlText w:val="%1."/>
      <w:lvlJc w:val="left"/>
      <w:pPr>
        <w:ind w:left="33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8D81C3A">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32A62F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68AAAB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084EBF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9EAF57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B64F90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69E1CE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36A3E5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nsid w:val="117563D1"/>
    <w:multiLevelType w:val="hybridMultilevel"/>
    <w:tmpl w:val="4B684AA6"/>
    <w:lvl w:ilvl="0" w:tplc="0C0A000F">
      <w:start w:val="1"/>
      <w:numFmt w:val="decimal"/>
      <w:lvlText w:val="%1."/>
      <w:lvlJc w:val="left"/>
      <w:pPr>
        <w:tabs>
          <w:tab w:val="num" w:pos="720"/>
        </w:tabs>
        <w:ind w:left="720" w:hanging="360"/>
      </w:p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7D000004">
      <w:numFmt w:val="bullet"/>
      <w:lvlText w:val="-"/>
      <w:lvlJc w:val="left"/>
      <w:pPr>
        <w:tabs>
          <w:tab w:val="num" w:pos="2880"/>
        </w:tabs>
        <w:ind w:left="2880" w:hanging="360"/>
      </w:pPr>
      <w:rPr>
        <w:rFonts w:ascii="Times New Roman" w:eastAsia="Times New Roman" w:hAnsi="Times New Roman" w:cs="Times New Roman" w:hint="default"/>
      </w:rPr>
    </w:lvl>
    <w:lvl w:ilvl="4" w:tplc="3FA05184">
      <w:start w:val="1"/>
      <w:numFmt w:val="lowerRoman"/>
      <w:lvlText w:val="(%5)"/>
      <w:lvlJc w:val="left"/>
      <w:pPr>
        <w:tabs>
          <w:tab w:val="num" w:pos="3960"/>
        </w:tabs>
        <w:ind w:left="3960" w:hanging="72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17866FB"/>
    <w:multiLevelType w:val="hybridMultilevel"/>
    <w:tmpl w:val="0A2ECF06"/>
    <w:lvl w:ilvl="0" w:tplc="240A000F">
      <w:start w:val="1"/>
      <w:numFmt w:val="decimal"/>
      <w:lvlText w:val="%1."/>
      <w:lvlJc w:val="left"/>
      <w:pPr>
        <w:ind w:left="1428" w:hanging="360"/>
      </w:pPr>
    </w:lvl>
    <w:lvl w:ilvl="1" w:tplc="240A0011">
      <w:start w:val="1"/>
      <w:numFmt w:val="decimal"/>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nsid w:val="12323E01"/>
    <w:multiLevelType w:val="hybridMultilevel"/>
    <w:tmpl w:val="BEFA1506"/>
    <w:lvl w:ilvl="0" w:tplc="FE3E22F0">
      <w:start w:val="1"/>
      <w:numFmt w:val="bullet"/>
      <w:lvlText w:val="-"/>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6128C">
      <w:start w:val="1"/>
      <w:numFmt w:val="bullet"/>
      <w:lvlText w:val="o"/>
      <w:lvlJc w:val="left"/>
      <w:pPr>
        <w:ind w:left="2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32AA12">
      <w:start w:val="1"/>
      <w:numFmt w:val="bullet"/>
      <w:lvlText w:val="▪"/>
      <w:lvlJc w:val="left"/>
      <w:pPr>
        <w:ind w:left="2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D8DF00">
      <w:start w:val="1"/>
      <w:numFmt w:val="bullet"/>
      <w:lvlText w:val="•"/>
      <w:lvlJc w:val="left"/>
      <w:pPr>
        <w:ind w:left="3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4EAEBC">
      <w:start w:val="1"/>
      <w:numFmt w:val="bullet"/>
      <w:lvlText w:val="o"/>
      <w:lvlJc w:val="left"/>
      <w:pPr>
        <w:ind w:left="4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1E1154">
      <w:start w:val="1"/>
      <w:numFmt w:val="bullet"/>
      <w:lvlText w:val="▪"/>
      <w:lvlJc w:val="left"/>
      <w:pPr>
        <w:ind w:left="5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DC1C28">
      <w:start w:val="1"/>
      <w:numFmt w:val="bullet"/>
      <w:lvlText w:val="•"/>
      <w:lvlJc w:val="left"/>
      <w:pPr>
        <w:ind w:left="5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DA87B4">
      <w:start w:val="1"/>
      <w:numFmt w:val="bullet"/>
      <w:lvlText w:val="o"/>
      <w:lvlJc w:val="left"/>
      <w:pPr>
        <w:ind w:left="6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D0DF74">
      <w:start w:val="1"/>
      <w:numFmt w:val="bullet"/>
      <w:lvlText w:val="▪"/>
      <w:lvlJc w:val="left"/>
      <w:pPr>
        <w:ind w:left="7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1D8E0B76"/>
    <w:multiLevelType w:val="hybridMultilevel"/>
    <w:tmpl w:val="B25CFBC8"/>
    <w:lvl w:ilvl="0" w:tplc="CC849FA8">
      <w:start w:val="11"/>
      <w:numFmt w:val="decimal"/>
      <w:lvlText w:val="%1."/>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DE0570">
      <w:start w:val="1"/>
      <w:numFmt w:val="lowerLetter"/>
      <w:lvlText w:val="%2"/>
      <w:lvlJc w:val="left"/>
      <w:pPr>
        <w:ind w:left="1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728B18">
      <w:start w:val="1"/>
      <w:numFmt w:val="lowerRoman"/>
      <w:lvlText w:val="%3"/>
      <w:lvlJc w:val="left"/>
      <w:pPr>
        <w:ind w:left="2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22402C">
      <w:start w:val="1"/>
      <w:numFmt w:val="decimal"/>
      <w:lvlText w:val="%4"/>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C6412C">
      <w:start w:val="1"/>
      <w:numFmt w:val="lowerLetter"/>
      <w:lvlText w:val="%5"/>
      <w:lvlJc w:val="left"/>
      <w:pPr>
        <w:ind w:left="3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C474A2">
      <w:start w:val="1"/>
      <w:numFmt w:val="lowerRoman"/>
      <w:lvlText w:val="%6"/>
      <w:lvlJc w:val="left"/>
      <w:pPr>
        <w:ind w:left="4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9A4B40">
      <w:start w:val="1"/>
      <w:numFmt w:val="decimal"/>
      <w:lvlText w:val="%7"/>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84B770">
      <w:start w:val="1"/>
      <w:numFmt w:val="lowerLetter"/>
      <w:lvlText w:val="%8"/>
      <w:lvlJc w:val="left"/>
      <w:pPr>
        <w:ind w:left="5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70218E">
      <w:start w:val="1"/>
      <w:numFmt w:val="lowerRoman"/>
      <w:lvlText w:val="%9"/>
      <w:lvlJc w:val="left"/>
      <w:pPr>
        <w:ind w:left="6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1DCE1DE9"/>
    <w:multiLevelType w:val="hybridMultilevel"/>
    <w:tmpl w:val="E0F84CA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20C96C35"/>
    <w:multiLevelType w:val="hybridMultilevel"/>
    <w:tmpl w:val="ABF4473E"/>
    <w:lvl w:ilvl="0" w:tplc="240A000F">
      <w:start w:val="20"/>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B15F01"/>
    <w:multiLevelType w:val="hybridMultilevel"/>
    <w:tmpl w:val="D3726484"/>
    <w:lvl w:ilvl="0" w:tplc="240A0017">
      <w:start w:val="1"/>
      <w:numFmt w:val="lowerLetter"/>
      <w:lvlText w:val="%1)"/>
      <w:lvlJc w:val="left"/>
      <w:pPr>
        <w:ind w:left="1065" w:hanging="705"/>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nsid w:val="277B4FA4"/>
    <w:multiLevelType w:val="multilevel"/>
    <w:tmpl w:val="C3C4E172"/>
    <w:lvl w:ilvl="0">
      <w:start w:val="1"/>
      <w:numFmt w:val="decimal"/>
      <w:lvlText w:val="%1."/>
      <w:lvlJc w:val="left"/>
      <w:pPr>
        <w:ind w:left="3338" w:hanging="360"/>
      </w:pPr>
      <w:rPr>
        <w:b/>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9D35160"/>
    <w:multiLevelType w:val="hybridMultilevel"/>
    <w:tmpl w:val="3A9604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C306306"/>
    <w:multiLevelType w:val="multilevel"/>
    <w:tmpl w:val="55C4D7F0"/>
    <w:lvl w:ilvl="0">
      <w:start w:val="19"/>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C6E2A79"/>
    <w:multiLevelType w:val="hybridMultilevel"/>
    <w:tmpl w:val="35D6CE3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DCC33B1"/>
    <w:multiLevelType w:val="multilevel"/>
    <w:tmpl w:val="8E12D836"/>
    <w:lvl w:ilvl="0">
      <w:start w:val="1"/>
      <w:numFmt w:val="decimal"/>
      <w:lvlText w:val="%1."/>
      <w:lvlJc w:val="left"/>
      <w:pPr>
        <w:ind w:left="720" w:hanging="360"/>
      </w:pPr>
    </w:lvl>
    <w:lvl w:ilvl="1">
      <w:start w:val="1"/>
      <w:numFmt w:val="decimal"/>
      <w:isLgl/>
      <w:lvlText w:val="%1.%2."/>
      <w:lvlJc w:val="left"/>
      <w:pPr>
        <w:ind w:left="1425" w:hanging="720"/>
      </w:pPr>
      <w:rPr>
        <w:rFonts w:hint="default"/>
      </w:rPr>
    </w:lvl>
    <w:lvl w:ilvl="2">
      <w:start w:val="1"/>
      <w:numFmt w:val="decimal"/>
      <w:isLgl/>
      <w:lvlText w:val="%1.%2.%3."/>
      <w:lvlJc w:val="left"/>
      <w:pPr>
        <w:ind w:left="2130" w:hanging="108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590" w:hanging="216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8">
    <w:nsid w:val="39873610"/>
    <w:multiLevelType w:val="multilevel"/>
    <w:tmpl w:val="450A030E"/>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1080"/>
        </w:tabs>
        <w:ind w:left="340" w:firstLine="20"/>
      </w:pPr>
      <w:rPr>
        <w:rFonts w:ascii="Arial" w:hAnsi="Arial" w:hint="default"/>
        <w:b/>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EA16AE7"/>
    <w:multiLevelType w:val="hybridMultilevel"/>
    <w:tmpl w:val="C840F9A4"/>
    <w:lvl w:ilvl="0" w:tplc="240A000F">
      <w:start w:val="20"/>
      <w:numFmt w:val="decimal"/>
      <w:lvlText w:val="%1."/>
      <w:lvlJc w:val="left"/>
      <w:pPr>
        <w:ind w:left="720" w:hanging="360"/>
      </w:pPr>
      <w:rPr>
        <w:rFonts w:eastAsia="Times New Roman" w:hint="default"/>
      </w:rPr>
    </w:lvl>
    <w:lvl w:ilvl="1" w:tplc="A38CC340">
      <w:start w:val="1"/>
      <w:numFmt w:val="decimal"/>
      <w:lvlText w:val="%2)"/>
      <w:lvlJc w:val="left"/>
      <w:pPr>
        <w:ind w:left="1860" w:hanging="78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F933976"/>
    <w:multiLevelType w:val="hybridMultilevel"/>
    <w:tmpl w:val="E524561A"/>
    <w:lvl w:ilvl="0" w:tplc="21228DEA">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nsid w:val="41C27B8A"/>
    <w:multiLevelType w:val="hybridMultilevel"/>
    <w:tmpl w:val="ABF4473E"/>
    <w:lvl w:ilvl="0" w:tplc="240A000F">
      <w:start w:val="20"/>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72B113A"/>
    <w:multiLevelType w:val="hybridMultilevel"/>
    <w:tmpl w:val="75D84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AF44617"/>
    <w:multiLevelType w:val="hybridMultilevel"/>
    <w:tmpl w:val="26607FCC"/>
    <w:lvl w:ilvl="0" w:tplc="5AE45E7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D020B1B"/>
    <w:multiLevelType w:val="hybridMultilevel"/>
    <w:tmpl w:val="86201C2E"/>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5">
    <w:nsid w:val="4D3C4BBE"/>
    <w:multiLevelType w:val="hybridMultilevel"/>
    <w:tmpl w:val="40F09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4F7869D7"/>
    <w:multiLevelType w:val="hybridMultilevel"/>
    <w:tmpl w:val="D77AE8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nsid w:val="503E14B1"/>
    <w:multiLevelType w:val="hybridMultilevel"/>
    <w:tmpl w:val="D9809000"/>
    <w:lvl w:ilvl="0" w:tplc="C9ECF35A">
      <w:start w:val="1"/>
      <w:numFmt w:val="lowerLetter"/>
      <w:lvlText w:val="%1)"/>
      <w:lvlJc w:val="left"/>
      <w:pPr>
        <w:ind w:left="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B841B0">
      <w:start w:val="1"/>
      <w:numFmt w:val="lowerRoman"/>
      <w:lvlText w:val="%2."/>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88E3E">
      <w:start w:val="1"/>
      <w:numFmt w:val="lowerRoman"/>
      <w:lvlText w:val="%3"/>
      <w:lvlJc w:val="left"/>
      <w:pPr>
        <w:ind w:left="2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3E2342">
      <w:start w:val="1"/>
      <w:numFmt w:val="decimal"/>
      <w:lvlText w:val="%4"/>
      <w:lvlJc w:val="left"/>
      <w:pPr>
        <w:ind w:left="2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D8AF2E">
      <w:start w:val="1"/>
      <w:numFmt w:val="lowerLetter"/>
      <w:lvlText w:val="%5"/>
      <w:lvlJc w:val="left"/>
      <w:pPr>
        <w:ind w:left="3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F44276">
      <w:start w:val="1"/>
      <w:numFmt w:val="lowerRoman"/>
      <w:lvlText w:val="%6"/>
      <w:lvlJc w:val="left"/>
      <w:pPr>
        <w:ind w:left="4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A03A3A">
      <w:start w:val="1"/>
      <w:numFmt w:val="decimal"/>
      <w:lvlText w:val="%7"/>
      <w:lvlJc w:val="left"/>
      <w:pPr>
        <w:ind w:left="5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9A3AEA">
      <w:start w:val="1"/>
      <w:numFmt w:val="lowerLetter"/>
      <w:lvlText w:val="%8"/>
      <w:lvlJc w:val="left"/>
      <w:pPr>
        <w:ind w:left="5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36A69C">
      <w:start w:val="1"/>
      <w:numFmt w:val="lowerRoman"/>
      <w:lvlText w:val="%9"/>
      <w:lvlJc w:val="left"/>
      <w:pPr>
        <w:ind w:left="6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nsid w:val="59C77F6E"/>
    <w:multiLevelType w:val="hybridMultilevel"/>
    <w:tmpl w:val="F4806A9E"/>
    <w:lvl w:ilvl="0" w:tplc="B5528C16">
      <w:start w:val="2"/>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228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A4C44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40AA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0DF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0C31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0EED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1E8A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B248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nsid w:val="5AE97784"/>
    <w:multiLevelType w:val="hybridMultilevel"/>
    <w:tmpl w:val="CFE87820"/>
    <w:lvl w:ilvl="0" w:tplc="D278DAC0">
      <w:start w:val="1"/>
      <w:numFmt w:val="lowerLetter"/>
      <w:lvlText w:val="%1)"/>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EC6082">
      <w:start w:val="1"/>
      <w:numFmt w:val="lowerLetter"/>
      <w:lvlText w:val="%2"/>
      <w:lvlJc w:val="left"/>
      <w:pPr>
        <w:ind w:left="2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89EB6">
      <w:start w:val="1"/>
      <w:numFmt w:val="lowerRoman"/>
      <w:lvlText w:val="%3"/>
      <w:lvlJc w:val="left"/>
      <w:pPr>
        <w:ind w:left="2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92A766">
      <w:start w:val="1"/>
      <w:numFmt w:val="decimal"/>
      <w:lvlText w:val="%4"/>
      <w:lvlJc w:val="left"/>
      <w:pPr>
        <w:ind w:left="3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206C5A">
      <w:start w:val="1"/>
      <w:numFmt w:val="lowerLetter"/>
      <w:lvlText w:val="%5"/>
      <w:lvlJc w:val="left"/>
      <w:pPr>
        <w:ind w:left="4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840880">
      <w:start w:val="1"/>
      <w:numFmt w:val="lowerRoman"/>
      <w:lvlText w:val="%6"/>
      <w:lvlJc w:val="left"/>
      <w:pPr>
        <w:ind w:left="5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C864C8">
      <w:start w:val="1"/>
      <w:numFmt w:val="decimal"/>
      <w:lvlText w:val="%7"/>
      <w:lvlJc w:val="left"/>
      <w:pPr>
        <w:ind w:left="5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8E802E">
      <w:start w:val="1"/>
      <w:numFmt w:val="lowerLetter"/>
      <w:lvlText w:val="%8"/>
      <w:lvlJc w:val="left"/>
      <w:pPr>
        <w:ind w:left="6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884860">
      <w:start w:val="1"/>
      <w:numFmt w:val="lowerRoman"/>
      <w:lvlText w:val="%9"/>
      <w:lvlJc w:val="left"/>
      <w:pPr>
        <w:ind w:left="7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nsid w:val="5EF63F9A"/>
    <w:multiLevelType w:val="hybridMultilevel"/>
    <w:tmpl w:val="C8D65FF6"/>
    <w:lvl w:ilvl="0" w:tplc="240A000F">
      <w:start w:val="17"/>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0450F69"/>
    <w:multiLevelType w:val="hybridMultilevel"/>
    <w:tmpl w:val="88ACB17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64171C9B"/>
    <w:multiLevelType w:val="hybridMultilevel"/>
    <w:tmpl w:val="343E7F90"/>
    <w:lvl w:ilvl="0" w:tplc="3E0838E6">
      <w:start w:val="1"/>
      <w:numFmt w:val="lowerLetter"/>
      <w:lvlText w:val="%1)"/>
      <w:lvlJc w:val="left"/>
      <w:pPr>
        <w:ind w:left="1065" w:hanging="705"/>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3">
    <w:nsid w:val="64391DC5"/>
    <w:multiLevelType w:val="hybridMultilevel"/>
    <w:tmpl w:val="7048128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8194C4B"/>
    <w:multiLevelType w:val="hybridMultilevel"/>
    <w:tmpl w:val="3622356A"/>
    <w:lvl w:ilvl="0" w:tplc="7D00000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E766B12"/>
    <w:multiLevelType w:val="hybridMultilevel"/>
    <w:tmpl w:val="F27ADDFC"/>
    <w:lvl w:ilvl="0" w:tplc="9E5E13DC">
      <w:start w:val="1"/>
      <w:numFmt w:val="decimal"/>
      <w:lvlText w:val="%1."/>
      <w:lvlJc w:val="left"/>
      <w:pPr>
        <w:tabs>
          <w:tab w:val="num" w:pos="720"/>
        </w:tabs>
        <w:ind w:left="720" w:hanging="360"/>
      </w:pPr>
      <w:rPr>
        <w:b/>
      </w:rPr>
    </w:lvl>
    <w:lvl w:ilvl="1" w:tplc="0C0A0019">
      <w:start w:val="1"/>
      <w:numFmt w:val="lowerLetter"/>
      <w:lvlText w:val="%2."/>
      <w:lvlJc w:val="left"/>
      <w:pPr>
        <w:tabs>
          <w:tab w:val="num" w:pos="360"/>
        </w:tabs>
        <w:ind w:left="36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6">
    <w:nsid w:val="709A0BCD"/>
    <w:multiLevelType w:val="hybridMultilevel"/>
    <w:tmpl w:val="B88C564C"/>
    <w:lvl w:ilvl="0" w:tplc="3A94B9D8">
      <w:start w:val="1"/>
      <w:numFmt w:val="lowerLetter"/>
      <w:lvlText w:val="%1)"/>
      <w:lvlJc w:val="left"/>
      <w:pPr>
        <w:ind w:left="1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C6E9B8">
      <w:start w:val="1"/>
      <w:numFmt w:val="lowerLetter"/>
      <w:lvlText w:val="%2"/>
      <w:lvlJc w:val="left"/>
      <w:pPr>
        <w:ind w:left="2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48216">
      <w:start w:val="1"/>
      <w:numFmt w:val="lowerRoman"/>
      <w:lvlText w:val="%3"/>
      <w:lvlJc w:val="left"/>
      <w:pPr>
        <w:ind w:left="2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88A658">
      <w:start w:val="1"/>
      <w:numFmt w:val="decimal"/>
      <w:lvlText w:val="%4"/>
      <w:lvlJc w:val="left"/>
      <w:pPr>
        <w:ind w:left="3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4C6266">
      <w:start w:val="1"/>
      <w:numFmt w:val="lowerLetter"/>
      <w:lvlText w:val="%5"/>
      <w:lvlJc w:val="left"/>
      <w:pPr>
        <w:ind w:left="4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003D92">
      <w:start w:val="1"/>
      <w:numFmt w:val="lowerRoman"/>
      <w:lvlText w:val="%6"/>
      <w:lvlJc w:val="left"/>
      <w:pPr>
        <w:ind w:left="5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FEA776">
      <w:start w:val="1"/>
      <w:numFmt w:val="decimal"/>
      <w:lvlText w:val="%7"/>
      <w:lvlJc w:val="left"/>
      <w:pPr>
        <w:ind w:left="5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45DC2">
      <w:start w:val="1"/>
      <w:numFmt w:val="lowerLetter"/>
      <w:lvlText w:val="%8"/>
      <w:lvlJc w:val="left"/>
      <w:pPr>
        <w:ind w:left="6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E292C4">
      <w:start w:val="1"/>
      <w:numFmt w:val="lowerRoman"/>
      <w:lvlText w:val="%9"/>
      <w:lvlJc w:val="left"/>
      <w:pPr>
        <w:ind w:left="7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nsid w:val="71575FFE"/>
    <w:multiLevelType w:val="hybridMultilevel"/>
    <w:tmpl w:val="97EA5D72"/>
    <w:lvl w:ilvl="0" w:tplc="44A86194">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74125E">
      <w:start w:val="1"/>
      <w:numFmt w:val="bullet"/>
      <w:lvlText w:val="o"/>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6C346">
      <w:start w:val="1"/>
      <w:numFmt w:val="bullet"/>
      <w:lvlText w:val="▪"/>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A49CE6">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DC4490">
      <w:start w:val="1"/>
      <w:numFmt w:val="bullet"/>
      <w:lvlText w:val="o"/>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02DB5E">
      <w:start w:val="1"/>
      <w:numFmt w:val="bullet"/>
      <w:lvlText w:val="▪"/>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EC4C4E">
      <w:start w:val="1"/>
      <w:numFmt w:val="bullet"/>
      <w:lvlText w:val="•"/>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8842B8">
      <w:start w:val="1"/>
      <w:numFmt w:val="bullet"/>
      <w:lvlText w:val="o"/>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889A1C">
      <w:start w:val="1"/>
      <w:numFmt w:val="bullet"/>
      <w:lvlText w:val="▪"/>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nsid w:val="752C72B4"/>
    <w:multiLevelType w:val="hybridMultilevel"/>
    <w:tmpl w:val="D6FAE280"/>
    <w:lvl w:ilvl="0" w:tplc="BB70341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9">
    <w:nsid w:val="7C302356"/>
    <w:multiLevelType w:val="hybridMultilevel"/>
    <w:tmpl w:val="E7B245DE"/>
    <w:lvl w:ilvl="0" w:tplc="64C6913A">
      <w:start w:val="1"/>
      <w:numFmt w:val="lowerRoman"/>
      <w:lvlText w:val="%1."/>
      <w:lvlJc w:val="left"/>
      <w:pPr>
        <w:tabs>
          <w:tab w:val="num" w:pos="1620"/>
        </w:tabs>
        <w:ind w:left="1620" w:hanging="720"/>
      </w:pPr>
    </w:lvl>
    <w:lvl w:ilvl="1" w:tplc="0C0A0019">
      <w:start w:val="1"/>
      <w:numFmt w:val="lowerLetter"/>
      <w:lvlText w:val="%2."/>
      <w:lvlJc w:val="left"/>
      <w:pPr>
        <w:tabs>
          <w:tab w:val="num" w:pos="1980"/>
        </w:tabs>
        <w:ind w:left="19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3"/>
  </w:num>
  <w:num w:numId="5">
    <w:abstractNumId w:val="13"/>
  </w:num>
  <w:num w:numId="6">
    <w:abstractNumId w:val="26"/>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6"/>
  </w:num>
  <w:num w:numId="10">
    <w:abstractNumId w:val="14"/>
  </w:num>
  <w:num w:numId="11">
    <w:abstractNumId w:val="6"/>
  </w:num>
  <w:num w:numId="12">
    <w:abstractNumId w:val="31"/>
  </w:num>
  <w:num w:numId="13">
    <w:abstractNumId w:val="10"/>
  </w:num>
  <w:num w:numId="14">
    <w:abstractNumId w:val="23"/>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1"/>
  </w:num>
  <w:num w:numId="19">
    <w:abstractNumId w:val="18"/>
  </w:num>
  <w:num w:numId="20">
    <w:abstractNumId w:val="1"/>
  </w:num>
  <w:num w:numId="21">
    <w:abstractNumId w:val="25"/>
  </w:num>
  <w:num w:numId="22">
    <w:abstractNumId w:val="22"/>
  </w:num>
  <w:num w:numId="23">
    <w:abstractNumId w:val="15"/>
  </w:num>
  <w:num w:numId="24">
    <w:abstractNumId w:val="38"/>
  </w:num>
  <w:num w:numId="25">
    <w:abstractNumId w:val="20"/>
  </w:num>
  <w:num w:numId="26">
    <w:abstractNumId w:val="34"/>
  </w:num>
  <w:num w:numId="27">
    <w:abstractNumId w:val="4"/>
  </w:num>
  <w:num w:numId="28">
    <w:abstractNumId w:val="32"/>
  </w:num>
  <w:num w:numId="29">
    <w:abstractNumId w:val="12"/>
  </w:num>
  <w:num w:numId="30">
    <w:abstractNumId w:val="24"/>
  </w:num>
  <w:num w:numId="31">
    <w:abstractNumId w:val="7"/>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28"/>
  </w:num>
  <w:num w:numId="35">
    <w:abstractNumId w:val="36"/>
  </w:num>
  <w:num w:numId="36">
    <w:abstractNumId w:val="0"/>
  </w:num>
  <w:num w:numId="37">
    <w:abstractNumId w:val="37"/>
  </w:num>
  <w:num w:numId="38">
    <w:abstractNumId w:val="27"/>
  </w:num>
  <w:num w:numId="39">
    <w:abstractNumId w:val="8"/>
  </w:num>
  <w:num w:numId="40">
    <w:abstractNumId w:val="5"/>
  </w:num>
  <w:num w:numId="41">
    <w:abstractNumId w:val="29"/>
  </w:num>
  <w:num w:numId="42">
    <w:abstractNumId w:val="2"/>
  </w:num>
  <w:num w:numId="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horquez Manrique, German Javier, Enel Colombia">
    <w15:presenceInfo w15:providerId="AD" w15:userId="S::german.bohorquez@enel.com::e43a7d23-95de-48ae-bc0f-a99e7278ca63"/>
  </w15:person>
  <w15:person w15:author="Salas Miranda, Boris Eduardo, Enel Colombia">
    <w15:presenceInfo w15:providerId="AD" w15:userId="S-1-5-21-209216993-2763362892-3104057069-644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FC"/>
    <w:rsid w:val="00057EFC"/>
    <w:rsid w:val="00066D81"/>
    <w:rsid w:val="00255FEF"/>
    <w:rsid w:val="00397647"/>
    <w:rsid w:val="003A6D38"/>
    <w:rsid w:val="00471C81"/>
    <w:rsid w:val="00487AF2"/>
    <w:rsid w:val="00493A66"/>
    <w:rsid w:val="005A326C"/>
    <w:rsid w:val="005E6ECF"/>
    <w:rsid w:val="00644619"/>
    <w:rsid w:val="00656A65"/>
    <w:rsid w:val="009F13BC"/>
    <w:rsid w:val="00A1593D"/>
    <w:rsid w:val="00AE24CD"/>
    <w:rsid w:val="00B22ABE"/>
    <w:rsid w:val="00CD3012"/>
    <w:rsid w:val="00D97B9A"/>
    <w:rsid w:val="00E0488F"/>
    <w:rsid w:val="00E528AA"/>
    <w:rsid w:val="00F042F1"/>
    <w:rsid w:val="00F22BCA"/>
    <w:rsid w:val="00F6138A"/>
    <w:rsid w:val="00FB3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FC"/>
  </w:style>
  <w:style w:type="paragraph" w:styleId="Ttulo1">
    <w:name w:val="heading 1"/>
    <w:next w:val="Normal"/>
    <w:link w:val="Ttulo1Car"/>
    <w:uiPriority w:val="9"/>
    <w:qFormat/>
    <w:rsid w:val="00057EFC"/>
    <w:pPr>
      <w:keepNext/>
      <w:keepLines/>
      <w:spacing w:after="311" w:line="265" w:lineRule="auto"/>
      <w:ind w:left="10" w:hanging="10"/>
      <w:jc w:val="both"/>
      <w:outlineLvl w:val="0"/>
    </w:pPr>
    <w:rPr>
      <w:rFonts w:ascii="Arial" w:eastAsia="Arial" w:hAnsi="Arial" w:cs="Arial"/>
      <w:b/>
      <w:color w:val="000000"/>
      <w:sz w:val="20"/>
      <w:lang w:val="es-419" w:eastAsia="es-419"/>
    </w:rPr>
  </w:style>
  <w:style w:type="paragraph" w:styleId="Ttulo2">
    <w:name w:val="heading 2"/>
    <w:basedOn w:val="Normal"/>
    <w:next w:val="Normal"/>
    <w:link w:val="Ttulo2Car"/>
    <w:uiPriority w:val="9"/>
    <w:qFormat/>
    <w:rsid w:val="00057EFC"/>
    <w:pPr>
      <w:keepNext/>
      <w:spacing w:after="0" w:line="240" w:lineRule="auto"/>
      <w:jc w:val="both"/>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qFormat/>
    <w:rsid w:val="00057EFC"/>
    <w:pPr>
      <w:keepNext/>
      <w:spacing w:after="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qFormat/>
    <w:rsid w:val="00057EFC"/>
    <w:pPr>
      <w:keepNext/>
      <w:spacing w:after="0" w:line="240" w:lineRule="auto"/>
      <w:jc w:val="center"/>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qFormat/>
    <w:rsid w:val="00057EFC"/>
    <w:pPr>
      <w:keepNext/>
      <w:spacing w:after="0" w:line="240" w:lineRule="auto"/>
      <w:jc w:val="center"/>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qFormat/>
    <w:rsid w:val="00057EFC"/>
    <w:pPr>
      <w:keepNext/>
      <w:autoSpaceDE w:val="0"/>
      <w:autoSpaceDN w:val="0"/>
      <w:adjustRightInd w:val="0"/>
      <w:spacing w:after="0" w:line="240" w:lineRule="auto"/>
      <w:jc w:val="center"/>
      <w:outlineLvl w:val="5"/>
    </w:pPr>
    <w:rPr>
      <w:rFonts w:ascii="Calibri" w:eastAsia="Times New Roman" w:hAnsi="Calibri" w:cs="Times New Roman"/>
      <w:b/>
      <w:bCs/>
      <w:sz w:val="20"/>
      <w:szCs w:val="20"/>
      <w:lang w:val="es-ES" w:eastAsia="es-ES"/>
    </w:rPr>
  </w:style>
  <w:style w:type="paragraph" w:styleId="Ttulo8">
    <w:name w:val="heading 8"/>
    <w:basedOn w:val="Normal"/>
    <w:next w:val="Normal"/>
    <w:link w:val="Ttulo8Car"/>
    <w:uiPriority w:val="9"/>
    <w:semiHidden/>
    <w:unhideWhenUsed/>
    <w:qFormat/>
    <w:rsid w:val="0005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057EFC"/>
    <w:pPr>
      <w:spacing w:before="240" w:after="60" w:line="240" w:lineRule="auto"/>
      <w:outlineLvl w:val="8"/>
    </w:pPr>
    <w:rPr>
      <w:rFonts w:ascii="Cambria" w:eastAsia="Times New Roman" w:hAnsi="Cambria"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EFC"/>
    <w:rPr>
      <w:rFonts w:ascii="Arial" w:eastAsia="Arial" w:hAnsi="Arial" w:cs="Arial"/>
      <w:b/>
      <w:color w:val="000000"/>
      <w:sz w:val="20"/>
      <w:lang w:val="es-419" w:eastAsia="es-419"/>
    </w:rPr>
  </w:style>
  <w:style w:type="character" w:customStyle="1" w:styleId="Ttulo2Car">
    <w:name w:val="Título 2 Car"/>
    <w:basedOn w:val="Fuentedeprrafopredeter"/>
    <w:link w:val="Ttulo2"/>
    <w:uiPriority w:val="9"/>
    <w:rsid w:val="00057EFC"/>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057EFC"/>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057EFC"/>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057EFC"/>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057EFC"/>
    <w:rPr>
      <w:rFonts w:ascii="Calibri" w:eastAsia="Times New Roman" w:hAnsi="Calibri" w:cs="Times New Roman"/>
      <w:b/>
      <w:bCs/>
      <w:sz w:val="20"/>
      <w:szCs w:val="20"/>
      <w:lang w:val="es-ES" w:eastAsia="es-ES"/>
    </w:rPr>
  </w:style>
  <w:style w:type="character" w:customStyle="1" w:styleId="Ttulo8Car">
    <w:name w:val="Título 8 Car"/>
    <w:basedOn w:val="Fuentedeprrafopredeter"/>
    <w:link w:val="Ttulo8"/>
    <w:uiPriority w:val="9"/>
    <w:semiHidden/>
    <w:rsid w:val="00057E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rsid w:val="00057EFC"/>
    <w:rPr>
      <w:rFonts w:ascii="Cambria" w:eastAsia="Times New Roman" w:hAnsi="Cambria" w:cs="Times New Roman"/>
      <w:lang w:val="es-MX" w:eastAsia="es-MX"/>
    </w:rPr>
  </w:style>
  <w:style w:type="paragraph" w:styleId="Encabezado">
    <w:name w:val="header"/>
    <w:basedOn w:val="Normal"/>
    <w:link w:val="EncabezadoCar"/>
    <w:uiPriority w:val="99"/>
    <w:rsid w:val="00057EFC"/>
    <w:pPr>
      <w:tabs>
        <w:tab w:val="center" w:pos="4252"/>
        <w:tab w:val="right" w:pos="8504"/>
      </w:tabs>
      <w:spacing w:after="0" w:line="240" w:lineRule="auto"/>
    </w:pPr>
    <w:rPr>
      <w:rFonts w:ascii="Verdana" w:eastAsia="Times New Roman" w:hAnsi="Verdana" w:cs="Times New Roman"/>
      <w:sz w:val="24"/>
      <w:szCs w:val="24"/>
      <w:lang w:val="es-ES" w:eastAsia="es-ES"/>
    </w:rPr>
  </w:style>
  <w:style w:type="character" w:customStyle="1" w:styleId="EncabezadoCar">
    <w:name w:val="Encabezado Car"/>
    <w:basedOn w:val="Fuentedeprrafopredeter"/>
    <w:link w:val="Encabezado"/>
    <w:uiPriority w:val="99"/>
    <w:rsid w:val="00057EFC"/>
    <w:rPr>
      <w:rFonts w:ascii="Verdana" w:eastAsia="Times New Roman" w:hAnsi="Verdana" w:cs="Times New Roman"/>
      <w:sz w:val="24"/>
      <w:szCs w:val="24"/>
      <w:lang w:val="es-ES" w:eastAsia="es-ES"/>
    </w:rPr>
  </w:style>
  <w:style w:type="paragraph" w:styleId="Textoindependiente2">
    <w:name w:val="Body Text 2"/>
    <w:basedOn w:val="Normal"/>
    <w:link w:val="Textoindependiente2Car"/>
    <w:rsid w:val="00057EFC"/>
    <w:pPr>
      <w:spacing w:after="0" w:line="240" w:lineRule="auto"/>
      <w:jc w:val="both"/>
    </w:pPr>
    <w:rPr>
      <w:rFonts w:ascii="Verdana" w:eastAsia="Times New Roman" w:hAnsi="Verdana" w:cs="Times New Roman"/>
      <w:sz w:val="24"/>
      <w:szCs w:val="24"/>
      <w:lang w:val="es-ES" w:eastAsia="es-ES"/>
    </w:rPr>
  </w:style>
  <w:style w:type="character" w:customStyle="1" w:styleId="Textoindependiente2Car">
    <w:name w:val="Texto independiente 2 Car"/>
    <w:basedOn w:val="Fuentedeprrafopredeter"/>
    <w:link w:val="Textoindependiente2"/>
    <w:rsid w:val="00057EFC"/>
    <w:rPr>
      <w:rFonts w:ascii="Verdana" w:eastAsia="Times New Roman" w:hAnsi="Verdana" w:cs="Times New Roman"/>
      <w:sz w:val="24"/>
      <w:szCs w:val="24"/>
      <w:lang w:val="es-ES" w:eastAsia="es-ES"/>
    </w:rPr>
  </w:style>
  <w:style w:type="paragraph" w:styleId="Piedepgina">
    <w:name w:val="footer"/>
    <w:basedOn w:val="Normal"/>
    <w:link w:val="PiedepginaCar"/>
    <w:uiPriority w:val="99"/>
    <w:rsid w:val="00057EFC"/>
    <w:pPr>
      <w:tabs>
        <w:tab w:val="center" w:pos="4252"/>
        <w:tab w:val="right" w:pos="8504"/>
      </w:tabs>
      <w:spacing w:after="0" w:line="240" w:lineRule="auto"/>
    </w:pPr>
    <w:rPr>
      <w:rFonts w:ascii="Verdana" w:eastAsia="Times New Roman" w:hAnsi="Verdana" w:cs="Times New Roman"/>
      <w:sz w:val="24"/>
      <w:szCs w:val="24"/>
      <w:lang w:val="es-ES" w:eastAsia="es-ES"/>
    </w:rPr>
  </w:style>
  <w:style w:type="character" w:customStyle="1" w:styleId="PiedepginaCar">
    <w:name w:val="Pie de página Car"/>
    <w:basedOn w:val="Fuentedeprrafopredeter"/>
    <w:link w:val="Piedepgina"/>
    <w:uiPriority w:val="99"/>
    <w:rsid w:val="00057EFC"/>
    <w:rPr>
      <w:rFonts w:ascii="Verdana" w:eastAsia="Times New Roman" w:hAnsi="Verdana" w:cs="Times New Roman"/>
      <w:sz w:val="24"/>
      <w:szCs w:val="24"/>
      <w:lang w:val="es-ES" w:eastAsia="es-ES"/>
    </w:rPr>
  </w:style>
  <w:style w:type="paragraph" w:styleId="Textoindependiente">
    <w:name w:val="Body Text"/>
    <w:basedOn w:val="Normal"/>
    <w:link w:val="TextoindependienteCar"/>
    <w:rsid w:val="00057EFC"/>
    <w:pPr>
      <w:spacing w:after="120" w:line="240" w:lineRule="auto"/>
    </w:pPr>
    <w:rPr>
      <w:rFonts w:ascii="Times New Roman" w:eastAsia="Times New Roman" w:hAnsi="Times New Roman" w:cs="Times New Roman"/>
      <w:sz w:val="20"/>
      <w:szCs w:val="20"/>
      <w:lang w:val="es-MX" w:eastAsia="es-MX"/>
    </w:rPr>
  </w:style>
  <w:style w:type="character" w:customStyle="1" w:styleId="TextoindependienteCar">
    <w:name w:val="Texto independiente Car"/>
    <w:basedOn w:val="Fuentedeprrafopredeter"/>
    <w:link w:val="Textoindependiente"/>
    <w:rsid w:val="00057EFC"/>
    <w:rPr>
      <w:rFonts w:ascii="Times New Roman" w:eastAsia="Times New Roman" w:hAnsi="Times New Roman" w:cs="Times New Roman"/>
      <w:sz w:val="20"/>
      <w:szCs w:val="20"/>
      <w:lang w:val="es-MX" w:eastAsia="es-MX"/>
    </w:rPr>
  </w:style>
  <w:style w:type="paragraph" w:styleId="Ttulo">
    <w:name w:val="Title"/>
    <w:basedOn w:val="Normal"/>
    <w:link w:val="TtuloCar"/>
    <w:qFormat/>
    <w:rsid w:val="00057EFC"/>
    <w:pPr>
      <w:spacing w:after="0" w:line="240" w:lineRule="auto"/>
      <w:jc w:val="center"/>
    </w:pPr>
    <w:rPr>
      <w:rFonts w:ascii="Arial" w:eastAsia="Times New Roman" w:hAnsi="Arial" w:cs="Times New Roman"/>
      <w:b/>
      <w:bCs/>
      <w:sz w:val="28"/>
      <w:szCs w:val="24"/>
      <w:lang w:eastAsia="es-ES"/>
    </w:rPr>
  </w:style>
  <w:style w:type="character" w:customStyle="1" w:styleId="TtuloCar">
    <w:name w:val="Título Car"/>
    <w:basedOn w:val="Fuentedeprrafopredeter"/>
    <w:link w:val="Ttulo"/>
    <w:rsid w:val="00057EFC"/>
    <w:rPr>
      <w:rFonts w:ascii="Arial" w:eastAsia="Times New Roman" w:hAnsi="Arial" w:cs="Times New Roman"/>
      <w:b/>
      <w:bCs/>
      <w:sz w:val="28"/>
      <w:szCs w:val="24"/>
      <w:lang w:eastAsia="es-ES"/>
    </w:rPr>
  </w:style>
  <w:style w:type="paragraph" w:styleId="Prrafodelista">
    <w:name w:val="List Paragraph"/>
    <w:basedOn w:val="Normal"/>
    <w:link w:val="PrrafodelistaCar"/>
    <w:uiPriority w:val="34"/>
    <w:qFormat/>
    <w:rsid w:val="00057EFC"/>
    <w:pPr>
      <w:spacing w:after="200" w:line="276" w:lineRule="auto"/>
      <w:ind w:left="720"/>
      <w:contextualSpacing/>
    </w:pPr>
    <w:rPr>
      <w:rFonts w:ascii="Calibri" w:eastAsia="Calibri" w:hAnsi="Calibri" w:cs="Times New Roman"/>
    </w:rPr>
  </w:style>
  <w:style w:type="character" w:customStyle="1" w:styleId="PrrafodelistaCar">
    <w:name w:val="Párrafo de lista Car"/>
    <w:basedOn w:val="Fuentedeprrafopredeter"/>
    <w:link w:val="Prrafodelista"/>
    <w:uiPriority w:val="34"/>
    <w:rsid w:val="00057EFC"/>
    <w:rPr>
      <w:rFonts w:ascii="Calibri" w:eastAsia="Calibri" w:hAnsi="Calibri" w:cs="Times New Roman"/>
    </w:rPr>
  </w:style>
  <w:style w:type="paragraph" w:styleId="Sinespaciado">
    <w:name w:val="No Spacing"/>
    <w:qFormat/>
    <w:rsid w:val="00057EFC"/>
    <w:pPr>
      <w:spacing w:after="0"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rsid w:val="00057EFC"/>
    <w:rPr>
      <w:sz w:val="16"/>
      <w:szCs w:val="16"/>
    </w:rPr>
  </w:style>
  <w:style w:type="paragraph" w:styleId="Textocomentario">
    <w:name w:val="annotation text"/>
    <w:basedOn w:val="Normal"/>
    <w:link w:val="TextocomentarioCar"/>
    <w:rsid w:val="00057EFC"/>
    <w:pPr>
      <w:spacing w:after="0" w:line="240" w:lineRule="auto"/>
    </w:pPr>
    <w:rPr>
      <w:rFonts w:ascii="Times New Roman" w:eastAsia="Times New Roman" w:hAnsi="Times New Roman" w:cs="Times New Roman"/>
      <w:sz w:val="20"/>
      <w:szCs w:val="20"/>
      <w:lang w:val="es-MX" w:eastAsia="es-MX"/>
    </w:rPr>
  </w:style>
  <w:style w:type="character" w:customStyle="1" w:styleId="TextocomentarioCar">
    <w:name w:val="Texto comentario Car"/>
    <w:basedOn w:val="Fuentedeprrafopredeter"/>
    <w:link w:val="Textocomentario"/>
    <w:rsid w:val="00057EFC"/>
    <w:rPr>
      <w:rFonts w:ascii="Times New Roman" w:eastAsia="Times New Roman" w:hAnsi="Times New Roman" w:cs="Times New Roman"/>
      <w:sz w:val="20"/>
      <w:szCs w:val="20"/>
      <w:lang w:val="es-MX" w:eastAsia="es-MX"/>
    </w:rPr>
  </w:style>
  <w:style w:type="character" w:styleId="nfasis">
    <w:name w:val="Emphasis"/>
    <w:basedOn w:val="Fuentedeprrafopredeter"/>
    <w:qFormat/>
    <w:rsid w:val="00057EFC"/>
    <w:rPr>
      <w:i/>
      <w:iCs/>
    </w:rPr>
  </w:style>
  <w:style w:type="paragraph" w:styleId="Textodeglobo">
    <w:name w:val="Balloon Text"/>
    <w:basedOn w:val="Normal"/>
    <w:link w:val="TextodegloboCar"/>
    <w:unhideWhenUsed/>
    <w:rsid w:val="00057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57EFC"/>
    <w:rPr>
      <w:rFonts w:ascii="Segoe UI" w:hAnsi="Segoe UI" w:cs="Segoe UI"/>
      <w:sz w:val="18"/>
      <w:szCs w:val="18"/>
    </w:rPr>
  </w:style>
  <w:style w:type="character" w:styleId="Nmerodepgina">
    <w:name w:val="page number"/>
    <w:rsid w:val="00057EFC"/>
    <w:rPr>
      <w:rFonts w:cs="Times New Roman"/>
    </w:rPr>
  </w:style>
  <w:style w:type="paragraph" w:styleId="Sangradetextonormal">
    <w:name w:val="Body Text Indent"/>
    <w:basedOn w:val="Normal"/>
    <w:link w:val="SangradetextonormalCar"/>
    <w:rsid w:val="00057EFC"/>
    <w:pPr>
      <w:spacing w:after="120" w:line="240" w:lineRule="auto"/>
      <w:ind w:left="283"/>
    </w:pPr>
    <w:rPr>
      <w:rFonts w:ascii="Times New Roman" w:eastAsia="Times New Roman" w:hAnsi="Times New Roman" w:cs="Times New Roman"/>
      <w:sz w:val="20"/>
      <w:szCs w:val="20"/>
      <w:lang w:val="es-MX" w:eastAsia="es-MX"/>
    </w:rPr>
  </w:style>
  <w:style w:type="character" w:customStyle="1" w:styleId="SangradetextonormalCar">
    <w:name w:val="Sangría de texto normal Car"/>
    <w:basedOn w:val="Fuentedeprrafopredeter"/>
    <w:link w:val="Sangradetextonormal"/>
    <w:rsid w:val="00057EFC"/>
    <w:rPr>
      <w:rFonts w:ascii="Times New Roman" w:eastAsia="Times New Roman" w:hAnsi="Times New Roman" w:cs="Times New Roman"/>
      <w:sz w:val="20"/>
      <w:szCs w:val="20"/>
      <w:lang w:val="es-MX" w:eastAsia="es-MX"/>
    </w:rPr>
  </w:style>
  <w:style w:type="paragraph" w:styleId="Asuntodelcomentario">
    <w:name w:val="annotation subject"/>
    <w:basedOn w:val="Textocomentario"/>
    <w:next w:val="Textocomentario"/>
    <w:link w:val="AsuntodelcomentarioCar"/>
    <w:rsid w:val="00057EFC"/>
    <w:rPr>
      <w:b/>
      <w:bCs/>
    </w:rPr>
  </w:style>
  <w:style w:type="character" w:customStyle="1" w:styleId="AsuntodelcomentarioCar">
    <w:name w:val="Asunto del comentario Car"/>
    <w:basedOn w:val="TextocomentarioCar"/>
    <w:link w:val="Asuntodelcomentario"/>
    <w:rsid w:val="00057EFC"/>
    <w:rPr>
      <w:rFonts w:ascii="Times New Roman" w:eastAsia="Times New Roman" w:hAnsi="Times New Roman" w:cs="Times New Roman"/>
      <w:b/>
      <w:bCs/>
      <w:sz w:val="20"/>
      <w:szCs w:val="20"/>
      <w:lang w:val="es-MX" w:eastAsia="es-MX"/>
    </w:rPr>
  </w:style>
  <w:style w:type="paragraph" w:customStyle="1" w:styleId="Default">
    <w:name w:val="Default"/>
    <w:rsid w:val="00057EFC"/>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styleId="Hipervnculo">
    <w:name w:val="Hyperlink"/>
    <w:basedOn w:val="Fuentedeprrafopredeter"/>
    <w:unhideWhenUsed/>
    <w:rsid w:val="00057EFC"/>
    <w:rPr>
      <w:color w:val="0563C1" w:themeColor="hyperlink"/>
      <w:u w:val="single"/>
    </w:rPr>
  </w:style>
  <w:style w:type="paragraph" w:styleId="Revisin">
    <w:name w:val="Revision"/>
    <w:hidden/>
    <w:uiPriority w:val="99"/>
    <w:semiHidden/>
    <w:rsid w:val="00057EFC"/>
    <w:pPr>
      <w:spacing w:after="0" w:line="240" w:lineRule="auto"/>
    </w:pPr>
  </w:style>
  <w:style w:type="table" w:customStyle="1" w:styleId="TableGrid">
    <w:name w:val="TableGrid"/>
    <w:rsid w:val="00057EFC"/>
    <w:pPr>
      <w:spacing w:after="0" w:line="240" w:lineRule="auto"/>
    </w:pPr>
    <w:rPr>
      <w:rFonts w:eastAsiaTheme="minorEastAsia"/>
      <w:lang w:val="es-419" w:eastAsia="es-419"/>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FC"/>
  </w:style>
  <w:style w:type="paragraph" w:styleId="Ttulo1">
    <w:name w:val="heading 1"/>
    <w:next w:val="Normal"/>
    <w:link w:val="Ttulo1Car"/>
    <w:uiPriority w:val="9"/>
    <w:qFormat/>
    <w:rsid w:val="00057EFC"/>
    <w:pPr>
      <w:keepNext/>
      <w:keepLines/>
      <w:spacing w:after="311" w:line="265" w:lineRule="auto"/>
      <w:ind w:left="10" w:hanging="10"/>
      <w:jc w:val="both"/>
      <w:outlineLvl w:val="0"/>
    </w:pPr>
    <w:rPr>
      <w:rFonts w:ascii="Arial" w:eastAsia="Arial" w:hAnsi="Arial" w:cs="Arial"/>
      <w:b/>
      <w:color w:val="000000"/>
      <w:sz w:val="20"/>
      <w:lang w:val="es-419" w:eastAsia="es-419"/>
    </w:rPr>
  </w:style>
  <w:style w:type="paragraph" w:styleId="Ttulo2">
    <w:name w:val="heading 2"/>
    <w:basedOn w:val="Normal"/>
    <w:next w:val="Normal"/>
    <w:link w:val="Ttulo2Car"/>
    <w:uiPriority w:val="9"/>
    <w:qFormat/>
    <w:rsid w:val="00057EFC"/>
    <w:pPr>
      <w:keepNext/>
      <w:spacing w:after="0" w:line="240" w:lineRule="auto"/>
      <w:jc w:val="both"/>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qFormat/>
    <w:rsid w:val="00057EFC"/>
    <w:pPr>
      <w:keepNext/>
      <w:spacing w:after="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qFormat/>
    <w:rsid w:val="00057EFC"/>
    <w:pPr>
      <w:keepNext/>
      <w:spacing w:after="0" w:line="240" w:lineRule="auto"/>
      <w:jc w:val="center"/>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qFormat/>
    <w:rsid w:val="00057EFC"/>
    <w:pPr>
      <w:keepNext/>
      <w:spacing w:after="0" w:line="240" w:lineRule="auto"/>
      <w:jc w:val="center"/>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qFormat/>
    <w:rsid w:val="00057EFC"/>
    <w:pPr>
      <w:keepNext/>
      <w:autoSpaceDE w:val="0"/>
      <w:autoSpaceDN w:val="0"/>
      <w:adjustRightInd w:val="0"/>
      <w:spacing w:after="0" w:line="240" w:lineRule="auto"/>
      <w:jc w:val="center"/>
      <w:outlineLvl w:val="5"/>
    </w:pPr>
    <w:rPr>
      <w:rFonts w:ascii="Calibri" w:eastAsia="Times New Roman" w:hAnsi="Calibri" w:cs="Times New Roman"/>
      <w:b/>
      <w:bCs/>
      <w:sz w:val="20"/>
      <w:szCs w:val="20"/>
      <w:lang w:val="es-ES" w:eastAsia="es-ES"/>
    </w:rPr>
  </w:style>
  <w:style w:type="paragraph" w:styleId="Ttulo8">
    <w:name w:val="heading 8"/>
    <w:basedOn w:val="Normal"/>
    <w:next w:val="Normal"/>
    <w:link w:val="Ttulo8Car"/>
    <w:uiPriority w:val="9"/>
    <w:semiHidden/>
    <w:unhideWhenUsed/>
    <w:qFormat/>
    <w:rsid w:val="0005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057EFC"/>
    <w:pPr>
      <w:spacing w:before="240" w:after="60" w:line="240" w:lineRule="auto"/>
      <w:outlineLvl w:val="8"/>
    </w:pPr>
    <w:rPr>
      <w:rFonts w:ascii="Cambria" w:eastAsia="Times New Roman" w:hAnsi="Cambria"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EFC"/>
    <w:rPr>
      <w:rFonts w:ascii="Arial" w:eastAsia="Arial" w:hAnsi="Arial" w:cs="Arial"/>
      <w:b/>
      <w:color w:val="000000"/>
      <w:sz w:val="20"/>
      <w:lang w:val="es-419" w:eastAsia="es-419"/>
    </w:rPr>
  </w:style>
  <w:style w:type="character" w:customStyle="1" w:styleId="Ttulo2Car">
    <w:name w:val="Título 2 Car"/>
    <w:basedOn w:val="Fuentedeprrafopredeter"/>
    <w:link w:val="Ttulo2"/>
    <w:uiPriority w:val="9"/>
    <w:rsid w:val="00057EFC"/>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057EFC"/>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057EFC"/>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057EFC"/>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057EFC"/>
    <w:rPr>
      <w:rFonts w:ascii="Calibri" w:eastAsia="Times New Roman" w:hAnsi="Calibri" w:cs="Times New Roman"/>
      <w:b/>
      <w:bCs/>
      <w:sz w:val="20"/>
      <w:szCs w:val="20"/>
      <w:lang w:val="es-ES" w:eastAsia="es-ES"/>
    </w:rPr>
  </w:style>
  <w:style w:type="character" w:customStyle="1" w:styleId="Ttulo8Car">
    <w:name w:val="Título 8 Car"/>
    <w:basedOn w:val="Fuentedeprrafopredeter"/>
    <w:link w:val="Ttulo8"/>
    <w:uiPriority w:val="9"/>
    <w:semiHidden/>
    <w:rsid w:val="00057E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rsid w:val="00057EFC"/>
    <w:rPr>
      <w:rFonts w:ascii="Cambria" w:eastAsia="Times New Roman" w:hAnsi="Cambria" w:cs="Times New Roman"/>
      <w:lang w:val="es-MX" w:eastAsia="es-MX"/>
    </w:rPr>
  </w:style>
  <w:style w:type="paragraph" w:styleId="Encabezado">
    <w:name w:val="header"/>
    <w:basedOn w:val="Normal"/>
    <w:link w:val="EncabezadoCar"/>
    <w:uiPriority w:val="99"/>
    <w:rsid w:val="00057EFC"/>
    <w:pPr>
      <w:tabs>
        <w:tab w:val="center" w:pos="4252"/>
        <w:tab w:val="right" w:pos="8504"/>
      </w:tabs>
      <w:spacing w:after="0" w:line="240" w:lineRule="auto"/>
    </w:pPr>
    <w:rPr>
      <w:rFonts w:ascii="Verdana" w:eastAsia="Times New Roman" w:hAnsi="Verdana" w:cs="Times New Roman"/>
      <w:sz w:val="24"/>
      <w:szCs w:val="24"/>
      <w:lang w:val="es-ES" w:eastAsia="es-ES"/>
    </w:rPr>
  </w:style>
  <w:style w:type="character" w:customStyle="1" w:styleId="EncabezadoCar">
    <w:name w:val="Encabezado Car"/>
    <w:basedOn w:val="Fuentedeprrafopredeter"/>
    <w:link w:val="Encabezado"/>
    <w:uiPriority w:val="99"/>
    <w:rsid w:val="00057EFC"/>
    <w:rPr>
      <w:rFonts w:ascii="Verdana" w:eastAsia="Times New Roman" w:hAnsi="Verdana" w:cs="Times New Roman"/>
      <w:sz w:val="24"/>
      <w:szCs w:val="24"/>
      <w:lang w:val="es-ES" w:eastAsia="es-ES"/>
    </w:rPr>
  </w:style>
  <w:style w:type="paragraph" w:styleId="Textoindependiente2">
    <w:name w:val="Body Text 2"/>
    <w:basedOn w:val="Normal"/>
    <w:link w:val="Textoindependiente2Car"/>
    <w:rsid w:val="00057EFC"/>
    <w:pPr>
      <w:spacing w:after="0" w:line="240" w:lineRule="auto"/>
      <w:jc w:val="both"/>
    </w:pPr>
    <w:rPr>
      <w:rFonts w:ascii="Verdana" w:eastAsia="Times New Roman" w:hAnsi="Verdana" w:cs="Times New Roman"/>
      <w:sz w:val="24"/>
      <w:szCs w:val="24"/>
      <w:lang w:val="es-ES" w:eastAsia="es-ES"/>
    </w:rPr>
  </w:style>
  <w:style w:type="character" w:customStyle="1" w:styleId="Textoindependiente2Car">
    <w:name w:val="Texto independiente 2 Car"/>
    <w:basedOn w:val="Fuentedeprrafopredeter"/>
    <w:link w:val="Textoindependiente2"/>
    <w:rsid w:val="00057EFC"/>
    <w:rPr>
      <w:rFonts w:ascii="Verdana" w:eastAsia="Times New Roman" w:hAnsi="Verdana" w:cs="Times New Roman"/>
      <w:sz w:val="24"/>
      <w:szCs w:val="24"/>
      <w:lang w:val="es-ES" w:eastAsia="es-ES"/>
    </w:rPr>
  </w:style>
  <w:style w:type="paragraph" w:styleId="Piedepgina">
    <w:name w:val="footer"/>
    <w:basedOn w:val="Normal"/>
    <w:link w:val="PiedepginaCar"/>
    <w:uiPriority w:val="99"/>
    <w:rsid w:val="00057EFC"/>
    <w:pPr>
      <w:tabs>
        <w:tab w:val="center" w:pos="4252"/>
        <w:tab w:val="right" w:pos="8504"/>
      </w:tabs>
      <w:spacing w:after="0" w:line="240" w:lineRule="auto"/>
    </w:pPr>
    <w:rPr>
      <w:rFonts w:ascii="Verdana" w:eastAsia="Times New Roman" w:hAnsi="Verdana" w:cs="Times New Roman"/>
      <w:sz w:val="24"/>
      <w:szCs w:val="24"/>
      <w:lang w:val="es-ES" w:eastAsia="es-ES"/>
    </w:rPr>
  </w:style>
  <w:style w:type="character" w:customStyle="1" w:styleId="PiedepginaCar">
    <w:name w:val="Pie de página Car"/>
    <w:basedOn w:val="Fuentedeprrafopredeter"/>
    <w:link w:val="Piedepgina"/>
    <w:uiPriority w:val="99"/>
    <w:rsid w:val="00057EFC"/>
    <w:rPr>
      <w:rFonts w:ascii="Verdana" w:eastAsia="Times New Roman" w:hAnsi="Verdana" w:cs="Times New Roman"/>
      <w:sz w:val="24"/>
      <w:szCs w:val="24"/>
      <w:lang w:val="es-ES" w:eastAsia="es-ES"/>
    </w:rPr>
  </w:style>
  <w:style w:type="paragraph" w:styleId="Textoindependiente">
    <w:name w:val="Body Text"/>
    <w:basedOn w:val="Normal"/>
    <w:link w:val="TextoindependienteCar"/>
    <w:rsid w:val="00057EFC"/>
    <w:pPr>
      <w:spacing w:after="120" w:line="240" w:lineRule="auto"/>
    </w:pPr>
    <w:rPr>
      <w:rFonts w:ascii="Times New Roman" w:eastAsia="Times New Roman" w:hAnsi="Times New Roman" w:cs="Times New Roman"/>
      <w:sz w:val="20"/>
      <w:szCs w:val="20"/>
      <w:lang w:val="es-MX" w:eastAsia="es-MX"/>
    </w:rPr>
  </w:style>
  <w:style w:type="character" w:customStyle="1" w:styleId="TextoindependienteCar">
    <w:name w:val="Texto independiente Car"/>
    <w:basedOn w:val="Fuentedeprrafopredeter"/>
    <w:link w:val="Textoindependiente"/>
    <w:rsid w:val="00057EFC"/>
    <w:rPr>
      <w:rFonts w:ascii="Times New Roman" w:eastAsia="Times New Roman" w:hAnsi="Times New Roman" w:cs="Times New Roman"/>
      <w:sz w:val="20"/>
      <w:szCs w:val="20"/>
      <w:lang w:val="es-MX" w:eastAsia="es-MX"/>
    </w:rPr>
  </w:style>
  <w:style w:type="paragraph" w:styleId="Ttulo">
    <w:name w:val="Title"/>
    <w:basedOn w:val="Normal"/>
    <w:link w:val="TtuloCar"/>
    <w:qFormat/>
    <w:rsid w:val="00057EFC"/>
    <w:pPr>
      <w:spacing w:after="0" w:line="240" w:lineRule="auto"/>
      <w:jc w:val="center"/>
    </w:pPr>
    <w:rPr>
      <w:rFonts w:ascii="Arial" w:eastAsia="Times New Roman" w:hAnsi="Arial" w:cs="Times New Roman"/>
      <w:b/>
      <w:bCs/>
      <w:sz w:val="28"/>
      <w:szCs w:val="24"/>
      <w:lang w:eastAsia="es-ES"/>
    </w:rPr>
  </w:style>
  <w:style w:type="character" w:customStyle="1" w:styleId="TtuloCar">
    <w:name w:val="Título Car"/>
    <w:basedOn w:val="Fuentedeprrafopredeter"/>
    <w:link w:val="Ttulo"/>
    <w:rsid w:val="00057EFC"/>
    <w:rPr>
      <w:rFonts w:ascii="Arial" w:eastAsia="Times New Roman" w:hAnsi="Arial" w:cs="Times New Roman"/>
      <w:b/>
      <w:bCs/>
      <w:sz w:val="28"/>
      <w:szCs w:val="24"/>
      <w:lang w:eastAsia="es-ES"/>
    </w:rPr>
  </w:style>
  <w:style w:type="paragraph" w:styleId="Prrafodelista">
    <w:name w:val="List Paragraph"/>
    <w:basedOn w:val="Normal"/>
    <w:link w:val="PrrafodelistaCar"/>
    <w:uiPriority w:val="34"/>
    <w:qFormat/>
    <w:rsid w:val="00057EFC"/>
    <w:pPr>
      <w:spacing w:after="200" w:line="276" w:lineRule="auto"/>
      <w:ind w:left="720"/>
      <w:contextualSpacing/>
    </w:pPr>
    <w:rPr>
      <w:rFonts w:ascii="Calibri" w:eastAsia="Calibri" w:hAnsi="Calibri" w:cs="Times New Roman"/>
    </w:rPr>
  </w:style>
  <w:style w:type="character" w:customStyle="1" w:styleId="PrrafodelistaCar">
    <w:name w:val="Párrafo de lista Car"/>
    <w:basedOn w:val="Fuentedeprrafopredeter"/>
    <w:link w:val="Prrafodelista"/>
    <w:uiPriority w:val="34"/>
    <w:rsid w:val="00057EFC"/>
    <w:rPr>
      <w:rFonts w:ascii="Calibri" w:eastAsia="Calibri" w:hAnsi="Calibri" w:cs="Times New Roman"/>
    </w:rPr>
  </w:style>
  <w:style w:type="paragraph" w:styleId="Sinespaciado">
    <w:name w:val="No Spacing"/>
    <w:qFormat/>
    <w:rsid w:val="00057EFC"/>
    <w:pPr>
      <w:spacing w:after="0"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rsid w:val="00057EFC"/>
    <w:rPr>
      <w:sz w:val="16"/>
      <w:szCs w:val="16"/>
    </w:rPr>
  </w:style>
  <w:style w:type="paragraph" w:styleId="Textocomentario">
    <w:name w:val="annotation text"/>
    <w:basedOn w:val="Normal"/>
    <w:link w:val="TextocomentarioCar"/>
    <w:rsid w:val="00057EFC"/>
    <w:pPr>
      <w:spacing w:after="0" w:line="240" w:lineRule="auto"/>
    </w:pPr>
    <w:rPr>
      <w:rFonts w:ascii="Times New Roman" w:eastAsia="Times New Roman" w:hAnsi="Times New Roman" w:cs="Times New Roman"/>
      <w:sz w:val="20"/>
      <w:szCs w:val="20"/>
      <w:lang w:val="es-MX" w:eastAsia="es-MX"/>
    </w:rPr>
  </w:style>
  <w:style w:type="character" w:customStyle="1" w:styleId="TextocomentarioCar">
    <w:name w:val="Texto comentario Car"/>
    <w:basedOn w:val="Fuentedeprrafopredeter"/>
    <w:link w:val="Textocomentario"/>
    <w:rsid w:val="00057EFC"/>
    <w:rPr>
      <w:rFonts w:ascii="Times New Roman" w:eastAsia="Times New Roman" w:hAnsi="Times New Roman" w:cs="Times New Roman"/>
      <w:sz w:val="20"/>
      <w:szCs w:val="20"/>
      <w:lang w:val="es-MX" w:eastAsia="es-MX"/>
    </w:rPr>
  </w:style>
  <w:style w:type="character" w:styleId="nfasis">
    <w:name w:val="Emphasis"/>
    <w:basedOn w:val="Fuentedeprrafopredeter"/>
    <w:qFormat/>
    <w:rsid w:val="00057EFC"/>
    <w:rPr>
      <w:i/>
      <w:iCs/>
    </w:rPr>
  </w:style>
  <w:style w:type="paragraph" w:styleId="Textodeglobo">
    <w:name w:val="Balloon Text"/>
    <w:basedOn w:val="Normal"/>
    <w:link w:val="TextodegloboCar"/>
    <w:unhideWhenUsed/>
    <w:rsid w:val="00057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57EFC"/>
    <w:rPr>
      <w:rFonts w:ascii="Segoe UI" w:hAnsi="Segoe UI" w:cs="Segoe UI"/>
      <w:sz w:val="18"/>
      <w:szCs w:val="18"/>
    </w:rPr>
  </w:style>
  <w:style w:type="character" w:styleId="Nmerodepgina">
    <w:name w:val="page number"/>
    <w:rsid w:val="00057EFC"/>
    <w:rPr>
      <w:rFonts w:cs="Times New Roman"/>
    </w:rPr>
  </w:style>
  <w:style w:type="paragraph" w:styleId="Sangradetextonormal">
    <w:name w:val="Body Text Indent"/>
    <w:basedOn w:val="Normal"/>
    <w:link w:val="SangradetextonormalCar"/>
    <w:rsid w:val="00057EFC"/>
    <w:pPr>
      <w:spacing w:after="120" w:line="240" w:lineRule="auto"/>
      <w:ind w:left="283"/>
    </w:pPr>
    <w:rPr>
      <w:rFonts w:ascii="Times New Roman" w:eastAsia="Times New Roman" w:hAnsi="Times New Roman" w:cs="Times New Roman"/>
      <w:sz w:val="20"/>
      <w:szCs w:val="20"/>
      <w:lang w:val="es-MX" w:eastAsia="es-MX"/>
    </w:rPr>
  </w:style>
  <w:style w:type="character" w:customStyle="1" w:styleId="SangradetextonormalCar">
    <w:name w:val="Sangría de texto normal Car"/>
    <w:basedOn w:val="Fuentedeprrafopredeter"/>
    <w:link w:val="Sangradetextonormal"/>
    <w:rsid w:val="00057EFC"/>
    <w:rPr>
      <w:rFonts w:ascii="Times New Roman" w:eastAsia="Times New Roman" w:hAnsi="Times New Roman" w:cs="Times New Roman"/>
      <w:sz w:val="20"/>
      <w:szCs w:val="20"/>
      <w:lang w:val="es-MX" w:eastAsia="es-MX"/>
    </w:rPr>
  </w:style>
  <w:style w:type="paragraph" w:styleId="Asuntodelcomentario">
    <w:name w:val="annotation subject"/>
    <w:basedOn w:val="Textocomentario"/>
    <w:next w:val="Textocomentario"/>
    <w:link w:val="AsuntodelcomentarioCar"/>
    <w:rsid w:val="00057EFC"/>
    <w:rPr>
      <w:b/>
      <w:bCs/>
    </w:rPr>
  </w:style>
  <w:style w:type="character" w:customStyle="1" w:styleId="AsuntodelcomentarioCar">
    <w:name w:val="Asunto del comentario Car"/>
    <w:basedOn w:val="TextocomentarioCar"/>
    <w:link w:val="Asuntodelcomentario"/>
    <w:rsid w:val="00057EFC"/>
    <w:rPr>
      <w:rFonts w:ascii="Times New Roman" w:eastAsia="Times New Roman" w:hAnsi="Times New Roman" w:cs="Times New Roman"/>
      <w:b/>
      <w:bCs/>
      <w:sz w:val="20"/>
      <w:szCs w:val="20"/>
      <w:lang w:val="es-MX" w:eastAsia="es-MX"/>
    </w:rPr>
  </w:style>
  <w:style w:type="paragraph" w:customStyle="1" w:styleId="Default">
    <w:name w:val="Default"/>
    <w:rsid w:val="00057EFC"/>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styleId="Hipervnculo">
    <w:name w:val="Hyperlink"/>
    <w:basedOn w:val="Fuentedeprrafopredeter"/>
    <w:unhideWhenUsed/>
    <w:rsid w:val="00057EFC"/>
    <w:rPr>
      <w:color w:val="0563C1" w:themeColor="hyperlink"/>
      <w:u w:val="single"/>
    </w:rPr>
  </w:style>
  <w:style w:type="paragraph" w:styleId="Revisin">
    <w:name w:val="Revision"/>
    <w:hidden/>
    <w:uiPriority w:val="99"/>
    <w:semiHidden/>
    <w:rsid w:val="00057EFC"/>
    <w:pPr>
      <w:spacing w:after="0" w:line="240" w:lineRule="auto"/>
    </w:pPr>
  </w:style>
  <w:style w:type="table" w:customStyle="1" w:styleId="TableGrid">
    <w:name w:val="TableGrid"/>
    <w:rsid w:val="00057EFC"/>
    <w:pPr>
      <w:spacing w:after="0" w:line="240" w:lineRule="auto"/>
    </w:pPr>
    <w:rPr>
      <w:rFonts w:eastAsiaTheme="minorEastAsia"/>
      <w:lang w:val="es-419" w:eastAsia="es-419"/>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footer" Target="footer10.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4.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13.xml.rels><?xml version="1.0" encoding="UTF-8" standalone="yes"?>
<Relationships xmlns="http://schemas.openxmlformats.org/package/2006/relationships"><Relationship Id="rId1" Type="http://schemas.openxmlformats.org/officeDocument/2006/relationships/image" Target="media/image1.jpg"/></Relationships>
</file>

<file path=word/_rels/header14.xml.rels><?xml version="1.0" encoding="UTF-8" standalone="yes"?>
<Relationships xmlns="http://schemas.openxmlformats.org/package/2006/relationships"><Relationship Id="rId1" Type="http://schemas.openxmlformats.org/officeDocument/2006/relationships/image" Target="media/image1.jpg"/></Relationships>
</file>

<file path=word/_rels/header15.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43</Pages>
  <Words>16492</Words>
  <Characters>90708</Characters>
  <Application>Microsoft Office Word</Application>
  <DocSecurity>0</DocSecurity>
  <Lines>755</Lines>
  <Paragraphs>213</Paragraphs>
  <ScaleCrop>false</ScaleCrop>
  <HeadingPairs>
    <vt:vector size="2" baseType="variant">
      <vt:variant>
        <vt:lpstr>Título</vt:lpstr>
      </vt:variant>
      <vt:variant>
        <vt:i4>1</vt:i4>
      </vt:variant>
    </vt:vector>
  </HeadingPairs>
  <TitlesOfParts>
    <vt:vector size="1" baseType="lpstr">
      <vt:lpstr/>
    </vt:vector>
  </TitlesOfParts>
  <Company>ENEL</Company>
  <LinksUpToDate>false</LinksUpToDate>
  <CharactersWithSpaces>106987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Miranda, Boris Eduardo, Enel Colombia</dc:creator>
  <cp:keywords/>
  <dc:description/>
  <cp:lastModifiedBy>Naranjo Elisalde, Juan David</cp:lastModifiedBy>
  <cp:revision>11</cp:revision>
  <dcterms:created xsi:type="dcterms:W3CDTF">2020-12-04T17:15:00Z</dcterms:created>
  <dcterms:modified xsi:type="dcterms:W3CDTF">2021-01-22T14:41:00Z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boris.salas@enel.com</vt:lpwstr>
  </property>
  <property fmtid="{D5CDD505-2E9C-101B-9397-08002B2CF9AE}" pid="5" name="MSIP_Label_00183ae1-726f-4969-b787-1995b26b5e2f_SetDate">
    <vt:lpwstr>2020-12-04T17:18:02.9725985Z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b16384f2-eb8b-41e5-9982-fbd1ba634786</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boris.salas@enel.com</vt:lpwstr>
  </property>
  <property fmtid="{D5CDD505-2E9C-101B-9397-08002B2CF9AE}" pid="13" name="MSIP_Label_797ad33d-ed35-43c0-b526-22bc83c17deb_SetDate">
    <vt:lpwstr>2020-12-04T17:18:02.9725985Z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b16384f2-eb8b-41e5-9982-fbd1ba634786</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Sensitivity">
    <vt:lpwstr>Internal Not Encrypted</vt:lpwstr>
  </property>
</Properties>
</file>
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034DB" w14:textId="77777777" w:rsidR="00544EF6" w:rsidRPr="0017241F" w:rsidRDefault="00DA70B1" w:rsidP="00E77D9C">
      <w:bookmarkStart w:id="0" w:name="_GoBack"/>
      <w:bookmarkEnd w:id="0"/>
      <w:r w:rsidRPr="00DA70B1">
        <w:rPr>
          <w:noProof/>
          <w:lang w:val="es-CO" w:eastAsia="es-CO"/>
        </w:rPr>
        <w:drawing>
          <wp:inline distT="0" distB="0" distL="0" distR="0" wp14:anchorId="29B905FA" wp14:editId="3A272375">
            <wp:extent cx="2353310" cy="779145"/>
            <wp:effectExtent l="0" t="0" r="0" b="190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779145"/>
                    </a:xfrm>
                    <a:prstGeom prst="rect">
                      <a:avLst/>
                    </a:prstGeom>
                    <a:noFill/>
                    <a:ln>
                      <a:noFill/>
                    </a:ln>
                  </pic:spPr>
                </pic:pic>
              </a:graphicData>
            </a:graphic>
          </wp:inline>
        </w:drawing>
      </w:r>
      <w:r w:rsidR="00576019">
        <w:rPr>
          <w:noProof/>
          <w:lang w:val="es-CO" w:eastAsia="es-CO"/>
        </w:rPr>
        <mc:AlternateContent>
          <mc:Choice Requires="wpg">
            <w:drawing>
              <wp:anchor distT="0" distB="0" distL="114300" distR="114300" simplePos="0" relativeHeight="251665408" behindDoc="0" locked="0" layoutInCell="1" allowOverlap="1" wp14:anchorId="0A881EF7" wp14:editId="2318ACF1">
                <wp:simplePos x="0" y="0"/>
                <wp:positionH relativeFrom="column">
                  <wp:posOffset>4140697</wp:posOffset>
                </wp:positionH>
                <wp:positionV relativeFrom="paragraph">
                  <wp:posOffset>155879</wp:posOffset>
                </wp:positionV>
                <wp:extent cx="1920875" cy="710123"/>
                <wp:effectExtent l="0" t="0" r="0" b="0"/>
                <wp:wrapNone/>
                <wp:docPr id="63" name="Grupo 63"/>
                <wp:cNvGraphicFramePr/>
                <a:graphic xmlns:a="http://schemas.openxmlformats.org/drawingml/2006/main">
                  <a:graphicData uri="http://schemas.microsoft.com/office/word/2010/wordprocessingGroup">
                    <wpg:wgp>
                      <wpg:cNvGrpSpPr/>
                      <wpg:grpSpPr>
                        <a:xfrm>
                          <a:off x="0" y="0"/>
                          <a:ext cx="1920875" cy="710123"/>
                          <a:chOff x="0" y="0"/>
                          <a:chExt cx="1920875" cy="710123"/>
                        </a:xfrm>
                      </wpg:grpSpPr>
                      <pic:pic xmlns:pic="http://schemas.openxmlformats.org/drawingml/2006/picture">
                        <pic:nvPicPr>
                          <pic:cNvPr id="25" name="Imagen 13"/>
                          <pic:cNvPicPr>
                            <a:picLocks noChangeAspect="1"/>
                          </pic:cNvPicPr>
                        </pic:nvPicPr>
                        <pic:blipFill>
                          <a:blip r:embed="rId10">
                            <a:lum/>
                          </a:blip>
                          <a:stretch>
                            <a:fillRect/>
                          </a:stretch>
                        </pic:blipFill>
                        <pic:spPr>
                          <a:xfrm>
                            <a:off x="0" y="294198"/>
                            <a:ext cx="1920875" cy="415925"/>
                          </a:xfrm>
                          <a:prstGeom prst="rect">
                            <a:avLst/>
                          </a:prstGeom>
                        </pic:spPr>
                      </pic:pic>
                      <wps:wsp>
                        <wps:cNvPr id="24" name="Freeform 5"/>
                        <wps:cNvSpPr>
                          <a:spLocks noEditPoints="1"/>
                        </wps:cNvSpPr>
                        <wps:spPr bwMode="auto">
                          <a:xfrm>
                            <a:off x="151075" y="0"/>
                            <a:ext cx="1439659" cy="287079"/>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8FF5666" id="Grupo 63" o:spid="_x0000_s1026" style="position:absolute;margin-left:326.05pt;margin-top:12.25pt;width:151.25pt;height:55.9pt;z-index:251665408" coordsize="19208,71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style="position:absolute;top:2941;width:19208;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">
                  <v:imagedata r:id="rId11" o:title=""/>
                  <v:path arrowok="t"/>
                </v:shape>
                <v:shape id="Freeform 5" o:spid="_x0000_s1028" style="position:absolute;left:1510;width:14397;height:2870;visibility:visible;mso-wrap-style:square;v-text-anchor:top" coordsize="170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v:group>
            </w:pict>
          </mc:Fallback>
        </mc:AlternateContent>
      </w:r>
    </w:p>
    <w:p w14:paraId="4C68A401" w14:textId="77777777" w:rsidR="003A7CD1" w:rsidRPr="003F5627" w:rsidRDefault="003A7CD1" w:rsidP="003A7CD1">
      <w:pPr>
        <w:pStyle w:val="Piedepgina"/>
        <w:tabs>
          <w:tab w:val="clear" w:pos="4252"/>
          <w:tab w:val="clear" w:pos="8504"/>
          <w:tab w:val="right" w:pos="9639"/>
        </w:tabs>
        <w:spacing w:before="0"/>
        <w:jc w:val="left"/>
        <w:rPr>
          <w:color w:val="1A3B47" w:themeColor="text1"/>
        </w:rPr>
      </w:pPr>
    </w:p>
    <w:p w14:paraId="65688A29" w14:textId="77777777" w:rsidR="00544EF6" w:rsidRPr="0017241F" w:rsidRDefault="00544EF6" w:rsidP="00522C71"/>
    <w:p w14:paraId="768931E4" w14:textId="77777777" w:rsidR="00544EF6" w:rsidRPr="0017241F" w:rsidRDefault="00544EF6" w:rsidP="00522C71"/>
    <w:p w14:paraId="084BE05B" w14:textId="77777777" w:rsidR="00544EF6" w:rsidRPr="0017241F" w:rsidRDefault="00544EF6" w:rsidP="00522C71"/>
    <w:p w14:paraId="61EAC585" w14:textId="77777777" w:rsidR="00544EF6" w:rsidRPr="0017241F" w:rsidRDefault="00544EF6" w:rsidP="00522C71"/>
    <w:p w14:paraId="06A85D94" w14:textId="77777777" w:rsidR="00544EF6" w:rsidRPr="0017241F" w:rsidRDefault="00544EF6" w:rsidP="00522C71"/>
    <w:p w14:paraId="041ABD94" w14:textId="77777777" w:rsidR="00544EF6" w:rsidRPr="0017241F" w:rsidRDefault="00544EF6" w:rsidP="00522C71"/>
    <w:p w14:paraId="10E77CD5" w14:textId="77777777" w:rsidR="00544EF6" w:rsidRPr="002A6AB4" w:rsidRDefault="00544EF6" w:rsidP="00FE4E37">
      <w:pPr>
        <w:rPr>
          <w:color w:val="FFFFFF" w:themeColor="background1"/>
        </w:rPr>
      </w:pPr>
    </w:p>
    <w:p w14:paraId="1BACB559" w14:textId="5FB9B463" w:rsidR="00544EF6" w:rsidRPr="00DD1C94" w:rsidRDefault="003808DB" w:rsidP="00D94007">
      <w:pPr>
        <w:jc w:val="left"/>
        <w:rPr>
          <w:rFonts w:ascii="Georgia" w:hAnsi="Georgia" w:cstheme="majorHAnsi"/>
          <w:sz w:val="68"/>
          <w:szCs w:val="68"/>
        </w:rPr>
      </w:pPr>
      <w:r>
        <w:rPr>
          <w:rFonts w:ascii="Georgia" w:hAnsi="Georgia" w:cstheme="majorHAnsi"/>
          <w:sz w:val="68"/>
          <w:szCs w:val="68"/>
        </w:rPr>
        <w:t xml:space="preserve">Interfaz entre </w:t>
      </w:r>
      <w:proofErr w:type="spellStart"/>
      <w:r>
        <w:rPr>
          <w:rFonts w:ascii="Georgia" w:hAnsi="Georgia" w:cstheme="majorHAnsi"/>
          <w:sz w:val="68"/>
          <w:szCs w:val="68"/>
        </w:rPr>
        <w:t>InGEN</w:t>
      </w:r>
      <w:proofErr w:type="spellEnd"/>
      <w:r>
        <w:rPr>
          <w:rFonts w:ascii="Georgia" w:hAnsi="Georgia" w:cstheme="majorHAnsi"/>
          <w:sz w:val="68"/>
          <w:szCs w:val="68"/>
        </w:rPr>
        <w:t xml:space="preserve"> y </w:t>
      </w:r>
      <w:r w:rsidRPr="00DD1C94">
        <w:rPr>
          <w:rFonts w:ascii="Georgia" w:hAnsi="Georgia" w:cstheme="majorHAnsi"/>
          <w:sz w:val="68"/>
          <w:szCs w:val="68"/>
        </w:rPr>
        <w:t xml:space="preserve"> </w:t>
      </w:r>
      <w:proofErr w:type="spellStart"/>
      <w:r w:rsidRPr="0004352B">
        <w:rPr>
          <w:rFonts w:ascii="Georgia" w:hAnsi="Georgia" w:cstheme="majorHAnsi"/>
          <w:sz w:val="68"/>
          <w:szCs w:val="68"/>
        </w:rPr>
        <w:t>PowerGis</w:t>
      </w:r>
      <w:proofErr w:type="spellEnd"/>
      <w:r w:rsidR="00BB09EA" w:rsidRPr="00DD1C94">
        <w:rPr>
          <w:rFonts w:ascii="Georgia" w:hAnsi="Georgia" w:cstheme="majorHAnsi"/>
          <w:sz w:val="68"/>
          <w:szCs w:val="68"/>
        </w:rPr>
        <w:t xml:space="preserve"> </w:t>
      </w:r>
      <w:r w:rsidR="00D94007" w:rsidRPr="00DD1C94">
        <w:rPr>
          <w:rFonts w:ascii="Georgia" w:hAnsi="Georgia" w:cstheme="majorHAnsi"/>
          <w:sz w:val="68"/>
          <w:szCs w:val="68"/>
        </w:rPr>
        <w:br/>
      </w:r>
    </w:p>
    <w:p w14:paraId="4BB5D320" w14:textId="77777777" w:rsidR="00544EF6" w:rsidRPr="00CB3F82" w:rsidRDefault="00544EF6" w:rsidP="00522C71"/>
    <w:p w14:paraId="19714A85" w14:textId="77777777" w:rsidR="00544EF6" w:rsidRPr="00CB3F82" w:rsidRDefault="00544EF6" w:rsidP="00522C71"/>
    <w:p w14:paraId="21DFB027" w14:textId="09AAFB6D" w:rsidR="00544EF6" w:rsidRPr="00AE370D" w:rsidRDefault="003808DB" w:rsidP="00D94007">
      <w:pPr>
        <w:jc w:val="left"/>
        <w:rPr>
          <w:sz w:val="40"/>
          <w:szCs w:val="40"/>
        </w:rPr>
      </w:pPr>
      <w:r>
        <w:rPr>
          <w:sz w:val="40"/>
          <w:szCs w:val="40"/>
        </w:rPr>
        <w:t>Información enviada entre los sistemas</w:t>
      </w:r>
      <w:r w:rsidR="00C972F8" w:rsidRPr="00AE370D">
        <w:rPr>
          <w:noProof/>
          <w:lang w:val="es-CO" w:eastAsia="es-CO"/>
        </w:rPr>
        <mc:AlternateContent>
          <mc:Choice Requires="wps">
            <w:drawing>
              <wp:anchor distT="0" distB="0" distL="114300" distR="114300" simplePos="0" relativeHeight="251670528" behindDoc="0" locked="0" layoutInCell="1" allowOverlap="1" wp14:anchorId="04AF70C5" wp14:editId="5985F986">
                <wp:simplePos x="0" y="0"/>
                <wp:positionH relativeFrom="column">
                  <wp:posOffset>4347237</wp:posOffset>
                </wp:positionH>
                <wp:positionV relativeFrom="paragraph">
                  <wp:posOffset>473103</wp:posOffset>
                </wp:positionV>
                <wp:extent cx="6391537" cy="4485323"/>
                <wp:effectExtent l="635" t="0" r="0" b="0"/>
                <wp:wrapNone/>
                <wp:docPr id="32" name="Trapecio 18"/>
                <wp:cNvGraphicFramePr/>
                <a:graphic xmlns:a="http://schemas.openxmlformats.org/drawingml/2006/main">
                  <a:graphicData uri="http://schemas.microsoft.com/office/word/2010/wordprocessingShape">
                    <wps:wsp>
                      <wps:cNvSpPr/>
                      <wps:spPr>
                        <a:xfrm rot="5400000">
                          <a:off x="0" y="0"/>
                          <a:ext cx="6391537" cy="4485323"/>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C4C1C9" id="Trapecio 18" o:spid="_x0000_s1026" style="position:absolute;margin-left:342.3pt;margin-top:37.25pt;width:503.25pt;height:353.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91537,448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" path="m,4485323l1216734,,5174803,,6391537,4485323,,4485323xe" fillcolor="#e88aa2 [3206]" stroked="f" strokeweight="2pt">
                <v:path arrowok="t" o:connecttype="custom" o:connectlocs="0,4485323;1216734,0;5174803,0;6391537,4485323;0,4485323" o:connectangles="0,0,0,0,0"/>
              </v:shape>
            </w:pict>
          </mc:Fallback>
        </mc:AlternateContent>
      </w:r>
    </w:p>
    <w:p w14:paraId="1D758CA8" w14:textId="77777777" w:rsidR="00482A19" w:rsidRDefault="00482A19" w:rsidP="00522C71"/>
    <w:p w14:paraId="41A1BD42" w14:textId="77777777" w:rsidR="00482A19" w:rsidRDefault="00482A19" w:rsidP="00522C71"/>
    <w:p w14:paraId="74E6579A" w14:textId="77777777" w:rsidR="00482A19" w:rsidRDefault="00482A19" w:rsidP="00522C71">
      <w:r w:rsidRPr="00482A19">
        <w:rPr>
          <w:noProof/>
          <w:lang w:val="es-CO" w:eastAsia="es-CO"/>
        </w:rPr>
        <mc:AlternateContent>
          <mc:Choice Requires="wps">
            <w:drawing>
              <wp:anchor distT="0" distB="0" distL="114300" distR="114300" simplePos="0" relativeHeight="251654144" behindDoc="0" locked="0" layoutInCell="1" allowOverlap="1" wp14:anchorId="03C28038" wp14:editId="57BDA575">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3EE9F67" id="Conector recto 1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" strokecolor="#0d1d23 [1613]" strokeweight="1pt"/>
            </w:pict>
          </mc:Fallback>
        </mc:AlternateContent>
      </w:r>
    </w:p>
    <w:p w14:paraId="43BBABDA" w14:textId="7C5512E6" w:rsidR="00482A19" w:rsidRDefault="003808DB" w:rsidP="003A7CD1">
      <w:pPr>
        <w:tabs>
          <w:tab w:val="left" w:pos="5247"/>
          <w:tab w:val="right" w:pos="9637"/>
        </w:tabs>
        <w:spacing w:before="0" w:after="200" w:line="276" w:lineRule="auto"/>
        <w:jc w:val="left"/>
      </w:pPr>
      <w:r>
        <w:t>Marzo</w:t>
      </w:r>
      <w:r w:rsidR="00405761">
        <w:t xml:space="preserve"> </w:t>
      </w:r>
      <w:r w:rsidR="00F02EAC">
        <w:t>de 20</w:t>
      </w:r>
      <w:r w:rsidR="007868F9">
        <w:t>20</w:t>
      </w:r>
    </w:p>
    <w:p w14:paraId="11BC9C3F" w14:textId="77777777" w:rsidR="00544EF6" w:rsidRDefault="00C972F8" w:rsidP="00522C71">
      <w:pPr>
        <w:tabs>
          <w:tab w:val="left" w:pos="5247"/>
          <w:tab w:val="right" w:pos="9637"/>
        </w:tabs>
        <w:spacing w:before="0" w:after="200" w:line="276" w:lineRule="auto"/>
        <w:jc w:val="left"/>
      </w:pPr>
      <w:r w:rsidRPr="00C972F8">
        <w:rPr>
          <w:noProof/>
          <w:lang w:val="es-CO" w:eastAsia="es-CO"/>
        </w:rPr>
        <mc:AlternateContent>
          <mc:Choice Requires="wps">
            <w:drawing>
              <wp:anchor distT="0" distB="0" distL="114300" distR="114300" simplePos="0" relativeHeight="251669504" behindDoc="0" locked="0" layoutInCell="1" allowOverlap="1" wp14:anchorId="21814D6D" wp14:editId="788412DB">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FA0A5C0" id="Trapecio 18" o:spid="_x0000_s1026" style="position:absolute;margin-left:289.5pt;margin-top:9pt;width:404.6pt;height:283.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0BC2CC65" w14:textId="77777777" w:rsidR="00FE4E37" w:rsidRDefault="00C972F8" w:rsidP="00522C71">
      <w:r w:rsidRPr="00C972F8">
        <w:rPr>
          <w:noProof/>
          <w:lang w:val="es-CO" w:eastAsia="es-CO"/>
        </w:rPr>
        <mc:AlternateContent>
          <mc:Choice Requires="wps">
            <w:drawing>
              <wp:anchor distT="0" distB="0" distL="114300" distR="114300" simplePos="0" relativeHeight="251667456" behindDoc="0" locked="0" layoutInCell="1" allowOverlap="1" wp14:anchorId="7DD4479A" wp14:editId="53CBDC73">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E98E57" id="Trapecio 18" o:spid="_x0000_s1026" style="position:absolute;margin-left:114.7pt;margin-top:7.15pt;width:334.6pt;height:234.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4B27F850" w14:textId="77777777" w:rsidR="00544EF6" w:rsidRDefault="00544EF6" w:rsidP="00522C71"/>
    <w:p w14:paraId="576DE2B0" w14:textId="77777777" w:rsidR="00482A19" w:rsidRDefault="00482A19" w:rsidP="00522C71"/>
    <w:p w14:paraId="2D9E5AAC" w14:textId="77777777" w:rsidR="00522C71" w:rsidRPr="0017241F" w:rsidRDefault="00522C71" w:rsidP="00522C71"/>
    <w:p w14:paraId="2F093F11" w14:textId="77777777" w:rsidR="00FE4E37" w:rsidRDefault="003A7CD1" w:rsidP="00522C71">
      <w:pPr>
        <w:tabs>
          <w:tab w:val="left" w:pos="5247"/>
          <w:tab w:val="right" w:pos="9637"/>
        </w:tabs>
        <w:spacing w:before="0" w:after="200" w:line="276" w:lineRule="auto"/>
        <w:jc w:val="right"/>
      </w:pPr>
      <w:r>
        <w:rPr>
          <w:noProof/>
          <w:lang w:val="es-CO" w:eastAsia="es-CO"/>
        </w:rPr>
        <mc:AlternateContent>
          <mc:Choice Requires="wps">
            <w:drawing>
              <wp:anchor distT="0" distB="0" distL="114300" distR="114300" simplePos="0" relativeHeight="251653120" behindDoc="0" locked="0" layoutInCell="1" allowOverlap="1" wp14:anchorId="4ED50B35" wp14:editId="5E1BCB84">
                <wp:simplePos x="0" y="0"/>
                <wp:positionH relativeFrom="column">
                  <wp:posOffset>-83820</wp:posOffset>
                </wp:positionH>
                <wp:positionV relativeFrom="paragraph">
                  <wp:posOffset>113030</wp:posOffset>
                </wp:positionV>
                <wp:extent cx="1605280" cy="981075"/>
                <wp:effectExtent l="0" t="0" r="13970" b="2857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981075"/>
                        </a:xfrm>
                        <a:prstGeom prst="rect">
                          <a:avLst/>
                        </a:prstGeom>
                        <a:noFill/>
                        <a:ln w="9525">
                          <a:solidFill>
                            <a:schemeClr val="tx2">
                              <a:lumMod val="100000"/>
                              <a:lumOff val="0"/>
                            </a:schemeClr>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arto="http://schemas.microsoft.com/office/word/2006/arto" xmlns:w16se="http://schemas.microsoft.com/office/word/2015/wordml/symex" xmlns:w15="http://schemas.microsoft.com/office/word/2012/wordml" xmlns:cx1="http://schemas.microsoft.com/office/drawing/2015/9/8/chartex" xmlns:cx="http://schemas.microsoft.com/office/drawing/2014/chartex"/>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arto="http://schemas.microsoft.com/office/word/2006/arto" xmlns:w16se="http://schemas.microsoft.com/office/word/2015/wordml/symex" xmlns:w15="http://schemas.microsoft.com/office/word/2012/wordml" xmlns:cx1="http://schemas.microsoft.com/office/drawing/2015/9/8/chartex" xmlns:cx="http://schemas.microsoft.com/office/drawing/2014/chartex"/>
                          </a:ext>
                        </a:extLst>
                      </wps:spPr>
                      <wps:txbx>
                        <w:txbxContent>
                          <w:p w14:paraId="0D21784E" w14:textId="57BB6A76" w:rsidR="00AE1CDE" w:rsidRDefault="00AE1CDE" w:rsidP="003A7CD1">
                            <w:pPr>
                              <w:spacing w:before="0"/>
                              <w:contextualSpacing/>
                              <w:jc w:val="center"/>
                              <w:rPr>
                                <w:sz w:val="24"/>
                              </w:rPr>
                            </w:pPr>
                            <w:r w:rsidRPr="003808DB">
                              <w:rPr>
                                <w:noProof/>
                                <w:sz w:val="24"/>
                                <w:lang w:val="es-CO" w:eastAsia="es-CO"/>
                              </w:rPr>
                              <w:drawing>
                                <wp:inline distT="0" distB="0" distL="0" distR="0" wp14:anchorId="4BF01EDD" wp14:editId="3E8929FC">
                                  <wp:extent cx="1426463" cy="570585"/>
                                  <wp:effectExtent l="0" t="0" r="2540" b="127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rotWithShape="1">
                                          <a:blip r:embed="rId12" cstate="print">
                                            <a:extLst>
                                              <a:ext uri="{28A0092B-C50C-407E-A947-70E740481C1C}">
                                                <a14:useLocalDpi xmlns:a14="http://schemas.microsoft.com/office/drawing/2010/main"/>
                                              </a:ext>
                                            </a:extLst>
                                          </a:blip>
                                          <a:srcRect/>
                                          <a:stretch/>
                                        </pic:blipFill>
                                        <pic:spPr>
                                          <a:xfrm>
                                            <a:off x="0" y="0"/>
                                            <a:ext cx="1462771" cy="58510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ED50B35" id="Rectangle 10" o:spid="_x0000_s1026" style="position:absolute;left:0;text-align:left;margin-left:-6.6pt;margin-top:8.9pt;width:126.4pt;height:7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" filled="f" strokecolor="#fde3d3 [3215]">
                <v:textbox>
                  <w:txbxContent>
                    <w:p w14:paraId="0D21784E" w14:textId="57BB6A76" w:rsidR="00AE1CDE" w:rsidRDefault="00AE1CDE" w:rsidP="003A7CD1">
                      <w:pPr>
                        <w:spacing w:before="0"/>
                        <w:contextualSpacing/>
                        <w:jc w:val="center"/>
                        <w:rPr>
                          <w:sz w:val="24"/>
                        </w:rPr>
                      </w:pPr>
                      <w:r w:rsidRPr="003808DB">
                        <w:rPr>
                          <w:noProof/>
                          <w:sz w:val="24"/>
                          <w:lang w:eastAsia="es-ES"/>
                        </w:rPr>
                        <w:drawing>
                          <wp:inline distT="0" distB="0" distL="0" distR="0" wp14:anchorId="4BF01EDD" wp14:editId="3E8929FC">
                            <wp:extent cx="1426463" cy="570585"/>
                            <wp:effectExtent l="0" t="0" r="2540" b="127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rotWithShape="1">
                                    <a:blip r:embed="rId13" cstate="print">
                                      <a:extLst>
                                        <a:ext uri="{28A0092B-C50C-407E-A947-70E740481C1C}">
                                          <a14:useLocalDpi xmlns:a14="http://schemas.microsoft.com/office/drawing/2010/main"/>
                                        </a:ext>
                                      </a:extLst>
                                    </a:blip>
                                    <a:srcRect/>
                                    <a:stretch/>
                                  </pic:blipFill>
                                  <pic:spPr>
                                    <a:xfrm>
                                      <a:off x="0" y="0"/>
                                      <a:ext cx="1462771" cy="585108"/>
                                    </a:xfrm>
                                    <a:prstGeom prst="rect">
                                      <a:avLst/>
                                    </a:prstGeom>
                                  </pic:spPr>
                                </pic:pic>
                              </a:graphicData>
                            </a:graphic>
                          </wp:inline>
                        </w:drawing>
                      </w:r>
                    </w:p>
                  </w:txbxContent>
                </v:textbox>
              </v:rect>
            </w:pict>
          </mc:Fallback>
        </mc:AlternateContent>
      </w:r>
      <w:r w:rsidR="00FE4E37">
        <w:br w:type="page"/>
      </w:r>
    </w:p>
    <w:p w14:paraId="10C54D10" w14:textId="77777777" w:rsidR="00D704B0" w:rsidRDefault="00D704B0" w:rsidP="00D704B0">
      <w:pPr>
        <w:tabs>
          <w:tab w:val="left" w:pos="2637"/>
        </w:tabs>
        <w:jc w:val="left"/>
        <w:rPr>
          <w:rFonts w:ascii="Georgia" w:hAnsi="Georgia"/>
          <w:bCs/>
          <w:sz w:val="28"/>
          <w:szCs w:val="28"/>
        </w:rPr>
      </w:pPr>
      <w:r w:rsidRPr="00D704B0">
        <w:rPr>
          <w:rFonts w:ascii="Georgia" w:hAnsi="Georgia"/>
          <w:bCs/>
          <w:sz w:val="28"/>
          <w:szCs w:val="28"/>
        </w:rPr>
        <w:lastRenderedPageBreak/>
        <w:t>Gestión de Cambios</w:t>
      </w:r>
    </w:p>
    <w:p w14:paraId="7C2A2923" w14:textId="77777777" w:rsidR="00D704B0" w:rsidRDefault="00D704B0" w:rsidP="00D704B0">
      <w:r>
        <w:t>Los cambios realizados en este documento deben ser detallados en la siguiente tabla:</w:t>
      </w:r>
    </w:p>
    <w:p w14:paraId="78792B1B" w14:textId="77777777" w:rsidR="00D704B0" w:rsidRDefault="00D704B0" w:rsidP="00D704B0"/>
    <w:tbl>
      <w:tblPr>
        <w:tblStyle w:val="Listaclara-nfasis11"/>
        <w:tblW w:w="5000" w:type="pct"/>
        <w:tblBorders>
          <w:top w:val="single" w:sz="8" w:space="0" w:color="1A3B47" w:themeColor="text1"/>
          <w:bottom w:val="single" w:sz="8" w:space="0" w:color="1A3B47" w:themeColor="text1"/>
          <w:insideH w:val="single" w:sz="8" w:space="0" w:color="1A3B47" w:themeColor="accent1"/>
        </w:tblBorders>
        <w:tblLook w:val="06A0" w:firstRow="1" w:lastRow="0" w:firstColumn="1" w:lastColumn="0" w:noHBand="1" w:noVBand="1"/>
      </w:tblPr>
      <w:tblGrid>
        <w:gridCol w:w="1809"/>
        <w:gridCol w:w="972"/>
        <w:gridCol w:w="1389"/>
        <w:gridCol w:w="1131"/>
        <w:gridCol w:w="1768"/>
        <w:gridCol w:w="2784"/>
      </w:tblGrid>
      <w:tr w:rsidR="00D704B0" w:rsidRPr="0017241F" w14:paraId="1FD1805D" w14:textId="77777777" w:rsidTr="00A70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tcMar>
              <w:top w:w="57" w:type="dxa"/>
              <w:bottom w:w="57" w:type="dxa"/>
            </w:tcMar>
            <w:vAlign w:val="center"/>
          </w:tcPr>
          <w:p w14:paraId="5B77B3B4" w14:textId="77777777" w:rsidR="00D704B0" w:rsidRPr="002C7F8F" w:rsidRDefault="00D704B0" w:rsidP="00964A1B">
            <w:pPr>
              <w:spacing w:before="0"/>
            </w:pPr>
            <w:r>
              <w:t>Fecha</w:t>
            </w:r>
          </w:p>
        </w:tc>
        <w:tc>
          <w:tcPr>
            <w:tcW w:w="493" w:type="pct"/>
            <w:tcMar>
              <w:top w:w="57" w:type="dxa"/>
              <w:bottom w:w="57" w:type="dxa"/>
            </w:tcMar>
            <w:vAlign w:val="center"/>
          </w:tcPr>
          <w:p w14:paraId="1A35D4D6" w14:textId="77777777" w:rsidR="00D704B0" w:rsidRPr="002C7F8F" w:rsidRDefault="00D704B0" w:rsidP="00964A1B">
            <w:pPr>
              <w:spacing w:before="0"/>
              <w:cnfStyle w:val="100000000000" w:firstRow="1" w:lastRow="0" w:firstColumn="0" w:lastColumn="0" w:oddVBand="0" w:evenVBand="0" w:oddHBand="0" w:evenHBand="0" w:firstRowFirstColumn="0" w:firstRowLastColumn="0" w:lastRowFirstColumn="0" w:lastRowLastColumn="0"/>
            </w:pPr>
            <w:r>
              <w:t>Versión</w:t>
            </w:r>
          </w:p>
        </w:tc>
        <w:tc>
          <w:tcPr>
            <w:tcW w:w="705" w:type="pct"/>
            <w:tcMar>
              <w:top w:w="57" w:type="dxa"/>
              <w:bottom w:w="57" w:type="dxa"/>
            </w:tcMar>
            <w:vAlign w:val="center"/>
          </w:tcPr>
          <w:p w14:paraId="1E32E46B" w14:textId="77777777" w:rsidR="00D704B0" w:rsidRPr="002C7F8F" w:rsidRDefault="00D704B0" w:rsidP="00964A1B">
            <w:pPr>
              <w:spacing w:before="0"/>
              <w:cnfStyle w:val="100000000000" w:firstRow="1" w:lastRow="0" w:firstColumn="0" w:lastColumn="0" w:oddVBand="0" w:evenVBand="0" w:oddHBand="0" w:evenHBand="0" w:firstRowFirstColumn="0" w:firstRowLastColumn="0" w:lastRowFirstColumn="0" w:lastRowLastColumn="0"/>
            </w:pPr>
            <w:r>
              <w:t>Escrito Por</w:t>
            </w:r>
          </w:p>
        </w:tc>
        <w:tc>
          <w:tcPr>
            <w:tcW w:w="574" w:type="pct"/>
            <w:tcMar>
              <w:top w:w="57" w:type="dxa"/>
              <w:bottom w:w="57" w:type="dxa"/>
            </w:tcMar>
            <w:vAlign w:val="center"/>
          </w:tcPr>
          <w:p w14:paraId="2171AC13" w14:textId="77777777" w:rsidR="00D704B0" w:rsidRPr="002C7F8F" w:rsidRDefault="00D704B0" w:rsidP="00964A1B">
            <w:pPr>
              <w:spacing w:before="0"/>
              <w:cnfStyle w:val="100000000000" w:firstRow="1" w:lastRow="0" w:firstColumn="0" w:lastColumn="0" w:oddVBand="0" w:evenVBand="0" w:oddHBand="0" w:evenHBand="0" w:firstRowFirstColumn="0" w:firstRowLastColumn="0" w:lastRowFirstColumn="0" w:lastRowLastColumn="0"/>
            </w:pPr>
            <w:r>
              <w:t>Revisado Por</w:t>
            </w:r>
          </w:p>
        </w:tc>
        <w:tc>
          <w:tcPr>
            <w:tcW w:w="897" w:type="pct"/>
            <w:tcMar>
              <w:top w:w="57" w:type="dxa"/>
              <w:bottom w:w="57" w:type="dxa"/>
            </w:tcMar>
            <w:vAlign w:val="center"/>
          </w:tcPr>
          <w:p w14:paraId="20E30828" w14:textId="77777777" w:rsidR="00D704B0" w:rsidRPr="002C7F8F" w:rsidRDefault="00D704B0" w:rsidP="00964A1B">
            <w:pPr>
              <w:spacing w:before="0"/>
              <w:cnfStyle w:val="100000000000" w:firstRow="1" w:lastRow="0" w:firstColumn="0" w:lastColumn="0" w:oddVBand="0" w:evenVBand="0" w:oddHBand="0" w:evenHBand="0" w:firstRowFirstColumn="0" w:firstRowLastColumn="0" w:lastRowFirstColumn="0" w:lastRowLastColumn="0"/>
            </w:pPr>
            <w:r>
              <w:t>Sección</w:t>
            </w:r>
          </w:p>
        </w:tc>
        <w:tc>
          <w:tcPr>
            <w:tcW w:w="1413" w:type="pct"/>
          </w:tcPr>
          <w:p w14:paraId="40BCA34C" w14:textId="77777777" w:rsidR="00D704B0" w:rsidRDefault="00D704B0" w:rsidP="00964A1B">
            <w:pPr>
              <w:spacing w:before="0"/>
              <w:cnfStyle w:val="100000000000" w:firstRow="1" w:lastRow="0" w:firstColumn="0" w:lastColumn="0" w:oddVBand="0" w:evenVBand="0" w:oddHBand="0" w:evenHBand="0" w:firstRowFirstColumn="0" w:firstRowLastColumn="0" w:lastRowFirstColumn="0" w:lastRowLastColumn="0"/>
            </w:pPr>
            <w:r>
              <w:t>Descripción del Cambio</w:t>
            </w:r>
          </w:p>
        </w:tc>
      </w:tr>
      <w:tr w:rsidR="00D704B0" w:rsidRPr="0017241F" w14:paraId="5C4A9E9D" w14:textId="77777777" w:rsidTr="00A7065B">
        <w:tc>
          <w:tcPr>
            <w:cnfStyle w:val="001000000000" w:firstRow="0" w:lastRow="0" w:firstColumn="1" w:lastColumn="0" w:oddVBand="0" w:evenVBand="0" w:oddHBand="0" w:evenHBand="0" w:firstRowFirstColumn="0" w:firstRowLastColumn="0" w:lastRowFirstColumn="0" w:lastRowLastColumn="0"/>
            <w:tcW w:w="918" w:type="pct"/>
            <w:tcMar>
              <w:top w:w="57" w:type="dxa"/>
              <w:bottom w:w="57" w:type="dxa"/>
            </w:tcMar>
            <w:vAlign w:val="center"/>
          </w:tcPr>
          <w:p w14:paraId="43363CE3" w14:textId="498992D4" w:rsidR="00D704B0" w:rsidRDefault="003808DB" w:rsidP="00A7065B">
            <w:pPr>
              <w:spacing w:before="0"/>
              <w:jc w:val="left"/>
            </w:pPr>
            <w:r>
              <w:t>26</w:t>
            </w:r>
            <w:r w:rsidR="00807DD4">
              <w:t>/</w:t>
            </w:r>
            <w:r w:rsidR="007868F9">
              <w:t>0</w:t>
            </w:r>
            <w:r>
              <w:t>3</w:t>
            </w:r>
            <w:r w:rsidR="00807DD4">
              <w:t>/20</w:t>
            </w:r>
            <w:r w:rsidR="007868F9">
              <w:t>20</w:t>
            </w:r>
          </w:p>
        </w:tc>
        <w:tc>
          <w:tcPr>
            <w:tcW w:w="493" w:type="pct"/>
            <w:tcMar>
              <w:top w:w="57" w:type="dxa"/>
              <w:bottom w:w="57" w:type="dxa"/>
            </w:tcMar>
            <w:vAlign w:val="center"/>
          </w:tcPr>
          <w:p w14:paraId="12CAA6C9" w14:textId="3C1EE185" w:rsidR="00D704B0" w:rsidRDefault="002028B9" w:rsidP="002028B9">
            <w:pPr>
              <w:spacing w:before="0"/>
              <w:jc w:val="left"/>
              <w:cnfStyle w:val="000000000000" w:firstRow="0" w:lastRow="0" w:firstColumn="0" w:lastColumn="0" w:oddVBand="0" w:evenVBand="0" w:oddHBand="0" w:evenHBand="0" w:firstRowFirstColumn="0" w:firstRowLastColumn="0" w:lastRowFirstColumn="0" w:lastRowLastColumn="0"/>
            </w:pPr>
            <w:r>
              <w:t>1</w:t>
            </w:r>
            <w:r w:rsidR="00807DD4">
              <w:t>.</w:t>
            </w:r>
            <w:r>
              <w:t>0</w:t>
            </w:r>
          </w:p>
        </w:tc>
        <w:tc>
          <w:tcPr>
            <w:tcW w:w="705" w:type="pct"/>
            <w:tcMar>
              <w:top w:w="57" w:type="dxa"/>
              <w:bottom w:w="57" w:type="dxa"/>
            </w:tcMar>
            <w:vAlign w:val="center"/>
          </w:tcPr>
          <w:p w14:paraId="036D2A17" w14:textId="14B65DB3" w:rsidR="00807DD4" w:rsidRDefault="00A7065B" w:rsidP="00A5049A">
            <w:pPr>
              <w:spacing w:before="0"/>
              <w:jc w:val="left"/>
              <w:cnfStyle w:val="000000000000" w:firstRow="0" w:lastRow="0" w:firstColumn="0" w:lastColumn="0" w:oddVBand="0" w:evenVBand="0" w:oddHBand="0" w:evenHBand="0" w:firstRowFirstColumn="0" w:firstRowLastColumn="0" w:lastRowFirstColumn="0" w:lastRowLastColumn="0"/>
            </w:pPr>
            <w:r>
              <w:t>Rafael Sáenz de Jubera</w:t>
            </w:r>
          </w:p>
        </w:tc>
        <w:tc>
          <w:tcPr>
            <w:tcW w:w="574" w:type="pct"/>
            <w:tcMar>
              <w:top w:w="57" w:type="dxa"/>
              <w:bottom w:w="57" w:type="dxa"/>
            </w:tcMar>
            <w:vAlign w:val="center"/>
          </w:tcPr>
          <w:p w14:paraId="0DF46942" w14:textId="4F59F039" w:rsidR="00D704B0" w:rsidRDefault="00D704B0" w:rsidP="00A5049A">
            <w:pPr>
              <w:spacing w:before="0"/>
              <w:jc w:val="left"/>
              <w:cnfStyle w:val="000000000000" w:firstRow="0" w:lastRow="0" w:firstColumn="0" w:lastColumn="0" w:oddVBand="0" w:evenVBand="0" w:oddHBand="0" w:evenHBand="0" w:firstRowFirstColumn="0" w:firstRowLastColumn="0" w:lastRowFirstColumn="0" w:lastRowLastColumn="0"/>
            </w:pPr>
          </w:p>
        </w:tc>
        <w:tc>
          <w:tcPr>
            <w:tcW w:w="897" w:type="pct"/>
            <w:tcMar>
              <w:top w:w="57" w:type="dxa"/>
              <w:bottom w:w="57" w:type="dxa"/>
            </w:tcMar>
            <w:vAlign w:val="center"/>
          </w:tcPr>
          <w:p w14:paraId="7476C597" w14:textId="77777777" w:rsidR="00D704B0" w:rsidRDefault="00614316" w:rsidP="00A5049A">
            <w:pPr>
              <w:spacing w:before="0"/>
              <w:jc w:val="left"/>
              <w:cnfStyle w:val="000000000000" w:firstRow="0" w:lastRow="0" w:firstColumn="0" w:lastColumn="0" w:oddVBand="0" w:evenVBand="0" w:oddHBand="0" w:evenHBand="0" w:firstRowFirstColumn="0" w:firstRowLastColumn="0" w:lastRowFirstColumn="0" w:lastRowLastColumn="0"/>
            </w:pPr>
            <w:r>
              <w:t>Todo</w:t>
            </w:r>
          </w:p>
        </w:tc>
        <w:tc>
          <w:tcPr>
            <w:tcW w:w="1413" w:type="pct"/>
          </w:tcPr>
          <w:p w14:paraId="0B87300A" w14:textId="7183C3CE" w:rsidR="00D704B0" w:rsidRDefault="003808DB" w:rsidP="003C58EB">
            <w:pPr>
              <w:spacing w:before="0"/>
              <w:cnfStyle w:val="000000000000" w:firstRow="0" w:lastRow="0" w:firstColumn="0" w:lastColumn="0" w:oddVBand="0" w:evenVBand="0" w:oddHBand="0" w:evenHBand="0" w:firstRowFirstColumn="0" w:firstRowLastColumn="0" w:lastRowFirstColumn="0" w:lastRowLastColumn="0"/>
            </w:pPr>
            <w:r>
              <w:t>Documento inicial</w:t>
            </w:r>
          </w:p>
        </w:tc>
      </w:tr>
      <w:tr w:rsidR="00D76127" w:rsidRPr="0017241F" w14:paraId="0AFD7B61" w14:textId="77777777" w:rsidTr="00A7065B">
        <w:trPr>
          <w:ins w:id="1" w:author="Sáenz De Jubera Muñoz, Rafael" w:date="2020-04-06T17:11:00Z"/>
        </w:trPr>
        <w:tc>
          <w:tcPr>
            <w:cnfStyle w:val="001000000000" w:firstRow="0" w:lastRow="0" w:firstColumn="1" w:lastColumn="0" w:oddVBand="0" w:evenVBand="0" w:oddHBand="0" w:evenHBand="0" w:firstRowFirstColumn="0" w:firstRowLastColumn="0" w:lastRowFirstColumn="0" w:lastRowLastColumn="0"/>
            <w:tcW w:w="918" w:type="pct"/>
            <w:tcMar>
              <w:top w:w="57" w:type="dxa"/>
              <w:bottom w:w="57" w:type="dxa"/>
            </w:tcMar>
            <w:vAlign w:val="center"/>
          </w:tcPr>
          <w:p w14:paraId="360F10A2" w14:textId="51FFF5DB" w:rsidR="00D76127" w:rsidRDefault="00D76127" w:rsidP="00A7065B">
            <w:pPr>
              <w:spacing w:before="0"/>
              <w:jc w:val="left"/>
              <w:rPr>
                <w:ins w:id="2" w:author="Sáenz De Jubera Muñoz, Rafael" w:date="2020-04-06T17:11:00Z"/>
              </w:rPr>
            </w:pPr>
            <w:ins w:id="3" w:author="Sáenz De Jubera Muñoz, Rafael" w:date="2020-04-06T17:11:00Z">
              <w:r>
                <w:t>06/04/2020</w:t>
              </w:r>
            </w:ins>
          </w:p>
        </w:tc>
        <w:tc>
          <w:tcPr>
            <w:tcW w:w="493" w:type="pct"/>
            <w:tcMar>
              <w:top w:w="57" w:type="dxa"/>
              <w:bottom w:w="57" w:type="dxa"/>
            </w:tcMar>
            <w:vAlign w:val="center"/>
          </w:tcPr>
          <w:p w14:paraId="7AFDD4F7" w14:textId="4C584DDD" w:rsidR="00D76127" w:rsidRDefault="00D76127" w:rsidP="002028B9">
            <w:pPr>
              <w:spacing w:before="0"/>
              <w:jc w:val="left"/>
              <w:cnfStyle w:val="000000000000" w:firstRow="0" w:lastRow="0" w:firstColumn="0" w:lastColumn="0" w:oddVBand="0" w:evenVBand="0" w:oddHBand="0" w:evenHBand="0" w:firstRowFirstColumn="0" w:firstRowLastColumn="0" w:lastRowFirstColumn="0" w:lastRowLastColumn="0"/>
              <w:rPr>
                <w:ins w:id="4" w:author="Sáenz De Jubera Muñoz, Rafael" w:date="2020-04-06T17:11:00Z"/>
              </w:rPr>
            </w:pPr>
            <w:ins w:id="5" w:author="Sáenz De Jubera Muñoz, Rafael" w:date="2020-04-06T17:11:00Z">
              <w:r>
                <w:t>2.0</w:t>
              </w:r>
            </w:ins>
          </w:p>
        </w:tc>
        <w:tc>
          <w:tcPr>
            <w:tcW w:w="705" w:type="pct"/>
            <w:tcMar>
              <w:top w:w="57" w:type="dxa"/>
              <w:bottom w:w="57" w:type="dxa"/>
            </w:tcMar>
            <w:vAlign w:val="center"/>
          </w:tcPr>
          <w:p w14:paraId="76DFF7D2" w14:textId="65B65B3D" w:rsidR="00D76127" w:rsidRDefault="00D76127" w:rsidP="00A5049A">
            <w:pPr>
              <w:spacing w:before="0"/>
              <w:jc w:val="left"/>
              <w:cnfStyle w:val="000000000000" w:firstRow="0" w:lastRow="0" w:firstColumn="0" w:lastColumn="0" w:oddVBand="0" w:evenVBand="0" w:oddHBand="0" w:evenHBand="0" w:firstRowFirstColumn="0" w:firstRowLastColumn="0" w:lastRowFirstColumn="0" w:lastRowLastColumn="0"/>
              <w:rPr>
                <w:ins w:id="6" w:author="Sáenz De Jubera Muñoz, Rafael" w:date="2020-04-06T17:11:00Z"/>
              </w:rPr>
            </w:pPr>
            <w:ins w:id="7" w:author="Sáenz De Jubera Muñoz, Rafael" w:date="2020-04-06T17:11:00Z">
              <w:r>
                <w:t>Rafael Sáenz de Jubera</w:t>
              </w:r>
            </w:ins>
          </w:p>
        </w:tc>
        <w:tc>
          <w:tcPr>
            <w:tcW w:w="574" w:type="pct"/>
            <w:tcMar>
              <w:top w:w="57" w:type="dxa"/>
              <w:bottom w:w="57" w:type="dxa"/>
            </w:tcMar>
            <w:vAlign w:val="center"/>
          </w:tcPr>
          <w:p w14:paraId="0933294E" w14:textId="77777777" w:rsidR="00D76127" w:rsidRDefault="00D76127" w:rsidP="00A5049A">
            <w:pPr>
              <w:spacing w:before="0"/>
              <w:jc w:val="left"/>
              <w:cnfStyle w:val="000000000000" w:firstRow="0" w:lastRow="0" w:firstColumn="0" w:lastColumn="0" w:oddVBand="0" w:evenVBand="0" w:oddHBand="0" w:evenHBand="0" w:firstRowFirstColumn="0" w:firstRowLastColumn="0" w:lastRowFirstColumn="0" w:lastRowLastColumn="0"/>
              <w:rPr>
                <w:ins w:id="8" w:author="Sáenz De Jubera Muñoz, Rafael" w:date="2020-04-06T17:11:00Z"/>
              </w:rPr>
            </w:pPr>
          </w:p>
        </w:tc>
        <w:tc>
          <w:tcPr>
            <w:tcW w:w="897" w:type="pct"/>
            <w:tcMar>
              <w:top w:w="57" w:type="dxa"/>
              <w:bottom w:w="57" w:type="dxa"/>
            </w:tcMar>
            <w:vAlign w:val="center"/>
          </w:tcPr>
          <w:p w14:paraId="0AC44C1D" w14:textId="77777777" w:rsidR="00D76127" w:rsidRDefault="00D76127" w:rsidP="00A5049A">
            <w:pPr>
              <w:spacing w:before="0"/>
              <w:jc w:val="left"/>
              <w:cnfStyle w:val="000000000000" w:firstRow="0" w:lastRow="0" w:firstColumn="0" w:lastColumn="0" w:oddVBand="0" w:evenVBand="0" w:oddHBand="0" w:evenHBand="0" w:firstRowFirstColumn="0" w:firstRowLastColumn="0" w:lastRowFirstColumn="0" w:lastRowLastColumn="0"/>
              <w:rPr>
                <w:ins w:id="9" w:author="Sáenz De Jubera Muñoz, Rafael" w:date="2020-04-06T17:11:00Z"/>
              </w:rPr>
            </w:pPr>
          </w:p>
        </w:tc>
        <w:tc>
          <w:tcPr>
            <w:tcW w:w="1413" w:type="pct"/>
          </w:tcPr>
          <w:p w14:paraId="27A89F8C" w14:textId="4EBA2B88" w:rsidR="00D76127" w:rsidRDefault="00D76127" w:rsidP="00EB017D">
            <w:pPr>
              <w:spacing w:before="0"/>
              <w:cnfStyle w:val="000000000000" w:firstRow="0" w:lastRow="0" w:firstColumn="0" w:lastColumn="0" w:oddVBand="0" w:evenVBand="0" w:oddHBand="0" w:evenHBand="0" w:firstRowFirstColumn="0" w:firstRowLastColumn="0" w:lastRowFirstColumn="0" w:lastRowLastColumn="0"/>
              <w:rPr>
                <w:ins w:id="10" w:author="Sáenz De Jubera Muñoz, Rafael" w:date="2020-04-06T17:11:00Z"/>
              </w:rPr>
            </w:pPr>
            <w:ins w:id="11" w:author="Sáenz De Jubera Muñoz, Rafael" w:date="2020-04-06T17:12:00Z">
              <w:r>
                <w:t>Se han añadido los comentarios realizados por Cesar</w:t>
              </w:r>
            </w:ins>
            <w:r w:rsidR="00EB017D">
              <w:t>.</w:t>
            </w:r>
            <w:ins w:id="12" w:author="Sáenz De Jubera Muñoz, Rafael" w:date="2020-04-06T17:34:00Z">
              <w:r w:rsidR="00EB017D">
                <w:t xml:space="preserve"> Así mismo se ha añadido la parte que específica como se realiza el envío, así como la gestión de errores</w:t>
              </w:r>
            </w:ins>
          </w:p>
        </w:tc>
      </w:tr>
    </w:tbl>
    <w:p w14:paraId="58DD6D5E" w14:textId="5120D97C" w:rsidR="00E038D9" w:rsidRPr="0017241F" w:rsidRDefault="00E038D9" w:rsidP="00E038D9">
      <w:pPr>
        <w:pStyle w:val="Epgrafe"/>
        <w:jc w:val="center"/>
      </w:pPr>
      <w:bookmarkStart w:id="13" w:name="_Toc36139316"/>
      <w:r w:rsidRPr="00E038D9">
        <w:rPr>
          <w:b/>
        </w:rPr>
        <w:t xml:space="preserve">Tabla </w:t>
      </w:r>
      <w:r w:rsidR="00C02ED8">
        <w:rPr>
          <w:b/>
        </w:rPr>
        <w:fldChar w:fldCharType="begin"/>
      </w:r>
      <w:r w:rsidR="00C02ED8">
        <w:rPr>
          <w:b/>
        </w:rPr>
        <w:instrText xml:space="preserve"> SEQ Tabla \* ARABIC </w:instrText>
      </w:r>
      <w:r w:rsidR="00C02ED8">
        <w:rPr>
          <w:b/>
        </w:rPr>
        <w:fldChar w:fldCharType="separate"/>
      </w:r>
      <w:r w:rsidR="00646215">
        <w:rPr>
          <w:b/>
          <w:noProof/>
        </w:rPr>
        <w:t>1</w:t>
      </w:r>
      <w:r w:rsidR="00C02ED8">
        <w:rPr>
          <w:b/>
        </w:rPr>
        <w:fldChar w:fldCharType="end"/>
      </w:r>
      <w:r w:rsidRPr="00E038D9">
        <w:rPr>
          <w:b/>
        </w:rPr>
        <w:t>:</w:t>
      </w:r>
      <w:r w:rsidRPr="0017241F">
        <w:t xml:space="preserve"> </w:t>
      </w:r>
      <w:r>
        <w:t>Control de Versiones</w:t>
      </w:r>
      <w:bookmarkEnd w:id="13"/>
    </w:p>
    <w:p w14:paraId="41B98431" w14:textId="77777777" w:rsidR="00D704B0" w:rsidRPr="00D704B0" w:rsidRDefault="00D704B0" w:rsidP="00D704B0">
      <w:pPr>
        <w:tabs>
          <w:tab w:val="left" w:pos="2637"/>
        </w:tabs>
        <w:jc w:val="left"/>
        <w:rPr>
          <w:rFonts w:ascii="Georgia" w:hAnsi="Georgia"/>
          <w:bCs/>
          <w:sz w:val="28"/>
          <w:szCs w:val="28"/>
        </w:rPr>
      </w:pPr>
    </w:p>
    <w:p w14:paraId="1A317F87" w14:textId="227E9DC9" w:rsidR="00D704B0" w:rsidRPr="00754D48" w:rsidRDefault="00D704B0" w:rsidP="007706EA">
      <w:pPr>
        <w:spacing w:before="0" w:after="200" w:line="276" w:lineRule="auto"/>
        <w:jc w:val="left"/>
        <w:rPr>
          <w:rFonts w:ascii="Georgia" w:hAnsi="Georgia"/>
          <w:bCs/>
          <w:sz w:val="28"/>
          <w:szCs w:val="28"/>
        </w:rPr>
      </w:pPr>
      <w:r>
        <w:rPr>
          <w:rFonts w:ascii="Georgia" w:hAnsi="Georgia"/>
          <w:bCs/>
          <w:sz w:val="28"/>
          <w:szCs w:val="28"/>
        </w:rPr>
        <w:br w:type="page"/>
      </w:r>
    </w:p>
    <w:p w14:paraId="7ECC6B83" w14:textId="77777777" w:rsidR="00544EF6" w:rsidRPr="00DD1C94" w:rsidRDefault="002A6AB4" w:rsidP="00680ECA">
      <w:pPr>
        <w:tabs>
          <w:tab w:val="left" w:pos="2637"/>
        </w:tabs>
        <w:jc w:val="left"/>
        <w:rPr>
          <w:rFonts w:ascii="Georgia" w:hAnsi="Georgia"/>
          <w:bCs/>
        </w:rPr>
      </w:pPr>
      <w:r w:rsidRPr="00DD1C94">
        <w:rPr>
          <w:rFonts w:ascii="Georgia" w:hAnsi="Georgia"/>
          <w:bCs/>
          <w:sz w:val="28"/>
          <w:szCs w:val="28"/>
        </w:rPr>
        <w:lastRenderedPageBreak/>
        <w:t>Í</w:t>
      </w:r>
      <w:r w:rsidR="009C2582" w:rsidRPr="00DD1C94">
        <w:rPr>
          <w:rFonts w:ascii="Georgia" w:hAnsi="Georgia"/>
          <w:bCs/>
          <w:sz w:val="28"/>
          <w:szCs w:val="28"/>
        </w:rPr>
        <w:t>ndice</w:t>
      </w:r>
    </w:p>
    <w:p w14:paraId="682ADCF6" w14:textId="607C8264" w:rsidR="00EB017D" w:rsidRDefault="009C2582">
      <w:pPr>
        <w:pStyle w:val="TDC1"/>
        <w:tabs>
          <w:tab w:val="left" w:pos="400"/>
          <w:tab w:val="right" w:leader="dot" w:pos="9627"/>
        </w:tabs>
        <w:rPr>
          <w:rFonts w:asciiTheme="minorHAnsi" w:eastAsiaTheme="minorEastAsia" w:hAnsiTheme="minorHAnsi" w:cstheme="minorBidi"/>
          <w:noProof/>
          <w:color w:val="auto"/>
          <w:kern w:val="0"/>
          <w:sz w:val="22"/>
          <w:szCs w:val="22"/>
          <w:lang w:eastAsia="es-ES"/>
        </w:rPr>
      </w:pPr>
      <w:r w:rsidRPr="0017241F">
        <w:fldChar w:fldCharType="begin"/>
      </w:r>
      <w:r w:rsidRPr="0017241F">
        <w:instrText xml:space="preserve"> TOC \o "1-3" \h \z \u </w:instrText>
      </w:r>
      <w:r w:rsidRPr="0017241F">
        <w:fldChar w:fldCharType="separate"/>
      </w:r>
      <w:hyperlink w:anchor="_Toc37086839" w:history="1">
        <w:r w:rsidR="00EB017D" w:rsidRPr="00122FD7">
          <w:rPr>
            <w:rStyle w:val="Hipervnculo"/>
            <w:noProof/>
          </w:rPr>
          <w:t>1</w:t>
        </w:r>
        <w:r w:rsidR="00EB017D">
          <w:rPr>
            <w:rFonts w:asciiTheme="minorHAnsi" w:eastAsiaTheme="minorEastAsia" w:hAnsiTheme="minorHAnsi" w:cstheme="minorBidi"/>
            <w:noProof/>
            <w:color w:val="auto"/>
            <w:kern w:val="0"/>
            <w:sz w:val="22"/>
            <w:szCs w:val="22"/>
            <w:lang w:eastAsia="es-ES"/>
          </w:rPr>
          <w:tab/>
        </w:r>
        <w:r w:rsidR="00EB017D" w:rsidRPr="00122FD7">
          <w:rPr>
            <w:rStyle w:val="Hipervnculo"/>
            <w:noProof/>
          </w:rPr>
          <w:t>Acrónimos y Abreviaciones</w:t>
        </w:r>
        <w:r w:rsidR="00EB017D">
          <w:rPr>
            <w:noProof/>
            <w:webHidden/>
          </w:rPr>
          <w:tab/>
        </w:r>
        <w:r w:rsidR="00EB017D">
          <w:rPr>
            <w:noProof/>
            <w:webHidden/>
          </w:rPr>
          <w:fldChar w:fldCharType="begin"/>
        </w:r>
        <w:r w:rsidR="00EB017D">
          <w:rPr>
            <w:noProof/>
            <w:webHidden/>
          </w:rPr>
          <w:instrText xml:space="preserve"> PAGEREF _Toc37086839 \h </w:instrText>
        </w:r>
        <w:r w:rsidR="00EB017D">
          <w:rPr>
            <w:noProof/>
            <w:webHidden/>
          </w:rPr>
        </w:r>
        <w:r w:rsidR="00EB017D">
          <w:rPr>
            <w:noProof/>
            <w:webHidden/>
          </w:rPr>
          <w:fldChar w:fldCharType="separate"/>
        </w:r>
        <w:r w:rsidR="00EB017D">
          <w:rPr>
            <w:noProof/>
            <w:webHidden/>
          </w:rPr>
          <w:t>4</w:t>
        </w:r>
        <w:r w:rsidR="00EB017D">
          <w:rPr>
            <w:noProof/>
            <w:webHidden/>
          </w:rPr>
          <w:fldChar w:fldCharType="end"/>
        </w:r>
      </w:hyperlink>
    </w:p>
    <w:p w14:paraId="4F6BB62A" w14:textId="048848F2" w:rsidR="00EB017D" w:rsidRDefault="00F63E86">
      <w:pPr>
        <w:pStyle w:val="TDC1"/>
        <w:tabs>
          <w:tab w:val="left" w:pos="400"/>
          <w:tab w:val="right" w:leader="dot" w:pos="9627"/>
        </w:tabs>
        <w:rPr>
          <w:rFonts w:asciiTheme="minorHAnsi" w:eastAsiaTheme="minorEastAsia" w:hAnsiTheme="minorHAnsi" w:cstheme="minorBidi"/>
          <w:noProof/>
          <w:color w:val="auto"/>
          <w:kern w:val="0"/>
          <w:sz w:val="22"/>
          <w:szCs w:val="22"/>
          <w:lang w:eastAsia="es-ES"/>
        </w:rPr>
      </w:pPr>
      <w:hyperlink w:anchor="_Toc37086840" w:history="1">
        <w:r w:rsidR="00EB017D" w:rsidRPr="00122FD7">
          <w:rPr>
            <w:rStyle w:val="Hipervnculo"/>
            <w:noProof/>
          </w:rPr>
          <w:t>2</w:t>
        </w:r>
        <w:r w:rsidR="00EB017D">
          <w:rPr>
            <w:rFonts w:asciiTheme="minorHAnsi" w:eastAsiaTheme="minorEastAsia" w:hAnsiTheme="minorHAnsi" w:cstheme="minorBidi"/>
            <w:noProof/>
            <w:color w:val="auto"/>
            <w:kern w:val="0"/>
            <w:sz w:val="22"/>
            <w:szCs w:val="22"/>
            <w:lang w:eastAsia="es-ES"/>
          </w:rPr>
          <w:tab/>
        </w:r>
        <w:r w:rsidR="00EB017D" w:rsidRPr="00122FD7">
          <w:rPr>
            <w:rStyle w:val="Hipervnculo"/>
            <w:noProof/>
          </w:rPr>
          <w:t>Glosario de Términos</w:t>
        </w:r>
        <w:r w:rsidR="00EB017D">
          <w:rPr>
            <w:noProof/>
            <w:webHidden/>
          </w:rPr>
          <w:tab/>
        </w:r>
        <w:r w:rsidR="00EB017D">
          <w:rPr>
            <w:noProof/>
            <w:webHidden/>
          </w:rPr>
          <w:fldChar w:fldCharType="begin"/>
        </w:r>
        <w:r w:rsidR="00EB017D">
          <w:rPr>
            <w:noProof/>
            <w:webHidden/>
          </w:rPr>
          <w:instrText xml:space="preserve"> PAGEREF _Toc37086840 \h </w:instrText>
        </w:r>
        <w:r w:rsidR="00EB017D">
          <w:rPr>
            <w:noProof/>
            <w:webHidden/>
          </w:rPr>
        </w:r>
        <w:r w:rsidR="00EB017D">
          <w:rPr>
            <w:noProof/>
            <w:webHidden/>
          </w:rPr>
          <w:fldChar w:fldCharType="separate"/>
        </w:r>
        <w:r w:rsidR="00EB017D">
          <w:rPr>
            <w:noProof/>
            <w:webHidden/>
          </w:rPr>
          <w:t>4</w:t>
        </w:r>
        <w:r w:rsidR="00EB017D">
          <w:rPr>
            <w:noProof/>
            <w:webHidden/>
          </w:rPr>
          <w:fldChar w:fldCharType="end"/>
        </w:r>
      </w:hyperlink>
    </w:p>
    <w:p w14:paraId="72383934" w14:textId="213A1817" w:rsidR="00EB017D" w:rsidRDefault="00F63E86">
      <w:pPr>
        <w:pStyle w:val="TDC1"/>
        <w:tabs>
          <w:tab w:val="left" w:pos="400"/>
          <w:tab w:val="right" w:leader="dot" w:pos="9627"/>
        </w:tabs>
        <w:rPr>
          <w:rFonts w:asciiTheme="minorHAnsi" w:eastAsiaTheme="minorEastAsia" w:hAnsiTheme="minorHAnsi" w:cstheme="minorBidi"/>
          <w:noProof/>
          <w:color w:val="auto"/>
          <w:kern w:val="0"/>
          <w:sz w:val="22"/>
          <w:szCs w:val="22"/>
          <w:lang w:eastAsia="es-ES"/>
        </w:rPr>
      </w:pPr>
      <w:hyperlink w:anchor="_Toc37086841" w:history="1">
        <w:r w:rsidR="00EB017D" w:rsidRPr="00122FD7">
          <w:rPr>
            <w:rStyle w:val="Hipervnculo"/>
            <w:noProof/>
          </w:rPr>
          <w:t>3</w:t>
        </w:r>
        <w:r w:rsidR="00EB017D">
          <w:rPr>
            <w:rFonts w:asciiTheme="minorHAnsi" w:eastAsiaTheme="minorEastAsia" w:hAnsiTheme="minorHAnsi" w:cstheme="minorBidi"/>
            <w:noProof/>
            <w:color w:val="auto"/>
            <w:kern w:val="0"/>
            <w:sz w:val="22"/>
            <w:szCs w:val="22"/>
            <w:lang w:eastAsia="es-ES"/>
          </w:rPr>
          <w:tab/>
        </w:r>
        <w:r w:rsidR="00EB017D" w:rsidRPr="00122FD7">
          <w:rPr>
            <w:rStyle w:val="Hipervnculo"/>
            <w:noProof/>
          </w:rPr>
          <w:t>Introducción</w:t>
        </w:r>
        <w:r w:rsidR="00EB017D">
          <w:rPr>
            <w:noProof/>
            <w:webHidden/>
          </w:rPr>
          <w:tab/>
        </w:r>
        <w:r w:rsidR="00EB017D">
          <w:rPr>
            <w:noProof/>
            <w:webHidden/>
          </w:rPr>
          <w:fldChar w:fldCharType="begin"/>
        </w:r>
        <w:r w:rsidR="00EB017D">
          <w:rPr>
            <w:noProof/>
            <w:webHidden/>
          </w:rPr>
          <w:instrText xml:space="preserve"> PAGEREF _Toc37086841 \h </w:instrText>
        </w:r>
        <w:r w:rsidR="00EB017D">
          <w:rPr>
            <w:noProof/>
            <w:webHidden/>
          </w:rPr>
        </w:r>
        <w:r w:rsidR="00EB017D">
          <w:rPr>
            <w:noProof/>
            <w:webHidden/>
          </w:rPr>
          <w:fldChar w:fldCharType="separate"/>
        </w:r>
        <w:r w:rsidR="00EB017D">
          <w:rPr>
            <w:noProof/>
            <w:webHidden/>
          </w:rPr>
          <w:t>5</w:t>
        </w:r>
        <w:r w:rsidR="00EB017D">
          <w:rPr>
            <w:noProof/>
            <w:webHidden/>
          </w:rPr>
          <w:fldChar w:fldCharType="end"/>
        </w:r>
      </w:hyperlink>
    </w:p>
    <w:p w14:paraId="71F778D2" w14:textId="504E151B" w:rsidR="00EB017D" w:rsidRDefault="00F63E86">
      <w:pPr>
        <w:pStyle w:val="TDC1"/>
        <w:tabs>
          <w:tab w:val="left" w:pos="400"/>
          <w:tab w:val="right" w:leader="dot" w:pos="9627"/>
        </w:tabs>
        <w:rPr>
          <w:rFonts w:asciiTheme="minorHAnsi" w:eastAsiaTheme="minorEastAsia" w:hAnsiTheme="minorHAnsi" w:cstheme="minorBidi"/>
          <w:noProof/>
          <w:color w:val="auto"/>
          <w:kern w:val="0"/>
          <w:sz w:val="22"/>
          <w:szCs w:val="22"/>
          <w:lang w:eastAsia="es-ES"/>
        </w:rPr>
      </w:pPr>
      <w:hyperlink w:anchor="_Toc37086842" w:history="1">
        <w:r w:rsidR="00EB017D" w:rsidRPr="00122FD7">
          <w:rPr>
            <w:rStyle w:val="Hipervnculo"/>
            <w:noProof/>
          </w:rPr>
          <w:t>4</w:t>
        </w:r>
        <w:r w:rsidR="00EB017D">
          <w:rPr>
            <w:rFonts w:asciiTheme="minorHAnsi" w:eastAsiaTheme="minorEastAsia" w:hAnsiTheme="minorHAnsi" w:cstheme="minorBidi"/>
            <w:noProof/>
            <w:color w:val="auto"/>
            <w:kern w:val="0"/>
            <w:sz w:val="22"/>
            <w:szCs w:val="22"/>
            <w:lang w:eastAsia="es-ES"/>
          </w:rPr>
          <w:tab/>
        </w:r>
        <w:r w:rsidR="00EB017D" w:rsidRPr="00122FD7">
          <w:rPr>
            <w:rStyle w:val="Hipervnculo"/>
            <w:noProof/>
          </w:rPr>
          <w:t>Descripción Funcional</w:t>
        </w:r>
        <w:r w:rsidR="00EB017D">
          <w:rPr>
            <w:noProof/>
            <w:webHidden/>
          </w:rPr>
          <w:tab/>
        </w:r>
        <w:r w:rsidR="00EB017D">
          <w:rPr>
            <w:noProof/>
            <w:webHidden/>
          </w:rPr>
          <w:fldChar w:fldCharType="begin"/>
        </w:r>
        <w:r w:rsidR="00EB017D">
          <w:rPr>
            <w:noProof/>
            <w:webHidden/>
          </w:rPr>
          <w:instrText xml:space="preserve"> PAGEREF _Toc37086842 \h </w:instrText>
        </w:r>
        <w:r w:rsidR="00EB017D">
          <w:rPr>
            <w:noProof/>
            <w:webHidden/>
          </w:rPr>
        </w:r>
        <w:r w:rsidR="00EB017D">
          <w:rPr>
            <w:noProof/>
            <w:webHidden/>
          </w:rPr>
          <w:fldChar w:fldCharType="separate"/>
        </w:r>
        <w:r w:rsidR="00EB017D">
          <w:rPr>
            <w:noProof/>
            <w:webHidden/>
          </w:rPr>
          <w:t>6</w:t>
        </w:r>
        <w:r w:rsidR="00EB017D">
          <w:rPr>
            <w:noProof/>
            <w:webHidden/>
          </w:rPr>
          <w:fldChar w:fldCharType="end"/>
        </w:r>
      </w:hyperlink>
    </w:p>
    <w:p w14:paraId="3DE31716" w14:textId="66C91BB8" w:rsidR="00EB017D" w:rsidRDefault="00F63E86">
      <w:pPr>
        <w:pStyle w:val="TDC2"/>
        <w:tabs>
          <w:tab w:val="left" w:pos="880"/>
          <w:tab w:val="right" w:leader="dot" w:pos="9627"/>
        </w:tabs>
        <w:rPr>
          <w:rFonts w:asciiTheme="minorHAnsi" w:eastAsiaTheme="minorEastAsia" w:hAnsiTheme="minorHAnsi" w:cstheme="minorBidi"/>
          <w:noProof/>
          <w:kern w:val="0"/>
          <w:sz w:val="22"/>
          <w:szCs w:val="22"/>
          <w:lang w:eastAsia="es-ES"/>
        </w:rPr>
      </w:pPr>
      <w:hyperlink w:anchor="_Toc37086843" w:history="1">
        <w:r w:rsidR="00EB017D" w:rsidRPr="00122FD7">
          <w:rPr>
            <w:rStyle w:val="Hipervnculo"/>
            <w:noProof/>
          </w:rPr>
          <w:t>4.1</w:t>
        </w:r>
        <w:r w:rsidR="00EB017D">
          <w:rPr>
            <w:rFonts w:asciiTheme="minorHAnsi" w:eastAsiaTheme="minorEastAsia" w:hAnsiTheme="minorHAnsi" w:cstheme="minorBidi"/>
            <w:noProof/>
            <w:kern w:val="0"/>
            <w:sz w:val="22"/>
            <w:szCs w:val="22"/>
            <w:lang w:eastAsia="es-ES"/>
          </w:rPr>
          <w:tab/>
        </w:r>
        <w:r w:rsidR="00EB017D" w:rsidRPr="00122FD7">
          <w:rPr>
            <w:rStyle w:val="Hipervnculo"/>
            <w:noProof/>
          </w:rPr>
          <w:t>Información enviada a través de la interfaz</w:t>
        </w:r>
        <w:r w:rsidR="00EB017D">
          <w:rPr>
            <w:noProof/>
            <w:webHidden/>
          </w:rPr>
          <w:tab/>
        </w:r>
        <w:r w:rsidR="00EB017D">
          <w:rPr>
            <w:noProof/>
            <w:webHidden/>
          </w:rPr>
          <w:fldChar w:fldCharType="begin"/>
        </w:r>
        <w:r w:rsidR="00EB017D">
          <w:rPr>
            <w:noProof/>
            <w:webHidden/>
          </w:rPr>
          <w:instrText xml:space="preserve"> PAGEREF _Toc37086843 \h </w:instrText>
        </w:r>
        <w:r w:rsidR="00EB017D">
          <w:rPr>
            <w:noProof/>
            <w:webHidden/>
          </w:rPr>
        </w:r>
        <w:r w:rsidR="00EB017D">
          <w:rPr>
            <w:noProof/>
            <w:webHidden/>
          </w:rPr>
          <w:fldChar w:fldCharType="separate"/>
        </w:r>
        <w:r w:rsidR="00EB017D">
          <w:rPr>
            <w:noProof/>
            <w:webHidden/>
          </w:rPr>
          <w:t>6</w:t>
        </w:r>
        <w:r w:rsidR="00EB017D">
          <w:rPr>
            <w:noProof/>
            <w:webHidden/>
          </w:rPr>
          <w:fldChar w:fldCharType="end"/>
        </w:r>
      </w:hyperlink>
    </w:p>
    <w:p w14:paraId="4BF97824" w14:textId="70B1F12D" w:rsidR="00EB017D" w:rsidRDefault="00F63E86">
      <w:pPr>
        <w:pStyle w:val="TDC2"/>
        <w:tabs>
          <w:tab w:val="left" w:pos="880"/>
          <w:tab w:val="right" w:leader="dot" w:pos="9627"/>
        </w:tabs>
        <w:rPr>
          <w:rFonts w:asciiTheme="minorHAnsi" w:eastAsiaTheme="minorEastAsia" w:hAnsiTheme="minorHAnsi" w:cstheme="minorBidi"/>
          <w:noProof/>
          <w:kern w:val="0"/>
          <w:sz w:val="22"/>
          <w:szCs w:val="22"/>
          <w:lang w:eastAsia="es-ES"/>
        </w:rPr>
      </w:pPr>
      <w:hyperlink w:anchor="_Toc37086844" w:history="1">
        <w:r w:rsidR="00EB017D" w:rsidRPr="00122FD7">
          <w:rPr>
            <w:rStyle w:val="Hipervnculo"/>
            <w:noProof/>
          </w:rPr>
          <w:t>4.2</w:t>
        </w:r>
        <w:r w:rsidR="00EB017D">
          <w:rPr>
            <w:rFonts w:asciiTheme="minorHAnsi" w:eastAsiaTheme="minorEastAsia" w:hAnsiTheme="minorHAnsi" w:cstheme="minorBidi"/>
            <w:noProof/>
            <w:kern w:val="0"/>
            <w:sz w:val="22"/>
            <w:szCs w:val="22"/>
            <w:lang w:eastAsia="es-ES"/>
          </w:rPr>
          <w:tab/>
        </w:r>
        <w:r w:rsidR="00EB017D" w:rsidRPr="00122FD7">
          <w:rPr>
            <w:rStyle w:val="Hipervnculo"/>
            <w:noProof/>
          </w:rPr>
          <w:t>Estructura del WSDL</w:t>
        </w:r>
        <w:r w:rsidR="00EB017D">
          <w:rPr>
            <w:noProof/>
            <w:webHidden/>
          </w:rPr>
          <w:tab/>
        </w:r>
        <w:r w:rsidR="00EB017D">
          <w:rPr>
            <w:noProof/>
            <w:webHidden/>
          </w:rPr>
          <w:fldChar w:fldCharType="begin"/>
        </w:r>
        <w:r w:rsidR="00EB017D">
          <w:rPr>
            <w:noProof/>
            <w:webHidden/>
          </w:rPr>
          <w:instrText xml:space="preserve"> PAGEREF _Toc37086844 \h </w:instrText>
        </w:r>
        <w:r w:rsidR="00EB017D">
          <w:rPr>
            <w:noProof/>
            <w:webHidden/>
          </w:rPr>
        </w:r>
        <w:r w:rsidR="00EB017D">
          <w:rPr>
            <w:noProof/>
            <w:webHidden/>
          </w:rPr>
          <w:fldChar w:fldCharType="separate"/>
        </w:r>
        <w:r w:rsidR="00EB017D">
          <w:rPr>
            <w:noProof/>
            <w:webHidden/>
          </w:rPr>
          <w:t>8</w:t>
        </w:r>
        <w:r w:rsidR="00EB017D">
          <w:rPr>
            <w:noProof/>
            <w:webHidden/>
          </w:rPr>
          <w:fldChar w:fldCharType="end"/>
        </w:r>
      </w:hyperlink>
    </w:p>
    <w:p w14:paraId="3C82CC0E" w14:textId="4E97C66A" w:rsidR="00EB017D" w:rsidRDefault="00F63E86">
      <w:pPr>
        <w:pStyle w:val="TDC2"/>
        <w:tabs>
          <w:tab w:val="left" w:pos="880"/>
          <w:tab w:val="right" w:leader="dot" w:pos="9627"/>
        </w:tabs>
        <w:rPr>
          <w:rFonts w:asciiTheme="minorHAnsi" w:eastAsiaTheme="minorEastAsia" w:hAnsiTheme="minorHAnsi" w:cstheme="minorBidi"/>
          <w:noProof/>
          <w:kern w:val="0"/>
          <w:sz w:val="22"/>
          <w:szCs w:val="22"/>
          <w:lang w:eastAsia="es-ES"/>
        </w:rPr>
      </w:pPr>
      <w:hyperlink w:anchor="_Toc37086845" w:history="1">
        <w:r w:rsidR="00EB017D" w:rsidRPr="00122FD7">
          <w:rPr>
            <w:rStyle w:val="Hipervnculo"/>
            <w:noProof/>
          </w:rPr>
          <w:t>4.3</w:t>
        </w:r>
        <w:r w:rsidR="00EB017D">
          <w:rPr>
            <w:rFonts w:asciiTheme="minorHAnsi" w:eastAsiaTheme="minorEastAsia" w:hAnsiTheme="minorHAnsi" w:cstheme="minorBidi"/>
            <w:noProof/>
            <w:kern w:val="0"/>
            <w:sz w:val="22"/>
            <w:szCs w:val="22"/>
            <w:lang w:eastAsia="es-ES"/>
          </w:rPr>
          <w:tab/>
        </w:r>
        <w:r w:rsidR="00EB017D" w:rsidRPr="00122FD7">
          <w:rPr>
            <w:rStyle w:val="Hipervnculo"/>
            <w:noProof/>
          </w:rPr>
          <w:t>Envío de la Información de las Indisponibilidades de InGEN a PowerGis.</w:t>
        </w:r>
        <w:r w:rsidR="00EB017D">
          <w:rPr>
            <w:noProof/>
            <w:webHidden/>
          </w:rPr>
          <w:tab/>
        </w:r>
        <w:r w:rsidR="00EB017D">
          <w:rPr>
            <w:noProof/>
            <w:webHidden/>
          </w:rPr>
          <w:fldChar w:fldCharType="begin"/>
        </w:r>
        <w:r w:rsidR="00EB017D">
          <w:rPr>
            <w:noProof/>
            <w:webHidden/>
          </w:rPr>
          <w:instrText xml:space="preserve"> PAGEREF _Toc37086845 \h </w:instrText>
        </w:r>
        <w:r w:rsidR="00EB017D">
          <w:rPr>
            <w:noProof/>
            <w:webHidden/>
          </w:rPr>
        </w:r>
        <w:r w:rsidR="00EB017D">
          <w:rPr>
            <w:noProof/>
            <w:webHidden/>
          </w:rPr>
          <w:fldChar w:fldCharType="separate"/>
        </w:r>
        <w:r w:rsidR="00EB017D">
          <w:rPr>
            <w:noProof/>
            <w:webHidden/>
          </w:rPr>
          <w:t>8</w:t>
        </w:r>
        <w:r w:rsidR="00EB017D">
          <w:rPr>
            <w:noProof/>
            <w:webHidden/>
          </w:rPr>
          <w:fldChar w:fldCharType="end"/>
        </w:r>
      </w:hyperlink>
    </w:p>
    <w:p w14:paraId="734A06AE" w14:textId="3AF87199" w:rsidR="00544EF6" w:rsidRPr="0017241F" w:rsidRDefault="009C2582" w:rsidP="00544EF6">
      <w:r w:rsidRPr="0017241F">
        <w:fldChar w:fldCharType="end"/>
      </w:r>
    </w:p>
    <w:p w14:paraId="79EF35B9" w14:textId="77777777" w:rsidR="00544EF6" w:rsidRPr="00DD1C94" w:rsidRDefault="009C2582" w:rsidP="00AE370D">
      <w:pPr>
        <w:tabs>
          <w:tab w:val="left" w:pos="2637"/>
        </w:tabs>
        <w:jc w:val="left"/>
        <w:rPr>
          <w:rFonts w:ascii="Georgia" w:hAnsi="Georgia"/>
          <w:bCs/>
          <w:sz w:val="28"/>
          <w:szCs w:val="28"/>
        </w:rPr>
      </w:pPr>
      <w:r w:rsidRPr="00DD1C94">
        <w:rPr>
          <w:rFonts w:ascii="Georgia" w:hAnsi="Georgia"/>
          <w:bCs/>
          <w:sz w:val="28"/>
          <w:szCs w:val="28"/>
        </w:rPr>
        <w:t xml:space="preserve">Índice de tablas </w:t>
      </w:r>
    </w:p>
    <w:p w14:paraId="1203800A" w14:textId="55D415F6" w:rsidR="00EC0883" w:rsidRDefault="009C2582">
      <w:pPr>
        <w:pStyle w:val="Tabladeilustraciones"/>
        <w:tabs>
          <w:tab w:val="right" w:leader="dot" w:pos="9627"/>
        </w:tabs>
        <w:rPr>
          <w:rFonts w:asciiTheme="minorHAnsi" w:eastAsiaTheme="minorEastAsia" w:hAnsiTheme="minorHAnsi" w:cstheme="minorBidi"/>
          <w:noProof/>
          <w:kern w:val="0"/>
          <w:sz w:val="22"/>
          <w:szCs w:val="22"/>
          <w:lang w:eastAsia="es-ES"/>
        </w:rPr>
      </w:pPr>
      <w:r w:rsidRPr="0017241F">
        <w:fldChar w:fldCharType="begin"/>
      </w:r>
      <w:r w:rsidRPr="0017241F">
        <w:instrText xml:space="preserve"> TOC \h \z \c "Tabla" </w:instrText>
      </w:r>
      <w:r w:rsidRPr="0017241F">
        <w:fldChar w:fldCharType="separate"/>
      </w:r>
      <w:hyperlink w:anchor="_Toc36139316" w:history="1">
        <w:r w:rsidR="00EC0883" w:rsidRPr="0001448D">
          <w:rPr>
            <w:rStyle w:val="Hipervnculo"/>
            <w:b/>
            <w:noProof/>
          </w:rPr>
          <w:t>Tabla 1:</w:t>
        </w:r>
        <w:r w:rsidR="00EC0883" w:rsidRPr="0001448D">
          <w:rPr>
            <w:rStyle w:val="Hipervnculo"/>
            <w:noProof/>
          </w:rPr>
          <w:t xml:space="preserve"> Control de Versiones</w:t>
        </w:r>
        <w:r w:rsidR="00EC0883">
          <w:rPr>
            <w:noProof/>
            <w:webHidden/>
          </w:rPr>
          <w:tab/>
        </w:r>
        <w:r w:rsidR="00EC0883">
          <w:rPr>
            <w:noProof/>
            <w:webHidden/>
          </w:rPr>
          <w:fldChar w:fldCharType="begin"/>
        </w:r>
        <w:r w:rsidR="00EC0883">
          <w:rPr>
            <w:noProof/>
            <w:webHidden/>
          </w:rPr>
          <w:instrText xml:space="preserve"> PAGEREF _Toc36139316 \h </w:instrText>
        </w:r>
        <w:r w:rsidR="00EC0883">
          <w:rPr>
            <w:noProof/>
            <w:webHidden/>
          </w:rPr>
        </w:r>
        <w:r w:rsidR="00EC0883">
          <w:rPr>
            <w:noProof/>
            <w:webHidden/>
          </w:rPr>
          <w:fldChar w:fldCharType="separate"/>
        </w:r>
        <w:r w:rsidR="00EC0883">
          <w:rPr>
            <w:noProof/>
            <w:webHidden/>
          </w:rPr>
          <w:t>2</w:t>
        </w:r>
        <w:r w:rsidR="00EC0883">
          <w:rPr>
            <w:noProof/>
            <w:webHidden/>
          </w:rPr>
          <w:fldChar w:fldCharType="end"/>
        </w:r>
      </w:hyperlink>
    </w:p>
    <w:p w14:paraId="2B53BEA6" w14:textId="1C31A53F" w:rsidR="00EC0883" w:rsidRDefault="00F63E86">
      <w:pPr>
        <w:pStyle w:val="Tabladeilustraciones"/>
        <w:tabs>
          <w:tab w:val="right" w:leader="dot" w:pos="9627"/>
        </w:tabs>
        <w:rPr>
          <w:rFonts w:asciiTheme="minorHAnsi" w:eastAsiaTheme="minorEastAsia" w:hAnsiTheme="minorHAnsi" w:cstheme="minorBidi"/>
          <w:noProof/>
          <w:kern w:val="0"/>
          <w:sz w:val="22"/>
          <w:szCs w:val="22"/>
          <w:lang w:eastAsia="es-ES"/>
        </w:rPr>
      </w:pPr>
      <w:hyperlink w:anchor="_Toc36139317" w:history="1">
        <w:r w:rsidR="00EC0883" w:rsidRPr="0001448D">
          <w:rPr>
            <w:rStyle w:val="Hipervnculo"/>
            <w:b/>
            <w:noProof/>
          </w:rPr>
          <w:t>Tabla 2:</w:t>
        </w:r>
        <w:r w:rsidR="00EC0883" w:rsidRPr="0001448D">
          <w:rPr>
            <w:rStyle w:val="Hipervnculo"/>
            <w:noProof/>
          </w:rPr>
          <w:t xml:space="preserve"> Acrónimos y Abreviaciones</w:t>
        </w:r>
        <w:r w:rsidR="00EC0883">
          <w:rPr>
            <w:noProof/>
            <w:webHidden/>
          </w:rPr>
          <w:tab/>
        </w:r>
        <w:r w:rsidR="00EC0883">
          <w:rPr>
            <w:noProof/>
            <w:webHidden/>
          </w:rPr>
          <w:fldChar w:fldCharType="begin"/>
        </w:r>
        <w:r w:rsidR="00EC0883">
          <w:rPr>
            <w:noProof/>
            <w:webHidden/>
          </w:rPr>
          <w:instrText xml:space="preserve"> PAGEREF _Toc36139317 \h </w:instrText>
        </w:r>
        <w:r w:rsidR="00EC0883">
          <w:rPr>
            <w:noProof/>
            <w:webHidden/>
          </w:rPr>
        </w:r>
        <w:r w:rsidR="00EC0883">
          <w:rPr>
            <w:noProof/>
            <w:webHidden/>
          </w:rPr>
          <w:fldChar w:fldCharType="separate"/>
        </w:r>
        <w:r w:rsidR="00EC0883">
          <w:rPr>
            <w:noProof/>
            <w:webHidden/>
          </w:rPr>
          <w:t>5</w:t>
        </w:r>
        <w:r w:rsidR="00EC0883">
          <w:rPr>
            <w:noProof/>
            <w:webHidden/>
          </w:rPr>
          <w:fldChar w:fldCharType="end"/>
        </w:r>
      </w:hyperlink>
    </w:p>
    <w:p w14:paraId="46C5B6ED" w14:textId="60E0DA59" w:rsidR="00EC0883" w:rsidRDefault="00F63E86">
      <w:pPr>
        <w:pStyle w:val="Tabladeilustraciones"/>
        <w:tabs>
          <w:tab w:val="right" w:leader="dot" w:pos="9627"/>
        </w:tabs>
        <w:rPr>
          <w:rFonts w:asciiTheme="minorHAnsi" w:eastAsiaTheme="minorEastAsia" w:hAnsiTheme="minorHAnsi" w:cstheme="minorBidi"/>
          <w:noProof/>
          <w:kern w:val="0"/>
          <w:sz w:val="22"/>
          <w:szCs w:val="22"/>
          <w:lang w:eastAsia="es-ES"/>
        </w:rPr>
      </w:pPr>
      <w:hyperlink w:anchor="_Toc36139318" w:history="1">
        <w:r w:rsidR="00EC0883" w:rsidRPr="0001448D">
          <w:rPr>
            <w:rStyle w:val="Hipervnculo"/>
            <w:b/>
            <w:noProof/>
          </w:rPr>
          <w:t>Tabla 3:</w:t>
        </w:r>
        <w:r w:rsidR="00EC0883" w:rsidRPr="0001448D">
          <w:rPr>
            <w:rStyle w:val="Hipervnculo"/>
            <w:noProof/>
          </w:rPr>
          <w:t xml:space="preserve"> Glosario de Términos</w:t>
        </w:r>
        <w:r w:rsidR="00EC0883">
          <w:rPr>
            <w:noProof/>
            <w:webHidden/>
          </w:rPr>
          <w:tab/>
        </w:r>
        <w:r w:rsidR="00EC0883">
          <w:rPr>
            <w:noProof/>
            <w:webHidden/>
          </w:rPr>
          <w:fldChar w:fldCharType="begin"/>
        </w:r>
        <w:r w:rsidR="00EC0883">
          <w:rPr>
            <w:noProof/>
            <w:webHidden/>
          </w:rPr>
          <w:instrText xml:space="preserve"> PAGEREF _Toc36139318 \h </w:instrText>
        </w:r>
        <w:r w:rsidR="00EC0883">
          <w:rPr>
            <w:noProof/>
            <w:webHidden/>
          </w:rPr>
        </w:r>
        <w:r w:rsidR="00EC0883">
          <w:rPr>
            <w:noProof/>
            <w:webHidden/>
          </w:rPr>
          <w:fldChar w:fldCharType="separate"/>
        </w:r>
        <w:r w:rsidR="00EC0883">
          <w:rPr>
            <w:noProof/>
            <w:webHidden/>
          </w:rPr>
          <w:t>5</w:t>
        </w:r>
        <w:r w:rsidR="00EC0883">
          <w:rPr>
            <w:noProof/>
            <w:webHidden/>
          </w:rPr>
          <w:fldChar w:fldCharType="end"/>
        </w:r>
      </w:hyperlink>
    </w:p>
    <w:p w14:paraId="01630CE9" w14:textId="2F8EBD5E" w:rsidR="00544EF6" w:rsidRPr="0017241F" w:rsidRDefault="009C2582" w:rsidP="00544EF6">
      <w:r w:rsidRPr="0017241F">
        <w:fldChar w:fldCharType="end"/>
      </w:r>
    </w:p>
    <w:p w14:paraId="4FF3055C" w14:textId="77777777" w:rsidR="00544EF6" w:rsidRPr="00DD1C94" w:rsidRDefault="009C2582" w:rsidP="00AE370D">
      <w:pPr>
        <w:tabs>
          <w:tab w:val="left" w:pos="2637"/>
        </w:tabs>
        <w:jc w:val="left"/>
        <w:rPr>
          <w:rFonts w:ascii="Georgia" w:hAnsi="Georgia"/>
          <w:bCs/>
          <w:sz w:val="28"/>
          <w:szCs w:val="28"/>
        </w:rPr>
      </w:pPr>
      <w:r w:rsidRPr="00DD1C94">
        <w:rPr>
          <w:rFonts w:ascii="Georgia" w:hAnsi="Georgia"/>
          <w:bCs/>
          <w:sz w:val="28"/>
          <w:szCs w:val="28"/>
        </w:rPr>
        <w:t xml:space="preserve">Índice de ilustraciones </w:t>
      </w:r>
    </w:p>
    <w:p w14:paraId="267461D4" w14:textId="7AEEFF90" w:rsidR="00EC0883" w:rsidRDefault="0043705F">
      <w:pPr>
        <w:pStyle w:val="Tabladeilustraciones"/>
        <w:tabs>
          <w:tab w:val="right" w:leader="dot" w:pos="9627"/>
        </w:tabs>
        <w:rPr>
          <w:rFonts w:asciiTheme="minorHAnsi" w:eastAsiaTheme="minorEastAsia" w:hAnsiTheme="minorHAnsi" w:cstheme="minorBidi"/>
          <w:noProof/>
          <w:kern w:val="0"/>
          <w:sz w:val="22"/>
          <w:szCs w:val="22"/>
          <w:lang w:eastAsia="es-ES"/>
        </w:rPr>
      </w:pPr>
      <w:r>
        <w:fldChar w:fldCharType="begin"/>
      </w:r>
      <w:r>
        <w:instrText xml:space="preserve"> TOC \h \z \c "Ilustración" </w:instrText>
      </w:r>
      <w:r>
        <w:fldChar w:fldCharType="separate"/>
      </w:r>
      <w:hyperlink w:anchor="_Toc36139426" w:history="1">
        <w:r w:rsidR="00EC0883" w:rsidRPr="00566FAA">
          <w:rPr>
            <w:rStyle w:val="Hipervnculo"/>
            <w:noProof/>
          </w:rPr>
          <w:t>Ilustración 1 Tipo de información a utilizar por PowerGis</w:t>
        </w:r>
        <w:r w:rsidR="00EC0883">
          <w:rPr>
            <w:noProof/>
            <w:webHidden/>
          </w:rPr>
          <w:tab/>
        </w:r>
        <w:r w:rsidR="00EC0883">
          <w:rPr>
            <w:noProof/>
            <w:webHidden/>
          </w:rPr>
          <w:fldChar w:fldCharType="begin"/>
        </w:r>
        <w:r w:rsidR="00EC0883">
          <w:rPr>
            <w:noProof/>
            <w:webHidden/>
          </w:rPr>
          <w:instrText xml:space="preserve"> PAGEREF _Toc36139426 \h </w:instrText>
        </w:r>
        <w:r w:rsidR="00EC0883">
          <w:rPr>
            <w:noProof/>
            <w:webHidden/>
          </w:rPr>
        </w:r>
        <w:r w:rsidR="00EC0883">
          <w:rPr>
            <w:noProof/>
            <w:webHidden/>
          </w:rPr>
          <w:fldChar w:fldCharType="separate"/>
        </w:r>
        <w:r w:rsidR="00EC0883">
          <w:rPr>
            <w:noProof/>
            <w:webHidden/>
          </w:rPr>
          <w:t>6</w:t>
        </w:r>
        <w:r w:rsidR="00EC0883">
          <w:rPr>
            <w:noProof/>
            <w:webHidden/>
          </w:rPr>
          <w:fldChar w:fldCharType="end"/>
        </w:r>
      </w:hyperlink>
    </w:p>
    <w:p w14:paraId="0CC3CD03" w14:textId="1A5E15BB" w:rsidR="00544EF6" w:rsidRPr="0017241F" w:rsidRDefault="0043705F" w:rsidP="00544EF6">
      <w:r>
        <w:rPr>
          <w:b/>
          <w:bCs/>
          <w:noProof/>
        </w:rPr>
        <w:fldChar w:fldCharType="end"/>
      </w:r>
    </w:p>
    <w:p w14:paraId="7165E7E6" w14:textId="77777777" w:rsidR="00544EF6" w:rsidRPr="0017241F" w:rsidRDefault="00544EF6" w:rsidP="00544EF6"/>
    <w:p w14:paraId="6D7E60BB" w14:textId="77777777" w:rsidR="00544EF6" w:rsidRPr="0017241F" w:rsidRDefault="00544EF6" w:rsidP="00544EF6"/>
    <w:p w14:paraId="2451E1A4" w14:textId="77777777" w:rsidR="00544EF6" w:rsidRPr="00B10022" w:rsidRDefault="009C2582" w:rsidP="00544EF6">
      <w:r w:rsidRPr="0017241F">
        <w:br w:type="page"/>
      </w:r>
    </w:p>
    <w:p w14:paraId="744A2638" w14:textId="77777777" w:rsidR="00544EF6" w:rsidRPr="007D088C" w:rsidRDefault="00E038D9" w:rsidP="007D088C">
      <w:pPr>
        <w:pStyle w:val="Ttulo1"/>
      </w:pPr>
      <w:bookmarkStart w:id="14" w:name="_Toc37086839"/>
      <w:r>
        <w:lastRenderedPageBreak/>
        <w:t>Acrónimos y Abreviaciones</w:t>
      </w:r>
      <w:bookmarkEnd w:id="14"/>
    </w:p>
    <w:p w14:paraId="5BA923C9" w14:textId="737EB1A7" w:rsidR="00544EF6" w:rsidRDefault="00E038D9" w:rsidP="00544EF6">
      <w:r>
        <w:t>Lista de definiciones de términos específicos usados en este documento. Lista de acrónimos. Descripción completa de cada abreviatura</w:t>
      </w:r>
      <w:r w:rsidR="002028B9">
        <w:t>.</w:t>
      </w:r>
    </w:p>
    <w:p w14:paraId="02CEB02A" w14:textId="77777777" w:rsidR="00E038D9" w:rsidRDefault="00E038D9" w:rsidP="00E038D9"/>
    <w:tbl>
      <w:tblPr>
        <w:tblStyle w:val="Listaclara-nfasis11"/>
        <w:tblW w:w="5000" w:type="pct"/>
        <w:tblBorders>
          <w:top w:val="single" w:sz="8" w:space="0" w:color="1A3B47" w:themeColor="text1"/>
          <w:bottom w:val="single" w:sz="8" w:space="0" w:color="1A3B47" w:themeColor="text1"/>
          <w:insideH w:val="single" w:sz="8" w:space="0" w:color="1A3B47" w:themeColor="accent1"/>
        </w:tblBorders>
        <w:tblLook w:val="06A0" w:firstRow="1" w:lastRow="0" w:firstColumn="1" w:lastColumn="0" w:noHBand="1" w:noVBand="1"/>
      </w:tblPr>
      <w:tblGrid>
        <w:gridCol w:w="1912"/>
        <w:gridCol w:w="118"/>
        <w:gridCol w:w="7823"/>
      </w:tblGrid>
      <w:tr w:rsidR="00E038D9" w:rsidRPr="0017241F" w14:paraId="2D1FE2B6" w14:textId="77777777" w:rsidTr="00E03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gridSpan w:val="2"/>
            <w:tcMar>
              <w:top w:w="57" w:type="dxa"/>
              <w:bottom w:w="57" w:type="dxa"/>
            </w:tcMar>
            <w:vAlign w:val="center"/>
          </w:tcPr>
          <w:p w14:paraId="4E48DC13" w14:textId="77777777" w:rsidR="00E038D9" w:rsidRPr="00E038D9" w:rsidRDefault="00E038D9" w:rsidP="00964A1B">
            <w:pPr>
              <w:spacing w:before="0"/>
              <w:rPr>
                <w:b w:val="0"/>
                <w:bCs w:val="0"/>
              </w:rPr>
            </w:pPr>
            <w:r>
              <w:t>Acrónimo</w:t>
            </w:r>
          </w:p>
        </w:tc>
        <w:tc>
          <w:tcPr>
            <w:tcW w:w="3970" w:type="pct"/>
          </w:tcPr>
          <w:p w14:paraId="5C2FB42C" w14:textId="77777777" w:rsidR="00E038D9" w:rsidRDefault="00E038D9" w:rsidP="00E038D9">
            <w:pPr>
              <w:spacing w:before="0"/>
              <w:cnfStyle w:val="100000000000" w:firstRow="1" w:lastRow="0" w:firstColumn="0" w:lastColumn="0" w:oddVBand="0" w:evenVBand="0" w:oddHBand="0" w:evenHBand="0" w:firstRowFirstColumn="0" w:firstRowLastColumn="0" w:lastRowFirstColumn="0" w:lastRowLastColumn="0"/>
            </w:pPr>
            <w:r>
              <w:t>Descripción/Definición</w:t>
            </w:r>
          </w:p>
        </w:tc>
      </w:tr>
      <w:tr w:rsidR="00105657" w:rsidRPr="0017241F" w14:paraId="453E3DD8" w14:textId="77777777" w:rsidTr="005C4056">
        <w:tc>
          <w:tcPr>
            <w:cnfStyle w:val="001000000000" w:firstRow="0" w:lastRow="0" w:firstColumn="1" w:lastColumn="0" w:oddVBand="0" w:evenVBand="0" w:oddHBand="0" w:evenHBand="0" w:firstRowFirstColumn="0" w:firstRowLastColumn="0" w:lastRowFirstColumn="0" w:lastRowLastColumn="0"/>
            <w:tcW w:w="970" w:type="pct"/>
            <w:tcMar>
              <w:top w:w="57" w:type="dxa"/>
              <w:bottom w:w="57" w:type="dxa"/>
            </w:tcMar>
            <w:vAlign w:val="center"/>
          </w:tcPr>
          <w:p w14:paraId="71D76D60" w14:textId="49E8CCE6" w:rsidR="00105657" w:rsidRDefault="0062200B" w:rsidP="00964A1B">
            <w:pPr>
              <w:spacing w:before="0"/>
            </w:pPr>
            <w:r>
              <w:t>DEGE</w:t>
            </w:r>
          </w:p>
        </w:tc>
        <w:tc>
          <w:tcPr>
            <w:tcW w:w="4030" w:type="pct"/>
            <w:gridSpan w:val="2"/>
            <w:tcMar>
              <w:top w:w="57" w:type="dxa"/>
              <w:bottom w:w="57" w:type="dxa"/>
            </w:tcMar>
            <w:vAlign w:val="center"/>
          </w:tcPr>
          <w:p w14:paraId="708BFB8D" w14:textId="7332FA0A" w:rsidR="00105657" w:rsidRDefault="0062200B" w:rsidP="00BB09EA">
            <w:pPr>
              <w:spacing w:before="0"/>
              <w:cnfStyle w:val="000000000000" w:firstRow="0" w:lastRow="0" w:firstColumn="0" w:lastColumn="0" w:oddVBand="0" w:evenVBand="0" w:oddHBand="0" w:evenHBand="0" w:firstRowFirstColumn="0" w:firstRowLastColumn="0" w:lastRowFirstColumn="0" w:lastRowLastColumn="0"/>
            </w:pPr>
            <w:r>
              <w:t>Indisponibilidades Planificadas</w:t>
            </w:r>
          </w:p>
        </w:tc>
      </w:tr>
      <w:tr w:rsidR="0062200B" w:rsidRPr="0017241F" w14:paraId="2B9C35E1" w14:textId="77777777" w:rsidTr="005C4056">
        <w:tc>
          <w:tcPr>
            <w:cnfStyle w:val="001000000000" w:firstRow="0" w:lastRow="0" w:firstColumn="1" w:lastColumn="0" w:oddVBand="0" w:evenVBand="0" w:oddHBand="0" w:evenHBand="0" w:firstRowFirstColumn="0" w:firstRowLastColumn="0" w:lastRowFirstColumn="0" w:lastRowLastColumn="0"/>
            <w:tcW w:w="970" w:type="pct"/>
            <w:tcMar>
              <w:top w:w="57" w:type="dxa"/>
              <w:bottom w:w="57" w:type="dxa"/>
            </w:tcMar>
            <w:vAlign w:val="center"/>
          </w:tcPr>
          <w:p w14:paraId="53469AC5" w14:textId="1701BF60" w:rsidR="0062200B" w:rsidRDefault="0062200B" w:rsidP="00964A1B">
            <w:pPr>
              <w:spacing w:before="0"/>
            </w:pPr>
            <w:r>
              <w:t>INGE</w:t>
            </w:r>
          </w:p>
        </w:tc>
        <w:tc>
          <w:tcPr>
            <w:tcW w:w="4030" w:type="pct"/>
            <w:gridSpan w:val="2"/>
            <w:tcMar>
              <w:top w:w="57" w:type="dxa"/>
              <w:bottom w:w="57" w:type="dxa"/>
            </w:tcMar>
            <w:vAlign w:val="center"/>
          </w:tcPr>
          <w:p w14:paraId="56AC5095" w14:textId="60B4EE06" w:rsidR="0062200B" w:rsidRDefault="0062200B" w:rsidP="00BB09EA">
            <w:pPr>
              <w:spacing w:before="0"/>
              <w:cnfStyle w:val="000000000000" w:firstRow="0" w:lastRow="0" w:firstColumn="0" w:lastColumn="0" w:oddVBand="0" w:evenVBand="0" w:oddHBand="0" w:evenHBand="0" w:firstRowFirstColumn="0" w:firstRowLastColumn="0" w:lastRowFirstColumn="0" w:lastRowLastColumn="0"/>
            </w:pPr>
            <w:r>
              <w:t>Indisponibilidades en Curso (Forzadas)</w:t>
            </w:r>
          </w:p>
        </w:tc>
      </w:tr>
    </w:tbl>
    <w:p w14:paraId="7FD7576A" w14:textId="2129A0E1" w:rsidR="00E038D9" w:rsidRPr="0017241F" w:rsidRDefault="00E038D9" w:rsidP="00E038D9">
      <w:pPr>
        <w:pStyle w:val="Epgrafe"/>
        <w:jc w:val="center"/>
      </w:pPr>
      <w:bookmarkStart w:id="15" w:name="_Toc36139317"/>
      <w:r w:rsidRPr="00E038D9">
        <w:rPr>
          <w:b/>
        </w:rPr>
        <w:t xml:space="preserve">Tabla </w:t>
      </w:r>
      <w:r w:rsidR="00C02ED8">
        <w:rPr>
          <w:b/>
        </w:rPr>
        <w:fldChar w:fldCharType="begin"/>
      </w:r>
      <w:r w:rsidR="00C02ED8">
        <w:rPr>
          <w:b/>
        </w:rPr>
        <w:instrText xml:space="preserve"> SEQ Tabla \* ARABIC </w:instrText>
      </w:r>
      <w:r w:rsidR="00C02ED8">
        <w:rPr>
          <w:b/>
        </w:rPr>
        <w:fldChar w:fldCharType="separate"/>
      </w:r>
      <w:r w:rsidR="00646215">
        <w:rPr>
          <w:b/>
          <w:noProof/>
        </w:rPr>
        <w:t>2</w:t>
      </w:r>
      <w:r w:rsidR="00C02ED8">
        <w:rPr>
          <w:b/>
        </w:rPr>
        <w:fldChar w:fldCharType="end"/>
      </w:r>
      <w:r w:rsidRPr="00E038D9">
        <w:rPr>
          <w:b/>
        </w:rPr>
        <w:t>:</w:t>
      </w:r>
      <w:r>
        <w:t xml:space="preserve"> Acrónimos y Abreviaciones</w:t>
      </w:r>
      <w:bookmarkEnd w:id="15"/>
    </w:p>
    <w:p w14:paraId="03417672" w14:textId="77777777" w:rsidR="00BB44BF" w:rsidRPr="007D088C" w:rsidRDefault="00BB44BF" w:rsidP="00BB44BF">
      <w:pPr>
        <w:pStyle w:val="Ttulo1"/>
      </w:pPr>
      <w:bookmarkStart w:id="16" w:name="_Toc37086840"/>
      <w:r>
        <w:t>Glosario de Términos</w:t>
      </w:r>
      <w:bookmarkEnd w:id="16"/>
    </w:p>
    <w:p w14:paraId="0169AD7D" w14:textId="77777777" w:rsidR="00BB44BF" w:rsidRDefault="00BB44BF" w:rsidP="00BB44BF">
      <w:r>
        <w:t>Listado de términos junto a sus definiciones usados en este documento</w:t>
      </w:r>
    </w:p>
    <w:p w14:paraId="4E313F1F" w14:textId="77777777" w:rsidR="00BB44BF" w:rsidRDefault="00BB44BF" w:rsidP="00BB44BF"/>
    <w:tbl>
      <w:tblPr>
        <w:tblStyle w:val="Listaclara-nfasis11"/>
        <w:tblW w:w="5000" w:type="pct"/>
        <w:tblBorders>
          <w:top w:val="single" w:sz="8" w:space="0" w:color="1A3B47" w:themeColor="text1"/>
          <w:bottom w:val="single" w:sz="8" w:space="0" w:color="1A3B47" w:themeColor="text1"/>
          <w:insideH w:val="single" w:sz="8" w:space="0" w:color="1A3B47" w:themeColor="accent1"/>
        </w:tblBorders>
        <w:tblLook w:val="06A0" w:firstRow="1" w:lastRow="0" w:firstColumn="1" w:lastColumn="0" w:noHBand="1" w:noVBand="1"/>
      </w:tblPr>
      <w:tblGrid>
        <w:gridCol w:w="1041"/>
        <w:gridCol w:w="1040"/>
        <w:gridCol w:w="7772"/>
      </w:tblGrid>
      <w:tr w:rsidR="00BB44BF" w:rsidRPr="0017241F" w14:paraId="755992EF" w14:textId="77777777" w:rsidTr="00A70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gridSpan w:val="2"/>
            <w:tcMar>
              <w:top w:w="57" w:type="dxa"/>
              <w:bottom w:w="57" w:type="dxa"/>
            </w:tcMar>
            <w:vAlign w:val="center"/>
          </w:tcPr>
          <w:p w14:paraId="524F6744" w14:textId="77777777" w:rsidR="00BB44BF" w:rsidRPr="00E038D9" w:rsidRDefault="00BB44BF" w:rsidP="00964A1B">
            <w:pPr>
              <w:spacing w:before="0"/>
              <w:rPr>
                <w:b w:val="0"/>
                <w:bCs w:val="0"/>
              </w:rPr>
            </w:pPr>
            <w:r>
              <w:t>Término</w:t>
            </w:r>
          </w:p>
        </w:tc>
        <w:tc>
          <w:tcPr>
            <w:tcW w:w="3945" w:type="pct"/>
          </w:tcPr>
          <w:p w14:paraId="4B396EB9" w14:textId="77777777" w:rsidR="00BB44BF" w:rsidRDefault="00BB44BF" w:rsidP="00964A1B">
            <w:pPr>
              <w:spacing w:before="0"/>
              <w:cnfStyle w:val="100000000000" w:firstRow="1" w:lastRow="0" w:firstColumn="0" w:lastColumn="0" w:oddVBand="0" w:evenVBand="0" w:oddHBand="0" w:evenHBand="0" w:firstRowFirstColumn="0" w:firstRowLastColumn="0" w:lastRowFirstColumn="0" w:lastRowLastColumn="0"/>
            </w:pPr>
            <w:r>
              <w:t>Definición</w:t>
            </w:r>
          </w:p>
        </w:tc>
      </w:tr>
      <w:tr w:rsidR="00BB44BF" w:rsidRPr="0017241F" w14:paraId="7379C154" w14:textId="77777777" w:rsidTr="00A7065B">
        <w:tc>
          <w:tcPr>
            <w:cnfStyle w:val="001000000000" w:firstRow="0" w:lastRow="0" w:firstColumn="1" w:lastColumn="0" w:oddVBand="0" w:evenVBand="0" w:oddHBand="0" w:evenHBand="0" w:firstRowFirstColumn="0" w:firstRowLastColumn="0" w:lastRowFirstColumn="0" w:lastRowLastColumn="0"/>
            <w:tcW w:w="528" w:type="pct"/>
            <w:tcMar>
              <w:top w:w="57" w:type="dxa"/>
              <w:bottom w:w="57" w:type="dxa"/>
            </w:tcMar>
            <w:vAlign w:val="center"/>
          </w:tcPr>
          <w:p w14:paraId="4F6584E9" w14:textId="14ECFC8C" w:rsidR="00BB44BF" w:rsidRDefault="00BB44BF" w:rsidP="005C4056">
            <w:pPr>
              <w:spacing w:before="0"/>
            </w:pPr>
          </w:p>
        </w:tc>
        <w:tc>
          <w:tcPr>
            <w:tcW w:w="528" w:type="pct"/>
            <w:tcMar>
              <w:top w:w="57" w:type="dxa"/>
              <w:bottom w:w="57" w:type="dxa"/>
            </w:tcMar>
            <w:vAlign w:val="center"/>
          </w:tcPr>
          <w:p w14:paraId="04A8C154" w14:textId="77777777" w:rsidR="00BB44BF" w:rsidRDefault="00BB44BF" w:rsidP="00964A1B">
            <w:pPr>
              <w:spacing w:before="0"/>
              <w:cnfStyle w:val="000000000000" w:firstRow="0" w:lastRow="0" w:firstColumn="0" w:lastColumn="0" w:oddVBand="0" w:evenVBand="0" w:oddHBand="0" w:evenHBand="0" w:firstRowFirstColumn="0" w:firstRowLastColumn="0" w:lastRowFirstColumn="0" w:lastRowLastColumn="0"/>
            </w:pPr>
          </w:p>
        </w:tc>
        <w:tc>
          <w:tcPr>
            <w:tcW w:w="3945" w:type="pct"/>
            <w:tcMar>
              <w:top w:w="57" w:type="dxa"/>
              <w:bottom w:w="57" w:type="dxa"/>
            </w:tcMar>
            <w:vAlign w:val="center"/>
          </w:tcPr>
          <w:p w14:paraId="590D6F75" w14:textId="0A80A2DF" w:rsidR="00BB44BF" w:rsidRDefault="00BB44BF" w:rsidP="00964A1B">
            <w:pPr>
              <w:spacing w:before="0"/>
              <w:cnfStyle w:val="000000000000" w:firstRow="0" w:lastRow="0" w:firstColumn="0" w:lastColumn="0" w:oddVBand="0" w:evenVBand="0" w:oddHBand="0" w:evenHBand="0" w:firstRowFirstColumn="0" w:firstRowLastColumn="0" w:lastRowFirstColumn="0" w:lastRowLastColumn="0"/>
            </w:pPr>
          </w:p>
        </w:tc>
      </w:tr>
      <w:tr w:rsidR="005C4056" w:rsidRPr="0017241F" w14:paraId="76BB325C" w14:textId="77777777" w:rsidTr="00A7065B">
        <w:tc>
          <w:tcPr>
            <w:cnfStyle w:val="001000000000" w:firstRow="0" w:lastRow="0" w:firstColumn="1" w:lastColumn="0" w:oddVBand="0" w:evenVBand="0" w:oddHBand="0" w:evenHBand="0" w:firstRowFirstColumn="0" w:firstRowLastColumn="0" w:lastRowFirstColumn="0" w:lastRowLastColumn="0"/>
            <w:tcW w:w="528" w:type="pct"/>
            <w:tcMar>
              <w:top w:w="57" w:type="dxa"/>
              <w:bottom w:w="57" w:type="dxa"/>
            </w:tcMar>
            <w:vAlign w:val="center"/>
          </w:tcPr>
          <w:p w14:paraId="20FAADF3" w14:textId="66F95013" w:rsidR="005C4056" w:rsidRPr="00E8326F" w:rsidRDefault="005C4056" w:rsidP="005C4056">
            <w:pPr>
              <w:spacing w:before="0"/>
              <w:rPr>
                <w:rFonts w:cs="Arial"/>
                <w:b w:val="0"/>
              </w:rPr>
            </w:pPr>
          </w:p>
        </w:tc>
        <w:tc>
          <w:tcPr>
            <w:tcW w:w="528" w:type="pct"/>
            <w:tcMar>
              <w:top w:w="57" w:type="dxa"/>
              <w:bottom w:w="57" w:type="dxa"/>
            </w:tcMar>
            <w:vAlign w:val="center"/>
          </w:tcPr>
          <w:p w14:paraId="4BF015A0" w14:textId="77777777" w:rsidR="005C4056" w:rsidRDefault="005C4056" w:rsidP="00964A1B">
            <w:pPr>
              <w:spacing w:before="0"/>
              <w:cnfStyle w:val="000000000000" w:firstRow="0" w:lastRow="0" w:firstColumn="0" w:lastColumn="0" w:oddVBand="0" w:evenVBand="0" w:oddHBand="0" w:evenHBand="0" w:firstRowFirstColumn="0" w:firstRowLastColumn="0" w:lastRowFirstColumn="0" w:lastRowLastColumn="0"/>
            </w:pPr>
          </w:p>
        </w:tc>
        <w:tc>
          <w:tcPr>
            <w:tcW w:w="3945" w:type="pct"/>
            <w:tcMar>
              <w:top w:w="57" w:type="dxa"/>
              <w:bottom w:w="57" w:type="dxa"/>
            </w:tcMar>
            <w:vAlign w:val="center"/>
          </w:tcPr>
          <w:p w14:paraId="547A6680" w14:textId="3E05F562" w:rsidR="005C4056" w:rsidRPr="00E8326F" w:rsidRDefault="005C4056" w:rsidP="00964A1B">
            <w:pPr>
              <w:spacing w:before="0"/>
              <w:cnfStyle w:val="000000000000" w:firstRow="0" w:lastRow="0" w:firstColumn="0" w:lastColumn="0" w:oddVBand="0" w:evenVBand="0" w:oddHBand="0" w:evenHBand="0" w:firstRowFirstColumn="0" w:firstRowLastColumn="0" w:lastRowFirstColumn="0" w:lastRowLastColumn="0"/>
              <w:rPr>
                <w:rFonts w:cs="Arial"/>
              </w:rPr>
            </w:pPr>
          </w:p>
        </w:tc>
      </w:tr>
      <w:tr w:rsidR="005C4056" w:rsidRPr="0017241F" w14:paraId="226930BB" w14:textId="77777777" w:rsidTr="00A7065B">
        <w:tc>
          <w:tcPr>
            <w:cnfStyle w:val="001000000000" w:firstRow="0" w:lastRow="0" w:firstColumn="1" w:lastColumn="0" w:oddVBand="0" w:evenVBand="0" w:oddHBand="0" w:evenHBand="0" w:firstRowFirstColumn="0" w:firstRowLastColumn="0" w:lastRowFirstColumn="0" w:lastRowLastColumn="0"/>
            <w:tcW w:w="528" w:type="pct"/>
            <w:tcMar>
              <w:top w:w="57" w:type="dxa"/>
              <w:bottom w:w="57" w:type="dxa"/>
            </w:tcMar>
            <w:vAlign w:val="center"/>
          </w:tcPr>
          <w:p w14:paraId="0687E8EA" w14:textId="6FB20F52" w:rsidR="005C4056" w:rsidRPr="00E8326F" w:rsidRDefault="005C4056" w:rsidP="00964A1B">
            <w:pPr>
              <w:spacing w:before="0"/>
              <w:rPr>
                <w:rFonts w:cs="Arial"/>
                <w:b w:val="0"/>
              </w:rPr>
            </w:pPr>
          </w:p>
        </w:tc>
        <w:tc>
          <w:tcPr>
            <w:tcW w:w="528" w:type="pct"/>
            <w:tcMar>
              <w:top w:w="57" w:type="dxa"/>
              <w:bottom w:w="57" w:type="dxa"/>
            </w:tcMar>
            <w:vAlign w:val="center"/>
          </w:tcPr>
          <w:p w14:paraId="26FF054B" w14:textId="77777777" w:rsidR="005C4056" w:rsidRDefault="005C4056" w:rsidP="00964A1B">
            <w:pPr>
              <w:spacing w:before="0"/>
              <w:cnfStyle w:val="000000000000" w:firstRow="0" w:lastRow="0" w:firstColumn="0" w:lastColumn="0" w:oddVBand="0" w:evenVBand="0" w:oddHBand="0" w:evenHBand="0" w:firstRowFirstColumn="0" w:firstRowLastColumn="0" w:lastRowFirstColumn="0" w:lastRowLastColumn="0"/>
            </w:pPr>
          </w:p>
        </w:tc>
        <w:tc>
          <w:tcPr>
            <w:tcW w:w="3945" w:type="pct"/>
            <w:tcMar>
              <w:top w:w="57" w:type="dxa"/>
              <w:bottom w:w="57" w:type="dxa"/>
            </w:tcMar>
            <w:vAlign w:val="center"/>
          </w:tcPr>
          <w:p w14:paraId="207ACF23" w14:textId="0C61364D" w:rsidR="005C4056" w:rsidRPr="005049A2" w:rsidRDefault="005C4056" w:rsidP="00964A1B">
            <w:pPr>
              <w:spacing w:before="0"/>
              <w:cnfStyle w:val="000000000000" w:firstRow="0" w:lastRow="0" w:firstColumn="0" w:lastColumn="0" w:oddVBand="0" w:evenVBand="0" w:oddHBand="0" w:evenHBand="0" w:firstRowFirstColumn="0" w:firstRowLastColumn="0" w:lastRowFirstColumn="0" w:lastRowLastColumn="0"/>
            </w:pPr>
          </w:p>
        </w:tc>
      </w:tr>
    </w:tbl>
    <w:p w14:paraId="387F468F" w14:textId="1A5745B0" w:rsidR="00BB44BF" w:rsidRDefault="00BB44BF" w:rsidP="00BB44BF">
      <w:pPr>
        <w:pStyle w:val="Epgrafe"/>
        <w:jc w:val="center"/>
      </w:pPr>
      <w:bookmarkStart w:id="17" w:name="_Toc36139318"/>
      <w:r w:rsidRPr="00E038D9">
        <w:rPr>
          <w:b/>
        </w:rPr>
        <w:t xml:space="preserve">Tabla </w:t>
      </w:r>
      <w:r w:rsidR="00C02ED8">
        <w:rPr>
          <w:b/>
        </w:rPr>
        <w:fldChar w:fldCharType="begin"/>
      </w:r>
      <w:r w:rsidR="00C02ED8">
        <w:rPr>
          <w:b/>
        </w:rPr>
        <w:instrText xml:space="preserve"> SEQ Tabla \* ARABIC </w:instrText>
      </w:r>
      <w:r w:rsidR="00C02ED8">
        <w:rPr>
          <w:b/>
        </w:rPr>
        <w:fldChar w:fldCharType="separate"/>
      </w:r>
      <w:r w:rsidR="00646215">
        <w:rPr>
          <w:b/>
          <w:noProof/>
        </w:rPr>
        <w:t>3</w:t>
      </w:r>
      <w:r w:rsidR="00C02ED8">
        <w:rPr>
          <w:b/>
        </w:rPr>
        <w:fldChar w:fldCharType="end"/>
      </w:r>
      <w:r w:rsidRPr="00E038D9">
        <w:rPr>
          <w:b/>
        </w:rPr>
        <w:t>:</w:t>
      </w:r>
      <w:r>
        <w:t xml:space="preserve"> Glosario de Términos</w:t>
      </w:r>
      <w:bookmarkEnd w:id="17"/>
    </w:p>
    <w:p w14:paraId="05C2A083" w14:textId="77777777" w:rsidR="00BB44BF" w:rsidRDefault="00BB44BF">
      <w:pPr>
        <w:spacing w:before="0" w:after="200" w:line="276" w:lineRule="auto"/>
        <w:jc w:val="left"/>
      </w:pPr>
      <w:r>
        <w:br w:type="page"/>
      </w:r>
    </w:p>
    <w:p w14:paraId="16947CC9" w14:textId="77777777" w:rsidR="00BB44BF" w:rsidRDefault="00BB44BF" w:rsidP="00BB44BF">
      <w:pPr>
        <w:pStyle w:val="Ttulo1"/>
      </w:pPr>
      <w:bookmarkStart w:id="18" w:name="_Toc37086841"/>
      <w:r>
        <w:lastRenderedPageBreak/>
        <w:t>Introducción</w:t>
      </w:r>
      <w:bookmarkEnd w:id="18"/>
    </w:p>
    <w:p w14:paraId="005A24AD" w14:textId="24461D12" w:rsidR="007408DB" w:rsidRDefault="00025599" w:rsidP="00025599">
      <w:r>
        <w:t>El objetivo de este documento es especificar l</w:t>
      </w:r>
      <w:r w:rsidR="007408DB">
        <w:t xml:space="preserve">a información </w:t>
      </w:r>
      <w:r w:rsidR="00301952">
        <w:t xml:space="preserve">de las indisponibilidades planeadas </w:t>
      </w:r>
      <w:r w:rsidR="007408DB">
        <w:t xml:space="preserve">que se va a enviar desde el sistema </w:t>
      </w:r>
      <w:proofErr w:type="spellStart"/>
      <w:r w:rsidR="007408DB">
        <w:t>InGEN</w:t>
      </w:r>
      <w:proofErr w:type="spellEnd"/>
      <w:r w:rsidR="007408DB">
        <w:t xml:space="preserve"> a</w:t>
      </w:r>
      <w:r w:rsidR="00301952">
        <w:t>l sistema</w:t>
      </w:r>
      <w:r w:rsidR="007408DB">
        <w:t xml:space="preserve"> </w:t>
      </w:r>
      <w:proofErr w:type="spellStart"/>
      <w:r w:rsidR="007408DB">
        <w:t>P</w:t>
      </w:r>
      <w:r w:rsidR="0034302F">
        <w:t>ower</w:t>
      </w:r>
      <w:r w:rsidR="007408DB">
        <w:t>Gis</w:t>
      </w:r>
      <w:proofErr w:type="spellEnd"/>
      <w:r w:rsidR="007408DB">
        <w:t xml:space="preserve">, tomando como base la actual interfaz que dispone </w:t>
      </w:r>
      <w:proofErr w:type="spellStart"/>
      <w:r w:rsidR="007408DB">
        <w:t>InGEN</w:t>
      </w:r>
      <w:proofErr w:type="spellEnd"/>
      <w:r w:rsidR="007408DB">
        <w:t xml:space="preserve"> para el envío de Indisponibilidades.</w:t>
      </w:r>
    </w:p>
    <w:p w14:paraId="1B7456B9" w14:textId="77777777" w:rsidR="00BB44BF" w:rsidRDefault="00BB44BF" w:rsidP="008541AE">
      <w:pPr>
        <w:pStyle w:val="Prrafodelista"/>
        <w:ind w:left="3600"/>
      </w:pPr>
      <w:r>
        <w:br w:type="page"/>
      </w:r>
    </w:p>
    <w:p w14:paraId="592FB104" w14:textId="5AF9D6D6" w:rsidR="00E42CFB" w:rsidRDefault="00BB44BF" w:rsidP="001128B1">
      <w:pPr>
        <w:pStyle w:val="Ttulo1"/>
      </w:pPr>
      <w:bookmarkStart w:id="19" w:name="_Toc37086842"/>
      <w:r>
        <w:lastRenderedPageBreak/>
        <w:t>Descripción Funcional</w:t>
      </w:r>
      <w:bookmarkEnd w:id="19"/>
    </w:p>
    <w:p w14:paraId="484F9FE4" w14:textId="4D630606" w:rsidR="00A665B8" w:rsidRDefault="0034302F" w:rsidP="0034302F">
      <w:r>
        <w:t xml:space="preserve">La interfaz que tiene actualmente </w:t>
      </w:r>
      <w:proofErr w:type="spellStart"/>
      <w:r>
        <w:t>InGEN</w:t>
      </w:r>
      <w:proofErr w:type="spellEnd"/>
      <w:r>
        <w:t xml:space="preserve"> env</w:t>
      </w:r>
      <w:r w:rsidR="00A665B8">
        <w:t xml:space="preserve">ía </w:t>
      </w:r>
      <w:r w:rsidR="00D76127">
        <w:t xml:space="preserve">información </w:t>
      </w:r>
      <w:r>
        <w:t>de las Indisponibilidad</w:t>
      </w:r>
      <w:r w:rsidR="002610FD">
        <w:t>es registradas</w:t>
      </w:r>
      <w:r w:rsidR="00D76127">
        <w:t xml:space="preserve">. Dicha interfaz está configurada mediante un servicio de tipo Web-Service. Cada vez que se crea una Indisponibilidad o se realiza un cambio sobre una ya existente </w:t>
      </w:r>
      <w:proofErr w:type="spellStart"/>
      <w:r w:rsidR="00D76127">
        <w:t>InGEN</w:t>
      </w:r>
      <w:proofErr w:type="spellEnd"/>
      <w:r w:rsidR="00D76127">
        <w:t xml:space="preserve"> envía un registro con la información configurada al sistema receptor. Este recibirá el </w:t>
      </w:r>
      <w:proofErr w:type="spellStart"/>
      <w:r w:rsidR="00D76127">
        <w:t>envio</w:t>
      </w:r>
      <w:proofErr w:type="spellEnd"/>
      <w:r w:rsidR="00D76127">
        <w:t xml:space="preserve"> mediante un web-</w:t>
      </w:r>
      <w:proofErr w:type="spellStart"/>
      <w:r w:rsidR="00D76127">
        <w:t>service</w:t>
      </w:r>
      <w:proofErr w:type="spellEnd"/>
      <w:r w:rsidR="00D76127">
        <w:t xml:space="preserve"> y deberá gestionar la información que recibe.  </w:t>
      </w:r>
    </w:p>
    <w:p w14:paraId="521F763A" w14:textId="4674AB65" w:rsidR="0034302F" w:rsidRDefault="00A665B8" w:rsidP="0034302F">
      <w:proofErr w:type="spellStart"/>
      <w:r>
        <w:t>PowerGis</w:t>
      </w:r>
      <w:proofErr w:type="spellEnd"/>
      <w:r>
        <w:t xml:space="preserve"> sólo </w:t>
      </w:r>
      <w:r w:rsidR="002610FD">
        <w:t xml:space="preserve">deberá </w:t>
      </w:r>
      <w:r>
        <w:t xml:space="preserve">tomar la información referente a las </w:t>
      </w:r>
      <w:r w:rsidR="0034302F">
        <w:t>Indisponibilidades Planificadas.</w:t>
      </w:r>
      <w:r>
        <w:t xml:space="preserve"> Por lo tanto, </w:t>
      </w:r>
      <w:proofErr w:type="spellStart"/>
      <w:r>
        <w:t>PowerGIs</w:t>
      </w:r>
      <w:proofErr w:type="spellEnd"/>
      <w:r>
        <w:t xml:space="preserve"> </w:t>
      </w:r>
      <w:r w:rsidR="0034302F">
        <w:t>debe</w:t>
      </w:r>
      <w:r>
        <w:t xml:space="preserve"> desarrollar la lógica de negocio para recoger la información referente </w:t>
      </w:r>
      <w:r w:rsidR="0034302F">
        <w:t xml:space="preserve">a </w:t>
      </w:r>
      <w:r w:rsidR="002610FD">
        <w:t xml:space="preserve">estas </w:t>
      </w:r>
      <w:r w:rsidR="0034302F">
        <w:t>Indisponibilidades Planificadas, e ignorar el resto.</w:t>
      </w:r>
    </w:p>
    <w:p w14:paraId="1C076611" w14:textId="705E37D4" w:rsidR="0034302F" w:rsidRDefault="0034302F" w:rsidP="0034302F">
      <w:r>
        <w:t xml:space="preserve">A continuación, </w:t>
      </w:r>
      <w:r w:rsidR="00A665B8">
        <w:t xml:space="preserve">se </w:t>
      </w:r>
      <w:r>
        <w:t>proced</w:t>
      </w:r>
      <w:r w:rsidR="00A665B8">
        <w:t>e</w:t>
      </w:r>
      <w:r>
        <w:t xml:space="preserve"> a indicar las diferentes casuísticas en las </w:t>
      </w:r>
      <w:r w:rsidR="00A665B8">
        <w:t xml:space="preserve">que </w:t>
      </w:r>
      <w:proofErr w:type="spellStart"/>
      <w:r w:rsidR="00A665B8">
        <w:t>PowerGis</w:t>
      </w:r>
      <w:proofErr w:type="spellEnd"/>
      <w:r w:rsidR="00A665B8">
        <w:t xml:space="preserve"> </w:t>
      </w:r>
      <w:r>
        <w:t>tendrá q</w:t>
      </w:r>
      <w:r w:rsidR="00A665B8">
        <w:t>ue recoger la información, y qué</w:t>
      </w:r>
      <w:r>
        <w:t xml:space="preserve"> campos </w:t>
      </w:r>
      <w:r w:rsidR="00A665B8">
        <w:t xml:space="preserve">son los que van a servir para identificar una </w:t>
      </w:r>
      <w:r>
        <w:t>Indisponibilidad Planificada.</w:t>
      </w:r>
    </w:p>
    <w:p w14:paraId="62E3493B" w14:textId="2E50F9A4" w:rsidR="0034302F" w:rsidRDefault="0034302F" w:rsidP="0034302F"/>
    <w:tbl>
      <w:tblPr>
        <w:tblW w:w="0" w:type="auto"/>
        <w:tblInd w:w="269" w:type="dxa"/>
        <w:tblCellMar>
          <w:left w:w="0" w:type="dxa"/>
          <w:right w:w="0" w:type="dxa"/>
        </w:tblCellMar>
        <w:tblLook w:val="04A0" w:firstRow="1" w:lastRow="0" w:firstColumn="1" w:lastColumn="0" w:noHBand="0" w:noVBand="1"/>
      </w:tblPr>
      <w:tblGrid>
        <w:gridCol w:w="949"/>
        <w:gridCol w:w="7256"/>
      </w:tblGrid>
      <w:tr w:rsidR="00A665B8" w14:paraId="22C4B4D0" w14:textId="77777777" w:rsidTr="0065471D">
        <w:trPr>
          <w:trHeight w:val="420"/>
        </w:trPr>
        <w:tc>
          <w:tcPr>
            <w:tcW w:w="949" w:type="dxa"/>
            <w:vMerge w:val="restart"/>
            <w:tcBorders>
              <w:top w:val="single" w:sz="12" w:space="0" w:color="auto"/>
              <w:left w:val="single" w:sz="12" w:space="0" w:color="auto"/>
              <w:bottom w:val="single" w:sz="12" w:space="0" w:color="auto"/>
              <w:right w:val="single" w:sz="12" w:space="0" w:color="auto"/>
            </w:tcBorders>
            <w:shd w:val="clear" w:color="auto" w:fill="6699FF"/>
            <w:tcMar>
              <w:top w:w="0" w:type="dxa"/>
              <w:left w:w="108" w:type="dxa"/>
              <w:bottom w:w="0" w:type="dxa"/>
              <w:right w:w="108" w:type="dxa"/>
            </w:tcMar>
            <w:textDirection w:val="btLr"/>
            <w:hideMark/>
          </w:tcPr>
          <w:p w14:paraId="0EA6F57B" w14:textId="77777777" w:rsidR="00A665B8" w:rsidRDefault="00A665B8" w:rsidP="0065471D">
            <w:pPr>
              <w:spacing w:before="60" w:after="60"/>
              <w:ind w:left="113" w:right="113"/>
              <w:jc w:val="center"/>
              <w:rPr>
                <w:rFonts w:ascii="DIN-Regular" w:hAnsi="DIN-Regular"/>
                <w:b/>
                <w:bCs/>
              </w:rPr>
            </w:pPr>
            <w:r>
              <w:rPr>
                <w:b/>
                <w:bCs/>
              </w:rPr>
              <w:t>Indisponibilidades Planificadas</w:t>
            </w:r>
          </w:p>
        </w:tc>
        <w:tc>
          <w:tcPr>
            <w:tcW w:w="7256"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hideMark/>
          </w:tcPr>
          <w:p w14:paraId="36241EF7" w14:textId="389A69E7" w:rsidR="00A665B8" w:rsidRDefault="00A665B8" w:rsidP="0065471D">
            <w:pPr>
              <w:spacing w:before="60" w:after="60"/>
              <w:rPr>
                <w:rFonts w:ascii="DIN-Regular" w:hAnsi="DIN-Regular"/>
                <w:sz w:val="18"/>
                <w:szCs w:val="18"/>
                <w:lang w:val="es-ES_tradnl"/>
              </w:rPr>
            </w:pPr>
            <w:r w:rsidRPr="00EB241F">
              <w:rPr>
                <w:sz w:val="18"/>
                <w:szCs w:val="18"/>
              </w:rPr>
              <w:t>Alta de indisponibilidad (en estado Borrador, Propuesta o Solicitada)</w:t>
            </w:r>
            <w:r w:rsidR="00566A6D">
              <w:rPr>
                <w:sz w:val="18"/>
                <w:szCs w:val="18"/>
              </w:rPr>
              <w:t xml:space="preserve"> para todos los estados</w:t>
            </w:r>
          </w:p>
        </w:tc>
      </w:tr>
      <w:tr w:rsidR="00A665B8" w14:paraId="3C6B6582" w14:textId="77777777" w:rsidTr="0065471D">
        <w:trPr>
          <w:trHeight w:val="420"/>
        </w:trPr>
        <w:tc>
          <w:tcPr>
            <w:tcW w:w="949" w:type="dxa"/>
            <w:vMerge/>
            <w:tcBorders>
              <w:top w:val="single" w:sz="12" w:space="0" w:color="auto"/>
              <w:left w:val="single" w:sz="12" w:space="0" w:color="auto"/>
              <w:bottom w:val="single" w:sz="12" w:space="0" w:color="auto"/>
              <w:right w:val="single" w:sz="12" w:space="0" w:color="auto"/>
            </w:tcBorders>
            <w:vAlign w:val="center"/>
            <w:hideMark/>
          </w:tcPr>
          <w:p w14:paraId="6F59432F" w14:textId="77777777" w:rsidR="00A665B8" w:rsidRPr="00EB241F" w:rsidRDefault="00A665B8" w:rsidP="0065471D">
            <w:pPr>
              <w:rPr>
                <w:rFonts w:ascii="DIN-Regular" w:hAnsi="DIN-Regular" w:cs="Calibri"/>
                <w:b/>
                <w:bCs/>
              </w:rPr>
            </w:pPr>
          </w:p>
        </w:tc>
        <w:tc>
          <w:tcPr>
            <w:tcW w:w="7256" w:type="dxa"/>
            <w:tcBorders>
              <w:top w:val="nil"/>
              <w:left w:val="nil"/>
              <w:bottom w:val="single" w:sz="8" w:space="0" w:color="auto"/>
              <w:right w:val="single" w:sz="12" w:space="0" w:color="auto"/>
            </w:tcBorders>
            <w:tcMar>
              <w:top w:w="0" w:type="dxa"/>
              <w:left w:w="108" w:type="dxa"/>
              <w:bottom w:w="0" w:type="dxa"/>
              <w:right w:w="108" w:type="dxa"/>
            </w:tcMar>
            <w:hideMark/>
          </w:tcPr>
          <w:p w14:paraId="4E73680C" w14:textId="77777777" w:rsidR="00A665B8" w:rsidRDefault="00A665B8" w:rsidP="0065471D">
            <w:pPr>
              <w:spacing w:before="60" w:after="60"/>
              <w:rPr>
                <w:rFonts w:ascii="DIN-Regular" w:hAnsi="DIN-Regular"/>
                <w:sz w:val="18"/>
                <w:szCs w:val="18"/>
                <w:lang w:val="es-ES_tradnl"/>
              </w:rPr>
            </w:pPr>
            <w:r w:rsidRPr="00EB241F">
              <w:rPr>
                <w:sz w:val="18"/>
                <w:szCs w:val="18"/>
              </w:rPr>
              <w:t>Modificación de cualquier información de la indisponibilidad que genere un registro en el Histórico de Cambios</w:t>
            </w:r>
          </w:p>
        </w:tc>
      </w:tr>
      <w:tr w:rsidR="00A665B8" w14:paraId="2BD2E327" w14:textId="77777777" w:rsidTr="0065471D">
        <w:trPr>
          <w:trHeight w:val="420"/>
        </w:trPr>
        <w:tc>
          <w:tcPr>
            <w:tcW w:w="949" w:type="dxa"/>
            <w:vMerge/>
            <w:tcBorders>
              <w:top w:val="single" w:sz="12" w:space="0" w:color="auto"/>
              <w:left w:val="single" w:sz="12" w:space="0" w:color="auto"/>
              <w:bottom w:val="single" w:sz="12" w:space="0" w:color="auto"/>
              <w:right w:val="single" w:sz="12" w:space="0" w:color="auto"/>
            </w:tcBorders>
            <w:vAlign w:val="center"/>
            <w:hideMark/>
          </w:tcPr>
          <w:p w14:paraId="7F21FB33" w14:textId="77777777" w:rsidR="00A665B8" w:rsidRPr="00EB241F" w:rsidRDefault="00A665B8" w:rsidP="0065471D">
            <w:pPr>
              <w:rPr>
                <w:rFonts w:ascii="DIN-Regular" w:hAnsi="DIN-Regular" w:cs="Calibri"/>
                <w:b/>
                <w:bCs/>
              </w:rPr>
            </w:pPr>
          </w:p>
        </w:tc>
        <w:tc>
          <w:tcPr>
            <w:tcW w:w="7256"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5AEBE99" w14:textId="77777777" w:rsidR="00A665B8" w:rsidRDefault="00A665B8" w:rsidP="0065471D">
            <w:pPr>
              <w:spacing w:before="60" w:after="60"/>
              <w:rPr>
                <w:rFonts w:ascii="Calibri" w:hAnsi="Calibri"/>
                <w:color w:val="FF0000"/>
                <w:sz w:val="18"/>
                <w:szCs w:val="18"/>
              </w:rPr>
            </w:pPr>
            <w:r w:rsidRPr="00EB241F">
              <w:rPr>
                <w:sz w:val="18"/>
                <w:szCs w:val="18"/>
              </w:rPr>
              <w:t>Cambio de estado a cualquier estado de la Indisponibilidad</w:t>
            </w:r>
          </w:p>
        </w:tc>
      </w:tr>
      <w:tr w:rsidR="00A665B8" w:rsidRPr="00EB241F" w14:paraId="7E3E7982" w14:textId="77777777" w:rsidTr="0065471D">
        <w:trPr>
          <w:trHeight w:val="420"/>
        </w:trPr>
        <w:tc>
          <w:tcPr>
            <w:tcW w:w="949" w:type="dxa"/>
            <w:vMerge/>
            <w:tcBorders>
              <w:top w:val="single" w:sz="12" w:space="0" w:color="auto"/>
              <w:left w:val="single" w:sz="12" w:space="0" w:color="auto"/>
              <w:bottom w:val="single" w:sz="12" w:space="0" w:color="auto"/>
              <w:right w:val="single" w:sz="12" w:space="0" w:color="auto"/>
            </w:tcBorders>
            <w:vAlign w:val="center"/>
          </w:tcPr>
          <w:p w14:paraId="54611467" w14:textId="77777777" w:rsidR="00A665B8" w:rsidRPr="00EB241F" w:rsidRDefault="00A665B8" w:rsidP="0065471D">
            <w:pPr>
              <w:rPr>
                <w:rFonts w:ascii="DIN-Regular" w:hAnsi="DIN-Regular" w:cs="Calibri"/>
                <w:b/>
                <w:bCs/>
              </w:rPr>
            </w:pPr>
          </w:p>
        </w:tc>
        <w:tc>
          <w:tcPr>
            <w:tcW w:w="7256" w:type="dxa"/>
            <w:tcBorders>
              <w:top w:val="nil"/>
              <w:left w:val="nil"/>
              <w:bottom w:val="single" w:sz="8" w:space="0" w:color="auto"/>
              <w:right w:val="single" w:sz="12" w:space="0" w:color="auto"/>
            </w:tcBorders>
            <w:tcMar>
              <w:top w:w="0" w:type="dxa"/>
              <w:left w:w="108" w:type="dxa"/>
              <w:bottom w:w="0" w:type="dxa"/>
              <w:right w:w="108" w:type="dxa"/>
            </w:tcMar>
            <w:vAlign w:val="center"/>
          </w:tcPr>
          <w:p w14:paraId="2B5886F7" w14:textId="77777777" w:rsidR="00A665B8" w:rsidRPr="00EB241F" w:rsidRDefault="00A665B8" w:rsidP="0065471D">
            <w:pPr>
              <w:spacing w:before="60" w:after="60"/>
              <w:rPr>
                <w:sz w:val="18"/>
                <w:szCs w:val="18"/>
              </w:rPr>
            </w:pPr>
            <w:r>
              <w:rPr>
                <w:sz w:val="18"/>
                <w:szCs w:val="18"/>
              </w:rPr>
              <w:t>Borrado de la Indisponibilidad</w:t>
            </w:r>
          </w:p>
        </w:tc>
      </w:tr>
      <w:tr w:rsidR="00A665B8" w14:paraId="70F16474" w14:textId="77777777" w:rsidTr="0065471D">
        <w:trPr>
          <w:trHeight w:val="420"/>
        </w:trPr>
        <w:tc>
          <w:tcPr>
            <w:tcW w:w="949" w:type="dxa"/>
            <w:vMerge/>
            <w:tcBorders>
              <w:top w:val="single" w:sz="12" w:space="0" w:color="auto"/>
              <w:left w:val="single" w:sz="12" w:space="0" w:color="auto"/>
              <w:bottom w:val="single" w:sz="12" w:space="0" w:color="auto"/>
              <w:right w:val="single" w:sz="12" w:space="0" w:color="auto"/>
            </w:tcBorders>
            <w:vAlign w:val="center"/>
          </w:tcPr>
          <w:p w14:paraId="3DC870E1" w14:textId="77777777" w:rsidR="00A665B8" w:rsidRPr="00EB241F" w:rsidRDefault="00A665B8" w:rsidP="0065471D">
            <w:pPr>
              <w:rPr>
                <w:rFonts w:ascii="DIN-Regular" w:hAnsi="DIN-Regular" w:cs="Calibri"/>
                <w:b/>
                <w:bCs/>
              </w:rPr>
            </w:pPr>
          </w:p>
        </w:tc>
        <w:tc>
          <w:tcPr>
            <w:tcW w:w="7256" w:type="dxa"/>
            <w:tcBorders>
              <w:top w:val="nil"/>
              <w:left w:val="nil"/>
              <w:bottom w:val="single" w:sz="8" w:space="0" w:color="auto"/>
              <w:right w:val="single" w:sz="12" w:space="0" w:color="auto"/>
            </w:tcBorders>
            <w:tcMar>
              <w:top w:w="0" w:type="dxa"/>
              <w:left w:w="108" w:type="dxa"/>
              <w:bottom w:w="0" w:type="dxa"/>
              <w:right w:w="108" w:type="dxa"/>
            </w:tcMar>
            <w:vAlign w:val="center"/>
          </w:tcPr>
          <w:p w14:paraId="4D9F3CEE" w14:textId="77777777" w:rsidR="00A665B8" w:rsidRDefault="00A665B8" w:rsidP="0065471D">
            <w:pPr>
              <w:spacing w:before="60" w:after="60"/>
              <w:rPr>
                <w:sz w:val="18"/>
                <w:szCs w:val="18"/>
              </w:rPr>
            </w:pPr>
            <w:r>
              <w:rPr>
                <w:sz w:val="18"/>
                <w:szCs w:val="18"/>
              </w:rPr>
              <w:t>Borrado de tramos de la Indisponibilidad</w:t>
            </w:r>
          </w:p>
        </w:tc>
      </w:tr>
      <w:tr w:rsidR="00A665B8" w:rsidRPr="00EB241F" w14:paraId="544A1B98" w14:textId="77777777" w:rsidTr="0065471D">
        <w:trPr>
          <w:trHeight w:val="420"/>
        </w:trPr>
        <w:tc>
          <w:tcPr>
            <w:tcW w:w="949" w:type="dxa"/>
            <w:vMerge/>
            <w:tcBorders>
              <w:top w:val="single" w:sz="12" w:space="0" w:color="auto"/>
              <w:left w:val="single" w:sz="12" w:space="0" w:color="auto"/>
              <w:bottom w:val="single" w:sz="12" w:space="0" w:color="auto"/>
              <w:right w:val="single" w:sz="12" w:space="0" w:color="auto"/>
            </w:tcBorders>
            <w:vAlign w:val="center"/>
            <w:hideMark/>
          </w:tcPr>
          <w:p w14:paraId="77A7A8DA" w14:textId="77777777" w:rsidR="00A665B8" w:rsidRPr="00EB241F" w:rsidRDefault="00A665B8" w:rsidP="0065471D">
            <w:pPr>
              <w:rPr>
                <w:rFonts w:ascii="DIN-Regular" w:hAnsi="DIN-Regular" w:cs="Calibri"/>
                <w:b/>
                <w:bCs/>
              </w:rPr>
            </w:pPr>
          </w:p>
        </w:tc>
        <w:tc>
          <w:tcPr>
            <w:tcW w:w="7256"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605B6FE" w14:textId="78A1EEF8" w:rsidR="00A665B8" w:rsidRPr="00EB241F" w:rsidRDefault="00A665B8" w:rsidP="00566A6D">
            <w:pPr>
              <w:keepNext/>
              <w:spacing w:before="60" w:after="60"/>
              <w:rPr>
                <w:sz w:val="18"/>
                <w:szCs w:val="18"/>
              </w:rPr>
            </w:pPr>
            <w:r w:rsidRPr="00EB241F">
              <w:rPr>
                <w:sz w:val="18"/>
                <w:szCs w:val="18"/>
              </w:rPr>
              <w:t xml:space="preserve">Cambio de estado </w:t>
            </w:r>
            <w:r w:rsidR="00566A6D">
              <w:rPr>
                <w:sz w:val="18"/>
                <w:szCs w:val="18"/>
              </w:rPr>
              <w:t xml:space="preserve">de </w:t>
            </w:r>
            <w:r w:rsidRPr="00EB241F">
              <w:rPr>
                <w:sz w:val="18"/>
                <w:szCs w:val="18"/>
              </w:rPr>
              <w:t>a</w:t>
            </w:r>
            <w:r w:rsidR="00566A6D">
              <w:rPr>
                <w:sz w:val="18"/>
                <w:szCs w:val="18"/>
              </w:rPr>
              <w:t>cordada a</w:t>
            </w:r>
            <w:r w:rsidRPr="00EB241F">
              <w:rPr>
                <w:sz w:val="18"/>
                <w:szCs w:val="18"/>
              </w:rPr>
              <w:t xml:space="preserve"> En Curso (</w:t>
            </w:r>
            <w:r w:rsidR="00566A6D">
              <w:rPr>
                <w:sz w:val="18"/>
                <w:szCs w:val="18"/>
              </w:rPr>
              <w:t xml:space="preserve">cambio </w:t>
            </w:r>
            <w:r w:rsidRPr="00EB241F">
              <w:rPr>
                <w:sz w:val="18"/>
                <w:szCs w:val="18"/>
              </w:rPr>
              <w:t xml:space="preserve"> </w:t>
            </w:r>
            <w:r w:rsidR="00566A6D">
              <w:rPr>
                <w:sz w:val="18"/>
                <w:szCs w:val="18"/>
              </w:rPr>
              <w:t xml:space="preserve">a una </w:t>
            </w:r>
            <w:r>
              <w:rPr>
                <w:sz w:val="18"/>
                <w:szCs w:val="18"/>
              </w:rPr>
              <w:t>Indisponibilidad en curso a partir de la Planificada</w:t>
            </w:r>
            <w:r w:rsidRPr="00EB241F">
              <w:rPr>
                <w:sz w:val="18"/>
                <w:szCs w:val="18"/>
              </w:rPr>
              <w:t>)</w:t>
            </w:r>
          </w:p>
        </w:tc>
      </w:tr>
    </w:tbl>
    <w:p w14:paraId="36E91E1E" w14:textId="70F1A08A" w:rsidR="00A665B8" w:rsidRDefault="00EC0883" w:rsidP="00EC0883">
      <w:pPr>
        <w:pStyle w:val="Epgrafe"/>
        <w:jc w:val="center"/>
      </w:pPr>
      <w:bookmarkStart w:id="20" w:name="_Toc36139426"/>
      <w:r>
        <w:t xml:space="preserve">Ilustración </w:t>
      </w:r>
      <w:r w:rsidR="00F63E86">
        <w:fldChar w:fldCharType="begin"/>
      </w:r>
      <w:r w:rsidR="00F63E86">
        <w:instrText xml:space="preserve"> SEQ Ilustración \* ARABIC </w:instrText>
      </w:r>
      <w:r w:rsidR="00F63E86">
        <w:fldChar w:fldCharType="separate"/>
      </w:r>
      <w:r>
        <w:rPr>
          <w:noProof/>
        </w:rPr>
        <w:t>1</w:t>
      </w:r>
      <w:r w:rsidR="00F63E86">
        <w:rPr>
          <w:noProof/>
        </w:rPr>
        <w:fldChar w:fldCharType="end"/>
      </w:r>
      <w:r>
        <w:t xml:space="preserve"> Tipo de información a utilizar por </w:t>
      </w:r>
      <w:proofErr w:type="spellStart"/>
      <w:r>
        <w:t>PowerGis</w:t>
      </w:r>
      <w:bookmarkEnd w:id="20"/>
      <w:proofErr w:type="spellEnd"/>
    </w:p>
    <w:p w14:paraId="4615952E" w14:textId="2A0289FC" w:rsidR="00A665B8" w:rsidRDefault="0034302F" w:rsidP="0034302F">
      <w:r>
        <w:t xml:space="preserve">El campo principal que se debe tener en cuenta es </w:t>
      </w:r>
      <w:r w:rsidR="00785AC4">
        <w:t xml:space="preserve">el tipo de modificación </w:t>
      </w:r>
      <w:r>
        <w:t>“</w:t>
      </w:r>
      <w:proofErr w:type="spellStart"/>
      <w:r>
        <w:t>TipoModif</w:t>
      </w:r>
      <w:proofErr w:type="spellEnd"/>
      <w:r>
        <w:t>”. Mediante dicho campo se define el tipo de registro del que se trata (Alta Indisponibilidad Planificada, Modificación, Cambio de e</w:t>
      </w:r>
      <w:r w:rsidR="00A665B8">
        <w:t>stado,</w:t>
      </w:r>
      <w:r w:rsidR="00566A6D">
        <w:t xml:space="preserve"> Borrado,</w:t>
      </w:r>
      <w:r w:rsidR="00A665B8">
        <w:t xml:space="preserve"> paso a estado en curso).</w:t>
      </w:r>
    </w:p>
    <w:p w14:paraId="716FF645" w14:textId="5E94C65C" w:rsidR="0034302F" w:rsidRDefault="0034302F" w:rsidP="0034302F">
      <w:r>
        <w:t>Con este campo se podrán filtrar l</w:t>
      </w:r>
      <w:r w:rsidR="00785AC4">
        <w:t xml:space="preserve">os registros que </w:t>
      </w:r>
      <w:r>
        <w:t>apli</w:t>
      </w:r>
      <w:r w:rsidR="00785AC4">
        <w:t xml:space="preserve">can a </w:t>
      </w:r>
      <w:proofErr w:type="spellStart"/>
      <w:r w:rsidR="00A665B8">
        <w:t>Power</w:t>
      </w:r>
      <w:r>
        <w:t>GIS</w:t>
      </w:r>
      <w:proofErr w:type="spellEnd"/>
      <w:r>
        <w:t>. Solo se deberán tener en cuenta los registros en los que este campo tenga los siguientes valores:</w:t>
      </w:r>
    </w:p>
    <w:p w14:paraId="6F47975F" w14:textId="7C1282A6" w:rsidR="0034302F" w:rsidRPr="00785AC4" w:rsidRDefault="0034302F" w:rsidP="00BB5636">
      <w:pPr>
        <w:pStyle w:val="Prrafodelista"/>
        <w:numPr>
          <w:ilvl w:val="0"/>
          <w:numId w:val="7"/>
        </w:numPr>
        <w:rPr>
          <w:lang w:val="en-US"/>
        </w:rPr>
      </w:pPr>
      <w:r w:rsidRPr="00785AC4">
        <w:rPr>
          <w:lang w:val="en-US"/>
        </w:rPr>
        <w:t>ALTA_DEGE</w:t>
      </w:r>
    </w:p>
    <w:p w14:paraId="2886FD57" w14:textId="5A393E70" w:rsidR="0034302F" w:rsidRPr="00785AC4" w:rsidRDefault="0034302F" w:rsidP="00BB5636">
      <w:pPr>
        <w:pStyle w:val="Prrafodelista"/>
        <w:numPr>
          <w:ilvl w:val="0"/>
          <w:numId w:val="7"/>
        </w:numPr>
        <w:rPr>
          <w:lang w:val="en-US"/>
        </w:rPr>
      </w:pPr>
      <w:r w:rsidRPr="00785AC4">
        <w:rPr>
          <w:lang w:val="en-US"/>
        </w:rPr>
        <w:t>CAMB_EST_DEGE</w:t>
      </w:r>
    </w:p>
    <w:p w14:paraId="5DB1C6C0" w14:textId="0C1B975C" w:rsidR="0034302F" w:rsidRPr="00785AC4" w:rsidRDefault="0034302F" w:rsidP="00BB5636">
      <w:pPr>
        <w:pStyle w:val="Prrafodelista"/>
        <w:numPr>
          <w:ilvl w:val="0"/>
          <w:numId w:val="7"/>
        </w:numPr>
        <w:rPr>
          <w:lang w:val="en-US"/>
        </w:rPr>
      </w:pPr>
      <w:r w:rsidRPr="00785AC4">
        <w:rPr>
          <w:lang w:val="en-US"/>
        </w:rPr>
        <w:t>MODIF_DEGE</w:t>
      </w:r>
    </w:p>
    <w:p w14:paraId="08228CEB" w14:textId="472760D6" w:rsidR="0034302F" w:rsidRDefault="0034302F" w:rsidP="00BB5636">
      <w:pPr>
        <w:pStyle w:val="Prrafodelista"/>
        <w:numPr>
          <w:ilvl w:val="0"/>
          <w:numId w:val="7"/>
        </w:numPr>
      </w:pPr>
      <w:r>
        <w:t>BORRADO_TRAMO_DEGE</w:t>
      </w:r>
    </w:p>
    <w:p w14:paraId="3084CCB1" w14:textId="612E7F32" w:rsidR="0034302F" w:rsidRDefault="0034302F" w:rsidP="00BB5636">
      <w:pPr>
        <w:pStyle w:val="Prrafodelista"/>
        <w:numPr>
          <w:ilvl w:val="0"/>
          <w:numId w:val="7"/>
        </w:numPr>
      </w:pPr>
      <w:r>
        <w:t>BORRADO_DEGE</w:t>
      </w:r>
    </w:p>
    <w:p w14:paraId="71AD7A6A" w14:textId="5592CA6A" w:rsidR="0034302F" w:rsidRPr="00D76127" w:rsidRDefault="0034302F" w:rsidP="00BB5636">
      <w:pPr>
        <w:pStyle w:val="Prrafodelista"/>
        <w:numPr>
          <w:ilvl w:val="0"/>
          <w:numId w:val="7"/>
        </w:numPr>
        <w:rPr>
          <w:lang w:val="it-IT"/>
        </w:rPr>
      </w:pPr>
      <w:r w:rsidRPr="00D76127">
        <w:rPr>
          <w:lang w:val="it-IT"/>
        </w:rPr>
        <w:t>INGE_DEGE (Alta INGE procedente de DEGE)</w:t>
      </w:r>
    </w:p>
    <w:p w14:paraId="4427C7DB" w14:textId="61F8D5A7" w:rsidR="00785AC4" w:rsidRDefault="00785AC4" w:rsidP="00BB5636">
      <w:pPr>
        <w:pStyle w:val="Prrafodelista"/>
        <w:numPr>
          <w:ilvl w:val="0"/>
          <w:numId w:val="7"/>
        </w:numPr>
      </w:pPr>
      <w:r w:rsidRPr="00D76127">
        <w:t>CAMB_EST_INGE. En</w:t>
      </w:r>
      <w:r>
        <w:t xml:space="preserve"> este caso se refiere al cambio de estado de una Indisponibilidad en curso. En el caso de </w:t>
      </w:r>
      <w:proofErr w:type="spellStart"/>
      <w:r>
        <w:t>PowerGis</w:t>
      </w:r>
      <w:proofErr w:type="spellEnd"/>
      <w:r>
        <w:t>, sólo se debe tener en cuenta el cambio de estado de aquellas Indisponibilidades en curso cuyo origen sea Planificado</w:t>
      </w:r>
      <w:r w:rsidR="00EC0883">
        <w:t xml:space="preserve"> y cambie su estado a “Realizada”</w:t>
      </w:r>
      <w:r>
        <w:t xml:space="preserve">, ya que en este momento la indisponibilidad planificada pasa a estado </w:t>
      </w:r>
      <w:r w:rsidR="00EC0883">
        <w:t>“Realizada</w:t>
      </w:r>
      <w:r w:rsidR="00EC0883" w:rsidRPr="00EC0883">
        <w:t>”</w:t>
      </w:r>
      <w:r>
        <w:t>.</w:t>
      </w:r>
    </w:p>
    <w:p w14:paraId="76E8A1A7" w14:textId="77777777" w:rsidR="00785AC4" w:rsidRDefault="00785AC4" w:rsidP="00785AC4">
      <w:pPr>
        <w:pStyle w:val="Prrafodelista"/>
      </w:pPr>
    </w:p>
    <w:p w14:paraId="42576DFB" w14:textId="0A6D1423" w:rsidR="00785AC4" w:rsidRDefault="00785AC4" w:rsidP="007706EA">
      <w:pPr>
        <w:pStyle w:val="Prrafodelista"/>
      </w:pPr>
      <w:r>
        <w:t>Esta casuística se presenta en la interfaz con la siguiente combinación de campos. Tipo de modificación “</w:t>
      </w:r>
      <w:proofErr w:type="spellStart"/>
      <w:r>
        <w:t>TipoModif</w:t>
      </w:r>
      <w:proofErr w:type="spellEnd"/>
      <w:r>
        <w:t>” igual a CAMB_EST_INGE, el campo "</w:t>
      </w:r>
      <w:proofErr w:type="spellStart"/>
      <w:r>
        <w:t>DegeInge</w:t>
      </w:r>
      <w:proofErr w:type="spellEnd"/>
      <w:r>
        <w:t xml:space="preserve">" </w:t>
      </w:r>
      <w:r w:rsidR="007706EA">
        <w:t>distinto de nulo, y “Status” igual a Cerrado.</w:t>
      </w:r>
    </w:p>
    <w:p w14:paraId="15AA3E10" w14:textId="77777777" w:rsidR="007706EA" w:rsidRDefault="007706EA" w:rsidP="007706EA">
      <w:pPr>
        <w:pStyle w:val="Prrafodelista"/>
      </w:pPr>
    </w:p>
    <w:p w14:paraId="768DDAEA" w14:textId="686517C0" w:rsidR="00444B53" w:rsidRDefault="007706EA" w:rsidP="00444B53">
      <w:pPr>
        <w:pStyle w:val="Ttulo2"/>
      </w:pPr>
      <w:bookmarkStart w:id="21" w:name="_Toc37086843"/>
      <w:r>
        <w:t>Información enviada a través de la interfaz</w:t>
      </w:r>
      <w:bookmarkEnd w:id="21"/>
    </w:p>
    <w:p w14:paraId="0A4601AE" w14:textId="21AAB625" w:rsidR="001E2A80" w:rsidRDefault="001E2A80" w:rsidP="007706EA">
      <w:pPr>
        <w:rPr>
          <w:rFonts w:cs="Arial"/>
        </w:rPr>
      </w:pPr>
      <w:r>
        <w:rPr>
          <w:rFonts w:cs="Arial"/>
        </w:rPr>
        <w:t xml:space="preserve">La interfaz envía la siguiente información, y </w:t>
      </w:r>
      <w:proofErr w:type="spellStart"/>
      <w:r>
        <w:rPr>
          <w:rFonts w:cs="Arial"/>
        </w:rPr>
        <w:t>PowerGis</w:t>
      </w:r>
      <w:proofErr w:type="spellEnd"/>
      <w:r>
        <w:rPr>
          <w:rFonts w:cs="Arial"/>
        </w:rPr>
        <w:t xml:space="preserve"> tendrá que tomar la que considere necesaria.</w:t>
      </w:r>
    </w:p>
    <w:p w14:paraId="6E100CA8" w14:textId="77777777" w:rsidR="007706EA" w:rsidRPr="00552D5D" w:rsidRDefault="007706EA" w:rsidP="007706EA">
      <w:pPr>
        <w:rPr>
          <w:rFonts w:cs="Arial"/>
        </w:rPr>
      </w:pPr>
    </w:p>
    <w:p w14:paraId="78C27932" w14:textId="36ECB666" w:rsidR="007706EA" w:rsidRPr="001E2A80" w:rsidRDefault="007706EA" w:rsidP="00BB5636">
      <w:pPr>
        <w:pStyle w:val="Prrafodelista"/>
        <w:numPr>
          <w:ilvl w:val="0"/>
          <w:numId w:val="8"/>
        </w:numPr>
        <w:spacing w:before="0"/>
        <w:rPr>
          <w:u w:val="single"/>
        </w:rPr>
      </w:pPr>
      <w:r w:rsidRPr="00552D5D">
        <w:rPr>
          <w:rFonts w:cs="Arial"/>
          <w:u w:val="single"/>
        </w:rPr>
        <w:lastRenderedPageBreak/>
        <w:t>Código de la Indisponibilidad</w:t>
      </w:r>
      <w:r w:rsidRPr="00552D5D">
        <w:rPr>
          <w:rFonts w:cs="Arial"/>
        </w:rPr>
        <w:t xml:space="preserve"> (código unívoco de la indisponibilidad</w:t>
      </w:r>
      <w:r>
        <w:rPr>
          <w:rFonts w:cs="Arial"/>
        </w:rPr>
        <w:t xml:space="preserve"> existente en </w:t>
      </w:r>
      <w:proofErr w:type="spellStart"/>
      <w:r w:rsidRPr="00181649">
        <w:rPr>
          <w:rFonts w:cs="Arial"/>
          <w:u w:val="single"/>
        </w:rPr>
        <w:t>InGEN</w:t>
      </w:r>
      <w:proofErr w:type="spellEnd"/>
      <w:r w:rsidRPr="00181649">
        <w:rPr>
          <w:rFonts w:cs="Arial"/>
          <w:u w:val="single"/>
        </w:rPr>
        <w:t>)</w:t>
      </w:r>
      <w:r w:rsidR="001E2A80">
        <w:rPr>
          <w:rFonts w:cs="Arial"/>
          <w:u w:val="single"/>
        </w:rPr>
        <w:t>.</w:t>
      </w:r>
    </w:p>
    <w:p w14:paraId="321E3129" w14:textId="77777777" w:rsidR="001E2A80" w:rsidRPr="00325AB0" w:rsidRDefault="001E2A80" w:rsidP="001E2A80">
      <w:pPr>
        <w:pStyle w:val="Prrafodelista"/>
        <w:spacing w:before="0"/>
        <w:ind w:left="360"/>
        <w:rPr>
          <w:u w:val="single"/>
        </w:rPr>
      </w:pPr>
    </w:p>
    <w:p w14:paraId="48FC2DCF" w14:textId="1573056E" w:rsidR="007706EA" w:rsidRPr="001E2A80" w:rsidRDefault="007706EA" w:rsidP="00BB5636">
      <w:pPr>
        <w:pStyle w:val="Prrafodelista"/>
        <w:numPr>
          <w:ilvl w:val="0"/>
          <w:numId w:val="8"/>
        </w:numPr>
        <w:spacing w:before="0"/>
        <w:rPr>
          <w:u w:val="single"/>
        </w:rPr>
      </w:pPr>
      <w:r w:rsidRPr="00181649">
        <w:rPr>
          <w:rFonts w:cs="Arial"/>
          <w:u w:val="single"/>
        </w:rPr>
        <w:t>C</w:t>
      </w:r>
      <w:r>
        <w:rPr>
          <w:rFonts w:cs="Arial"/>
          <w:u w:val="single"/>
        </w:rPr>
        <w:t>ódigo F</w:t>
      </w:r>
      <w:r w:rsidRPr="00181649">
        <w:rPr>
          <w:rFonts w:cs="Arial"/>
          <w:u w:val="single"/>
        </w:rPr>
        <w:t>uncional</w:t>
      </w:r>
      <w:r>
        <w:rPr>
          <w:rFonts w:cs="Arial"/>
          <w:u w:val="single"/>
        </w:rPr>
        <w:t xml:space="preserve"> de la central</w:t>
      </w:r>
      <w:r w:rsidRPr="00CA0F25">
        <w:rPr>
          <w:rFonts w:cs="Arial"/>
        </w:rPr>
        <w:t xml:space="preserve"> (código externo de la FL en SAP)</w:t>
      </w:r>
      <w:r>
        <w:rPr>
          <w:rFonts w:cs="Arial"/>
        </w:rPr>
        <w:t xml:space="preserve"> donde se encuentra el grupo para el cual se ha dado de alta la indisponibilidad</w:t>
      </w:r>
      <w:r w:rsidR="001E2A80">
        <w:rPr>
          <w:rFonts w:cs="Arial"/>
        </w:rPr>
        <w:t>.</w:t>
      </w:r>
    </w:p>
    <w:p w14:paraId="4C2C68E5" w14:textId="77777777" w:rsidR="001E2A80" w:rsidRPr="001E2A80" w:rsidRDefault="001E2A80" w:rsidP="001E2A80">
      <w:pPr>
        <w:pStyle w:val="Prrafodelista"/>
        <w:rPr>
          <w:u w:val="single"/>
        </w:rPr>
      </w:pPr>
    </w:p>
    <w:p w14:paraId="3EDA9BF5" w14:textId="02DDE523" w:rsidR="007706EA" w:rsidRPr="00325AB0" w:rsidRDefault="007706EA" w:rsidP="00BB5636">
      <w:pPr>
        <w:pStyle w:val="Prrafodelista"/>
        <w:numPr>
          <w:ilvl w:val="0"/>
          <w:numId w:val="8"/>
        </w:numPr>
        <w:spacing w:before="0"/>
        <w:rPr>
          <w:u w:val="single"/>
        </w:rPr>
      </w:pPr>
      <w:r>
        <w:rPr>
          <w:rFonts w:cs="Arial"/>
          <w:u w:val="single"/>
        </w:rPr>
        <w:t>Nombre Funcional de la central</w:t>
      </w:r>
      <w:r w:rsidRPr="00CA0F25">
        <w:rPr>
          <w:rFonts w:cs="Arial"/>
        </w:rPr>
        <w:t xml:space="preserve"> (descripción de la FL en SAP) </w:t>
      </w:r>
      <w:r>
        <w:rPr>
          <w:rFonts w:cs="Arial"/>
        </w:rPr>
        <w:t>donde se encuentra el grupo para el cual se ha dado de alta la indisponibilidad</w:t>
      </w:r>
      <w:r w:rsidR="001E2A80">
        <w:rPr>
          <w:rFonts w:cs="Arial"/>
        </w:rPr>
        <w:t>.</w:t>
      </w:r>
    </w:p>
    <w:p w14:paraId="1D5DD2C4" w14:textId="77777777" w:rsidR="001E2A80" w:rsidRPr="001E2A80" w:rsidRDefault="001E2A80" w:rsidP="001E2A80">
      <w:pPr>
        <w:pStyle w:val="Prrafodelista"/>
        <w:spacing w:before="0"/>
        <w:ind w:left="360"/>
        <w:rPr>
          <w:u w:val="single"/>
        </w:rPr>
      </w:pPr>
    </w:p>
    <w:p w14:paraId="53FC4ECA" w14:textId="041B10BD" w:rsidR="007706EA" w:rsidRPr="00325AB0" w:rsidRDefault="007706EA" w:rsidP="00BB5636">
      <w:pPr>
        <w:pStyle w:val="Prrafodelista"/>
        <w:numPr>
          <w:ilvl w:val="0"/>
          <w:numId w:val="8"/>
        </w:numPr>
        <w:spacing w:before="0"/>
        <w:rPr>
          <w:u w:val="single"/>
        </w:rPr>
      </w:pPr>
      <w:r w:rsidRPr="00181649">
        <w:rPr>
          <w:rFonts w:cs="Arial"/>
          <w:u w:val="single"/>
        </w:rPr>
        <w:t>C</w:t>
      </w:r>
      <w:r>
        <w:rPr>
          <w:rFonts w:cs="Arial"/>
          <w:u w:val="single"/>
        </w:rPr>
        <w:t>ódigo F</w:t>
      </w:r>
      <w:r w:rsidRPr="00181649">
        <w:rPr>
          <w:rFonts w:cs="Arial"/>
          <w:u w:val="single"/>
        </w:rPr>
        <w:t>uncional</w:t>
      </w:r>
      <w:r>
        <w:rPr>
          <w:rFonts w:cs="Arial"/>
          <w:u w:val="single"/>
        </w:rPr>
        <w:t xml:space="preserve"> del grupo</w:t>
      </w:r>
      <w:r>
        <w:rPr>
          <w:rFonts w:cs="Arial"/>
        </w:rPr>
        <w:t xml:space="preserve"> </w:t>
      </w:r>
      <w:r w:rsidRPr="00CA0F25">
        <w:rPr>
          <w:rFonts w:cs="Arial"/>
        </w:rPr>
        <w:t>(código externo de la FL en SAP)</w:t>
      </w:r>
      <w:r>
        <w:rPr>
          <w:rFonts w:cs="Arial"/>
        </w:rPr>
        <w:t xml:space="preserve"> para el cual se ha dado de alta la indisponibilidad:</w:t>
      </w:r>
    </w:p>
    <w:p w14:paraId="770DC8D3" w14:textId="77777777" w:rsidR="007706EA" w:rsidRPr="00181649" w:rsidRDefault="007706EA" w:rsidP="007706EA">
      <w:pPr>
        <w:pStyle w:val="Prrafodelista"/>
        <w:ind w:left="360"/>
        <w:rPr>
          <w:u w:val="single"/>
        </w:rPr>
      </w:pPr>
    </w:p>
    <w:p w14:paraId="5FA29715" w14:textId="77777777" w:rsidR="001E2A80" w:rsidRPr="001E2A80" w:rsidRDefault="007706EA" w:rsidP="00BB5636">
      <w:pPr>
        <w:pStyle w:val="Prrafodelista"/>
        <w:numPr>
          <w:ilvl w:val="0"/>
          <w:numId w:val="8"/>
        </w:numPr>
        <w:spacing w:before="0"/>
        <w:rPr>
          <w:u w:val="single"/>
        </w:rPr>
      </w:pPr>
      <w:r w:rsidRPr="00181649">
        <w:rPr>
          <w:rFonts w:cs="Arial"/>
          <w:u w:val="single"/>
        </w:rPr>
        <w:t>Nombre Funcional</w:t>
      </w:r>
      <w:r>
        <w:rPr>
          <w:rFonts w:cs="Arial"/>
          <w:u w:val="single"/>
        </w:rPr>
        <w:t xml:space="preserve"> del grupo</w:t>
      </w:r>
      <w:r w:rsidRPr="00CA0F25">
        <w:rPr>
          <w:rFonts w:cs="Arial"/>
        </w:rPr>
        <w:t xml:space="preserve"> (descripción de la FL en SAP) </w:t>
      </w:r>
      <w:r>
        <w:rPr>
          <w:rFonts w:cs="Arial"/>
        </w:rPr>
        <w:t>para el cual se ha dado de alta la indisponibilidad</w:t>
      </w:r>
      <w:r w:rsidR="001E2A80">
        <w:rPr>
          <w:rFonts w:cs="Arial"/>
        </w:rPr>
        <w:t>.</w:t>
      </w:r>
    </w:p>
    <w:p w14:paraId="48A9C6F2" w14:textId="77777777" w:rsidR="001E2A80" w:rsidRPr="001E2A80" w:rsidRDefault="001E2A80" w:rsidP="001E2A80">
      <w:pPr>
        <w:pStyle w:val="Prrafodelista"/>
        <w:rPr>
          <w:rFonts w:cs="Arial"/>
        </w:rPr>
      </w:pPr>
    </w:p>
    <w:p w14:paraId="2F8CF853" w14:textId="3779D81D" w:rsidR="007706EA" w:rsidRDefault="007706EA" w:rsidP="00BB5636">
      <w:pPr>
        <w:pStyle w:val="Prrafodelista"/>
        <w:numPr>
          <w:ilvl w:val="0"/>
          <w:numId w:val="8"/>
        </w:numPr>
        <w:spacing w:before="0"/>
        <w:rPr>
          <w:rFonts w:cs="Arial"/>
        </w:rPr>
      </w:pPr>
      <w:r>
        <w:rPr>
          <w:rFonts w:cs="Arial"/>
          <w:u w:val="single"/>
        </w:rPr>
        <w:t>Estado</w:t>
      </w:r>
      <w:r>
        <w:rPr>
          <w:rFonts w:cs="Arial"/>
        </w:rPr>
        <w:t xml:space="preserve"> de la indisponibilidad</w:t>
      </w:r>
      <w:r w:rsidR="001E2A80">
        <w:rPr>
          <w:rFonts w:cs="Arial"/>
        </w:rPr>
        <w:t>.</w:t>
      </w:r>
    </w:p>
    <w:p w14:paraId="03958AA3" w14:textId="77777777" w:rsidR="007706EA" w:rsidRDefault="007706EA" w:rsidP="007706EA">
      <w:pPr>
        <w:pStyle w:val="Prrafodelista"/>
        <w:ind w:left="1800"/>
        <w:rPr>
          <w:rFonts w:cs="Arial"/>
        </w:rPr>
      </w:pPr>
    </w:p>
    <w:p w14:paraId="52F42415" w14:textId="7E5CB5F8" w:rsidR="007706EA" w:rsidRDefault="007706EA" w:rsidP="00BB5636">
      <w:pPr>
        <w:pStyle w:val="Prrafodelista"/>
        <w:numPr>
          <w:ilvl w:val="0"/>
          <w:numId w:val="8"/>
        </w:numPr>
        <w:spacing w:before="0"/>
        <w:rPr>
          <w:rFonts w:cs="Arial"/>
        </w:rPr>
      </w:pPr>
      <w:r>
        <w:rPr>
          <w:rFonts w:cs="Arial"/>
          <w:u w:val="single"/>
        </w:rPr>
        <w:t>Fecha de inicio</w:t>
      </w:r>
      <w:r>
        <w:rPr>
          <w:rFonts w:cs="Arial"/>
        </w:rPr>
        <w:t xml:space="preserve"> de la indisponibilidad</w:t>
      </w:r>
      <w:r w:rsidR="001E2A80">
        <w:rPr>
          <w:rFonts w:cs="Arial"/>
        </w:rPr>
        <w:t xml:space="preserve">. Se envía en huso horario UTC, y será </w:t>
      </w:r>
      <w:proofErr w:type="spellStart"/>
      <w:r w:rsidR="001E2A80">
        <w:rPr>
          <w:rFonts w:cs="Arial"/>
        </w:rPr>
        <w:t>PowerGis</w:t>
      </w:r>
      <w:proofErr w:type="spellEnd"/>
      <w:r w:rsidR="001E2A80">
        <w:rPr>
          <w:rFonts w:cs="Arial"/>
        </w:rPr>
        <w:t xml:space="preserve"> el encargado de transformar la fecha al huso horario que más le interese.</w:t>
      </w:r>
    </w:p>
    <w:p w14:paraId="7B2557FB" w14:textId="77777777" w:rsidR="001E2A80" w:rsidRPr="001E2A80" w:rsidRDefault="001E2A80" w:rsidP="001E2A80">
      <w:pPr>
        <w:pStyle w:val="Prrafodelista"/>
        <w:rPr>
          <w:rFonts w:cs="Arial"/>
        </w:rPr>
      </w:pPr>
    </w:p>
    <w:p w14:paraId="7B191D5B" w14:textId="0C23E8E6" w:rsidR="007706EA" w:rsidRDefault="007706EA" w:rsidP="00BB5636">
      <w:pPr>
        <w:pStyle w:val="Prrafodelista"/>
        <w:numPr>
          <w:ilvl w:val="0"/>
          <w:numId w:val="8"/>
        </w:numPr>
        <w:spacing w:before="0"/>
        <w:rPr>
          <w:rFonts w:cs="Arial"/>
        </w:rPr>
      </w:pPr>
      <w:r>
        <w:rPr>
          <w:rFonts w:cs="Arial"/>
          <w:u w:val="single"/>
        </w:rPr>
        <w:t>Fecha de fin</w:t>
      </w:r>
      <w:r>
        <w:rPr>
          <w:rFonts w:cs="Arial"/>
        </w:rPr>
        <w:t xml:space="preserve"> de la indisponibilidad</w:t>
      </w:r>
      <w:r w:rsidR="001E2A80">
        <w:rPr>
          <w:rFonts w:cs="Arial"/>
        </w:rPr>
        <w:t xml:space="preserve">. Se envía en huso horario UTC, y será </w:t>
      </w:r>
      <w:proofErr w:type="spellStart"/>
      <w:r w:rsidR="001E2A80">
        <w:rPr>
          <w:rFonts w:cs="Arial"/>
        </w:rPr>
        <w:t>PowerGis</w:t>
      </w:r>
      <w:proofErr w:type="spellEnd"/>
      <w:r w:rsidR="001E2A80">
        <w:rPr>
          <w:rFonts w:cs="Arial"/>
        </w:rPr>
        <w:t xml:space="preserve"> el encargado de transformar la fecha al huso horario que más le interese.</w:t>
      </w:r>
    </w:p>
    <w:p w14:paraId="52643217" w14:textId="77777777" w:rsidR="007706EA" w:rsidRDefault="007706EA" w:rsidP="007706EA">
      <w:pPr>
        <w:pStyle w:val="Prrafodelista"/>
        <w:ind w:left="360"/>
        <w:rPr>
          <w:rFonts w:cs="Arial"/>
        </w:rPr>
      </w:pPr>
    </w:p>
    <w:p w14:paraId="68E27DE9" w14:textId="77777777" w:rsidR="007706EA" w:rsidRDefault="007706EA" w:rsidP="00BB5636">
      <w:pPr>
        <w:pStyle w:val="Prrafodelista"/>
        <w:numPr>
          <w:ilvl w:val="0"/>
          <w:numId w:val="8"/>
        </w:numPr>
        <w:spacing w:before="0"/>
        <w:rPr>
          <w:rFonts w:cs="Arial"/>
        </w:rPr>
      </w:pPr>
      <w:r>
        <w:rPr>
          <w:rFonts w:cs="Arial"/>
          <w:u w:val="single"/>
        </w:rPr>
        <w:t>Código UP (unidad de producción)</w:t>
      </w:r>
      <w:r>
        <w:rPr>
          <w:rFonts w:cs="Arial"/>
        </w:rPr>
        <w:t>, que identifica al grupo en el regulador del mercado.</w:t>
      </w:r>
    </w:p>
    <w:p w14:paraId="18BB9287" w14:textId="77777777" w:rsidR="007706EA" w:rsidRDefault="007706EA" w:rsidP="007706EA">
      <w:pPr>
        <w:pStyle w:val="Prrafodelista"/>
        <w:ind w:left="1080"/>
        <w:rPr>
          <w:rFonts w:cs="Arial"/>
        </w:rPr>
      </w:pPr>
    </w:p>
    <w:p w14:paraId="6EF104A8" w14:textId="77777777" w:rsidR="007706EA" w:rsidRDefault="007706EA" w:rsidP="00BB5636">
      <w:pPr>
        <w:pStyle w:val="Prrafodelista"/>
        <w:numPr>
          <w:ilvl w:val="0"/>
          <w:numId w:val="8"/>
        </w:numPr>
        <w:spacing w:before="0"/>
        <w:rPr>
          <w:rFonts w:cs="Arial"/>
        </w:rPr>
      </w:pPr>
      <w:r>
        <w:rPr>
          <w:rFonts w:cs="Arial"/>
          <w:u w:val="single"/>
        </w:rPr>
        <w:t>Función del grupo</w:t>
      </w:r>
      <w:r w:rsidRPr="00CA0F25">
        <w:rPr>
          <w:rFonts w:cs="Arial"/>
        </w:rPr>
        <w:t xml:space="preserve"> en la indisponibilidad</w:t>
      </w:r>
      <w:r>
        <w:rPr>
          <w:rFonts w:cs="Arial"/>
        </w:rPr>
        <w:t xml:space="preserve"> (producción convencional o bombeo)</w:t>
      </w:r>
    </w:p>
    <w:p w14:paraId="23F5000F" w14:textId="77777777" w:rsidR="007706EA" w:rsidRDefault="007706EA" w:rsidP="007706EA">
      <w:pPr>
        <w:pStyle w:val="Prrafodelista"/>
        <w:ind w:left="1800"/>
        <w:rPr>
          <w:rFonts w:cs="Arial"/>
        </w:rPr>
      </w:pPr>
    </w:p>
    <w:p w14:paraId="09100B0E" w14:textId="77777777" w:rsidR="007706EA" w:rsidRDefault="007706EA" w:rsidP="00BB5636">
      <w:pPr>
        <w:pStyle w:val="Prrafodelista"/>
        <w:numPr>
          <w:ilvl w:val="0"/>
          <w:numId w:val="8"/>
        </w:numPr>
        <w:spacing w:before="0"/>
        <w:rPr>
          <w:rFonts w:cs="Arial"/>
        </w:rPr>
      </w:pPr>
      <w:r>
        <w:rPr>
          <w:rFonts w:cs="Arial"/>
          <w:u w:val="single"/>
        </w:rPr>
        <w:t>Potencia disponible</w:t>
      </w:r>
      <w:r>
        <w:rPr>
          <w:rFonts w:cs="Arial"/>
        </w:rPr>
        <w:t xml:space="preserve"> del grupo en la indisponibilidad.</w:t>
      </w:r>
    </w:p>
    <w:p w14:paraId="5385E200" w14:textId="77777777" w:rsidR="007706EA" w:rsidRDefault="007706EA" w:rsidP="007706EA">
      <w:pPr>
        <w:pStyle w:val="Prrafodelista"/>
        <w:ind w:left="1800"/>
        <w:rPr>
          <w:rFonts w:cs="Arial"/>
        </w:rPr>
      </w:pPr>
    </w:p>
    <w:p w14:paraId="523C0E5D" w14:textId="77777777" w:rsidR="007706EA" w:rsidRDefault="007706EA" w:rsidP="00BB5636">
      <w:pPr>
        <w:pStyle w:val="Prrafodelista"/>
        <w:numPr>
          <w:ilvl w:val="0"/>
          <w:numId w:val="8"/>
        </w:numPr>
        <w:spacing w:before="0"/>
        <w:rPr>
          <w:rFonts w:cs="Arial"/>
        </w:rPr>
      </w:pPr>
      <w:r>
        <w:rPr>
          <w:rFonts w:cs="Arial"/>
          <w:u w:val="single"/>
        </w:rPr>
        <w:t>Potencia indisponible</w:t>
      </w:r>
      <w:r>
        <w:rPr>
          <w:rFonts w:cs="Arial"/>
        </w:rPr>
        <w:t xml:space="preserve"> del grupo en la indisponibilidad.</w:t>
      </w:r>
    </w:p>
    <w:p w14:paraId="1F313EEC" w14:textId="77777777" w:rsidR="007706EA" w:rsidRDefault="007706EA" w:rsidP="007706EA">
      <w:pPr>
        <w:pStyle w:val="Prrafodelista"/>
        <w:ind w:left="360"/>
        <w:rPr>
          <w:rFonts w:cs="Arial"/>
        </w:rPr>
      </w:pPr>
    </w:p>
    <w:p w14:paraId="3F47A5E5" w14:textId="77777777" w:rsidR="007706EA" w:rsidRDefault="007706EA" w:rsidP="00BB5636">
      <w:pPr>
        <w:pStyle w:val="Prrafodelista"/>
        <w:numPr>
          <w:ilvl w:val="0"/>
          <w:numId w:val="8"/>
        </w:numPr>
        <w:spacing w:before="0"/>
        <w:rPr>
          <w:rFonts w:cs="Arial"/>
        </w:rPr>
      </w:pPr>
      <w:r>
        <w:rPr>
          <w:rFonts w:cs="Arial"/>
          <w:u w:val="single"/>
        </w:rPr>
        <w:t>Energía indisponible</w:t>
      </w:r>
      <w:r>
        <w:rPr>
          <w:rFonts w:cs="Arial"/>
        </w:rPr>
        <w:t xml:space="preserve"> del grupo en la indisponibilidad.</w:t>
      </w:r>
    </w:p>
    <w:p w14:paraId="3C82601C" w14:textId="77777777" w:rsidR="007706EA" w:rsidRDefault="007706EA" w:rsidP="007706EA">
      <w:pPr>
        <w:pStyle w:val="Prrafodelista"/>
        <w:ind w:left="360"/>
        <w:rPr>
          <w:rFonts w:cs="Arial"/>
        </w:rPr>
      </w:pPr>
    </w:p>
    <w:p w14:paraId="70ADD3A8" w14:textId="77777777" w:rsidR="007706EA" w:rsidRDefault="007706EA" w:rsidP="00BB5636">
      <w:pPr>
        <w:pStyle w:val="Prrafodelista"/>
        <w:numPr>
          <w:ilvl w:val="0"/>
          <w:numId w:val="8"/>
        </w:numPr>
        <w:spacing w:before="0"/>
        <w:rPr>
          <w:rFonts w:cs="Arial"/>
        </w:rPr>
      </w:pPr>
      <w:r>
        <w:rPr>
          <w:rFonts w:cs="Arial"/>
          <w:u w:val="single"/>
        </w:rPr>
        <w:t>Descripción</w:t>
      </w:r>
      <w:r>
        <w:rPr>
          <w:rFonts w:cs="Arial"/>
        </w:rPr>
        <w:t xml:space="preserve"> (campo de texto libre donde en </w:t>
      </w:r>
      <w:proofErr w:type="spellStart"/>
      <w:r>
        <w:rPr>
          <w:rFonts w:cs="Arial"/>
        </w:rPr>
        <w:t>InGEN</w:t>
      </w:r>
      <w:proofErr w:type="spellEnd"/>
      <w:r>
        <w:rPr>
          <w:rFonts w:cs="Arial"/>
        </w:rPr>
        <w:t xml:space="preserve"> se indican los detalles de la indisponibilidad y/o los trabajos a realizar).</w:t>
      </w:r>
    </w:p>
    <w:p w14:paraId="663C311D" w14:textId="77777777" w:rsidR="007706EA" w:rsidRPr="00325AB0" w:rsidRDefault="007706EA" w:rsidP="007706EA">
      <w:pPr>
        <w:rPr>
          <w:rFonts w:cs="Arial"/>
        </w:rPr>
      </w:pPr>
    </w:p>
    <w:p w14:paraId="2E350765" w14:textId="77777777" w:rsidR="007706EA" w:rsidRPr="0065471D" w:rsidRDefault="007706EA" w:rsidP="00BB5636">
      <w:pPr>
        <w:pStyle w:val="Prrafodelista"/>
        <w:numPr>
          <w:ilvl w:val="0"/>
          <w:numId w:val="8"/>
        </w:numPr>
        <w:spacing w:before="0"/>
        <w:rPr>
          <w:rFonts w:cs="Arial"/>
        </w:rPr>
      </w:pPr>
      <w:r w:rsidRPr="00EB241F">
        <w:rPr>
          <w:rFonts w:cs="Arial"/>
          <w:u w:val="single"/>
        </w:rPr>
        <w:t>Causa (según la IO262)</w:t>
      </w:r>
      <w:r w:rsidRPr="00EB241F">
        <w:rPr>
          <w:rFonts w:cs="Arial"/>
        </w:rPr>
        <w:t xml:space="preserve"> de la indisponibilidad</w:t>
      </w:r>
      <w:r>
        <w:rPr>
          <w:rFonts w:cs="Arial"/>
        </w:rPr>
        <w:t>:</w:t>
      </w:r>
    </w:p>
    <w:p w14:paraId="5D0A6026" w14:textId="77777777" w:rsidR="007706EA" w:rsidRDefault="007706EA" w:rsidP="007706EA">
      <w:pPr>
        <w:pStyle w:val="Prrafodelista"/>
        <w:ind w:left="1800"/>
        <w:rPr>
          <w:rFonts w:cs="Arial"/>
        </w:rPr>
      </w:pPr>
    </w:p>
    <w:p w14:paraId="36502486" w14:textId="77777777" w:rsidR="004F6459" w:rsidRDefault="007706EA" w:rsidP="00BB5636">
      <w:pPr>
        <w:pStyle w:val="Prrafodelista"/>
        <w:numPr>
          <w:ilvl w:val="0"/>
          <w:numId w:val="8"/>
        </w:numPr>
        <w:spacing w:before="0"/>
        <w:rPr>
          <w:rFonts w:cs="Arial"/>
        </w:rPr>
      </w:pPr>
      <w:r>
        <w:rPr>
          <w:rFonts w:cs="Arial"/>
          <w:u w:val="single"/>
        </w:rPr>
        <w:t>Tipo de modificación que</w:t>
      </w:r>
      <w:r w:rsidR="001E2A80">
        <w:rPr>
          <w:rFonts w:cs="Arial"/>
          <w:u w:val="single"/>
        </w:rPr>
        <w:t xml:space="preserve"> ha sufrido la indisponibilidad. </w:t>
      </w:r>
      <w:r w:rsidRPr="001E2A80">
        <w:rPr>
          <w:rFonts w:cs="Arial"/>
        </w:rPr>
        <w:t>Dependiendo de la modificación que se ha registrado, se enviará en un campo de texto el tipo de variación que ha sufrido la indisponibilidad</w:t>
      </w:r>
      <w:r w:rsidR="001E2A80">
        <w:rPr>
          <w:rFonts w:cs="Arial"/>
        </w:rPr>
        <w:t>.</w:t>
      </w:r>
    </w:p>
    <w:p w14:paraId="1F1EFCF2" w14:textId="77777777" w:rsidR="004F6459" w:rsidRPr="004F6459" w:rsidRDefault="004F6459" w:rsidP="004F6459">
      <w:pPr>
        <w:pStyle w:val="Prrafodelista"/>
        <w:rPr>
          <w:rFonts w:cs="Arial"/>
        </w:rPr>
      </w:pPr>
    </w:p>
    <w:p w14:paraId="742824F6" w14:textId="622CB678" w:rsidR="004F6459" w:rsidRDefault="004F6459" w:rsidP="004F6459">
      <w:pPr>
        <w:pStyle w:val="Prrafodelista"/>
        <w:spacing w:before="0"/>
        <w:ind w:left="360"/>
        <w:rPr>
          <w:rFonts w:cs="Arial"/>
        </w:rPr>
      </w:pPr>
      <w:proofErr w:type="spellStart"/>
      <w:r>
        <w:rPr>
          <w:rFonts w:cs="Arial"/>
        </w:rPr>
        <w:t>PowerGis</w:t>
      </w:r>
      <w:proofErr w:type="spellEnd"/>
      <w:r>
        <w:rPr>
          <w:rFonts w:cs="Arial"/>
        </w:rPr>
        <w:t xml:space="preserve"> sólo tiene que tratar los registros que tienen los siguientes valores,</w:t>
      </w:r>
    </w:p>
    <w:p w14:paraId="4D385087" w14:textId="77777777" w:rsidR="00EC0883" w:rsidRPr="00785AC4" w:rsidRDefault="004F6459" w:rsidP="00BB5636">
      <w:pPr>
        <w:pStyle w:val="Prrafodelista"/>
        <w:numPr>
          <w:ilvl w:val="0"/>
          <w:numId w:val="7"/>
        </w:numPr>
        <w:ind w:left="1068"/>
        <w:rPr>
          <w:lang w:val="en-US"/>
        </w:rPr>
      </w:pPr>
      <w:r>
        <w:rPr>
          <w:rFonts w:cs="Arial"/>
        </w:rPr>
        <w:t xml:space="preserve"> </w:t>
      </w:r>
      <w:r w:rsidR="00EC0883" w:rsidRPr="00785AC4">
        <w:rPr>
          <w:lang w:val="en-US"/>
        </w:rPr>
        <w:t>ALTA_DEGE</w:t>
      </w:r>
    </w:p>
    <w:p w14:paraId="047639B7" w14:textId="77777777" w:rsidR="00EC0883" w:rsidRPr="00785AC4" w:rsidRDefault="00EC0883" w:rsidP="00BB5636">
      <w:pPr>
        <w:pStyle w:val="Prrafodelista"/>
        <w:numPr>
          <w:ilvl w:val="0"/>
          <w:numId w:val="7"/>
        </w:numPr>
        <w:ind w:left="1068"/>
        <w:rPr>
          <w:lang w:val="en-US"/>
        </w:rPr>
      </w:pPr>
      <w:r w:rsidRPr="00785AC4">
        <w:rPr>
          <w:lang w:val="en-US"/>
        </w:rPr>
        <w:t>CAMB_EST_DEGE</w:t>
      </w:r>
    </w:p>
    <w:p w14:paraId="4690DFD2" w14:textId="77777777" w:rsidR="00EC0883" w:rsidRPr="00785AC4" w:rsidRDefault="00EC0883" w:rsidP="00BB5636">
      <w:pPr>
        <w:pStyle w:val="Prrafodelista"/>
        <w:numPr>
          <w:ilvl w:val="0"/>
          <w:numId w:val="7"/>
        </w:numPr>
        <w:ind w:left="1068"/>
        <w:rPr>
          <w:lang w:val="en-US"/>
        </w:rPr>
      </w:pPr>
      <w:r w:rsidRPr="00785AC4">
        <w:rPr>
          <w:lang w:val="en-US"/>
        </w:rPr>
        <w:t>MODIF_DEGE</w:t>
      </w:r>
    </w:p>
    <w:p w14:paraId="3EE759ED" w14:textId="77777777" w:rsidR="00EC0883" w:rsidRDefault="00EC0883" w:rsidP="00BB5636">
      <w:pPr>
        <w:pStyle w:val="Prrafodelista"/>
        <w:numPr>
          <w:ilvl w:val="0"/>
          <w:numId w:val="7"/>
        </w:numPr>
        <w:ind w:left="1068"/>
      </w:pPr>
      <w:r>
        <w:t>BORRADO_TRAMO_DEGE</w:t>
      </w:r>
    </w:p>
    <w:p w14:paraId="4C719C62" w14:textId="77777777" w:rsidR="00EC0883" w:rsidRPr="00D76127" w:rsidRDefault="00EC0883" w:rsidP="00BB5636">
      <w:pPr>
        <w:pStyle w:val="Prrafodelista"/>
        <w:numPr>
          <w:ilvl w:val="0"/>
          <w:numId w:val="7"/>
        </w:numPr>
        <w:ind w:left="1068"/>
      </w:pPr>
      <w:r w:rsidRPr="00D76127">
        <w:t>BORRADO_DEGE</w:t>
      </w:r>
    </w:p>
    <w:p w14:paraId="3D8939C9" w14:textId="77777777" w:rsidR="00EC0883" w:rsidRPr="00D76127" w:rsidRDefault="00EC0883" w:rsidP="00BB5636">
      <w:pPr>
        <w:pStyle w:val="Prrafodelista"/>
        <w:numPr>
          <w:ilvl w:val="0"/>
          <w:numId w:val="7"/>
        </w:numPr>
        <w:ind w:left="1068"/>
        <w:rPr>
          <w:lang w:val="it-IT"/>
        </w:rPr>
      </w:pPr>
      <w:r w:rsidRPr="00D76127">
        <w:rPr>
          <w:lang w:val="it-IT"/>
        </w:rPr>
        <w:t>INGE_DEGE (Alta INGE procedente de DEGE)</w:t>
      </w:r>
    </w:p>
    <w:p w14:paraId="547ABA39" w14:textId="6AA99F17" w:rsidR="00EC0883" w:rsidDel="00A774FA" w:rsidRDefault="00EC0883" w:rsidP="00A774FA">
      <w:pPr>
        <w:pStyle w:val="Prrafodelista"/>
        <w:numPr>
          <w:ilvl w:val="0"/>
          <w:numId w:val="7"/>
        </w:numPr>
        <w:ind w:left="1068"/>
        <w:rPr>
          <w:del w:id="22" w:author="Ramirez Alaguna, Cesar Augusto, Enel Colombia" w:date="2020-03-31T11:35:00Z"/>
        </w:rPr>
      </w:pPr>
      <w:r w:rsidRPr="00B12058">
        <w:t>CAMB_EST_INGE.</w:t>
      </w:r>
      <w:r w:rsidRPr="00D76127">
        <w:t xml:space="preserve"> En este caso</w:t>
      </w:r>
      <w:r>
        <w:t xml:space="preserve"> se refiere al cambio de estado de una Indisponibilidad en curso. En el caso de </w:t>
      </w:r>
      <w:proofErr w:type="spellStart"/>
      <w:r>
        <w:t>PowerGis</w:t>
      </w:r>
      <w:proofErr w:type="spellEnd"/>
      <w:r>
        <w:t>, sólo se debe tener en cuenta el cambio de estado de aquellas Indisponibilidades en curso cuyo origen sea Planificado</w:t>
      </w:r>
      <w:del w:id="23" w:author="Ramirez Alaguna, Cesar Augusto, Enel Colombia" w:date="2020-03-31T11:35:00Z">
        <w:r w:rsidDel="00A774FA">
          <w:delText>.</w:delText>
        </w:r>
      </w:del>
    </w:p>
    <w:p w14:paraId="0346ED42" w14:textId="77777777" w:rsidR="00EC0883" w:rsidRDefault="00EC0883" w:rsidP="00A774FA">
      <w:pPr>
        <w:pStyle w:val="Prrafodelista"/>
        <w:ind w:left="1068"/>
      </w:pPr>
    </w:p>
    <w:p w14:paraId="5308BA91" w14:textId="04558ED5" w:rsidR="00EC0883" w:rsidRDefault="00EC0883" w:rsidP="00EC0883">
      <w:pPr>
        <w:pStyle w:val="Prrafodelista"/>
        <w:ind w:left="1068"/>
      </w:pPr>
      <w:r>
        <w:t>Esta casuística se presenta en la interfaz con la siguiente combinación de campos. Tipo de modificación “</w:t>
      </w:r>
      <w:proofErr w:type="spellStart"/>
      <w:r>
        <w:t>TipoModif</w:t>
      </w:r>
      <w:proofErr w:type="spellEnd"/>
      <w:r>
        <w:t>” igual a CAMB_EST_INGE, el campo "</w:t>
      </w:r>
      <w:proofErr w:type="spellStart"/>
      <w:r>
        <w:t>DegeInge</w:t>
      </w:r>
      <w:proofErr w:type="spellEnd"/>
      <w:r>
        <w:t>" distinto de nulo.</w:t>
      </w:r>
    </w:p>
    <w:p w14:paraId="61553DB2" w14:textId="77777777" w:rsidR="001B4087" w:rsidRDefault="001B4087" w:rsidP="00EC0883">
      <w:pPr>
        <w:pStyle w:val="Prrafodelista"/>
        <w:ind w:left="1068"/>
      </w:pPr>
    </w:p>
    <w:p w14:paraId="0C35242E" w14:textId="2D641A64" w:rsidR="00EC0883" w:rsidRDefault="00EC0883" w:rsidP="004F6459">
      <w:pPr>
        <w:pStyle w:val="Prrafodelista"/>
        <w:spacing w:before="0"/>
        <w:ind w:left="360"/>
        <w:rPr>
          <w:rFonts w:cs="Arial"/>
        </w:rPr>
      </w:pPr>
      <w:r w:rsidRPr="00EC0883">
        <w:rPr>
          <w:rFonts w:cs="Arial"/>
          <w:b/>
        </w:rPr>
        <w:t>Nota:</w:t>
      </w:r>
      <w:r>
        <w:rPr>
          <w:rFonts w:cs="Arial"/>
        </w:rPr>
        <w:t xml:space="preserve"> Los siguientes campos se van a agregar a la interfaz, actualmente no existen</w:t>
      </w:r>
      <w:r w:rsidR="00D76127">
        <w:rPr>
          <w:rFonts w:cs="Arial"/>
        </w:rPr>
        <w:t xml:space="preserve">. Se deberá planificar la fecha en la que se entregará esta mejora. </w:t>
      </w:r>
    </w:p>
    <w:p w14:paraId="745526D2" w14:textId="77777777" w:rsidR="00D76127" w:rsidRPr="004F6459" w:rsidRDefault="00D76127" w:rsidP="004F6459">
      <w:pPr>
        <w:pStyle w:val="Prrafodelista"/>
        <w:spacing w:before="0"/>
        <w:ind w:left="360"/>
        <w:rPr>
          <w:rFonts w:cs="Arial"/>
        </w:rPr>
      </w:pPr>
    </w:p>
    <w:p w14:paraId="7CF9F4D4" w14:textId="77777777" w:rsidR="005A0610" w:rsidRPr="005A0610" w:rsidRDefault="005A0610" w:rsidP="00EC0883">
      <w:pPr>
        <w:pStyle w:val="Prrafodelista"/>
        <w:ind w:left="1080"/>
        <w:rPr>
          <w:rFonts w:cs="Arial"/>
          <w:u w:val="single"/>
        </w:rPr>
      </w:pPr>
    </w:p>
    <w:p w14:paraId="5EC2AA72" w14:textId="612BF533" w:rsidR="005A0610" w:rsidRDefault="005A0610" w:rsidP="00BB5636">
      <w:pPr>
        <w:pStyle w:val="Prrafodelista"/>
        <w:numPr>
          <w:ilvl w:val="0"/>
          <w:numId w:val="8"/>
        </w:numPr>
        <w:spacing w:before="0"/>
        <w:ind w:left="720"/>
        <w:rPr>
          <w:rFonts w:cs="Arial"/>
          <w:u w:val="single"/>
        </w:rPr>
      </w:pPr>
      <w:r w:rsidRPr="005A0610">
        <w:rPr>
          <w:rFonts w:cs="Arial"/>
          <w:u w:val="single"/>
        </w:rPr>
        <w:t>Clasificación XM</w:t>
      </w:r>
    </w:p>
    <w:p w14:paraId="073DAC68" w14:textId="77777777" w:rsidR="005A0610" w:rsidRPr="005A0610" w:rsidRDefault="005A0610" w:rsidP="00EC0883">
      <w:pPr>
        <w:pStyle w:val="Prrafodelista"/>
        <w:ind w:left="1080"/>
        <w:rPr>
          <w:rFonts w:cs="Arial"/>
          <w:u w:val="single"/>
        </w:rPr>
      </w:pPr>
    </w:p>
    <w:p w14:paraId="6D11D0CC" w14:textId="3616E413" w:rsidR="005A0610" w:rsidRDefault="005A0610" w:rsidP="00BB5636">
      <w:pPr>
        <w:pStyle w:val="Prrafodelista"/>
        <w:numPr>
          <w:ilvl w:val="0"/>
          <w:numId w:val="8"/>
        </w:numPr>
        <w:spacing w:before="0"/>
        <w:ind w:left="720"/>
        <w:rPr>
          <w:rFonts w:cs="Arial"/>
          <w:u w:val="single"/>
        </w:rPr>
      </w:pPr>
      <w:r w:rsidRPr="005A0610">
        <w:rPr>
          <w:rFonts w:cs="Arial"/>
          <w:u w:val="single"/>
        </w:rPr>
        <w:t>Motivación</w:t>
      </w:r>
    </w:p>
    <w:p w14:paraId="4EA51431" w14:textId="77777777" w:rsidR="005A0610" w:rsidRPr="005A0610" w:rsidRDefault="005A0610" w:rsidP="00EC0883">
      <w:pPr>
        <w:pStyle w:val="Prrafodelista"/>
        <w:ind w:left="1080"/>
        <w:rPr>
          <w:rFonts w:cs="Arial"/>
          <w:u w:val="single"/>
        </w:rPr>
      </w:pPr>
    </w:p>
    <w:p w14:paraId="24C365C7" w14:textId="77777777" w:rsidR="005A0610" w:rsidRPr="005A0610" w:rsidRDefault="005A0610" w:rsidP="00BB5636">
      <w:pPr>
        <w:pStyle w:val="Prrafodelista"/>
        <w:numPr>
          <w:ilvl w:val="0"/>
          <w:numId w:val="8"/>
        </w:numPr>
        <w:spacing w:before="0"/>
        <w:ind w:left="720"/>
        <w:rPr>
          <w:rFonts w:cs="Arial"/>
        </w:rPr>
      </w:pPr>
      <w:r w:rsidRPr="005A0610">
        <w:rPr>
          <w:rFonts w:cs="Arial"/>
          <w:u w:val="single"/>
        </w:rPr>
        <w:t>Costes</w:t>
      </w:r>
    </w:p>
    <w:p w14:paraId="4FE680D3" w14:textId="77777777" w:rsidR="005A0610" w:rsidRPr="005A0610" w:rsidRDefault="005A0610" w:rsidP="005A0610">
      <w:pPr>
        <w:rPr>
          <w:rFonts w:cs="Arial"/>
        </w:rPr>
      </w:pPr>
    </w:p>
    <w:p w14:paraId="6C932A0D" w14:textId="07C3E844" w:rsidR="007706EA" w:rsidRDefault="007706EA" w:rsidP="005A0610">
      <w:pPr>
        <w:rPr>
          <w:rFonts w:cs="Arial"/>
        </w:rPr>
      </w:pPr>
      <w:r>
        <w:rPr>
          <w:rFonts w:cs="Arial"/>
        </w:rPr>
        <w:t xml:space="preserve">Además de </w:t>
      </w:r>
      <w:r w:rsidR="004F6459">
        <w:rPr>
          <w:rFonts w:cs="Arial"/>
        </w:rPr>
        <w:t xml:space="preserve">los </w:t>
      </w:r>
      <w:r>
        <w:rPr>
          <w:rFonts w:cs="Arial"/>
        </w:rPr>
        <w:t>campos</w:t>
      </w:r>
      <w:r w:rsidR="004F6459">
        <w:rPr>
          <w:rFonts w:cs="Arial"/>
        </w:rPr>
        <w:t xml:space="preserve"> anteriores</w:t>
      </w:r>
      <w:r>
        <w:rPr>
          <w:rFonts w:cs="Arial"/>
        </w:rPr>
        <w:t>, se env</w:t>
      </w:r>
      <w:r w:rsidR="00EC0883">
        <w:rPr>
          <w:rFonts w:cs="Arial"/>
        </w:rPr>
        <w:t xml:space="preserve">ían </w:t>
      </w:r>
      <w:r>
        <w:rPr>
          <w:rFonts w:cs="Arial"/>
        </w:rPr>
        <w:t xml:space="preserve">también </w:t>
      </w:r>
      <w:r w:rsidR="004F6459">
        <w:rPr>
          <w:rFonts w:cs="Arial"/>
        </w:rPr>
        <w:t xml:space="preserve">una </w:t>
      </w:r>
      <w:r>
        <w:rPr>
          <w:rFonts w:cs="Arial"/>
        </w:rPr>
        <w:t xml:space="preserve">serie de identificadores de </w:t>
      </w:r>
      <w:proofErr w:type="spellStart"/>
      <w:r>
        <w:rPr>
          <w:rFonts w:cs="Arial"/>
        </w:rPr>
        <w:t>InGEN</w:t>
      </w:r>
      <w:proofErr w:type="spellEnd"/>
      <w:r>
        <w:rPr>
          <w:rFonts w:cs="Arial"/>
        </w:rPr>
        <w:t xml:space="preserve"> que s</w:t>
      </w:r>
      <w:r w:rsidR="00EC0883">
        <w:rPr>
          <w:rFonts w:cs="Arial"/>
        </w:rPr>
        <w:t xml:space="preserve">on </w:t>
      </w:r>
      <w:r>
        <w:rPr>
          <w:rFonts w:cs="Arial"/>
        </w:rPr>
        <w:t>necesarios en la interfaz para garantizar que cada registro es unívoco y evitar la duplicidad de registros cuando se envíe, en varias ocasiones distintas, información de la misma indisponibilidad</w:t>
      </w:r>
      <w:r w:rsidR="004F6459">
        <w:rPr>
          <w:rFonts w:cs="Arial"/>
        </w:rPr>
        <w:t>.</w:t>
      </w:r>
    </w:p>
    <w:p w14:paraId="64C114EE" w14:textId="77777777" w:rsidR="007706EA" w:rsidRDefault="007706EA" w:rsidP="007706EA">
      <w:pPr>
        <w:rPr>
          <w:rFonts w:cs="Arial"/>
        </w:rPr>
      </w:pPr>
    </w:p>
    <w:p w14:paraId="5E4CD0FD" w14:textId="46BFFFD1" w:rsidR="007706EA" w:rsidRDefault="00555E83" w:rsidP="00BB5636">
      <w:pPr>
        <w:pStyle w:val="Prrafodelista"/>
        <w:numPr>
          <w:ilvl w:val="0"/>
          <w:numId w:val="8"/>
        </w:numPr>
        <w:spacing w:before="0"/>
        <w:rPr>
          <w:rFonts w:cs="Arial"/>
        </w:rPr>
      </w:pPr>
      <w:proofErr w:type="spellStart"/>
      <w:r w:rsidRPr="00555E83">
        <w:rPr>
          <w:rFonts w:cs="Arial"/>
        </w:rPr>
        <w:t>DegeDetalle</w:t>
      </w:r>
      <w:proofErr w:type="spellEnd"/>
      <w:r>
        <w:rPr>
          <w:rFonts w:cs="Arial"/>
        </w:rPr>
        <w:t xml:space="preserve">. </w:t>
      </w:r>
      <w:r w:rsidR="007706EA">
        <w:rPr>
          <w:rFonts w:cs="Arial"/>
        </w:rPr>
        <w:t>Para las indisponibilidades planificadas, se enviarán, concatenados, los ID_DEGE_DETALLE e ID_DEGE_TRAMOS, de la siguiente manera:</w:t>
      </w:r>
    </w:p>
    <w:p w14:paraId="7A59A5A5" w14:textId="77777777" w:rsidR="007706EA" w:rsidRDefault="007706EA" w:rsidP="007706EA">
      <w:pPr>
        <w:pStyle w:val="Prrafodelista"/>
        <w:ind w:left="360"/>
        <w:jc w:val="center"/>
        <w:rPr>
          <w:rFonts w:cs="Arial"/>
          <w:b/>
          <w:lang w:val="en-US"/>
        </w:rPr>
      </w:pPr>
      <w:r w:rsidRPr="00325AB0">
        <w:rPr>
          <w:rFonts w:cs="Arial"/>
          <w:b/>
          <w:lang w:val="en-US"/>
        </w:rPr>
        <w:t>ID_DEGE_DETALLE|| - ||ID_DEGE_TRAMOS</w:t>
      </w:r>
    </w:p>
    <w:p w14:paraId="5C34A4A0" w14:textId="77777777" w:rsidR="007706EA" w:rsidRDefault="007706EA" w:rsidP="007706EA">
      <w:pPr>
        <w:pStyle w:val="Prrafodelista"/>
        <w:ind w:left="360"/>
        <w:jc w:val="center"/>
        <w:rPr>
          <w:rFonts w:cs="Arial"/>
          <w:b/>
          <w:lang w:val="en-US"/>
        </w:rPr>
      </w:pPr>
    </w:p>
    <w:p w14:paraId="6A9C675D" w14:textId="56D3B253" w:rsidR="007706EA" w:rsidRPr="002A7E78" w:rsidRDefault="00555E83" w:rsidP="00BB5636">
      <w:pPr>
        <w:pStyle w:val="Prrafodelista"/>
        <w:numPr>
          <w:ilvl w:val="0"/>
          <w:numId w:val="8"/>
        </w:numPr>
        <w:spacing w:before="0"/>
        <w:jc w:val="left"/>
        <w:rPr>
          <w:rFonts w:cs="Arial"/>
        </w:rPr>
      </w:pPr>
      <w:proofErr w:type="spellStart"/>
      <w:r w:rsidRPr="002A7E78">
        <w:rPr>
          <w:rFonts w:cs="Arial"/>
        </w:rPr>
        <w:t>IngeDetalle</w:t>
      </w:r>
      <w:proofErr w:type="spellEnd"/>
      <w:r w:rsidRPr="002A7E78">
        <w:rPr>
          <w:rFonts w:cs="Arial"/>
        </w:rPr>
        <w:t xml:space="preserve">. </w:t>
      </w:r>
      <w:r w:rsidR="007706EA" w:rsidRPr="002A7E78">
        <w:rPr>
          <w:rFonts w:cs="Arial"/>
        </w:rPr>
        <w:t>Para las indisponibilidades forzadas, se enviarán, concatenados, los ID_INGE_DETALLE e ID_INGE_TRAMOS, de la siguiente manera:</w:t>
      </w:r>
    </w:p>
    <w:p w14:paraId="757939AE" w14:textId="57C39F89" w:rsidR="007706EA" w:rsidRDefault="007706EA" w:rsidP="007706EA">
      <w:pPr>
        <w:pStyle w:val="Prrafodelista"/>
        <w:ind w:left="360"/>
        <w:jc w:val="center"/>
        <w:rPr>
          <w:rFonts w:cs="Arial"/>
          <w:b/>
          <w:lang w:val="en-US"/>
        </w:rPr>
      </w:pPr>
      <w:r w:rsidRPr="00B8018B">
        <w:rPr>
          <w:rFonts w:cs="Arial"/>
          <w:b/>
          <w:lang w:val="en-US"/>
        </w:rPr>
        <w:t>ID_</w:t>
      </w:r>
      <w:r>
        <w:rPr>
          <w:rFonts w:cs="Arial"/>
          <w:b/>
          <w:lang w:val="en-US"/>
        </w:rPr>
        <w:t>IN</w:t>
      </w:r>
      <w:r w:rsidRPr="00B8018B">
        <w:rPr>
          <w:rFonts w:cs="Arial"/>
          <w:b/>
          <w:lang w:val="en-US"/>
        </w:rPr>
        <w:t>GE_DETALLE|| - ||ID_</w:t>
      </w:r>
      <w:r>
        <w:rPr>
          <w:rFonts w:cs="Arial"/>
          <w:b/>
          <w:lang w:val="en-US"/>
        </w:rPr>
        <w:t>IN</w:t>
      </w:r>
      <w:r w:rsidRPr="00B8018B">
        <w:rPr>
          <w:rFonts w:cs="Arial"/>
          <w:b/>
          <w:lang w:val="en-US"/>
        </w:rPr>
        <w:t>GE_TRAMOS</w:t>
      </w:r>
    </w:p>
    <w:p w14:paraId="46A6B9CD" w14:textId="77777777" w:rsidR="007706EA" w:rsidRDefault="007706EA" w:rsidP="007706EA">
      <w:pPr>
        <w:pStyle w:val="Prrafodelista"/>
        <w:ind w:left="360"/>
        <w:jc w:val="center"/>
        <w:rPr>
          <w:rFonts w:cs="Arial"/>
          <w:b/>
          <w:lang w:val="en-US"/>
        </w:rPr>
      </w:pPr>
    </w:p>
    <w:p w14:paraId="0532D567" w14:textId="47D3EF85" w:rsidR="007706EA" w:rsidRPr="00325AB0" w:rsidRDefault="00555E83" w:rsidP="00BB5636">
      <w:pPr>
        <w:pStyle w:val="Prrafodelista"/>
        <w:numPr>
          <w:ilvl w:val="0"/>
          <w:numId w:val="8"/>
        </w:numPr>
        <w:spacing w:before="0"/>
        <w:jc w:val="left"/>
        <w:rPr>
          <w:rFonts w:cs="Arial"/>
          <w:b/>
        </w:rPr>
      </w:pPr>
      <w:proofErr w:type="spellStart"/>
      <w:r w:rsidRPr="00555E83">
        <w:rPr>
          <w:rFonts w:cs="Arial"/>
        </w:rPr>
        <w:t>DegeInge</w:t>
      </w:r>
      <w:proofErr w:type="spellEnd"/>
      <w:r>
        <w:rPr>
          <w:rFonts w:cs="Arial"/>
        </w:rPr>
        <w:t xml:space="preserve">. </w:t>
      </w:r>
      <w:r w:rsidR="007706EA" w:rsidRPr="00325AB0">
        <w:rPr>
          <w:rFonts w:cs="Arial"/>
        </w:rPr>
        <w:t xml:space="preserve">Para identificar a las indisponibilidades planificadas que pasan a estado </w:t>
      </w:r>
      <w:r w:rsidR="007706EA">
        <w:rPr>
          <w:rFonts w:cs="Arial"/>
        </w:rPr>
        <w:t>En Curso, se enviarán, concatenados, los ID_DEGE_DETALLE e ID_INGE_DETALLE existentes en la tabla CENOPE_DEGE_INGE_REL, de la siguiente manera:</w:t>
      </w:r>
    </w:p>
    <w:p w14:paraId="283EDE22" w14:textId="77777777" w:rsidR="007706EA" w:rsidRPr="00D76127" w:rsidRDefault="007706EA" w:rsidP="007706EA">
      <w:pPr>
        <w:jc w:val="center"/>
        <w:rPr>
          <w:rFonts w:cs="Arial"/>
          <w:b/>
          <w:lang w:val="en-US"/>
        </w:rPr>
      </w:pPr>
      <w:r w:rsidRPr="00D76127">
        <w:rPr>
          <w:rFonts w:cs="Arial"/>
          <w:b/>
          <w:lang w:val="en-US"/>
        </w:rPr>
        <w:t>ID_DEGE_DETALLE|| - ||ID_INGE_DETALLE</w:t>
      </w:r>
    </w:p>
    <w:p w14:paraId="0EDC8649" w14:textId="25A6BFC1" w:rsidR="007706EA" w:rsidRDefault="00555E83" w:rsidP="00EB017D">
      <w:pPr>
        <w:jc w:val="left"/>
        <w:rPr>
          <w:rFonts w:cs="Arial"/>
        </w:rPr>
      </w:pPr>
      <w:r w:rsidRPr="00555E83">
        <w:rPr>
          <w:rFonts w:cs="Arial"/>
          <w:b/>
        </w:rPr>
        <w:t xml:space="preserve">Nota: </w:t>
      </w:r>
      <w:r w:rsidRPr="00555E83">
        <w:rPr>
          <w:rFonts w:cs="Arial"/>
        </w:rPr>
        <w:t xml:space="preserve">Este campo se va a modificar para que siempre </w:t>
      </w:r>
      <w:r>
        <w:rPr>
          <w:rFonts w:cs="Arial"/>
        </w:rPr>
        <w:t xml:space="preserve">muestre </w:t>
      </w:r>
      <w:r w:rsidRPr="00555E83">
        <w:rPr>
          <w:rFonts w:cs="Arial"/>
        </w:rPr>
        <w:t xml:space="preserve">información </w:t>
      </w:r>
      <w:r>
        <w:rPr>
          <w:rFonts w:cs="Arial"/>
        </w:rPr>
        <w:t xml:space="preserve">en los cambios que se realicen sobre </w:t>
      </w:r>
      <w:r w:rsidRPr="00555E83">
        <w:rPr>
          <w:rFonts w:cs="Arial"/>
        </w:rPr>
        <w:t>in</w:t>
      </w:r>
      <w:r>
        <w:rPr>
          <w:rFonts w:cs="Arial"/>
        </w:rPr>
        <w:t xml:space="preserve">disponibilidad en Curso, cuyo origen es una </w:t>
      </w:r>
      <w:r w:rsidRPr="00555E83">
        <w:rPr>
          <w:rFonts w:cs="Arial"/>
        </w:rPr>
        <w:t>Indisponibilidad planifica</w:t>
      </w:r>
      <w:r>
        <w:rPr>
          <w:rFonts w:cs="Arial"/>
        </w:rPr>
        <w:t>.</w:t>
      </w:r>
    </w:p>
    <w:p w14:paraId="0917151A" w14:textId="77777777" w:rsidR="00B12058" w:rsidRPr="00555E83" w:rsidRDefault="00B12058" w:rsidP="00555E83">
      <w:pPr>
        <w:ind w:left="576"/>
        <w:jc w:val="left"/>
        <w:rPr>
          <w:rFonts w:cs="Arial"/>
        </w:rPr>
      </w:pPr>
    </w:p>
    <w:p w14:paraId="05297C34" w14:textId="1AF7E980" w:rsidR="00995CCF" w:rsidRDefault="00995CCF" w:rsidP="00995CCF">
      <w:pPr>
        <w:pStyle w:val="Ttulo2"/>
      </w:pPr>
      <w:bookmarkStart w:id="24" w:name="_Toc37086844"/>
      <w:r>
        <w:t>Estructura del WSDL</w:t>
      </w:r>
      <w:bookmarkEnd w:id="24"/>
    </w:p>
    <w:p w14:paraId="5B433005" w14:textId="77777777" w:rsidR="00BD6504" w:rsidRDefault="00BD6504" w:rsidP="00995CCF"/>
    <w:p w14:paraId="33C599B5" w14:textId="6CD97F56" w:rsidR="00995CCF" w:rsidRDefault="00995CCF" w:rsidP="00995CCF">
      <w:r>
        <w:t>Se adjunta el WSDL actual</w:t>
      </w:r>
      <w:r w:rsidR="00BD6504">
        <w:t>.</w:t>
      </w:r>
    </w:p>
    <w:p w14:paraId="58CFFFE2" w14:textId="7A6B8275" w:rsidR="00995CCF" w:rsidRPr="00995CCF" w:rsidRDefault="00BD6504" w:rsidP="00BD6504">
      <w:pPr>
        <w:jc w:val="center"/>
      </w:pPr>
      <w:r>
        <w:object w:dxaOrig="1534" w:dyaOrig="997" w14:anchorId="0978A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4" o:title=""/>
          </v:shape>
          <o:OLEObject Type="Embed" ProgID="Package" ShapeID="_x0000_i1025" DrawAspect="Icon" ObjectID="_1649058577" r:id="rId15"/>
        </w:object>
      </w:r>
    </w:p>
    <w:p w14:paraId="2277A2EC" w14:textId="46BC8D49" w:rsidR="00995CCF" w:rsidRPr="00995CCF" w:rsidRDefault="00BD6504" w:rsidP="00BD6504">
      <w:pPr>
        <w:jc w:val="left"/>
        <w:rPr>
          <w:rFonts w:cs="Arial"/>
          <w:b/>
        </w:rPr>
      </w:pPr>
      <w:r w:rsidRPr="00BD6504">
        <w:rPr>
          <w:b/>
        </w:rPr>
        <w:t>Nota:</w:t>
      </w:r>
      <w:r>
        <w:t xml:space="preserve"> Queda pendiente de introducir los cambios solicitados en este documento.</w:t>
      </w:r>
    </w:p>
    <w:p w14:paraId="5A03D5D1" w14:textId="3F835CB6" w:rsidR="00B12058" w:rsidRPr="00995CCF" w:rsidRDefault="00B12058">
      <w:pPr>
        <w:spacing w:before="0" w:after="200" w:line="276" w:lineRule="auto"/>
        <w:jc w:val="left"/>
      </w:pPr>
    </w:p>
    <w:p w14:paraId="2DA110E5" w14:textId="7155D4F7" w:rsidR="00B12058" w:rsidRDefault="00B12058" w:rsidP="00B12058">
      <w:pPr>
        <w:pStyle w:val="Ttulo2"/>
      </w:pPr>
      <w:bookmarkStart w:id="25" w:name="_Toc37086845"/>
      <w:r>
        <w:t xml:space="preserve">Envío de la Información de las Indisponibilidades de </w:t>
      </w:r>
      <w:proofErr w:type="spellStart"/>
      <w:r>
        <w:t>InGEN</w:t>
      </w:r>
      <w:proofErr w:type="spellEnd"/>
      <w:r>
        <w:t xml:space="preserve"> a </w:t>
      </w:r>
      <w:proofErr w:type="spellStart"/>
      <w:r>
        <w:t>PowerGis</w:t>
      </w:r>
      <w:proofErr w:type="spellEnd"/>
      <w:r>
        <w:t>.</w:t>
      </w:r>
      <w:bookmarkEnd w:id="25"/>
    </w:p>
    <w:p w14:paraId="1BFF600D" w14:textId="6C12B8DB" w:rsidR="00B12058" w:rsidRDefault="00B12058" w:rsidP="00B12058"/>
    <w:p w14:paraId="1FD65712" w14:textId="22486DC9" w:rsidR="00B12058" w:rsidRPr="006A2AEB" w:rsidRDefault="00B12058" w:rsidP="00EB017D">
      <w:pPr>
        <w:rPr>
          <w:rFonts w:cs="Arial"/>
        </w:rPr>
      </w:pPr>
      <w:r w:rsidRPr="00325AB0">
        <w:rPr>
          <w:rFonts w:cs="Arial"/>
        </w:rPr>
        <w:t xml:space="preserve">Una vez registradas cada una de las modificaciones de la información de las indisponibilidades de </w:t>
      </w:r>
      <w:proofErr w:type="spellStart"/>
      <w:r w:rsidRPr="00325AB0">
        <w:rPr>
          <w:rFonts w:cs="Arial"/>
        </w:rPr>
        <w:t>InGEN</w:t>
      </w:r>
      <w:proofErr w:type="spellEnd"/>
      <w:r w:rsidRPr="00325AB0">
        <w:rPr>
          <w:rFonts w:cs="Arial"/>
        </w:rPr>
        <w:t xml:space="preserve"> en su base de datos, el sistema generará un envío </w:t>
      </w:r>
      <w:r w:rsidRPr="00C47894">
        <w:rPr>
          <w:rFonts w:cs="Arial"/>
        </w:rPr>
        <w:t>ONLINE</w:t>
      </w:r>
      <w:r>
        <w:rPr>
          <w:rFonts w:cs="Arial"/>
        </w:rPr>
        <w:t xml:space="preserve"> </w:t>
      </w:r>
      <w:r w:rsidRPr="00325AB0">
        <w:rPr>
          <w:rFonts w:cs="Arial"/>
        </w:rPr>
        <w:t xml:space="preserve">de dicha información al sistema </w:t>
      </w:r>
      <w:proofErr w:type="spellStart"/>
      <w:r w:rsidR="00EB017D">
        <w:rPr>
          <w:rFonts w:cs="Arial"/>
        </w:rPr>
        <w:t>PowerGis</w:t>
      </w:r>
      <w:proofErr w:type="spellEnd"/>
      <w:r w:rsidRPr="00325AB0">
        <w:rPr>
          <w:rFonts w:cs="Arial"/>
        </w:rPr>
        <w:t>. Las indisponibilidades de las cuales se enviará información solamente serán aquellas que sean de los grupos dependientes del nodo “</w:t>
      </w:r>
      <w:proofErr w:type="spellStart"/>
      <w:r w:rsidRPr="00325AB0">
        <w:rPr>
          <w:rFonts w:cs="Arial"/>
        </w:rPr>
        <w:t>H</w:t>
      </w:r>
      <w:r>
        <w:rPr>
          <w:rFonts w:cs="Arial"/>
        </w:rPr>
        <w:t>ydro</w:t>
      </w:r>
      <w:proofErr w:type="spellEnd"/>
      <w:r w:rsidRPr="00325AB0">
        <w:rPr>
          <w:rFonts w:cs="Arial"/>
        </w:rPr>
        <w:t>-</w:t>
      </w:r>
      <w:r>
        <w:rPr>
          <w:rFonts w:cs="Arial"/>
        </w:rPr>
        <w:t>Colombia</w:t>
      </w:r>
      <w:r w:rsidRPr="00325AB0">
        <w:rPr>
          <w:rFonts w:cs="Arial"/>
        </w:rPr>
        <w:t xml:space="preserve">”, para evitar el envío de información sin ningún tipo de interés para el negocio. </w:t>
      </w:r>
    </w:p>
    <w:p w14:paraId="60BEB792" w14:textId="13E1B201" w:rsidR="00B12058" w:rsidRDefault="00B12058" w:rsidP="00EB017D">
      <w:pPr>
        <w:rPr>
          <w:rFonts w:cs="Arial"/>
        </w:rPr>
      </w:pPr>
      <w:r w:rsidRPr="00325AB0">
        <w:rPr>
          <w:rFonts w:cs="Arial"/>
        </w:rPr>
        <w:t xml:space="preserve">El </w:t>
      </w:r>
      <w:proofErr w:type="spellStart"/>
      <w:r w:rsidRPr="00325AB0">
        <w:rPr>
          <w:rFonts w:cs="Arial"/>
        </w:rPr>
        <w:t>webservice</w:t>
      </w:r>
      <w:proofErr w:type="spellEnd"/>
      <w:r w:rsidRPr="00325AB0">
        <w:rPr>
          <w:rFonts w:cs="Arial"/>
        </w:rPr>
        <w:t xml:space="preserve"> funcionará de esta manera: </w:t>
      </w:r>
    </w:p>
    <w:p w14:paraId="0F953F2C" w14:textId="77777777" w:rsidR="00B12058" w:rsidRDefault="00B12058" w:rsidP="00EB017D">
      <w:pPr>
        <w:rPr>
          <w:rFonts w:cs="Arial"/>
        </w:rPr>
      </w:pPr>
    </w:p>
    <w:p w14:paraId="6BA53A5F" w14:textId="0D22EF8D" w:rsidR="00B12058" w:rsidRDefault="00B12058" w:rsidP="00EB017D">
      <w:pPr>
        <w:pStyle w:val="Prrafodelista"/>
        <w:numPr>
          <w:ilvl w:val="0"/>
          <w:numId w:val="11"/>
        </w:numPr>
        <w:spacing w:before="0"/>
        <w:rPr>
          <w:rFonts w:cs="Arial"/>
        </w:rPr>
      </w:pPr>
      <w:r w:rsidRPr="00325AB0">
        <w:rPr>
          <w:rFonts w:cs="Arial"/>
        </w:rPr>
        <w:t xml:space="preserve">en la BBDD de </w:t>
      </w:r>
      <w:proofErr w:type="spellStart"/>
      <w:r w:rsidRPr="00325AB0">
        <w:rPr>
          <w:rFonts w:cs="Arial"/>
        </w:rPr>
        <w:t>InGEN</w:t>
      </w:r>
      <w:proofErr w:type="spellEnd"/>
      <w:r w:rsidRPr="00325AB0">
        <w:rPr>
          <w:rFonts w:cs="Arial"/>
        </w:rPr>
        <w:t xml:space="preserve"> se almacenará la ruta del servidor donde </w:t>
      </w:r>
      <w:proofErr w:type="spellStart"/>
      <w:r w:rsidRPr="00325AB0">
        <w:rPr>
          <w:rFonts w:cs="Arial"/>
        </w:rPr>
        <w:t>InGEN</w:t>
      </w:r>
      <w:proofErr w:type="spellEnd"/>
      <w:r w:rsidRPr="00325AB0">
        <w:rPr>
          <w:rFonts w:cs="Arial"/>
        </w:rPr>
        <w:t xml:space="preserve"> debe enviar la información a </w:t>
      </w:r>
      <w:proofErr w:type="spellStart"/>
      <w:r>
        <w:rPr>
          <w:rFonts w:cs="Arial"/>
        </w:rPr>
        <w:t>PowerGis</w:t>
      </w:r>
      <w:proofErr w:type="spellEnd"/>
      <w:r w:rsidRPr="00325AB0">
        <w:rPr>
          <w:rFonts w:cs="Arial"/>
        </w:rPr>
        <w:t xml:space="preserve">. Esta información se enviará en </w:t>
      </w:r>
      <w:r>
        <w:rPr>
          <w:rFonts w:cs="Arial"/>
        </w:rPr>
        <w:t xml:space="preserve">el </w:t>
      </w:r>
      <w:r w:rsidRPr="00325AB0">
        <w:rPr>
          <w:rFonts w:cs="Arial"/>
        </w:rPr>
        <w:t>formato</w:t>
      </w:r>
      <w:r>
        <w:rPr>
          <w:rFonts w:cs="Arial"/>
        </w:rPr>
        <w:t xml:space="preserve"> definido en el WSDL del </w:t>
      </w:r>
      <w:proofErr w:type="spellStart"/>
      <w:r>
        <w:rPr>
          <w:rFonts w:cs="Arial"/>
        </w:rPr>
        <w:t>webservice</w:t>
      </w:r>
      <w:proofErr w:type="spellEnd"/>
      <w:r>
        <w:rPr>
          <w:rFonts w:cs="Arial"/>
        </w:rPr>
        <w:t xml:space="preserve"> SOAP. Al no ser un envío de </w:t>
      </w:r>
      <w:proofErr w:type="spellStart"/>
      <w:r>
        <w:rPr>
          <w:rFonts w:cs="Arial"/>
        </w:rPr>
        <w:t>xml</w:t>
      </w:r>
      <w:proofErr w:type="spellEnd"/>
      <w:r>
        <w:rPr>
          <w:rFonts w:cs="Arial"/>
        </w:rPr>
        <w:t xml:space="preserve">, no es necesaria la comprobación con un </w:t>
      </w:r>
      <w:proofErr w:type="spellStart"/>
      <w:r>
        <w:rPr>
          <w:rFonts w:cs="Arial"/>
        </w:rPr>
        <w:t>xsd</w:t>
      </w:r>
      <w:proofErr w:type="spellEnd"/>
      <w:r>
        <w:rPr>
          <w:rFonts w:cs="Arial"/>
        </w:rPr>
        <w:t xml:space="preserve">, puesto que las propias clases </w:t>
      </w:r>
      <w:r>
        <w:rPr>
          <w:rFonts w:cs="Arial"/>
        </w:rPr>
        <w:lastRenderedPageBreak/>
        <w:t xml:space="preserve">de artefacto java confirmarán si los datos de negocio a enviar son correctos según la definición WSDL del </w:t>
      </w:r>
      <w:proofErr w:type="spellStart"/>
      <w:r>
        <w:rPr>
          <w:rFonts w:cs="Arial"/>
        </w:rPr>
        <w:t>webservice</w:t>
      </w:r>
      <w:proofErr w:type="spellEnd"/>
      <w:r>
        <w:rPr>
          <w:rFonts w:cs="Arial"/>
        </w:rPr>
        <w:t>.</w:t>
      </w:r>
    </w:p>
    <w:p w14:paraId="3CBD41FA" w14:textId="77777777" w:rsidR="00B12058" w:rsidRPr="00325AB0" w:rsidRDefault="00B12058" w:rsidP="00EB017D">
      <w:pPr>
        <w:rPr>
          <w:rFonts w:cs="Arial"/>
        </w:rPr>
      </w:pPr>
      <w:r w:rsidRPr="00325AB0">
        <w:rPr>
          <w:rFonts w:cs="Arial"/>
        </w:rPr>
        <w:t xml:space="preserve"> </w:t>
      </w:r>
    </w:p>
    <w:p w14:paraId="4398EA36" w14:textId="008C0077" w:rsidR="00B12058" w:rsidRPr="00325AB0" w:rsidRDefault="00B12058" w:rsidP="00EB017D">
      <w:pPr>
        <w:pStyle w:val="Prrafodelista"/>
        <w:numPr>
          <w:ilvl w:val="0"/>
          <w:numId w:val="11"/>
        </w:numPr>
        <w:spacing w:before="0"/>
        <w:rPr>
          <w:rFonts w:cs="Arial"/>
        </w:rPr>
      </w:pPr>
      <w:r w:rsidRPr="00325AB0">
        <w:rPr>
          <w:rFonts w:cs="Arial"/>
        </w:rPr>
        <w:t xml:space="preserve">El </w:t>
      </w:r>
      <w:proofErr w:type="spellStart"/>
      <w:r w:rsidRPr="00325AB0">
        <w:rPr>
          <w:rFonts w:cs="Arial"/>
        </w:rPr>
        <w:t>webservice</w:t>
      </w:r>
      <w:proofErr w:type="spellEnd"/>
      <w:r w:rsidRPr="00325AB0">
        <w:rPr>
          <w:rFonts w:cs="Arial"/>
        </w:rPr>
        <w:t xml:space="preserve"> desarrollado será con protocolo HTTP, y será </w:t>
      </w:r>
      <w:proofErr w:type="spellStart"/>
      <w:r w:rsidRPr="00325AB0">
        <w:rPr>
          <w:rFonts w:cs="Arial"/>
        </w:rPr>
        <w:t>InGEN</w:t>
      </w:r>
      <w:proofErr w:type="spellEnd"/>
      <w:r w:rsidRPr="00325AB0">
        <w:rPr>
          <w:rFonts w:cs="Arial"/>
        </w:rPr>
        <w:t xml:space="preserve"> el que, cada vez que se realice alguna de las modificaciones indicadas </w:t>
      </w:r>
      <w:r>
        <w:rPr>
          <w:rFonts w:cs="Arial"/>
        </w:rPr>
        <w:t>en el punto anterior,</w:t>
      </w:r>
      <w:r w:rsidRPr="00325AB0">
        <w:rPr>
          <w:rFonts w:cs="Arial"/>
        </w:rPr>
        <w:t xml:space="preserve"> generará el envío a </w:t>
      </w:r>
      <w:proofErr w:type="spellStart"/>
      <w:r>
        <w:rPr>
          <w:rFonts w:cs="Arial"/>
        </w:rPr>
        <w:t>PowerGis</w:t>
      </w:r>
      <w:proofErr w:type="spellEnd"/>
      <w:r w:rsidRPr="00325AB0">
        <w:rPr>
          <w:rFonts w:cs="Arial"/>
        </w:rPr>
        <w:t xml:space="preserve"> de dicha información, que previamente ya ha sido guardada en base de datos. </w:t>
      </w:r>
      <w:proofErr w:type="spellStart"/>
      <w:r>
        <w:rPr>
          <w:rFonts w:cs="Arial"/>
        </w:rPr>
        <w:t>PowerGis</w:t>
      </w:r>
      <w:proofErr w:type="spellEnd"/>
      <w:r w:rsidRPr="00325AB0">
        <w:rPr>
          <w:rFonts w:cs="Arial"/>
        </w:rPr>
        <w:t xml:space="preserve">, por su parte, recibirá cada una de las modificaciones en el momento en el que </w:t>
      </w:r>
      <w:proofErr w:type="spellStart"/>
      <w:r w:rsidRPr="00325AB0">
        <w:rPr>
          <w:rFonts w:cs="Arial"/>
        </w:rPr>
        <w:t>InGEN</w:t>
      </w:r>
      <w:proofErr w:type="spellEnd"/>
      <w:r w:rsidRPr="00325AB0">
        <w:rPr>
          <w:rFonts w:cs="Arial"/>
        </w:rPr>
        <w:t xml:space="preserve"> las envíe, y </w:t>
      </w:r>
      <w:r>
        <w:rPr>
          <w:rFonts w:cs="Arial"/>
        </w:rPr>
        <w:t>procederá a tratar la información recibida.</w:t>
      </w:r>
    </w:p>
    <w:p w14:paraId="5C5E0404" w14:textId="77777777" w:rsidR="00B12058" w:rsidRPr="00325AB0" w:rsidRDefault="00B12058" w:rsidP="00EB017D">
      <w:pPr>
        <w:rPr>
          <w:rFonts w:cs="Arial"/>
        </w:rPr>
      </w:pPr>
    </w:p>
    <w:p w14:paraId="1DCCE499" w14:textId="39C4AA47" w:rsidR="00B12058" w:rsidRPr="00325AB0" w:rsidRDefault="00B12058" w:rsidP="00EB017D">
      <w:pPr>
        <w:pStyle w:val="Prrafodelista"/>
        <w:numPr>
          <w:ilvl w:val="0"/>
          <w:numId w:val="11"/>
        </w:numPr>
        <w:spacing w:before="0"/>
        <w:rPr>
          <w:rFonts w:cs="Arial"/>
        </w:rPr>
      </w:pPr>
      <w:r w:rsidRPr="00325AB0">
        <w:rPr>
          <w:rFonts w:cs="Arial"/>
        </w:rPr>
        <w:t xml:space="preserve">Si el envío de la información desde </w:t>
      </w:r>
      <w:proofErr w:type="spellStart"/>
      <w:r w:rsidRPr="00325AB0">
        <w:rPr>
          <w:rFonts w:cs="Arial"/>
        </w:rPr>
        <w:t>InGEN</w:t>
      </w:r>
      <w:proofErr w:type="spellEnd"/>
      <w:r w:rsidRPr="00325AB0">
        <w:rPr>
          <w:rFonts w:cs="Arial"/>
        </w:rPr>
        <w:t xml:space="preserve"> a </w:t>
      </w:r>
      <w:proofErr w:type="spellStart"/>
      <w:r>
        <w:rPr>
          <w:rFonts w:cs="Arial"/>
        </w:rPr>
        <w:t>PowerGis</w:t>
      </w:r>
      <w:proofErr w:type="spellEnd"/>
      <w:r w:rsidRPr="00325AB0">
        <w:rPr>
          <w:rFonts w:cs="Arial"/>
        </w:rPr>
        <w:t xml:space="preserve"> fallara, se enviará un correo electrónico a un grupo de destinatarios configurado previamente, indicando en el mismo el motivo del fallo del envío y la fecha y la hora en la que el envío se intentó sin éxito. Si existiera un número grande de fallos en los envíos, y, para evitar el envío masivo de correos electrónicos con dichos fallos, </w:t>
      </w:r>
      <w:r>
        <w:rPr>
          <w:rFonts w:cs="Arial"/>
        </w:rPr>
        <w:t>se tendrá una constante en BD para poder desactivar el envío masivo de correos con errores.</w:t>
      </w:r>
    </w:p>
    <w:p w14:paraId="586A7E93" w14:textId="77777777" w:rsidR="00B12058" w:rsidRPr="00325AB0" w:rsidRDefault="00B12058" w:rsidP="00EB017D">
      <w:pPr>
        <w:rPr>
          <w:rFonts w:cs="Arial"/>
        </w:rPr>
      </w:pPr>
    </w:p>
    <w:p w14:paraId="0886A1B3" w14:textId="20310A90" w:rsidR="00B12058" w:rsidRDefault="00B12058" w:rsidP="00EB017D">
      <w:pPr>
        <w:pStyle w:val="Prrafodelista"/>
        <w:numPr>
          <w:ilvl w:val="0"/>
          <w:numId w:val="11"/>
        </w:numPr>
        <w:spacing w:before="0"/>
        <w:rPr>
          <w:rFonts w:cs="Arial"/>
        </w:rPr>
      </w:pPr>
      <w:r w:rsidRPr="00325AB0">
        <w:rPr>
          <w:rFonts w:cs="Arial"/>
        </w:rPr>
        <w:t xml:space="preserve">Las acciones de registro de la información y de envío a </w:t>
      </w:r>
      <w:proofErr w:type="spellStart"/>
      <w:r>
        <w:rPr>
          <w:rFonts w:cs="Arial"/>
        </w:rPr>
        <w:t>PowerGis</w:t>
      </w:r>
      <w:proofErr w:type="spellEnd"/>
      <w:r w:rsidRPr="00325AB0">
        <w:rPr>
          <w:rFonts w:cs="Arial"/>
        </w:rPr>
        <w:t xml:space="preserve"> serán desatendidas, y no afectarán a las acciones que el usuario realice en </w:t>
      </w:r>
      <w:proofErr w:type="spellStart"/>
      <w:r w:rsidRPr="00325AB0">
        <w:rPr>
          <w:rFonts w:cs="Arial"/>
        </w:rPr>
        <w:t>InGEN</w:t>
      </w:r>
      <w:proofErr w:type="spellEnd"/>
      <w:r w:rsidRPr="00325AB0">
        <w:rPr>
          <w:rFonts w:cs="Arial"/>
        </w:rPr>
        <w:t xml:space="preserve">. </w:t>
      </w:r>
    </w:p>
    <w:p w14:paraId="2FF610C4" w14:textId="77777777" w:rsidR="00B12058" w:rsidRPr="00325AB0" w:rsidRDefault="00B12058" w:rsidP="00EB017D">
      <w:pPr>
        <w:pStyle w:val="Prrafodelista"/>
        <w:rPr>
          <w:rFonts w:cs="Arial"/>
        </w:rPr>
      </w:pPr>
    </w:p>
    <w:p w14:paraId="0DEE06A6" w14:textId="77777777" w:rsidR="00B12058" w:rsidRPr="00325AB0" w:rsidRDefault="00B12058" w:rsidP="00EB017D">
      <w:pPr>
        <w:pStyle w:val="Prrafodelista"/>
        <w:numPr>
          <w:ilvl w:val="0"/>
          <w:numId w:val="11"/>
        </w:numPr>
        <w:spacing w:before="0"/>
        <w:rPr>
          <w:rFonts w:cs="Arial"/>
        </w:rPr>
      </w:pPr>
      <w:r>
        <w:rPr>
          <w:rFonts w:cs="Arial"/>
        </w:rPr>
        <w:t>S</w:t>
      </w:r>
      <w:r w:rsidRPr="00325AB0">
        <w:rPr>
          <w:rFonts w:cs="Arial"/>
        </w:rPr>
        <w:t xml:space="preserve">e almacenará en una constante un valor de días para los cuales, a partir de ese valor, se eliminen los registros de la base de datos de </w:t>
      </w:r>
      <w:proofErr w:type="spellStart"/>
      <w:r w:rsidRPr="00325AB0">
        <w:rPr>
          <w:rFonts w:cs="Arial"/>
        </w:rPr>
        <w:t>InGEN</w:t>
      </w:r>
      <w:proofErr w:type="spellEnd"/>
      <w:r w:rsidRPr="00325AB0">
        <w:rPr>
          <w:rFonts w:cs="Arial"/>
        </w:rPr>
        <w:t xml:space="preserve"> en la primera ejecución de cada día para evitar configurar un </w:t>
      </w:r>
      <w:proofErr w:type="spellStart"/>
      <w:r w:rsidRPr="00325AB0">
        <w:rPr>
          <w:rFonts w:cs="Arial"/>
        </w:rPr>
        <w:t>batch</w:t>
      </w:r>
      <w:proofErr w:type="spellEnd"/>
      <w:r w:rsidRPr="00325AB0">
        <w:rPr>
          <w:rFonts w:cs="Arial"/>
        </w:rPr>
        <w:t>.</w:t>
      </w:r>
      <w:r>
        <w:rPr>
          <w:rFonts w:cs="Arial"/>
        </w:rPr>
        <w:t xml:space="preserve"> Con esto conseguimos mantener datos en la tabla durante un tiempo configurado, pero a partir de cumplirlo cada día se irán borrando datos de la tabla, con el objetivo de que no crezca demasiado. Se tendrá la posibilidad de no borrar datos, configurando un número muy alto.</w:t>
      </w:r>
    </w:p>
    <w:p w14:paraId="7F81C0CE" w14:textId="77777777" w:rsidR="00B12058" w:rsidRPr="00325AB0" w:rsidRDefault="00B12058" w:rsidP="00EB017D">
      <w:pPr>
        <w:rPr>
          <w:rFonts w:cs="Arial"/>
        </w:rPr>
      </w:pPr>
    </w:p>
    <w:p w14:paraId="2FCE8903" w14:textId="597B80E1" w:rsidR="00B12058" w:rsidRPr="00325AB0" w:rsidRDefault="00B12058" w:rsidP="00EB017D">
      <w:pPr>
        <w:pStyle w:val="Prrafodelista"/>
        <w:numPr>
          <w:ilvl w:val="0"/>
          <w:numId w:val="11"/>
        </w:numPr>
        <w:spacing w:before="0"/>
        <w:rPr>
          <w:rFonts w:cs="Arial"/>
        </w:rPr>
      </w:pPr>
      <w:r w:rsidRPr="00C93741">
        <w:rPr>
          <w:rFonts w:cs="Arial"/>
        </w:rPr>
        <w:t>D</w:t>
      </w:r>
      <w:r w:rsidRPr="00325AB0">
        <w:rPr>
          <w:rFonts w:cs="Arial"/>
        </w:rPr>
        <w:t>ebido a que la información que se envíe a</w:t>
      </w:r>
      <w:r>
        <w:rPr>
          <w:rFonts w:cs="Arial"/>
        </w:rPr>
        <w:t xml:space="preserve"> </w:t>
      </w:r>
      <w:proofErr w:type="spellStart"/>
      <w:r>
        <w:rPr>
          <w:rFonts w:cs="Arial"/>
        </w:rPr>
        <w:t>PowerGis</w:t>
      </w:r>
      <w:proofErr w:type="spellEnd"/>
      <w:r w:rsidRPr="00325AB0">
        <w:rPr>
          <w:rFonts w:cs="Arial"/>
        </w:rPr>
        <w:t xml:space="preserve"> desde </w:t>
      </w:r>
      <w:proofErr w:type="spellStart"/>
      <w:r w:rsidRPr="00325AB0">
        <w:rPr>
          <w:rFonts w:cs="Arial"/>
        </w:rPr>
        <w:t>InGEN</w:t>
      </w:r>
      <w:proofErr w:type="spellEnd"/>
      <w:r w:rsidRPr="00325AB0">
        <w:rPr>
          <w:rFonts w:cs="Arial"/>
        </w:rPr>
        <w:t xml:space="preserve"> debe ser secuencial (es decir, los diferentes cambios que sufran las indisponibilidades deben ser enviados en el orden en el cual se hayan realizado en el tiempo), y, para evitar duplicidad y errores en los envíos, también se desarrollará un proceso </w:t>
      </w:r>
      <w:proofErr w:type="spellStart"/>
      <w:r w:rsidRPr="00325AB0">
        <w:rPr>
          <w:rFonts w:cs="Arial"/>
        </w:rPr>
        <w:t>batch</w:t>
      </w:r>
      <w:proofErr w:type="spellEnd"/>
      <w:r w:rsidRPr="00325AB0">
        <w:rPr>
          <w:rFonts w:cs="Arial"/>
        </w:rPr>
        <w:t xml:space="preserve"> que, en el momento que un registro presente un error al enviarse a </w:t>
      </w:r>
      <w:proofErr w:type="spellStart"/>
      <w:r>
        <w:rPr>
          <w:rFonts w:cs="Arial"/>
        </w:rPr>
        <w:t>PowerGis</w:t>
      </w:r>
      <w:proofErr w:type="spellEnd"/>
      <w:r w:rsidRPr="00325AB0">
        <w:rPr>
          <w:rFonts w:cs="Arial"/>
        </w:rPr>
        <w:t xml:space="preserve">, pause el envío de registros de manera online hasta que se ejecute dicho </w:t>
      </w:r>
      <w:proofErr w:type="spellStart"/>
      <w:r w:rsidRPr="00325AB0">
        <w:rPr>
          <w:rFonts w:cs="Arial"/>
        </w:rPr>
        <w:t>batch</w:t>
      </w:r>
      <w:proofErr w:type="spellEnd"/>
      <w:r w:rsidRPr="00325AB0">
        <w:rPr>
          <w:rFonts w:cs="Arial"/>
        </w:rPr>
        <w:t xml:space="preserve">, para evitar enviar información online de una indisponibilidad sin haber enviado antes otra información anterior de la misma indisponibilidad. En el momento que el </w:t>
      </w:r>
      <w:proofErr w:type="spellStart"/>
      <w:r w:rsidRPr="00325AB0">
        <w:rPr>
          <w:rFonts w:cs="Arial"/>
        </w:rPr>
        <w:t>batch</w:t>
      </w:r>
      <w:proofErr w:type="spellEnd"/>
      <w:r w:rsidRPr="00325AB0">
        <w:rPr>
          <w:rFonts w:cs="Arial"/>
        </w:rPr>
        <w:t xml:space="preserve"> se ejecute, e </w:t>
      </w:r>
      <w:proofErr w:type="spellStart"/>
      <w:r w:rsidRPr="00325AB0">
        <w:rPr>
          <w:rFonts w:cs="Arial"/>
        </w:rPr>
        <w:t>InGEN</w:t>
      </w:r>
      <w:proofErr w:type="spellEnd"/>
      <w:r w:rsidRPr="00325AB0">
        <w:rPr>
          <w:rFonts w:cs="Arial"/>
        </w:rPr>
        <w:t xml:space="preserve"> reconozca que todos los registros que posee han sido enviados a </w:t>
      </w:r>
      <w:proofErr w:type="spellStart"/>
      <w:r>
        <w:rPr>
          <w:rFonts w:cs="Arial"/>
        </w:rPr>
        <w:t>PowerG</w:t>
      </w:r>
      <w:r w:rsidR="00EB017D">
        <w:rPr>
          <w:rFonts w:cs="Arial"/>
        </w:rPr>
        <w:t>i</w:t>
      </w:r>
      <w:r>
        <w:rPr>
          <w:rFonts w:cs="Arial"/>
        </w:rPr>
        <w:t>s</w:t>
      </w:r>
      <w:proofErr w:type="spellEnd"/>
      <w:r w:rsidRPr="00325AB0">
        <w:rPr>
          <w:rFonts w:cs="Arial"/>
        </w:rPr>
        <w:t xml:space="preserve"> con éxito, se volverá a proceder con el envío online.</w:t>
      </w:r>
      <w:r>
        <w:rPr>
          <w:rFonts w:cs="Arial"/>
        </w:rPr>
        <w:t xml:space="preserve"> </w:t>
      </w:r>
      <w:r w:rsidRPr="00325AB0">
        <w:rPr>
          <w:rFonts w:cs="Arial"/>
        </w:rPr>
        <w:t>C</w:t>
      </w:r>
      <w:r>
        <w:rPr>
          <w:rFonts w:cs="Arial"/>
        </w:rPr>
        <w:t>o</w:t>
      </w:r>
      <w:r w:rsidRPr="00325AB0">
        <w:rPr>
          <w:rFonts w:cs="Arial"/>
        </w:rPr>
        <w:t>mo</w:t>
      </w:r>
      <w:r>
        <w:rPr>
          <w:rFonts w:cs="Arial"/>
        </w:rPr>
        <w:t xml:space="preserve"> el WSDL definido permite un envío de n cambios de indisp</w:t>
      </w:r>
      <w:r w:rsidR="00EB017D">
        <w:rPr>
          <w:rFonts w:cs="Arial"/>
        </w:rPr>
        <w:t>onibilidades</w:t>
      </w:r>
      <w:r>
        <w:rPr>
          <w:rFonts w:cs="Arial"/>
        </w:rPr>
        <w:t xml:space="preserve">, desde el </w:t>
      </w:r>
      <w:proofErr w:type="spellStart"/>
      <w:r>
        <w:rPr>
          <w:rFonts w:cs="Arial"/>
        </w:rPr>
        <w:t>batch</w:t>
      </w:r>
      <w:proofErr w:type="spellEnd"/>
      <w:r>
        <w:rPr>
          <w:rFonts w:cs="Arial"/>
        </w:rPr>
        <w:t xml:space="preserve"> se enviarán n en la misma llamada, siendo n configurable en una constante de base de datos.</w:t>
      </w:r>
    </w:p>
    <w:p w14:paraId="4A0ADDA3" w14:textId="72431D53" w:rsidR="002A7E78" w:rsidRDefault="002A7E78" w:rsidP="00B12058"/>
    <w:p w14:paraId="52857E8D" w14:textId="211E2DD3" w:rsidR="002A7E78" w:rsidRDefault="002A7E78" w:rsidP="00B12058">
      <w:r>
        <w:t xml:space="preserve">Por último, indicar que dentro de la tabla en BBDD de </w:t>
      </w:r>
      <w:proofErr w:type="spellStart"/>
      <w:r>
        <w:t>InGEN</w:t>
      </w:r>
      <w:proofErr w:type="spellEnd"/>
      <w:r>
        <w:t xml:space="preserve"> donde se almacenan los registros que se envían a </w:t>
      </w:r>
      <w:proofErr w:type="spellStart"/>
      <w:r>
        <w:t>PowerGis</w:t>
      </w:r>
      <w:proofErr w:type="spellEnd"/>
      <w:r>
        <w:t xml:space="preserve"> disponemos de una serie de campos que nos informan del estado de dicho envío:</w:t>
      </w:r>
    </w:p>
    <w:p w14:paraId="4D842D3C" w14:textId="77777777" w:rsidR="002A7E78" w:rsidRDefault="002A7E78" w:rsidP="002A7E78">
      <w:pPr>
        <w:jc w:val="left"/>
        <w:rPr>
          <w:rFonts w:cs="Arial"/>
        </w:rPr>
      </w:pPr>
    </w:p>
    <w:p w14:paraId="62C83E1F" w14:textId="2FFDBA0D" w:rsidR="002A7E78" w:rsidRDefault="002A7E78" w:rsidP="002A7E78">
      <w:pPr>
        <w:pStyle w:val="Prrafodelista"/>
        <w:numPr>
          <w:ilvl w:val="0"/>
          <w:numId w:val="8"/>
        </w:numPr>
        <w:spacing w:before="0"/>
        <w:jc w:val="left"/>
        <w:rPr>
          <w:rFonts w:cs="Arial"/>
        </w:rPr>
      </w:pPr>
      <w:r w:rsidRPr="00325AB0">
        <w:rPr>
          <w:rFonts w:cs="Arial"/>
          <w:u w:val="single"/>
        </w:rPr>
        <w:t>ID_ENVIO</w:t>
      </w:r>
      <w:r>
        <w:rPr>
          <w:rFonts w:cs="Arial"/>
        </w:rPr>
        <w:t xml:space="preserve">: Será un secuencial que registre los diferentes envíos que se hagan a </w:t>
      </w:r>
      <w:proofErr w:type="spellStart"/>
      <w:r>
        <w:rPr>
          <w:rFonts w:cs="Arial"/>
        </w:rPr>
        <w:t>PowerGis</w:t>
      </w:r>
      <w:proofErr w:type="spellEnd"/>
      <w:r>
        <w:rPr>
          <w:rFonts w:cs="Arial"/>
        </w:rPr>
        <w:t>.</w:t>
      </w:r>
    </w:p>
    <w:p w14:paraId="3704179C" w14:textId="77777777" w:rsidR="002A7E78" w:rsidRDefault="002A7E78" w:rsidP="002A7E78">
      <w:pPr>
        <w:jc w:val="left"/>
        <w:rPr>
          <w:rFonts w:cs="Arial"/>
        </w:rPr>
      </w:pPr>
    </w:p>
    <w:p w14:paraId="330A882D" w14:textId="324FF7D7" w:rsidR="002A7E78" w:rsidRPr="00325AB0" w:rsidRDefault="002A7E78" w:rsidP="002A7E78">
      <w:pPr>
        <w:pStyle w:val="Prrafodelista"/>
        <w:numPr>
          <w:ilvl w:val="0"/>
          <w:numId w:val="8"/>
        </w:numPr>
        <w:spacing w:before="0"/>
        <w:jc w:val="left"/>
        <w:rPr>
          <w:rFonts w:cs="Arial"/>
        </w:rPr>
      </w:pPr>
      <w:r w:rsidRPr="00325AB0">
        <w:rPr>
          <w:rFonts w:cs="Arial"/>
          <w:u w:val="single"/>
        </w:rPr>
        <w:t>UPDATE_DATE</w:t>
      </w:r>
      <w:r>
        <w:rPr>
          <w:rFonts w:cs="Arial"/>
        </w:rPr>
        <w:t xml:space="preserve">: Fecha de la última actualización del registro, que servirá como fecha del envío a </w:t>
      </w:r>
      <w:proofErr w:type="spellStart"/>
      <w:r>
        <w:rPr>
          <w:rFonts w:cs="Arial"/>
        </w:rPr>
        <w:t>PowerGis</w:t>
      </w:r>
      <w:proofErr w:type="spellEnd"/>
      <w:r>
        <w:rPr>
          <w:rFonts w:cs="Arial"/>
        </w:rPr>
        <w:t>.</w:t>
      </w:r>
    </w:p>
    <w:p w14:paraId="3616EB48" w14:textId="77777777" w:rsidR="002A7E78" w:rsidRDefault="002A7E78" w:rsidP="002A7E78">
      <w:pPr>
        <w:pStyle w:val="Prrafodelista"/>
        <w:ind w:left="360"/>
        <w:jc w:val="left"/>
        <w:rPr>
          <w:rFonts w:cs="Arial"/>
        </w:rPr>
      </w:pPr>
    </w:p>
    <w:p w14:paraId="284D0731" w14:textId="1106E3CA" w:rsidR="002A7E78" w:rsidRPr="00325AB0" w:rsidRDefault="002A7E78" w:rsidP="002A7E78">
      <w:pPr>
        <w:pStyle w:val="Prrafodelista"/>
        <w:numPr>
          <w:ilvl w:val="0"/>
          <w:numId w:val="8"/>
        </w:numPr>
        <w:spacing w:before="0"/>
        <w:jc w:val="left"/>
        <w:rPr>
          <w:rFonts w:cs="Arial"/>
        </w:rPr>
      </w:pPr>
      <w:r w:rsidRPr="00325AB0">
        <w:rPr>
          <w:rFonts w:cs="Arial"/>
          <w:u w:val="single"/>
        </w:rPr>
        <w:t>EXITO_ENVIO</w:t>
      </w:r>
      <w:r>
        <w:rPr>
          <w:rFonts w:cs="Arial"/>
        </w:rPr>
        <w:t xml:space="preserve">: Indicará si el envío de la modificación de la Indisponibilidad a </w:t>
      </w:r>
      <w:proofErr w:type="spellStart"/>
      <w:r>
        <w:rPr>
          <w:rFonts w:cs="Arial"/>
        </w:rPr>
        <w:t>PowerGis</w:t>
      </w:r>
      <w:proofErr w:type="spellEnd"/>
      <w:r>
        <w:rPr>
          <w:rFonts w:cs="Arial"/>
        </w:rPr>
        <w:t xml:space="preserve"> se ha realizado correctamente (mediante el valor OK) o existe algún fallo (mediante el valor KO) o bien aún no se ha realizado (mediante el valor </w:t>
      </w:r>
      <w:proofErr w:type="spellStart"/>
      <w:r>
        <w:rPr>
          <w:rFonts w:cs="Arial"/>
        </w:rPr>
        <w:t>null</w:t>
      </w:r>
      <w:proofErr w:type="spellEnd"/>
      <w:r>
        <w:rPr>
          <w:rFonts w:cs="Arial"/>
        </w:rPr>
        <w:t>).</w:t>
      </w:r>
    </w:p>
    <w:p w14:paraId="03006468" w14:textId="77777777" w:rsidR="002A7E78" w:rsidRPr="00B12058" w:rsidRDefault="002A7E78" w:rsidP="00B12058">
      <w:pPr>
        <w:sectPr w:rsidR="002A7E78" w:rsidRPr="00B12058" w:rsidSect="007706EA">
          <w:headerReference w:type="even" r:id="rId16"/>
          <w:headerReference w:type="default" r:id="rId17"/>
          <w:footerReference w:type="default" r:id="rId18"/>
          <w:headerReference w:type="first" r:id="rId19"/>
          <w:footerReference w:type="first" r:id="rId20"/>
          <w:pgSz w:w="11906" w:h="16838" w:code="9"/>
          <w:pgMar w:top="1758" w:right="851" w:bottom="1560" w:left="1418" w:header="0" w:footer="283" w:gutter="0"/>
          <w:cols w:space="708"/>
          <w:titlePg/>
          <w:docGrid w:linePitch="360"/>
        </w:sectPr>
      </w:pPr>
    </w:p>
    <w:p w14:paraId="6392F2D8" w14:textId="77777777" w:rsidR="007706EA" w:rsidRPr="00995CCF" w:rsidRDefault="007706EA" w:rsidP="007706EA">
      <w:pPr>
        <w:spacing w:before="0" w:after="200" w:line="276" w:lineRule="auto"/>
      </w:pPr>
    </w:p>
    <w:p w14:paraId="177B2D66" w14:textId="77777777" w:rsidR="007706EA" w:rsidRPr="00995CCF" w:rsidRDefault="007706EA" w:rsidP="007706EA">
      <w:pPr>
        <w:spacing w:before="0" w:after="200" w:line="276" w:lineRule="auto"/>
      </w:pPr>
    </w:p>
    <w:p w14:paraId="6B896F3A" w14:textId="77777777" w:rsidR="007706EA" w:rsidRPr="00995CCF" w:rsidRDefault="007706EA" w:rsidP="007706EA">
      <w:pPr>
        <w:spacing w:before="0" w:after="200" w:line="276" w:lineRule="auto"/>
      </w:pPr>
    </w:p>
    <w:p w14:paraId="127D07B9" w14:textId="77777777" w:rsidR="007706EA" w:rsidRPr="00995CCF" w:rsidRDefault="007706EA" w:rsidP="007706EA">
      <w:pPr>
        <w:spacing w:before="0" w:after="200" w:line="276" w:lineRule="auto"/>
      </w:pPr>
    </w:p>
    <w:p w14:paraId="619DFD3A" w14:textId="77777777" w:rsidR="007706EA" w:rsidRPr="00995CCF" w:rsidRDefault="007706EA" w:rsidP="007706EA">
      <w:pPr>
        <w:spacing w:before="0" w:after="200" w:line="276" w:lineRule="auto"/>
      </w:pPr>
    </w:p>
    <w:p w14:paraId="05087CAE" w14:textId="77777777" w:rsidR="007706EA" w:rsidRPr="00995CCF" w:rsidRDefault="007706EA" w:rsidP="007706EA">
      <w:pPr>
        <w:spacing w:before="0" w:after="200" w:line="276" w:lineRule="auto"/>
      </w:pPr>
    </w:p>
    <w:p w14:paraId="31A3D430" w14:textId="77777777" w:rsidR="007706EA" w:rsidRPr="00995CCF" w:rsidRDefault="007706EA" w:rsidP="007706EA">
      <w:pPr>
        <w:spacing w:before="0" w:after="200" w:line="276" w:lineRule="auto"/>
      </w:pPr>
    </w:p>
    <w:p w14:paraId="750FF905" w14:textId="77777777" w:rsidR="007706EA" w:rsidRPr="00995CCF" w:rsidRDefault="007706EA" w:rsidP="007706EA">
      <w:pPr>
        <w:spacing w:before="0" w:after="200" w:line="276" w:lineRule="auto"/>
      </w:pPr>
    </w:p>
    <w:p w14:paraId="00D12EE1" w14:textId="77777777" w:rsidR="007706EA" w:rsidRPr="00995CCF" w:rsidRDefault="007706EA" w:rsidP="007706EA">
      <w:pPr>
        <w:spacing w:before="0" w:after="200" w:line="276" w:lineRule="auto"/>
      </w:pPr>
    </w:p>
    <w:p w14:paraId="74001D2A" w14:textId="77777777" w:rsidR="007706EA" w:rsidRPr="00995CCF" w:rsidRDefault="007706EA" w:rsidP="007706EA">
      <w:pPr>
        <w:spacing w:before="0" w:after="200" w:line="276" w:lineRule="auto"/>
      </w:pPr>
    </w:p>
    <w:p w14:paraId="436BD3A3" w14:textId="77777777" w:rsidR="007706EA" w:rsidRPr="00995CCF" w:rsidRDefault="007706EA" w:rsidP="007706EA">
      <w:pPr>
        <w:spacing w:before="0" w:after="200" w:line="276" w:lineRule="auto"/>
      </w:pPr>
    </w:p>
    <w:p w14:paraId="1AA2F181" w14:textId="77777777" w:rsidR="007706EA" w:rsidRPr="00995CCF" w:rsidRDefault="007706EA" w:rsidP="007706EA">
      <w:pPr>
        <w:spacing w:before="0" w:after="200" w:line="276" w:lineRule="auto"/>
      </w:pPr>
    </w:p>
    <w:p w14:paraId="78179ACE" w14:textId="77777777" w:rsidR="007706EA" w:rsidRPr="00995CCF" w:rsidRDefault="007706EA" w:rsidP="007706EA">
      <w:pPr>
        <w:spacing w:before="0" w:after="200" w:line="276" w:lineRule="auto"/>
      </w:pPr>
    </w:p>
    <w:p w14:paraId="3C9AD2D6" w14:textId="77777777" w:rsidR="007706EA" w:rsidRPr="00995CCF" w:rsidRDefault="007706EA" w:rsidP="007706EA">
      <w:pPr>
        <w:spacing w:before="0" w:after="200" w:line="276" w:lineRule="auto"/>
      </w:pPr>
    </w:p>
    <w:p w14:paraId="1A973B47" w14:textId="77777777" w:rsidR="007706EA" w:rsidRPr="00995CCF" w:rsidRDefault="007706EA" w:rsidP="007706EA">
      <w:pPr>
        <w:spacing w:before="0" w:after="200" w:line="276" w:lineRule="auto"/>
      </w:pPr>
    </w:p>
    <w:p w14:paraId="36C9DCF9" w14:textId="77777777" w:rsidR="007706EA" w:rsidRPr="00995CCF" w:rsidRDefault="007706EA" w:rsidP="007706EA">
      <w:pPr>
        <w:spacing w:before="0" w:after="200" w:line="276" w:lineRule="auto"/>
      </w:pPr>
    </w:p>
    <w:p w14:paraId="792F0F8D" w14:textId="77777777" w:rsidR="007706EA" w:rsidRPr="00995CCF" w:rsidRDefault="007706EA" w:rsidP="007706EA">
      <w:pPr>
        <w:spacing w:before="0" w:after="200" w:line="276" w:lineRule="auto"/>
        <w:rPr>
          <w:b/>
          <w:bCs/>
          <w:color w:val="1A3B47" w:themeColor="text1"/>
        </w:rPr>
      </w:pPr>
    </w:p>
    <w:p w14:paraId="1D747EEC" w14:textId="77777777" w:rsidR="007706EA" w:rsidRPr="00995CCF" w:rsidRDefault="007706EA" w:rsidP="007706EA">
      <w:pPr>
        <w:spacing w:before="0" w:after="200" w:line="276" w:lineRule="auto"/>
        <w:jc w:val="left"/>
        <w:rPr>
          <w:b/>
          <w:bCs/>
          <w:color w:val="1A3B47" w:themeColor="text1"/>
        </w:rPr>
      </w:pPr>
    </w:p>
    <w:p w14:paraId="1935F064" w14:textId="77777777" w:rsidR="007706EA" w:rsidRPr="00995CCF" w:rsidRDefault="007706EA" w:rsidP="007706EA">
      <w:pPr>
        <w:spacing w:before="0" w:after="200" w:line="276" w:lineRule="auto"/>
        <w:jc w:val="left"/>
        <w:rPr>
          <w:b/>
          <w:bCs/>
          <w:color w:val="1A3B47" w:themeColor="text1"/>
        </w:rPr>
      </w:pPr>
    </w:p>
    <w:p w14:paraId="4553D8D6" w14:textId="77777777" w:rsidR="007706EA" w:rsidRPr="00995CCF" w:rsidRDefault="007706EA" w:rsidP="007706EA">
      <w:pPr>
        <w:spacing w:before="0" w:after="200" w:line="276" w:lineRule="auto"/>
        <w:jc w:val="left"/>
        <w:rPr>
          <w:b/>
          <w:bCs/>
          <w:color w:val="1A3B47" w:themeColor="text1"/>
        </w:rPr>
      </w:pPr>
    </w:p>
    <w:p w14:paraId="3CB25F89" w14:textId="77777777" w:rsidR="007706EA" w:rsidRPr="00995CCF" w:rsidRDefault="007706EA" w:rsidP="007706EA">
      <w:pPr>
        <w:spacing w:before="0" w:after="200" w:line="276" w:lineRule="auto"/>
        <w:jc w:val="left"/>
        <w:rPr>
          <w:b/>
          <w:bCs/>
          <w:color w:val="1A3B47" w:themeColor="text1"/>
        </w:rPr>
      </w:pPr>
    </w:p>
    <w:p w14:paraId="2207E3C9" w14:textId="77777777" w:rsidR="007706EA" w:rsidRPr="00995CCF" w:rsidRDefault="007706EA" w:rsidP="007706EA">
      <w:pPr>
        <w:spacing w:before="0" w:after="200" w:line="276" w:lineRule="auto"/>
        <w:jc w:val="left"/>
        <w:rPr>
          <w:b/>
          <w:bCs/>
          <w:color w:val="1A3B47" w:themeColor="text1"/>
        </w:rPr>
      </w:pPr>
    </w:p>
    <w:p w14:paraId="23BA67C5" w14:textId="77777777" w:rsidR="007706EA" w:rsidRPr="00995CCF" w:rsidRDefault="007706EA" w:rsidP="007706EA">
      <w:pPr>
        <w:spacing w:before="0" w:after="200" w:line="276" w:lineRule="auto"/>
        <w:jc w:val="left"/>
        <w:rPr>
          <w:b/>
          <w:bCs/>
          <w:color w:val="1A3B47" w:themeColor="text1"/>
        </w:rPr>
      </w:pPr>
    </w:p>
    <w:p w14:paraId="412BAA90" w14:textId="0427D6C6" w:rsidR="007706EA" w:rsidRPr="000B1204" w:rsidRDefault="007706EA" w:rsidP="007706EA">
      <w:pPr>
        <w:spacing w:before="0" w:after="200" w:line="276" w:lineRule="auto"/>
        <w:jc w:val="left"/>
        <w:rPr>
          <w:color w:val="1A3B47" w:themeColor="accent1"/>
        </w:rPr>
      </w:pPr>
      <w:r w:rsidRPr="002F6F81">
        <w:rPr>
          <w:b/>
          <w:bCs/>
          <w:color w:val="1A3B47" w:themeColor="text1"/>
        </w:rPr>
        <w:t>Persona de contacto</w:t>
      </w:r>
      <w:r>
        <w:rPr>
          <w:b/>
          <w:bCs/>
          <w:color w:val="1A3B47" w:themeColor="text1"/>
        </w:rPr>
        <w:br/>
      </w:r>
      <w:hyperlink r:id="rId21" w:history="1">
        <w:r w:rsidR="00EB017D" w:rsidRPr="00E14EEB">
          <w:rPr>
            <w:rStyle w:val="Hipervnculo"/>
          </w:rPr>
          <w:t>rsaenz@minsait.com</w:t>
        </w:r>
      </w:hyperlink>
    </w:p>
    <w:p w14:paraId="433B206B" w14:textId="77777777" w:rsidR="007706EA" w:rsidRDefault="007706EA" w:rsidP="007706EA">
      <w:pPr>
        <w:spacing w:before="0" w:after="200" w:line="276" w:lineRule="auto"/>
        <w:jc w:val="left"/>
        <w:rPr>
          <w:color w:val="1A3B47" w:themeColor="text1"/>
        </w:rPr>
      </w:pPr>
    </w:p>
    <w:p w14:paraId="4E5774FF" w14:textId="77777777" w:rsidR="007706EA" w:rsidRPr="00522C71" w:rsidRDefault="007706EA" w:rsidP="007706EA">
      <w:pPr>
        <w:spacing w:before="0" w:after="200" w:line="276" w:lineRule="auto"/>
        <w:jc w:val="left"/>
        <w:rPr>
          <w:color w:val="1A3B47" w:themeColor="text1"/>
        </w:rPr>
      </w:pPr>
      <w:r w:rsidRPr="00522C71">
        <w:rPr>
          <w:color w:val="1A3B47" w:themeColor="text1"/>
        </w:rPr>
        <w:t>Avda. de Bruselas 35</w:t>
      </w:r>
      <w:r w:rsidRPr="00522C71">
        <w:rPr>
          <w:color w:val="1A3B47" w:themeColor="text1"/>
        </w:rPr>
        <w:br/>
        <w:t>28108 Alcobendas,</w:t>
      </w:r>
      <w:r w:rsidRPr="00522C71">
        <w:rPr>
          <w:color w:val="1A3B47" w:themeColor="text1"/>
        </w:rPr>
        <w:br/>
        <w:t>Madrid, España</w:t>
      </w:r>
      <w:r w:rsidRPr="00522C71">
        <w:rPr>
          <w:color w:val="1A3B47" w:themeColor="text1"/>
        </w:rPr>
        <w:br/>
        <w:t>T +34 91 480 50 00</w:t>
      </w:r>
      <w:r w:rsidRPr="00522C71">
        <w:rPr>
          <w:color w:val="1A3B47" w:themeColor="text1"/>
        </w:rPr>
        <w:br/>
        <w:t>F +34 91 480 50 80</w:t>
      </w:r>
    </w:p>
    <w:p w14:paraId="0C304976" w14:textId="77777777" w:rsidR="007706EA" w:rsidRPr="005E42CC" w:rsidRDefault="007706EA" w:rsidP="007706EA">
      <w:pPr>
        <w:spacing w:before="0" w:after="200" w:line="276" w:lineRule="auto"/>
        <w:rPr>
          <w:color w:val="1A3B47" w:themeColor="accent1"/>
          <w:lang w:val="en-US"/>
        </w:rPr>
      </w:pPr>
      <w:r w:rsidRPr="005479A5">
        <w:rPr>
          <w:color w:val="1A3B47" w:themeColor="accent1"/>
          <w:lang w:val="en-US"/>
        </w:rPr>
        <w:t>www.minsait.com</w:t>
      </w:r>
    </w:p>
    <w:sectPr w:rsidR="007706EA" w:rsidRPr="005E42CC" w:rsidSect="00544EF6">
      <w:headerReference w:type="first" r:id="rId22"/>
      <w:footerReference w:type="first" r:id="rId23"/>
      <w:pgSz w:w="11906" w:h="16838" w:code="9"/>
      <w:pgMar w:top="1956" w:right="851" w:bottom="1134" w:left="1418" w:header="567" w:footer="20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61450" w14:textId="77777777" w:rsidR="00F63E86" w:rsidRDefault="00F63E86" w:rsidP="00544EF6">
      <w:pPr>
        <w:spacing w:before="0"/>
      </w:pPr>
      <w:r>
        <w:separator/>
      </w:r>
    </w:p>
  </w:endnote>
  <w:endnote w:type="continuationSeparator" w:id="0">
    <w:p w14:paraId="7E4302B2" w14:textId="77777777" w:rsidR="00F63E86" w:rsidRDefault="00F63E86" w:rsidP="00544E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DIN-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A3B47" w:themeColor="text1"/>
      </w:rPr>
      <w:id w:val="739448229"/>
      <w:docPartObj>
        <w:docPartGallery w:val="Page Numbers (Bottom of Page)"/>
        <w:docPartUnique/>
      </w:docPartObj>
    </w:sdtPr>
    <w:sdtEndPr>
      <w:rPr>
        <w:color w:val="1A3B47" w:themeColor="accent1"/>
      </w:rPr>
    </w:sdtEndPr>
    <w:sdtContent>
      <w:p w14:paraId="1A4103A0" w14:textId="77777777" w:rsidR="007706EA" w:rsidRDefault="007706EA" w:rsidP="00B60ACA">
        <w:pPr>
          <w:pStyle w:val="Piedepgina"/>
          <w:tabs>
            <w:tab w:val="clear" w:pos="4252"/>
            <w:tab w:val="clear" w:pos="8504"/>
            <w:tab w:val="right" w:pos="9639"/>
          </w:tabs>
          <w:spacing w:before="0"/>
          <w:jc w:val="left"/>
          <w:rPr>
            <w:color w:val="1A3B47" w:themeColor="text1"/>
          </w:rPr>
        </w:pP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1122"/>
        </w:tblGrid>
        <w:tr w:rsidR="007706EA" w14:paraId="6A13A755" w14:textId="77777777" w:rsidTr="00807DD4">
          <w:tc>
            <w:tcPr>
              <w:tcW w:w="8647" w:type="dxa"/>
            </w:tcPr>
            <w:p w14:paraId="4B34E053" w14:textId="2C406AC2" w:rsidR="007706EA" w:rsidRPr="00807DD4" w:rsidRDefault="007706EA" w:rsidP="004C5419">
              <w:pPr>
                <w:pStyle w:val="Piedepgina"/>
                <w:tabs>
                  <w:tab w:val="clear" w:pos="4252"/>
                  <w:tab w:val="clear" w:pos="8504"/>
                  <w:tab w:val="left" w:pos="9315"/>
                  <w:tab w:val="right" w:pos="9639"/>
                </w:tabs>
                <w:spacing w:before="0"/>
                <w:jc w:val="left"/>
                <w:rPr>
                  <w:noProof/>
                  <w:color w:val="1A3B47" w:themeColor="text1"/>
                  <w:sz w:val="16"/>
                </w:rPr>
              </w:pPr>
              <w:r>
                <w:rPr>
                  <w:color w:val="1A3B47" w:themeColor="text1"/>
                  <w:sz w:val="16"/>
                  <w:lang w:val="en-US"/>
                </w:rPr>
                <w:fldChar w:fldCharType="begin"/>
              </w:r>
              <w:r w:rsidRPr="00807DD4">
                <w:rPr>
                  <w:color w:val="1A3B47" w:themeColor="text1"/>
                  <w:sz w:val="16"/>
                </w:rPr>
                <w:instrText xml:space="preserve"> FILENAME  \* FirstCap  \* MERGEFORMAT </w:instrText>
              </w:r>
              <w:r>
                <w:rPr>
                  <w:color w:val="1A3B47" w:themeColor="text1"/>
                  <w:sz w:val="16"/>
                  <w:lang w:val="en-US"/>
                </w:rPr>
                <w:fldChar w:fldCharType="separate"/>
              </w:r>
              <w:r>
                <w:rPr>
                  <w:noProof/>
                  <w:color w:val="1A3B47" w:themeColor="text1"/>
                  <w:sz w:val="16"/>
                </w:rPr>
                <w:t>Interfaz entre InGEN y Power GIS.docx</w:t>
              </w:r>
              <w:r>
                <w:rPr>
                  <w:color w:val="1A3B47" w:themeColor="text1"/>
                  <w:sz w:val="16"/>
                  <w:lang w:val="en-US"/>
                </w:rPr>
                <w:fldChar w:fldCharType="end"/>
              </w:r>
              <w:r>
                <w:rPr>
                  <w:color w:val="1A3B47" w:themeColor="text1"/>
                  <w:sz w:val="16"/>
                  <w:lang w:val="en-US"/>
                </w:rPr>
                <w:fldChar w:fldCharType="begin"/>
              </w:r>
              <w:r w:rsidRPr="00807DD4">
                <w:rPr>
                  <w:color w:val="1A3B47" w:themeColor="text1"/>
                  <w:sz w:val="16"/>
                </w:rPr>
                <w:instrText xml:space="preserve"> TITLE   \* MERGEFORMAT </w:instrText>
              </w:r>
              <w:r>
                <w:rPr>
                  <w:color w:val="1A3B47" w:themeColor="text1"/>
                  <w:sz w:val="16"/>
                  <w:lang w:val="en-US"/>
                </w:rPr>
                <w:fldChar w:fldCharType="end"/>
              </w:r>
            </w:p>
          </w:tc>
          <w:tc>
            <w:tcPr>
              <w:tcW w:w="1122" w:type="dxa"/>
            </w:tcPr>
            <w:p w14:paraId="468EA9C4" w14:textId="182CD817" w:rsidR="007706EA" w:rsidRDefault="007706EA" w:rsidP="00EB017D">
              <w:pPr>
                <w:pStyle w:val="Piedepgina"/>
                <w:tabs>
                  <w:tab w:val="clear" w:pos="4252"/>
                  <w:tab w:val="clear" w:pos="8504"/>
                  <w:tab w:val="left" w:pos="9315"/>
                  <w:tab w:val="right" w:pos="9639"/>
                </w:tabs>
                <w:spacing w:before="0"/>
                <w:jc w:val="right"/>
                <w:rPr>
                  <w:color w:val="1A3B47" w:themeColor="text1"/>
                  <w:sz w:val="16"/>
                  <w:lang w:val="en-US"/>
                </w:rPr>
              </w:pPr>
              <w:r w:rsidRPr="006B6AB1">
                <w:rPr>
                  <w:color w:val="1A3B47" w:themeColor="text1"/>
                  <w:sz w:val="16"/>
                </w:rPr>
                <w:t>Versión</w:t>
              </w:r>
              <w:r>
                <w:rPr>
                  <w:color w:val="1A3B47" w:themeColor="text1"/>
                  <w:sz w:val="16"/>
                  <w:lang w:val="en-US"/>
                </w:rPr>
                <w:t xml:space="preserve"> </w:t>
              </w:r>
              <w:r w:rsidR="00EB017D">
                <w:rPr>
                  <w:color w:val="1A3B47" w:themeColor="text1"/>
                  <w:sz w:val="16"/>
                  <w:lang w:val="en-US"/>
                </w:rPr>
                <w:t>2</w:t>
              </w:r>
              <w:r>
                <w:rPr>
                  <w:color w:val="1A3B47" w:themeColor="text1"/>
                  <w:sz w:val="16"/>
                  <w:lang w:val="en-US"/>
                </w:rPr>
                <w:t>.0</w:t>
              </w:r>
            </w:p>
          </w:tc>
        </w:tr>
      </w:tbl>
      <w:p w14:paraId="0F074DA3" w14:textId="77777777" w:rsidR="007706EA" w:rsidRPr="00410981" w:rsidRDefault="007706EA" w:rsidP="006B6AB1">
        <w:pPr>
          <w:pStyle w:val="Piedepgina"/>
          <w:tabs>
            <w:tab w:val="clear" w:pos="4252"/>
            <w:tab w:val="clear" w:pos="8504"/>
            <w:tab w:val="left" w:pos="6843"/>
          </w:tabs>
          <w:spacing w:before="0"/>
          <w:jc w:val="left"/>
          <w:rPr>
            <w:color w:val="1A3B47" w:themeColor="text1"/>
            <w:lang w:val="en-US"/>
          </w:rPr>
        </w:pPr>
      </w:p>
      <w:p w14:paraId="263A0CF4" w14:textId="77777777" w:rsidR="007706EA" w:rsidRDefault="007706EA" w:rsidP="00D94007">
        <w:pPr>
          <w:pStyle w:val="Piedepgina"/>
          <w:tabs>
            <w:tab w:val="clear" w:pos="4252"/>
            <w:tab w:val="clear" w:pos="8504"/>
            <w:tab w:val="right" w:pos="9639"/>
          </w:tabs>
          <w:spacing w:before="0"/>
          <w:jc w:val="left"/>
        </w:pPr>
        <w:r>
          <w:rPr>
            <w:b/>
            <w:noProof/>
            <w:color w:val="1A3B47" w:themeColor="text1"/>
            <w:sz w:val="16"/>
            <w:lang w:val="es-CO" w:eastAsia="es-CO"/>
          </w:rPr>
          <mc:AlternateContent>
            <mc:Choice Requires="wpg">
              <w:drawing>
                <wp:anchor distT="0" distB="0" distL="114300" distR="114300" simplePos="0" relativeHeight="251675648" behindDoc="0" locked="0" layoutInCell="1" allowOverlap="1" wp14:anchorId="2E1AAB1C" wp14:editId="50232F48">
                  <wp:simplePos x="0" y="0"/>
                  <wp:positionH relativeFrom="column">
                    <wp:posOffset>4921250</wp:posOffset>
                  </wp:positionH>
                  <wp:positionV relativeFrom="paragraph">
                    <wp:posOffset>55880</wp:posOffset>
                  </wp:positionV>
                  <wp:extent cx="858520" cy="315595"/>
                  <wp:effectExtent l="0" t="0" r="0" b="0"/>
                  <wp:wrapNone/>
                  <wp:docPr id="59" name="Grupo 59"/>
                  <wp:cNvGraphicFramePr/>
                  <a:graphic xmlns:a="http://schemas.openxmlformats.org/drawingml/2006/main">
                    <a:graphicData uri="http://schemas.microsoft.com/office/word/2010/wordprocessingGroup">
                      <wpg:wgp>
                        <wpg:cNvGrpSpPr/>
                        <wpg:grpSpPr>
                          <a:xfrm>
                            <a:off x="0" y="0"/>
                            <a:ext cx="858520" cy="315595"/>
                            <a:chOff x="0" y="0"/>
                            <a:chExt cx="858520" cy="315595"/>
                          </a:xfrm>
                        </wpg:grpSpPr>
                        <pic:pic xmlns:pic="http://schemas.openxmlformats.org/drawingml/2006/picture">
                          <pic:nvPicPr>
                            <pic:cNvPr id="58" name="Imagen 58"/>
                            <pic:cNvPicPr>
                              <a:picLocks noChangeAspect="1"/>
                            </pic:cNvPicPr>
                          </pic:nvPicPr>
                          <pic:blipFill>
                            <a:blip r:embed="rId1">
                              <a:lum/>
                            </a:blip>
                            <a:stretch>
                              <a:fillRect/>
                            </a:stretch>
                          </pic:blipFill>
                          <pic:spPr>
                            <a:xfrm>
                              <a:off x="0" y="129540"/>
                              <a:ext cx="858520" cy="186055"/>
                            </a:xfrm>
                            <a:prstGeom prst="rect">
                              <a:avLst/>
                            </a:prstGeom>
                          </pic:spPr>
                        </pic:pic>
                        <wps:wsp>
                          <wps:cNvPr id="15" name="Freeform 5"/>
                          <wps:cNvSpPr>
                            <a:spLocks noEditPoints="1"/>
                          </wps:cNvSpPr>
                          <wps:spPr bwMode="auto">
                            <a:xfrm>
                              <a:off x="68580" y="0"/>
                              <a:ext cx="643638" cy="128556"/>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3524208" id="Grupo 59" o:spid="_x0000_s1026" style="position:absolute;margin-left:387.5pt;margin-top:4.4pt;width:67.6pt;height:24.85pt;z-index:251675648" coordsize="8585,31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8" o:spid="_x0000_s1027" type="#_x0000_t75" style="position:absolute;top:1295;width:8585;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">
                    <v:imagedata r:id="rId2" o:title=""/>
                    <v:path arrowok="t"/>
                  </v:shape>
                  <v:shape id="Freeform 5" o:spid="_x0000_s1028" style="position:absolute;left:685;width:6437;height:1285;visibility:visible;mso-wrap-style:square;v-text-anchor:top" coordsize="170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397686,113679;365901,128556;331846,99946;342820,108719;374983,117875;390875,100327;350387,76294;336009,42725;365901,28610;399578,56839;383307,42725;350009,41199;345468,62180;395794,84687;257304,32807;248223,39292;248223,39292;239141,127793;250114,52262;273196,38147;296278,53406;306494,127793;273196,28610;640233,113679;608070,97657;637962,38529;608070,29755;598988,98038;93840,28610;68488,37384;34812,28610;0,62561;9460,62561;21568,40436;46920,40436;59029,62561;68867,62561;80975,40436;106327,40436;118435,62561;127895,62561;575907,127412;575907,118638;522554,29755;522554,38529;522554,118638;522554,127412;157031,29755;157031,38529;155896,118638;210384,118638;490769,48065;487364,127412;484337,119401;434389,119782;427578,48065;472985,30899;483580,61798;441200,44251;435903,103379;459363,119019;482445,103379" o:connectangles="0,0,0,0,0,0,0,0,0,0,0,0,0,0,0,0,0,0,0,0,0,0,0,0,0,0,0,0,0,0,0,0,0,0,0,0,0,0,0,0,0,0,0,0,0,0,0,0,0,0,0,0,0,0,0,0,0,0,0,0,0,0"/>
                    <o:lock v:ext="edit" verticies="t"/>
                  </v:shape>
                </v:group>
              </w:pict>
            </mc:Fallback>
          </mc:AlternateContent>
        </w:r>
        <w:r w:rsidRPr="003F5627">
          <w:rPr>
            <w:b/>
            <w:noProof/>
            <w:color w:val="1A3B47" w:themeColor="text1"/>
            <w:sz w:val="16"/>
            <w:lang w:val="es-CO" w:eastAsia="es-CO"/>
          </w:rPr>
          <mc:AlternateContent>
            <mc:Choice Requires="wps">
              <w:drawing>
                <wp:anchor distT="0" distB="0" distL="114300" distR="114300" simplePos="0" relativeHeight="251674624" behindDoc="0" locked="0" layoutInCell="1" allowOverlap="1" wp14:anchorId="70D9BC63" wp14:editId="6C1D1CFF">
                  <wp:simplePos x="0" y="0"/>
                  <wp:positionH relativeFrom="column">
                    <wp:posOffset>5838825</wp:posOffset>
                  </wp:positionH>
                  <wp:positionV relativeFrom="paragraph">
                    <wp:posOffset>89535</wp:posOffset>
                  </wp:positionV>
                  <wp:extent cx="278130" cy="283845"/>
                  <wp:effectExtent l="0" t="0" r="0" b="190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8384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5A40D" w14:textId="18142F47" w:rsidR="007706EA" w:rsidRPr="00FF0F19" w:rsidRDefault="007706EA" w:rsidP="00544EF6">
                              <w:pPr>
                                <w:pStyle w:val="Piedepgina"/>
                                <w:spacing w:before="0"/>
                                <w:jc w:val="center"/>
                                <w:rPr>
                                  <w:color w:val="auto"/>
                                  <w:sz w:val="16"/>
                                  <w:szCs w:val="20"/>
                                </w:rPr>
                              </w:pPr>
                              <w:r w:rsidRPr="00FF0F19">
                                <w:rPr>
                                  <w:color w:val="auto"/>
                                  <w:sz w:val="16"/>
                                </w:rPr>
                                <w:fldChar w:fldCharType="begin"/>
                              </w:r>
                              <w:r w:rsidRPr="00FF0F19">
                                <w:rPr>
                                  <w:color w:val="auto"/>
                                  <w:sz w:val="16"/>
                                </w:rPr>
                                <w:instrText xml:space="preserve"> PAGE    \* MERGEFORMAT </w:instrText>
                              </w:r>
                              <w:r w:rsidRPr="00FF0F19">
                                <w:rPr>
                                  <w:color w:val="auto"/>
                                  <w:sz w:val="16"/>
                                </w:rPr>
                                <w:fldChar w:fldCharType="separate"/>
                              </w:r>
                              <w:r w:rsidR="001F053E" w:rsidRPr="001F053E">
                                <w:rPr>
                                  <w:noProof/>
                                  <w:color w:val="auto"/>
                                  <w:sz w:val="16"/>
                                  <w:szCs w:val="20"/>
                                </w:rPr>
                                <w:t>9</w:t>
                              </w:r>
                              <w:r w:rsidRPr="00FF0F19">
                                <w:rPr>
                                  <w:noProof/>
                                  <w:color w:val="auto"/>
                                  <w:sz w:val="16"/>
                                  <w:szCs w:val="20"/>
                                </w:rPr>
                                <w:fldChar w:fldCharType="end"/>
                              </w:r>
                            </w:p>
                          </w:txbxContent>
                        </wps:txbx>
                        <wps:bodyPr rot="0" vert="horz" wrap="square" lIns="54864" tIns="0" rIns="54864"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margin-left:459.75pt;margin-top:7.05pt;width:21.9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" filled="f" fillcolor="#1a3b47 [3204]" stroked="f">
                  <v:textbox inset="4.32pt,0,4.32pt,0">
                    <w:txbxContent>
                      <w:p w14:paraId="2475A40D" w14:textId="18142F47" w:rsidR="007706EA" w:rsidRPr="00FF0F19" w:rsidRDefault="007706EA" w:rsidP="00544EF6">
                        <w:pPr>
                          <w:pStyle w:val="Piedepgina"/>
                          <w:spacing w:before="0"/>
                          <w:jc w:val="center"/>
                          <w:rPr>
                            <w:color w:val="auto"/>
                            <w:sz w:val="16"/>
                            <w:szCs w:val="20"/>
                          </w:rPr>
                        </w:pPr>
                        <w:r w:rsidRPr="00FF0F19">
                          <w:rPr>
                            <w:color w:val="auto"/>
                            <w:sz w:val="16"/>
                          </w:rPr>
                          <w:fldChar w:fldCharType="begin"/>
                        </w:r>
                        <w:r w:rsidRPr="00FF0F19">
                          <w:rPr>
                            <w:color w:val="auto"/>
                            <w:sz w:val="16"/>
                          </w:rPr>
                          <w:instrText xml:space="preserve"> PAGE    \* MERGEFORMAT </w:instrText>
                        </w:r>
                        <w:r w:rsidRPr="00FF0F19">
                          <w:rPr>
                            <w:color w:val="auto"/>
                            <w:sz w:val="16"/>
                          </w:rPr>
                          <w:fldChar w:fldCharType="separate"/>
                        </w:r>
                        <w:r w:rsidR="001F053E" w:rsidRPr="001F053E">
                          <w:rPr>
                            <w:noProof/>
                            <w:color w:val="auto"/>
                            <w:sz w:val="16"/>
                            <w:szCs w:val="20"/>
                          </w:rPr>
                          <w:t>9</w:t>
                        </w:r>
                        <w:r w:rsidRPr="00FF0F19">
                          <w:rPr>
                            <w:noProof/>
                            <w:color w:val="auto"/>
                            <w:sz w:val="16"/>
                            <w:szCs w:val="20"/>
                          </w:rPr>
                          <w:fldChar w:fldCharType="end"/>
                        </w:r>
                      </w:p>
                    </w:txbxContent>
                  </v:textbox>
                </v:shape>
              </w:pict>
            </mc:Fallback>
          </mc:AlternateContent>
        </w:r>
        <w:r>
          <w:object w:dxaOrig="1425" w:dyaOrig="645" w14:anchorId="337ED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1.25pt;height:32.25pt" o:ole="">
              <v:imagedata r:id="rId3" o:title=""/>
            </v:shape>
            <o:OLEObject Type="Embed" ProgID="PBrush" ShapeID="_x0000_i1026" DrawAspect="Content" ObjectID="_1649058578" r:id="rId4"/>
          </w:object>
        </w:r>
      </w:p>
    </w:sdtContent>
  </w:sdt>
  <w:p w14:paraId="1C0FC2F6" w14:textId="77777777" w:rsidR="007706EA" w:rsidRPr="003F5627" w:rsidRDefault="007706EA" w:rsidP="00D94007">
    <w:pPr>
      <w:pStyle w:val="Piedepgina"/>
      <w:tabs>
        <w:tab w:val="clear" w:pos="4252"/>
        <w:tab w:val="clear" w:pos="8504"/>
        <w:tab w:val="right" w:pos="9639"/>
      </w:tabs>
      <w:spacing w:before="0"/>
      <w:jc w:val="left"/>
      <w:rPr>
        <w:color w:val="auto"/>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CC046" w14:textId="77777777" w:rsidR="007706EA" w:rsidRPr="00320E12" w:rsidRDefault="007706EA" w:rsidP="00544EF6">
    <w:pPr>
      <w:pStyle w:val="Encabezado"/>
      <w:jc w:val="left"/>
      <w:rPr>
        <w:sz w:val="16"/>
        <w:szCs w:val="18"/>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B427" w14:textId="77777777" w:rsidR="00AE1CDE" w:rsidRPr="00320E12" w:rsidRDefault="00AE1CDE" w:rsidP="00544EF6">
    <w:pPr>
      <w:pStyle w:val="Encabezado"/>
      <w:jc w:val="left"/>
      <w:rPr>
        <w:sz w:val="16"/>
        <w:szCs w:val="18"/>
        <w:lang w:val="en-GB"/>
      </w:rPr>
    </w:pPr>
    <w:r w:rsidRPr="003A7CD1">
      <w:rPr>
        <w:noProof/>
        <w:color w:val="499DBC" w:themeColor="text1" w:themeTint="99"/>
        <w:lang w:val="es-CO" w:eastAsia="es-CO"/>
      </w:rPr>
      <w:drawing>
        <wp:anchor distT="0" distB="0" distL="114300" distR="114300" simplePos="0" relativeHeight="251665408" behindDoc="0" locked="0" layoutInCell="1" allowOverlap="1" wp14:anchorId="3840BDBF" wp14:editId="26BC1112">
          <wp:simplePos x="0" y="0"/>
          <wp:positionH relativeFrom="column">
            <wp:posOffset>3176073</wp:posOffset>
          </wp:positionH>
          <wp:positionV relativeFrom="paragraph">
            <wp:posOffset>-3832860</wp:posOffset>
          </wp:positionV>
          <wp:extent cx="1920875" cy="415925"/>
          <wp:effectExtent l="0" t="0" r="0" b="0"/>
          <wp:wrapNone/>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lum/>
                  </a:blip>
                  <a:stretch>
                    <a:fillRect/>
                  </a:stretch>
                </pic:blipFill>
                <pic:spPr>
                  <a:xfrm>
                    <a:off x="0" y="0"/>
                    <a:ext cx="1920875" cy="415925"/>
                  </a:xfrm>
                  <a:prstGeom prst="rect">
                    <a:avLst/>
                  </a:prstGeom>
                </pic:spPr>
              </pic:pic>
            </a:graphicData>
          </a:graphic>
          <wp14:sizeRelH relativeFrom="margin">
            <wp14:pctWidth>0</wp14:pctWidth>
          </wp14:sizeRelH>
          <wp14:sizeRelV relativeFrom="margin">
            <wp14:pctHeight>0</wp14:pctHeight>
          </wp14:sizeRelV>
        </wp:anchor>
      </w:drawing>
    </w:r>
    <w:r w:rsidRPr="003A7CD1">
      <w:rPr>
        <w:noProof/>
        <w:color w:val="499DBC" w:themeColor="text1" w:themeTint="99"/>
        <w:lang w:val="es-CO" w:eastAsia="es-CO"/>
      </w:rPr>
      <mc:AlternateContent>
        <mc:Choice Requires="wps">
          <w:drawing>
            <wp:anchor distT="0" distB="0" distL="114300" distR="114300" simplePos="0" relativeHeight="251666432" behindDoc="0" locked="0" layoutInCell="1" allowOverlap="1" wp14:anchorId="17E79A5C" wp14:editId="2B198574">
              <wp:simplePos x="0" y="0"/>
              <wp:positionH relativeFrom="column">
                <wp:posOffset>0</wp:posOffset>
              </wp:positionH>
              <wp:positionV relativeFrom="paragraph">
                <wp:posOffset>-3872974</wp:posOffset>
              </wp:positionV>
              <wp:extent cx="1439545" cy="287020"/>
              <wp:effectExtent l="0" t="0" r="8255" b="0"/>
              <wp:wrapNone/>
              <wp:docPr id="2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39545" cy="287020"/>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84FD4C" id="Freeform 5" o:spid="_x0000_s1026" style="position:absolute;margin-left:0;margin-top:-304.95pt;width:113.35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454,253804;818366,287020;742199,223143;766742,242732;838677,263173;874221,223995;783668,170338;751509,95389;818366,63877;893686,126902;857295,95389;782821,91983;772666,138826;885223,189075;575479,73245;555168,87724;555168,87724;534857,285317;559400,116682;611024,85169;662648,119237;685498,285317;611024,63877;1431928,253804;1359993,218033;1426851,86021;1359993,66432;1339682,218885;209881,63877;153179,83466;77859,63877;0,139677;21157,139677;48239,90279;104940,90279;132022,139677;154025,139677;181107,90279;237808,90279;264890,139677;286047,139677;1288058,284465;1288058,264876;1168731,66432;1168731,86021;1168731,264876;1168731,284465;351212,66432;351212,86021;348673,264876;470539,264876;1097642,107313;1090026,284465;1083255,266579;971545,267431;956311,107313;1057867,68987;1081563,137974;986778,98796;974930,230808;1027400,265728;1079024,230808" o:connectangles="0,0,0,0,0,0,0,0,0,0,0,0,0,0,0,0,0,0,0,0,0,0,0,0,0,0,0,0,0,0,0,0,0,0,0,0,0,0,0,0,0,0,0,0,0,0,0,0,0,0,0,0,0,0,0,0,0,0,0,0,0,0"/>
              <o:lock v:ext="edit" vertici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F1AC9" w14:textId="77777777" w:rsidR="00F63E86" w:rsidRDefault="00F63E86" w:rsidP="00544EF6">
      <w:pPr>
        <w:spacing w:before="0"/>
      </w:pPr>
      <w:r>
        <w:separator/>
      </w:r>
    </w:p>
  </w:footnote>
  <w:footnote w:type="continuationSeparator" w:id="0">
    <w:p w14:paraId="4FB185B3" w14:textId="77777777" w:rsidR="00F63E86" w:rsidRDefault="00F63E86" w:rsidP="00544EF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34AC2" w14:textId="77777777" w:rsidR="007706EA" w:rsidRDefault="007706EA">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4FC0" w14:textId="39EEF828" w:rsidR="007706EA" w:rsidRPr="00101F30" w:rsidRDefault="007706EA" w:rsidP="005F40E1">
    <w:pPr>
      <w:pStyle w:val="Encabezado"/>
      <w:tabs>
        <w:tab w:val="clear" w:pos="8504"/>
        <w:tab w:val="right" w:pos="9639"/>
      </w:tabs>
      <w:spacing w:before="480"/>
      <w:jc w:val="right"/>
    </w:pPr>
    <w:r w:rsidRPr="003808DB">
      <w:rPr>
        <w:noProof/>
        <w:sz w:val="24"/>
        <w:lang w:val="es-CO" w:eastAsia="es-CO"/>
      </w:rPr>
      <w:drawing>
        <wp:inline distT="0" distB="0" distL="0" distR="0" wp14:anchorId="1FB2FC23" wp14:editId="307F89E1">
          <wp:extent cx="1426463" cy="570585"/>
          <wp:effectExtent l="0" t="0" r="2540" b="1270"/>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a:xfrm>
                    <a:off x="0" y="0"/>
                    <a:ext cx="1462771" cy="58510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7C196" w14:textId="77777777" w:rsidR="007706EA" w:rsidRDefault="007706EA" w:rsidP="00544EF6">
    <w:pPr>
      <w:pStyle w:val="Encabezado"/>
      <w:tabs>
        <w:tab w:val="clear" w:pos="8504"/>
        <w:tab w:val="right" w:pos="9639"/>
      </w:tabs>
    </w:pPr>
  </w:p>
  <w:p w14:paraId="75EA7A78" w14:textId="77777777" w:rsidR="007706EA" w:rsidRDefault="007706E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EAD4" w14:textId="77777777" w:rsidR="00AE1CDE" w:rsidRDefault="00AE1CDE" w:rsidP="00544EF6">
    <w:pPr>
      <w:pStyle w:val="Encabezado"/>
    </w:pPr>
  </w:p>
  <w:p w14:paraId="499E7FBC" w14:textId="77777777" w:rsidR="00AE1CDE" w:rsidRDefault="00AE1CDE">
    <w:pPr>
      <w:pStyle w:val="Encabezado"/>
    </w:pPr>
    <w:r>
      <w:rPr>
        <w:noProof/>
        <w:lang w:val="es-CO" w:eastAsia="es-CO"/>
      </w:rPr>
      <mc:AlternateContent>
        <mc:Choice Requires="wpg">
          <w:drawing>
            <wp:anchor distT="0" distB="0" distL="114300" distR="114300" simplePos="0" relativeHeight="251672576" behindDoc="0" locked="0" layoutInCell="1" allowOverlap="1" wp14:anchorId="050FC93A" wp14:editId="49A77503">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7F19D54" id="Grupo 5" o:spid="_x0000_s1026" style="position:absolute;margin-left:441.6pt;margin-top:49.2pt;width:949.5pt;height:1331.35pt;flip:x;z-index:251672576;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78BE795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1"/>
    <w:multiLevelType w:val="singleLevel"/>
    <w:tmpl w:val="C35ACC4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nsid w:val="FFFFFF82"/>
    <w:multiLevelType w:val="singleLevel"/>
    <w:tmpl w:val="E47ABD58"/>
    <w:lvl w:ilvl="0">
      <w:start w:val="1"/>
      <w:numFmt w:val="bullet"/>
      <w:pStyle w:val="Listaconvietas3"/>
      <w:lvlText w:val=""/>
      <w:lvlJc w:val="left"/>
      <w:pPr>
        <w:tabs>
          <w:tab w:val="num" w:pos="926"/>
        </w:tabs>
        <w:ind w:left="926" w:hanging="360"/>
      </w:pPr>
      <w:rPr>
        <w:rFonts w:ascii="Symbol" w:hAnsi="Symbol" w:hint="default"/>
      </w:rPr>
    </w:lvl>
  </w:abstractNum>
  <w:abstractNum w:abstractNumId="3">
    <w:nsid w:val="FFFFFF83"/>
    <w:multiLevelType w:val="singleLevel"/>
    <w:tmpl w:val="CC240F1A"/>
    <w:lvl w:ilvl="0">
      <w:start w:val="1"/>
      <w:numFmt w:val="bullet"/>
      <w:pStyle w:val="Listaconvietas2"/>
      <w:lvlText w:val=""/>
      <w:lvlJc w:val="left"/>
      <w:pPr>
        <w:tabs>
          <w:tab w:val="num" w:pos="643"/>
        </w:tabs>
        <w:ind w:left="643" w:hanging="360"/>
      </w:pPr>
      <w:rPr>
        <w:rFonts w:ascii="Symbol" w:hAnsi="Symbol" w:hint="default"/>
      </w:rPr>
    </w:lvl>
  </w:abstractNum>
  <w:abstractNum w:abstractNumId="4">
    <w:nsid w:val="FFFFFF89"/>
    <w:multiLevelType w:val="singleLevel"/>
    <w:tmpl w:val="CFC43080"/>
    <w:lvl w:ilvl="0">
      <w:start w:val="1"/>
      <w:numFmt w:val="bullet"/>
      <w:pStyle w:val="Listaconvietas"/>
      <w:lvlText w:val=""/>
      <w:lvlJc w:val="left"/>
      <w:pPr>
        <w:tabs>
          <w:tab w:val="num" w:pos="360"/>
        </w:tabs>
        <w:ind w:left="360" w:hanging="360"/>
      </w:pPr>
      <w:rPr>
        <w:rFonts w:ascii="Symbol" w:hAnsi="Symbol" w:hint="default"/>
      </w:rPr>
    </w:lvl>
  </w:abstractNum>
  <w:abstractNum w:abstractNumId="5">
    <w:nsid w:val="15C3089C"/>
    <w:multiLevelType w:val="hybridMultilevel"/>
    <w:tmpl w:val="FAD420DC"/>
    <w:lvl w:ilvl="0" w:tplc="1B40B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C15013D"/>
    <w:multiLevelType w:val="hybridMultilevel"/>
    <w:tmpl w:val="E932AD80"/>
    <w:lvl w:ilvl="0" w:tplc="1A4ACDAE">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6D2A26A4"/>
    <w:multiLevelType w:val="hybridMultilevel"/>
    <w:tmpl w:val="DE82E0EE"/>
    <w:lvl w:ilvl="0" w:tplc="BBE8397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8C0C79"/>
    <w:multiLevelType w:val="multilevel"/>
    <w:tmpl w:val="4D72A00C"/>
    <w:lvl w:ilvl="0">
      <w:start w:val="1"/>
      <w:numFmt w:val="decimal"/>
      <w:pStyle w:val="Ttulo1"/>
      <w:lvlText w:val="%1"/>
      <w:lvlJc w:val="left"/>
      <w:pPr>
        <w:ind w:left="2984" w:hanging="432"/>
      </w:pPr>
    </w:lvl>
    <w:lvl w:ilvl="1">
      <w:start w:val="1"/>
      <w:numFmt w:val="decimal"/>
      <w:pStyle w:val="Ttulo2"/>
      <w:lvlText w:val="%1.%2"/>
      <w:lvlJc w:val="left"/>
      <w:pPr>
        <w:ind w:left="576" w:hanging="576"/>
      </w:pPr>
    </w:lvl>
    <w:lvl w:ilvl="2">
      <w:start w:val="1"/>
      <w:numFmt w:val="decimal"/>
      <w:pStyle w:val="Ttulo3"/>
      <w:lvlText w:val="%1.%2.%3"/>
      <w:lvlJc w:val="left"/>
      <w:pPr>
        <w:ind w:left="157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8"/>
  </w:num>
  <w:num w:numId="10">
    <w:abstractNumId w:val="8"/>
  </w:num>
  <w:num w:numId="11">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áenz De Jubera Muñoz, Rafael">
    <w15:presenceInfo w15:providerId="AD" w15:userId="S-1-5-21-1506503333-1133455874-5522801-678462"/>
  </w15:person>
  <w15:person w15:author="Ramirez Alaguna, Cesar Augusto, Enel Colombia">
    <w15:presenceInfo w15:providerId="AD" w15:userId="S-1-5-21-209216993-2763362892-3104057069-643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0MDA0NzAxADLMTZR0lIJTi4sz8/NACixqAf290mIsAAAA"/>
  </w:docVars>
  <w:rsids>
    <w:rsidRoot w:val="00C47B57"/>
    <w:rsid w:val="00000726"/>
    <w:rsid w:val="000015F8"/>
    <w:rsid w:val="00012DEC"/>
    <w:rsid w:val="0001410D"/>
    <w:rsid w:val="00015EC3"/>
    <w:rsid w:val="000161EA"/>
    <w:rsid w:val="000252DC"/>
    <w:rsid w:val="00025599"/>
    <w:rsid w:val="00025EE9"/>
    <w:rsid w:val="00031372"/>
    <w:rsid w:val="0003731C"/>
    <w:rsid w:val="00037DD1"/>
    <w:rsid w:val="00037E33"/>
    <w:rsid w:val="00040A96"/>
    <w:rsid w:val="000411B2"/>
    <w:rsid w:val="00041F5E"/>
    <w:rsid w:val="00044C08"/>
    <w:rsid w:val="000473DE"/>
    <w:rsid w:val="000525FC"/>
    <w:rsid w:val="00053DDB"/>
    <w:rsid w:val="000600C6"/>
    <w:rsid w:val="000638BE"/>
    <w:rsid w:val="0006469A"/>
    <w:rsid w:val="000736C2"/>
    <w:rsid w:val="00073F99"/>
    <w:rsid w:val="00074F1C"/>
    <w:rsid w:val="0007658C"/>
    <w:rsid w:val="00077CD7"/>
    <w:rsid w:val="000808B6"/>
    <w:rsid w:val="000843A3"/>
    <w:rsid w:val="00085084"/>
    <w:rsid w:val="00090E18"/>
    <w:rsid w:val="00093300"/>
    <w:rsid w:val="000A09F7"/>
    <w:rsid w:val="000A1CF5"/>
    <w:rsid w:val="000A257C"/>
    <w:rsid w:val="000A65FF"/>
    <w:rsid w:val="000B10C0"/>
    <w:rsid w:val="000B40CC"/>
    <w:rsid w:val="000C1837"/>
    <w:rsid w:val="000C257C"/>
    <w:rsid w:val="000C66EC"/>
    <w:rsid w:val="000D0E09"/>
    <w:rsid w:val="000E0B2B"/>
    <w:rsid w:val="000E4532"/>
    <w:rsid w:val="000E5801"/>
    <w:rsid w:val="000E7AB4"/>
    <w:rsid w:val="00101C05"/>
    <w:rsid w:val="00101F30"/>
    <w:rsid w:val="0010531E"/>
    <w:rsid w:val="00105657"/>
    <w:rsid w:val="00111E4B"/>
    <w:rsid w:val="001128B1"/>
    <w:rsid w:val="00121980"/>
    <w:rsid w:val="0012410C"/>
    <w:rsid w:val="00130562"/>
    <w:rsid w:val="00131ACA"/>
    <w:rsid w:val="001346F8"/>
    <w:rsid w:val="0013718B"/>
    <w:rsid w:val="001517BC"/>
    <w:rsid w:val="00152689"/>
    <w:rsid w:val="00166624"/>
    <w:rsid w:val="0017039A"/>
    <w:rsid w:val="00170677"/>
    <w:rsid w:val="001726F0"/>
    <w:rsid w:val="0017322C"/>
    <w:rsid w:val="001746F9"/>
    <w:rsid w:val="0017565F"/>
    <w:rsid w:val="001759D0"/>
    <w:rsid w:val="00182A9C"/>
    <w:rsid w:val="00183155"/>
    <w:rsid w:val="00184D2D"/>
    <w:rsid w:val="001851B5"/>
    <w:rsid w:val="00186CF8"/>
    <w:rsid w:val="001911EC"/>
    <w:rsid w:val="00191265"/>
    <w:rsid w:val="001912B3"/>
    <w:rsid w:val="001917D7"/>
    <w:rsid w:val="00197D22"/>
    <w:rsid w:val="001A0188"/>
    <w:rsid w:val="001A5261"/>
    <w:rsid w:val="001A7969"/>
    <w:rsid w:val="001B09BD"/>
    <w:rsid w:val="001B20CC"/>
    <w:rsid w:val="001B4087"/>
    <w:rsid w:val="001B71EF"/>
    <w:rsid w:val="001C2F37"/>
    <w:rsid w:val="001C33C1"/>
    <w:rsid w:val="001E2A80"/>
    <w:rsid w:val="001F041E"/>
    <w:rsid w:val="001F053E"/>
    <w:rsid w:val="001F0A85"/>
    <w:rsid w:val="001F2C81"/>
    <w:rsid w:val="001F57F6"/>
    <w:rsid w:val="001F7500"/>
    <w:rsid w:val="002028B9"/>
    <w:rsid w:val="002070BE"/>
    <w:rsid w:val="0021134C"/>
    <w:rsid w:val="00214629"/>
    <w:rsid w:val="0021489A"/>
    <w:rsid w:val="00216335"/>
    <w:rsid w:val="00216F78"/>
    <w:rsid w:val="00222CD9"/>
    <w:rsid w:val="002261E5"/>
    <w:rsid w:val="002310AC"/>
    <w:rsid w:val="00231697"/>
    <w:rsid w:val="00235195"/>
    <w:rsid w:val="00242AF2"/>
    <w:rsid w:val="002434B6"/>
    <w:rsid w:val="00246FEC"/>
    <w:rsid w:val="00251C91"/>
    <w:rsid w:val="00252DD6"/>
    <w:rsid w:val="002566D2"/>
    <w:rsid w:val="002610FD"/>
    <w:rsid w:val="002657EC"/>
    <w:rsid w:val="00265D95"/>
    <w:rsid w:val="00273183"/>
    <w:rsid w:val="002810A5"/>
    <w:rsid w:val="00281819"/>
    <w:rsid w:val="0028676C"/>
    <w:rsid w:val="00286E6D"/>
    <w:rsid w:val="00292348"/>
    <w:rsid w:val="00292874"/>
    <w:rsid w:val="002A26E9"/>
    <w:rsid w:val="002A6AB4"/>
    <w:rsid w:val="002A7B10"/>
    <w:rsid w:val="002A7C9B"/>
    <w:rsid w:val="002A7E78"/>
    <w:rsid w:val="002B2CF9"/>
    <w:rsid w:val="002B40D2"/>
    <w:rsid w:val="002B6581"/>
    <w:rsid w:val="002C32BE"/>
    <w:rsid w:val="002C3658"/>
    <w:rsid w:val="002C6989"/>
    <w:rsid w:val="002C7922"/>
    <w:rsid w:val="002C7F8F"/>
    <w:rsid w:val="002D461F"/>
    <w:rsid w:val="002E0C16"/>
    <w:rsid w:val="002E79D6"/>
    <w:rsid w:val="002F1D89"/>
    <w:rsid w:val="002F6382"/>
    <w:rsid w:val="002F6F81"/>
    <w:rsid w:val="00301952"/>
    <w:rsid w:val="00306755"/>
    <w:rsid w:val="0030685C"/>
    <w:rsid w:val="00306B80"/>
    <w:rsid w:val="00306BB0"/>
    <w:rsid w:val="00306F54"/>
    <w:rsid w:val="003120C5"/>
    <w:rsid w:val="00314570"/>
    <w:rsid w:val="0031612B"/>
    <w:rsid w:val="003209A8"/>
    <w:rsid w:val="00337E75"/>
    <w:rsid w:val="003429EC"/>
    <w:rsid w:val="0034302F"/>
    <w:rsid w:val="003448EB"/>
    <w:rsid w:val="00345728"/>
    <w:rsid w:val="003504A0"/>
    <w:rsid w:val="00350851"/>
    <w:rsid w:val="003518B1"/>
    <w:rsid w:val="00356E09"/>
    <w:rsid w:val="00357288"/>
    <w:rsid w:val="003607B4"/>
    <w:rsid w:val="0036151B"/>
    <w:rsid w:val="003635EA"/>
    <w:rsid w:val="003808DB"/>
    <w:rsid w:val="00382CEA"/>
    <w:rsid w:val="00383F95"/>
    <w:rsid w:val="003902D2"/>
    <w:rsid w:val="003934AF"/>
    <w:rsid w:val="00394535"/>
    <w:rsid w:val="00397123"/>
    <w:rsid w:val="003A1706"/>
    <w:rsid w:val="003A4A1B"/>
    <w:rsid w:val="003A7CD1"/>
    <w:rsid w:val="003B0C27"/>
    <w:rsid w:val="003B0C8D"/>
    <w:rsid w:val="003C410B"/>
    <w:rsid w:val="003C58EB"/>
    <w:rsid w:val="003D45B1"/>
    <w:rsid w:val="003D4A04"/>
    <w:rsid w:val="003D6D00"/>
    <w:rsid w:val="003D73CD"/>
    <w:rsid w:val="003E019D"/>
    <w:rsid w:val="003E071D"/>
    <w:rsid w:val="003F0354"/>
    <w:rsid w:val="003F3EF8"/>
    <w:rsid w:val="003F5627"/>
    <w:rsid w:val="003F6D68"/>
    <w:rsid w:val="003F7D3B"/>
    <w:rsid w:val="00401DC5"/>
    <w:rsid w:val="00405761"/>
    <w:rsid w:val="004065B6"/>
    <w:rsid w:val="00410981"/>
    <w:rsid w:val="00413D26"/>
    <w:rsid w:val="0042589E"/>
    <w:rsid w:val="0043705F"/>
    <w:rsid w:val="00440AE4"/>
    <w:rsid w:val="00441877"/>
    <w:rsid w:val="00443178"/>
    <w:rsid w:val="00444B53"/>
    <w:rsid w:val="00445847"/>
    <w:rsid w:val="004476DA"/>
    <w:rsid w:val="00447FD7"/>
    <w:rsid w:val="00452880"/>
    <w:rsid w:val="00452F29"/>
    <w:rsid w:val="0045411C"/>
    <w:rsid w:val="004604CE"/>
    <w:rsid w:val="004622CE"/>
    <w:rsid w:val="00465119"/>
    <w:rsid w:val="00467E14"/>
    <w:rsid w:val="0047135A"/>
    <w:rsid w:val="00475FDE"/>
    <w:rsid w:val="00482A19"/>
    <w:rsid w:val="00484C2D"/>
    <w:rsid w:val="00491459"/>
    <w:rsid w:val="0049251A"/>
    <w:rsid w:val="004927EF"/>
    <w:rsid w:val="00492E1C"/>
    <w:rsid w:val="00492FAA"/>
    <w:rsid w:val="00493BA9"/>
    <w:rsid w:val="004A31F3"/>
    <w:rsid w:val="004B1727"/>
    <w:rsid w:val="004B30C5"/>
    <w:rsid w:val="004B6E6B"/>
    <w:rsid w:val="004C2425"/>
    <w:rsid w:val="004C3278"/>
    <w:rsid w:val="004C3D16"/>
    <w:rsid w:val="004D05CE"/>
    <w:rsid w:val="004E0E33"/>
    <w:rsid w:val="004F16BE"/>
    <w:rsid w:val="004F2EBC"/>
    <w:rsid w:val="004F3054"/>
    <w:rsid w:val="004F5BE0"/>
    <w:rsid w:val="004F63E1"/>
    <w:rsid w:val="004F6459"/>
    <w:rsid w:val="0050273F"/>
    <w:rsid w:val="00503E7A"/>
    <w:rsid w:val="005108BD"/>
    <w:rsid w:val="00514E7B"/>
    <w:rsid w:val="00520932"/>
    <w:rsid w:val="00521C24"/>
    <w:rsid w:val="00522C71"/>
    <w:rsid w:val="00522FE6"/>
    <w:rsid w:val="00524A21"/>
    <w:rsid w:val="005314F7"/>
    <w:rsid w:val="005355FF"/>
    <w:rsid w:val="00544EF6"/>
    <w:rsid w:val="005479A5"/>
    <w:rsid w:val="005532DF"/>
    <w:rsid w:val="0055402A"/>
    <w:rsid w:val="00555AEC"/>
    <w:rsid w:val="00555E83"/>
    <w:rsid w:val="005609A8"/>
    <w:rsid w:val="00565591"/>
    <w:rsid w:val="00566A6D"/>
    <w:rsid w:val="005700D3"/>
    <w:rsid w:val="00570314"/>
    <w:rsid w:val="00570473"/>
    <w:rsid w:val="00573EE1"/>
    <w:rsid w:val="00574020"/>
    <w:rsid w:val="00576019"/>
    <w:rsid w:val="005773A1"/>
    <w:rsid w:val="0058249E"/>
    <w:rsid w:val="0059652C"/>
    <w:rsid w:val="005A0610"/>
    <w:rsid w:val="005A43A5"/>
    <w:rsid w:val="005A5B4C"/>
    <w:rsid w:val="005B0245"/>
    <w:rsid w:val="005B6635"/>
    <w:rsid w:val="005C17F4"/>
    <w:rsid w:val="005C229D"/>
    <w:rsid w:val="005C4056"/>
    <w:rsid w:val="005C5EE8"/>
    <w:rsid w:val="005C7FD5"/>
    <w:rsid w:val="005E42CC"/>
    <w:rsid w:val="005E6767"/>
    <w:rsid w:val="005F16A2"/>
    <w:rsid w:val="005F40E1"/>
    <w:rsid w:val="005F6CB8"/>
    <w:rsid w:val="00610368"/>
    <w:rsid w:val="006128AD"/>
    <w:rsid w:val="00612EA4"/>
    <w:rsid w:val="00613DC8"/>
    <w:rsid w:val="00614316"/>
    <w:rsid w:val="006148D3"/>
    <w:rsid w:val="0061748C"/>
    <w:rsid w:val="006178AD"/>
    <w:rsid w:val="0062200B"/>
    <w:rsid w:val="00626513"/>
    <w:rsid w:val="00630309"/>
    <w:rsid w:val="00641494"/>
    <w:rsid w:val="006436A4"/>
    <w:rsid w:val="0064462C"/>
    <w:rsid w:val="006449E9"/>
    <w:rsid w:val="00645C54"/>
    <w:rsid w:val="00646215"/>
    <w:rsid w:val="006530C3"/>
    <w:rsid w:val="006533D7"/>
    <w:rsid w:val="00653563"/>
    <w:rsid w:val="00665DF5"/>
    <w:rsid w:val="00667284"/>
    <w:rsid w:val="006768BC"/>
    <w:rsid w:val="00680ECA"/>
    <w:rsid w:val="00680F91"/>
    <w:rsid w:val="00687F44"/>
    <w:rsid w:val="00690DE2"/>
    <w:rsid w:val="00695924"/>
    <w:rsid w:val="006A2751"/>
    <w:rsid w:val="006B0A3A"/>
    <w:rsid w:val="006B3EA6"/>
    <w:rsid w:val="006B580D"/>
    <w:rsid w:val="006B6AB1"/>
    <w:rsid w:val="006C0E19"/>
    <w:rsid w:val="006D5619"/>
    <w:rsid w:val="006D7F8A"/>
    <w:rsid w:val="006F1691"/>
    <w:rsid w:val="006F1CAE"/>
    <w:rsid w:val="006F3118"/>
    <w:rsid w:val="006F3BC6"/>
    <w:rsid w:val="00701C0E"/>
    <w:rsid w:val="0071176F"/>
    <w:rsid w:val="007121E4"/>
    <w:rsid w:val="0071335C"/>
    <w:rsid w:val="00722699"/>
    <w:rsid w:val="00723F56"/>
    <w:rsid w:val="00727270"/>
    <w:rsid w:val="00730C97"/>
    <w:rsid w:val="00734F87"/>
    <w:rsid w:val="00736BD1"/>
    <w:rsid w:val="007408DB"/>
    <w:rsid w:val="0074168F"/>
    <w:rsid w:val="007423DF"/>
    <w:rsid w:val="007425AD"/>
    <w:rsid w:val="00745B9F"/>
    <w:rsid w:val="00747355"/>
    <w:rsid w:val="00752957"/>
    <w:rsid w:val="00753328"/>
    <w:rsid w:val="0075349C"/>
    <w:rsid w:val="00754D48"/>
    <w:rsid w:val="00755142"/>
    <w:rsid w:val="0075727C"/>
    <w:rsid w:val="007622A6"/>
    <w:rsid w:val="00766683"/>
    <w:rsid w:val="007706EA"/>
    <w:rsid w:val="00776EFF"/>
    <w:rsid w:val="007777E8"/>
    <w:rsid w:val="00785AC4"/>
    <w:rsid w:val="007868F9"/>
    <w:rsid w:val="00786B36"/>
    <w:rsid w:val="00790860"/>
    <w:rsid w:val="00793497"/>
    <w:rsid w:val="007A20F5"/>
    <w:rsid w:val="007A4873"/>
    <w:rsid w:val="007C2402"/>
    <w:rsid w:val="007C2558"/>
    <w:rsid w:val="007C44CA"/>
    <w:rsid w:val="007D088C"/>
    <w:rsid w:val="007D5DA0"/>
    <w:rsid w:val="007D6A6B"/>
    <w:rsid w:val="007E5474"/>
    <w:rsid w:val="007E555B"/>
    <w:rsid w:val="007F2D95"/>
    <w:rsid w:val="007F59BA"/>
    <w:rsid w:val="007F5A00"/>
    <w:rsid w:val="008003D5"/>
    <w:rsid w:val="008006C6"/>
    <w:rsid w:val="00803523"/>
    <w:rsid w:val="00807DD4"/>
    <w:rsid w:val="00810257"/>
    <w:rsid w:val="008133B6"/>
    <w:rsid w:val="00823B19"/>
    <w:rsid w:val="00824526"/>
    <w:rsid w:val="00824AC8"/>
    <w:rsid w:val="008266DE"/>
    <w:rsid w:val="00827BEE"/>
    <w:rsid w:val="0083084C"/>
    <w:rsid w:val="008331D0"/>
    <w:rsid w:val="008419CE"/>
    <w:rsid w:val="00843AF8"/>
    <w:rsid w:val="00844987"/>
    <w:rsid w:val="00845E10"/>
    <w:rsid w:val="0084784D"/>
    <w:rsid w:val="008541AE"/>
    <w:rsid w:val="00860FC3"/>
    <w:rsid w:val="008701C3"/>
    <w:rsid w:val="00872256"/>
    <w:rsid w:val="00875109"/>
    <w:rsid w:val="008832FC"/>
    <w:rsid w:val="00884EA0"/>
    <w:rsid w:val="008930B2"/>
    <w:rsid w:val="008949D9"/>
    <w:rsid w:val="008A6739"/>
    <w:rsid w:val="008B10CB"/>
    <w:rsid w:val="008B2DBD"/>
    <w:rsid w:val="008B74BB"/>
    <w:rsid w:val="008C5FB9"/>
    <w:rsid w:val="008D11EF"/>
    <w:rsid w:val="008D3A36"/>
    <w:rsid w:val="008D6CDA"/>
    <w:rsid w:val="008E032F"/>
    <w:rsid w:val="008E1081"/>
    <w:rsid w:val="008F027B"/>
    <w:rsid w:val="008F0426"/>
    <w:rsid w:val="008F08D9"/>
    <w:rsid w:val="008F15CA"/>
    <w:rsid w:val="008F7EA7"/>
    <w:rsid w:val="00902C50"/>
    <w:rsid w:val="00905966"/>
    <w:rsid w:val="009261F6"/>
    <w:rsid w:val="00927ED6"/>
    <w:rsid w:val="00931DA0"/>
    <w:rsid w:val="00940ABA"/>
    <w:rsid w:val="0094441E"/>
    <w:rsid w:val="00944EE5"/>
    <w:rsid w:val="00945E8E"/>
    <w:rsid w:val="00953D78"/>
    <w:rsid w:val="00955288"/>
    <w:rsid w:val="00957272"/>
    <w:rsid w:val="0096200E"/>
    <w:rsid w:val="00963BE4"/>
    <w:rsid w:val="00964A1B"/>
    <w:rsid w:val="00974AA3"/>
    <w:rsid w:val="009805F5"/>
    <w:rsid w:val="00980915"/>
    <w:rsid w:val="0098134A"/>
    <w:rsid w:val="00990B39"/>
    <w:rsid w:val="00991EF9"/>
    <w:rsid w:val="00995CCF"/>
    <w:rsid w:val="009A3D22"/>
    <w:rsid w:val="009A7964"/>
    <w:rsid w:val="009B561F"/>
    <w:rsid w:val="009B6CB8"/>
    <w:rsid w:val="009C0954"/>
    <w:rsid w:val="009C1A17"/>
    <w:rsid w:val="009C2582"/>
    <w:rsid w:val="009C4668"/>
    <w:rsid w:val="009C4FB6"/>
    <w:rsid w:val="009C7863"/>
    <w:rsid w:val="009D0287"/>
    <w:rsid w:val="009D2EBD"/>
    <w:rsid w:val="009D309B"/>
    <w:rsid w:val="009D37AD"/>
    <w:rsid w:val="009D4F70"/>
    <w:rsid w:val="009E0250"/>
    <w:rsid w:val="009E030A"/>
    <w:rsid w:val="009E24A3"/>
    <w:rsid w:val="009E266F"/>
    <w:rsid w:val="009E70BE"/>
    <w:rsid w:val="009F57FE"/>
    <w:rsid w:val="009F6181"/>
    <w:rsid w:val="009F78CF"/>
    <w:rsid w:val="00A031B9"/>
    <w:rsid w:val="00A036FC"/>
    <w:rsid w:val="00A0594A"/>
    <w:rsid w:val="00A0709B"/>
    <w:rsid w:val="00A1650F"/>
    <w:rsid w:val="00A20C1D"/>
    <w:rsid w:val="00A26F3B"/>
    <w:rsid w:val="00A30408"/>
    <w:rsid w:val="00A31A8A"/>
    <w:rsid w:val="00A41326"/>
    <w:rsid w:val="00A42605"/>
    <w:rsid w:val="00A42C54"/>
    <w:rsid w:val="00A43F60"/>
    <w:rsid w:val="00A5049A"/>
    <w:rsid w:val="00A5116E"/>
    <w:rsid w:val="00A52404"/>
    <w:rsid w:val="00A55D31"/>
    <w:rsid w:val="00A627A1"/>
    <w:rsid w:val="00A62889"/>
    <w:rsid w:val="00A63209"/>
    <w:rsid w:val="00A63316"/>
    <w:rsid w:val="00A665B8"/>
    <w:rsid w:val="00A7065B"/>
    <w:rsid w:val="00A7549D"/>
    <w:rsid w:val="00A774FA"/>
    <w:rsid w:val="00A778EB"/>
    <w:rsid w:val="00A81508"/>
    <w:rsid w:val="00A81D01"/>
    <w:rsid w:val="00A84954"/>
    <w:rsid w:val="00A87749"/>
    <w:rsid w:val="00A94E80"/>
    <w:rsid w:val="00A95105"/>
    <w:rsid w:val="00A96CC4"/>
    <w:rsid w:val="00AA155E"/>
    <w:rsid w:val="00AA205B"/>
    <w:rsid w:val="00AA5F5A"/>
    <w:rsid w:val="00AB358E"/>
    <w:rsid w:val="00AC4970"/>
    <w:rsid w:val="00AD5D65"/>
    <w:rsid w:val="00AD7C03"/>
    <w:rsid w:val="00AE0841"/>
    <w:rsid w:val="00AE0FFB"/>
    <w:rsid w:val="00AE1CDE"/>
    <w:rsid w:val="00AE370D"/>
    <w:rsid w:val="00AE3A6E"/>
    <w:rsid w:val="00AF0431"/>
    <w:rsid w:val="00B006F0"/>
    <w:rsid w:val="00B0760C"/>
    <w:rsid w:val="00B10022"/>
    <w:rsid w:val="00B12058"/>
    <w:rsid w:val="00B218B9"/>
    <w:rsid w:val="00B23CAA"/>
    <w:rsid w:val="00B408FB"/>
    <w:rsid w:val="00B44620"/>
    <w:rsid w:val="00B54C5E"/>
    <w:rsid w:val="00B57A3A"/>
    <w:rsid w:val="00B6033D"/>
    <w:rsid w:val="00B60ACA"/>
    <w:rsid w:val="00B61760"/>
    <w:rsid w:val="00B64A3E"/>
    <w:rsid w:val="00B67380"/>
    <w:rsid w:val="00B702C3"/>
    <w:rsid w:val="00B71946"/>
    <w:rsid w:val="00B71F0C"/>
    <w:rsid w:val="00B72137"/>
    <w:rsid w:val="00B73379"/>
    <w:rsid w:val="00B7456C"/>
    <w:rsid w:val="00B75383"/>
    <w:rsid w:val="00B7734A"/>
    <w:rsid w:val="00B778C7"/>
    <w:rsid w:val="00B814ED"/>
    <w:rsid w:val="00B81F6E"/>
    <w:rsid w:val="00B8700D"/>
    <w:rsid w:val="00B94932"/>
    <w:rsid w:val="00B97B15"/>
    <w:rsid w:val="00BA1172"/>
    <w:rsid w:val="00BA549D"/>
    <w:rsid w:val="00BA62CE"/>
    <w:rsid w:val="00BA7ADD"/>
    <w:rsid w:val="00BB09EA"/>
    <w:rsid w:val="00BB37CD"/>
    <w:rsid w:val="00BB3FF2"/>
    <w:rsid w:val="00BB4151"/>
    <w:rsid w:val="00BB44BF"/>
    <w:rsid w:val="00BB5636"/>
    <w:rsid w:val="00BB6E8F"/>
    <w:rsid w:val="00BB7BBA"/>
    <w:rsid w:val="00BC12D4"/>
    <w:rsid w:val="00BC764E"/>
    <w:rsid w:val="00BD208C"/>
    <w:rsid w:val="00BD392C"/>
    <w:rsid w:val="00BD6504"/>
    <w:rsid w:val="00BE0D2C"/>
    <w:rsid w:val="00BF3671"/>
    <w:rsid w:val="00BF6014"/>
    <w:rsid w:val="00C00D04"/>
    <w:rsid w:val="00C02ED8"/>
    <w:rsid w:val="00C03CDE"/>
    <w:rsid w:val="00C04A8D"/>
    <w:rsid w:val="00C1134C"/>
    <w:rsid w:val="00C213CA"/>
    <w:rsid w:val="00C27F6A"/>
    <w:rsid w:val="00C30866"/>
    <w:rsid w:val="00C309A7"/>
    <w:rsid w:val="00C31944"/>
    <w:rsid w:val="00C35B9F"/>
    <w:rsid w:val="00C37F56"/>
    <w:rsid w:val="00C42581"/>
    <w:rsid w:val="00C42A97"/>
    <w:rsid w:val="00C47B57"/>
    <w:rsid w:val="00C50CA2"/>
    <w:rsid w:val="00C50CC0"/>
    <w:rsid w:val="00C52896"/>
    <w:rsid w:val="00C6071F"/>
    <w:rsid w:val="00C725E2"/>
    <w:rsid w:val="00C75524"/>
    <w:rsid w:val="00C75D15"/>
    <w:rsid w:val="00C76A55"/>
    <w:rsid w:val="00C90DC2"/>
    <w:rsid w:val="00C971AC"/>
    <w:rsid w:val="00C972F8"/>
    <w:rsid w:val="00CA1C70"/>
    <w:rsid w:val="00CB0563"/>
    <w:rsid w:val="00CB2A5D"/>
    <w:rsid w:val="00CB3F82"/>
    <w:rsid w:val="00CB4264"/>
    <w:rsid w:val="00CB6753"/>
    <w:rsid w:val="00CC4638"/>
    <w:rsid w:val="00CC6B3A"/>
    <w:rsid w:val="00CE72B5"/>
    <w:rsid w:val="00CF215E"/>
    <w:rsid w:val="00CF6E7C"/>
    <w:rsid w:val="00CF73FD"/>
    <w:rsid w:val="00CF7480"/>
    <w:rsid w:val="00CF753B"/>
    <w:rsid w:val="00D00BB7"/>
    <w:rsid w:val="00D11C09"/>
    <w:rsid w:val="00D25544"/>
    <w:rsid w:val="00D327C6"/>
    <w:rsid w:val="00D374D8"/>
    <w:rsid w:val="00D416FC"/>
    <w:rsid w:val="00D513A7"/>
    <w:rsid w:val="00D524CB"/>
    <w:rsid w:val="00D56E6F"/>
    <w:rsid w:val="00D60394"/>
    <w:rsid w:val="00D618CC"/>
    <w:rsid w:val="00D63B88"/>
    <w:rsid w:val="00D704B0"/>
    <w:rsid w:val="00D75565"/>
    <w:rsid w:val="00D76127"/>
    <w:rsid w:val="00D76C1C"/>
    <w:rsid w:val="00D83172"/>
    <w:rsid w:val="00D83BD6"/>
    <w:rsid w:val="00D852DD"/>
    <w:rsid w:val="00D91E7F"/>
    <w:rsid w:val="00D9315C"/>
    <w:rsid w:val="00D94007"/>
    <w:rsid w:val="00DA563E"/>
    <w:rsid w:val="00DA6E2B"/>
    <w:rsid w:val="00DA70B1"/>
    <w:rsid w:val="00DB2AA6"/>
    <w:rsid w:val="00DC2075"/>
    <w:rsid w:val="00DC4249"/>
    <w:rsid w:val="00DD0194"/>
    <w:rsid w:val="00DD1C94"/>
    <w:rsid w:val="00DD2C77"/>
    <w:rsid w:val="00DE54A4"/>
    <w:rsid w:val="00DE75D7"/>
    <w:rsid w:val="00DF08BF"/>
    <w:rsid w:val="00DF09EA"/>
    <w:rsid w:val="00E00076"/>
    <w:rsid w:val="00E0221C"/>
    <w:rsid w:val="00E038D9"/>
    <w:rsid w:val="00E06A52"/>
    <w:rsid w:val="00E14E1F"/>
    <w:rsid w:val="00E15DF9"/>
    <w:rsid w:val="00E17A04"/>
    <w:rsid w:val="00E33E23"/>
    <w:rsid w:val="00E34143"/>
    <w:rsid w:val="00E37EEF"/>
    <w:rsid w:val="00E420A6"/>
    <w:rsid w:val="00E42CFB"/>
    <w:rsid w:val="00E46073"/>
    <w:rsid w:val="00E47C64"/>
    <w:rsid w:val="00E47DBC"/>
    <w:rsid w:val="00E50117"/>
    <w:rsid w:val="00E5148F"/>
    <w:rsid w:val="00E537D8"/>
    <w:rsid w:val="00E62DD0"/>
    <w:rsid w:val="00E65101"/>
    <w:rsid w:val="00E65B0E"/>
    <w:rsid w:val="00E701F0"/>
    <w:rsid w:val="00E717FA"/>
    <w:rsid w:val="00E73F88"/>
    <w:rsid w:val="00E77D9C"/>
    <w:rsid w:val="00EA1419"/>
    <w:rsid w:val="00EA288D"/>
    <w:rsid w:val="00EA3A4A"/>
    <w:rsid w:val="00EB017D"/>
    <w:rsid w:val="00EB183E"/>
    <w:rsid w:val="00EB4F64"/>
    <w:rsid w:val="00EB6CE4"/>
    <w:rsid w:val="00EC0883"/>
    <w:rsid w:val="00EC5303"/>
    <w:rsid w:val="00ED5A32"/>
    <w:rsid w:val="00ED61EA"/>
    <w:rsid w:val="00EE3BEE"/>
    <w:rsid w:val="00F02EAC"/>
    <w:rsid w:val="00F03B2F"/>
    <w:rsid w:val="00F06ED0"/>
    <w:rsid w:val="00F12DDC"/>
    <w:rsid w:val="00F14182"/>
    <w:rsid w:val="00F175FF"/>
    <w:rsid w:val="00F219E1"/>
    <w:rsid w:val="00F25400"/>
    <w:rsid w:val="00F31127"/>
    <w:rsid w:val="00F33C1F"/>
    <w:rsid w:val="00F353E7"/>
    <w:rsid w:val="00F40336"/>
    <w:rsid w:val="00F47997"/>
    <w:rsid w:val="00F55DC1"/>
    <w:rsid w:val="00F63E86"/>
    <w:rsid w:val="00F65C6E"/>
    <w:rsid w:val="00F67CC6"/>
    <w:rsid w:val="00F7470D"/>
    <w:rsid w:val="00F77651"/>
    <w:rsid w:val="00F808CB"/>
    <w:rsid w:val="00F84ACD"/>
    <w:rsid w:val="00F934C6"/>
    <w:rsid w:val="00F93D14"/>
    <w:rsid w:val="00F94B5A"/>
    <w:rsid w:val="00F974B3"/>
    <w:rsid w:val="00FA15EE"/>
    <w:rsid w:val="00FA29B5"/>
    <w:rsid w:val="00FA322C"/>
    <w:rsid w:val="00FA62BC"/>
    <w:rsid w:val="00FA653A"/>
    <w:rsid w:val="00FA6F90"/>
    <w:rsid w:val="00FB078D"/>
    <w:rsid w:val="00FB144D"/>
    <w:rsid w:val="00FB2884"/>
    <w:rsid w:val="00FB3CCE"/>
    <w:rsid w:val="00FB4580"/>
    <w:rsid w:val="00FB4755"/>
    <w:rsid w:val="00FB5360"/>
    <w:rsid w:val="00FB5C41"/>
    <w:rsid w:val="00FB7583"/>
    <w:rsid w:val="00FC5388"/>
    <w:rsid w:val="00FD1754"/>
    <w:rsid w:val="00FE224C"/>
    <w:rsid w:val="00FE2954"/>
    <w:rsid w:val="00FE2CBD"/>
    <w:rsid w:val="00FE4E37"/>
    <w:rsid w:val="00FE7342"/>
    <w:rsid w:val="00FF0F19"/>
    <w:rsid w:val="00FF614F"/>
    <w:rsid w:val="00FF7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BA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AA3"/>
    <w:pPr>
      <w:spacing w:before="120" w:after="0" w:line="240" w:lineRule="auto"/>
      <w:jc w:val="both"/>
    </w:pPr>
    <w:rPr>
      <w:rFonts w:ascii="Arial" w:eastAsia="Times New Roman" w:hAnsi="Arial" w:cs="Times New Roman"/>
      <w:kern w:val="28"/>
      <w:sz w:val="20"/>
      <w:szCs w:val="24"/>
    </w:rPr>
  </w:style>
  <w:style w:type="paragraph" w:styleId="Ttulo1">
    <w:name w:val="heading 1"/>
    <w:basedOn w:val="Normal"/>
    <w:next w:val="Normal"/>
    <w:link w:val="Ttulo1Car"/>
    <w:uiPriority w:val="9"/>
    <w:qFormat/>
    <w:rsid w:val="00DD1C94"/>
    <w:pPr>
      <w:keepNext/>
      <w:keepLines/>
      <w:numPr>
        <w:numId w:val="6"/>
      </w:numPr>
      <w:spacing w:before="240" w:after="240"/>
      <w:ind w:left="431" w:hanging="431"/>
      <w:outlineLvl w:val="0"/>
    </w:pPr>
    <w:rPr>
      <w:rFonts w:ascii="Georgia" w:eastAsiaTheme="majorEastAsia" w:hAnsi="Georgia" w:cstheme="majorBidi"/>
      <w:bCs/>
      <w:color w:val="1A3B47" w:themeColor="accent1"/>
      <w:sz w:val="28"/>
      <w:szCs w:val="28"/>
    </w:rPr>
  </w:style>
  <w:style w:type="paragraph" w:styleId="Ttulo2">
    <w:name w:val="heading 2"/>
    <w:basedOn w:val="Normal"/>
    <w:next w:val="Normal"/>
    <w:link w:val="Ttulo2Car"/>
    <w:uiPriority w:val="9"/>
    <w:unhideWhenUsed/>
    <w:qFormat/>
    <w:rsid w:val="00DD1C94"/>
    <w:pPr>
      <w:keepNext/>
      <w:keepLines/>
      <w:numPr>
        <w:ilvl w:val="1"/>
        <w:numId w:val="6"/>
      </w:numPr>
      <w:spacing w:before="200" w:after="120"/>
      <w:outlineLvl w:val="1"/>
    </w:pPr>
    <w:rPr>
      <w:rFonts w:ascii="Georgia" w:eastAsiaTheme="majorEastAsia" w:hAnsi="Georgia" w:cstheme="majorBidi"/>
      <w:bCs/>
      <w:color w:val="1A3B47" w:themeColor="text1"/>
      <w:sz w:val="24"/>
      <w:szCs w:val="26"/>
    </w:rPr>
  </w:style>
  <w:style w:type="paragraph" w:styleId="Ttulo3">
    <w:name w:val="heading 3"/>
    <w:basedOn w:val="Normal"/>
    <w:next w:val="Normal"/>
    <w:link w:val="Ttulo3Car"/>
    <w:uiPriority w:val="9"/>
    <w:unhideWhenUsed/>
    <w:qFormat/>
    <w:rsid w:val="00DD1C94"/>
    <w:pPr>
      <w:keepNext/>
      <w:keepLines/>
      <w:numPr>
        <w:ilvl w:val="2"/>
        <w:numId w:val="6"/>
      </w:numPr>
      <w:spacing w:before="200"/>
      <w:ind w:left="720"/>
      <w:outlineLvl w:val="2"/>
    </w:pPr>
    <w:rPr>
      <w:rFonts w:ascii="Georgia" w:eastAsiaTheme="majorEastAsia" w:hAnsi="Georgia" w:cstheme="majorBidi"/>
      <w:bCs/>
      <w:color w:val="1A3B47" w:themeColor="accent1"/>
      <w:sz w:val="22"/>
    </w:rPr>
  </w:style>
  <w:style w:type="paragraph" w:styleId="Ttulo4">
    <w:name w:val="heading 4"/>
    <w:basedOn w:val="Normal"/>
    <w:next w:val="Normal"/>
    <w:link w:val="Ttulo4C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Ttulo5">
    <w:name w:val="heading 5"/>
    <w:basedOn w:val="Normal"/>
    <w:next w:val="Normal"/>
    <w:link w:val="Ttulo5C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Ttulo6">
    <w:name w:val="heading 6"/>
    <w:basedOn w:val="Normal"/>
    <w:next w:val="Normal"/>
    <w:link w:val="Ttulo6C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Ttulo7">
    <w:name w:val="heading 7"/>
    <w:basedOn w:val="Normal"/>
    <w:next w:val="Normal"/>
    <w:link w:val="Ttulo7C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Ttulo9">
    <w:name w:val="heading 9"/>
    <w:basedOn w:val="Normal"/>
    <w:next w:val="Normal"/>
    <w:link w:val="Ttulo9C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4526"/>
    <w:pPr>
      <w:tabs>
        <w:tab w:val="center" w:pos="4252"/>
        <w:tab w:val="right" w:pos="8504"/>
      </w:tabs>
    </w:pPr>
  </w:style>
  <w:style w:type="character" w:customStyle="1" w:styleId="EncabezadoCar">
    <w:name w:val="Encabezado Car"/>
    <w:basedOn w:val="Fuentedeprrafopredeter"/>
    <w:link w:val="Encabezado"/>
    <w:uiPriority w:val="99"/>
    <w:rsid w:val="00824526"/>
    <w:rPr>
      <w:rFonts w:ascii="Arial" w:eastAsia="Times New Roman" w:hAnsi="Arial" w:cs="Times New Roman"/>
      <w:kern w:val="28"/>
      <w:sz w:val="20"/>
      <w:szCs w:val="24"/>
    </w:rPr>
  </w:style>
  <w:style w:type="paragraph" w:styleId="Piedepgina">
    <w:name w:val="footer"/>
    <w:basedOn w:val="Normal"/>
    <w:link w:val="PiedepginaCar"/>
    <w:uiPriority w:val="99"/>
    <w:unhideWhenUsed/>
    <w:rsid w:val="002D69D3"/>
    <w:pPr>
      <w:tabs>
        <w:tab w:val="center" w:pos="4252"/>
        <w:tab w:val="right" w:pos="8504"/>
      </w:tabs>
    </w:pPr>
    <w:rPr>
      <w:color w:val="1A3B47" w:themeColor="accent1"/>
    </w:rPr>
  </w:style>
  <w:style w:type="character" w:customStyle="1" w:styleId="PiedepginaCar">
    <w:name w:val="Pie de página Car"/>
    <w:basedOn w:val="Fuentedeprrafopredeter"/>
    <w:link w:val="Piedepgina"/>
    <w:uiPriority w:val="99"/>
    <w:rsid w:val="002D69D3"/>
    <w:rPr>
      <w:rFonts w:ascii="Arial" w:eastAsia="Times New Roman" w:hAnsi="Arial" w:cs="Times New Roman"/>
      <w:color w:val="1A3B47" w:themeColor="accent1"/>
      <w:kern w:val="28"/>
      <w:sz w:val="20"/>
      <w:szCs w:val="24"/>
      <w:lang w:val="en-US"/>
    </w:rPr>
  </w:style>
  <w:style w:type="paragraph" w:styleId="Textodeglobo">
    <w:name w:val="Balloon Text"/>
    <w:basedOn w:val="Normal"/>
    <w:link w:val="TextodegloboCar"/>
    <w:uiPriority w:val="99"/>
    <w:semiHidden/>
    <w:unhideWhenUsed/>
    <w:rsid w:val="00EB0C5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0C55"/>
    <w:rPr>
      <w:rFonts w:ascii="Tahoma" w:hAnsi="Tahoma" w:cs="Tahoma"/>
      <w:sz w:val="16"/>
      <w:szCs w:val="16"/>
    </w:rPr>
  </w:style>
  <w:style w:type="paragraph" w:styleId="Listaconvietas">
    <w:name w:val="List Bullet"/>
    <w:basedOn w:val="Normal"/>
    <w:uiPriority w:val="99"/>
    <w:unhideWhenUsed/>
    <w:rsid w:val="005F40E1"/>
    <w:pPr>
      <w:numPr>
        <w:numId w:val="1"/>
      </w:numPr>
      <w:spacing w:before="60" w:after="60"/>
      <w:ind w:left="357" w:hanging="357"/>
    </w:pPr>
  </w:style>
  <w:style w:type="paragraph" w:styleId="Listaconvietas2">
    <w:name w:val="List Bullet 2"/>
    <w:basedOn w:val="Normal"/>
    <w:uiPriority w:val="99"/>
    <w:unhideWhenUsed/>
    <w:rsid w:val="005F40E1"/>
    <w:pPr>
      <w:numPr>
        <w:numId w:val="2"/>
      </w:numPr>
      <w:spacing w:before="60" w:after="60"/>
      <w:ind w:left="641" w:hanging="357"/>
    </w:pPr>
  </w:style>
  <w:style w:type="paragraph" w:styleId="Listaconvietas3">
    <w:name w:val="List Bullet 3"/>
    <w:basedOn w:val="Normal"/>
    <w:uiPriority w:val="99"/>
    <w:unhideWhenUsed/>
    <w:rsid w:val="00755E1F"/>
    <w:pPr>
      <w:numPr>
        <w:numId w:val="3"/>
      </w:numPr>
      <w:spacing w:before="60" w:after="60"/>
      <w:ind w:left="924" w:hanging="357"/>
    </w:pPr>
  </w:style>
  <w:style w:type="paragraph" w:styleId="Listaconvietas4">
    <w:name w:val="List Bullet 4"/>
    <w:basedOn w:val="Normal"/>
    <w:uiPriority w:val="99"/>
    <w:unhideWhenUsed/>
    <w:rsid w:val="00755E1F"/>
    <w:pPr>
      <w:numPr>
        <w:numId w:val="4"/>
      </w:numPr>
      <w:spacing w:before="60" w:after="60"/>
      <w:ind w:left="1208" w:hanging="357"/>
      <w:contextualSpacing/>
    </w:pPr>
  </w:style>
  <w:style w:type="paragraph" w:styleId="Listaconvietas5">
    <w:name w:val="List Bullet 5"/>
    <w:basedOn w:val="Normal"/>
    <w:uiPriority w:val="99"/>
    <w:unhideWhenUsed/>
    <w:rsid w:val="00755E1F"/>
    <w:pPr>
      <w:numPr>
        <w:numId w:val="5"/>
      </w:numPr>
      <w:spacing w:before="60" w:after="60"/>
      <w:ind w:left="1491" w:hanging="357"/>
      <w:contextualSpacing/>
    </w:pPr>
  </w:style>
  <w:style w:type="character" w:customStyle="1" w:styleId="Ttulo1Car">
    <w:name w:val="Título 1 Car"/>
    <w:basedOn w:val="Fuentedeprrafopredeter"/>
    <w:link w:val="Ttulo1"/>
    <w:uiPriority w:val="9"/>
    <w:rsid w:val="00DD1C94"/>
    <w:rPr>
      <w:rFonts w:ascii="Georgia" w:eastAsiaTheme="majorEastAsia" w:hAnsi="Georgia" w:cstheme="majorBidi"/>
      <w:bCs/>
      <w:color w:val="1A3B47" w:themeColor="accent1"/>
      <w:kern w:val="28"/>
      <w:sz w:val="28"/>
      <w:szCs w:val="28"/>
    </w:rPr>
  </w:style>
  <w:style w:type="character" w:customStyle="1" w:styleId="Ttulo2Car">
    <w:name w:val="Título 2 Car"/>
    <w:basedOn w:val="Fuentedeprrafopredeter"/>
    <w:link w:val="Ttulo2"/>
    <w:uiPriority w:val="9"/>
    <w:rsid w:val="00DD1C94"/>
    <w:rPr>
      <w:rFonts w:ascii="Georgia" w:eastAsiaTheme="majorEastAsia" w:hAnsi="Georgia" w:cstheme="majorBidi"/>
      <w:bCs/>
      <w:color w:val="1A3B47" w:themeColor="text1"/>
      <w:kern w:val="28"/>
      <w:sz w:val="24"/>
      <w:szCs w:val="26"/>
    </w:rPr>
  </w:style>
  <w:style w:type="character" w:customStyle="1" w:styleId="Ttulo3Car">
    <w:name w:val="Título 3 Car"/>
    <w:basedOn w:val="Fuentedeprrafopredeter"/>
    <w:link w:val="Ttulo3"/>
    <w:uiPriority w:val="9"/>
    <w:rsid w:val="00DD1C94"/>
    <w:rPr>
      <w:rFonts w:ascii="Georgia" w:eastAsiaTheme="majorEastAsia" w:hAnsi="Georgia" w:cstheme="majorBidi"/>
      <w:bCs/>
      <w:color w:val="1A3B47" w:themeColor="accent1"/>
      <w:kern w:val="28"/>
      <w:szCs w:val="24"/>
    </w:rPr>
  </w:style>
  <w:style w:type="character" w:customStyle="1" w:styleId="Ttulo4Car">
    <w:name w:val="Título 4 Car"/>
    <w:basedOn w:val="Fuentedeprrafopredeter"/>
    <w:link w:val="Ttulo4"/>
    <w:uiPriority w:val="9"/>
    <w:rsid w:val="00DD1C94"/>
    <w:rPr>
      <w:rFonts w:ascii="Georgia" w:eastAsiaTheme="majorEastAsia" w:hAnsi="Georgia" w:cstheme="majorBidi"/>
      <w:bCs/>
      <w:iCs/>
      <w:kern w:val="28"/>
      <w:szCs w:val="24"/>
    </w:rPr>
  </w:style>
  <w:style w:type="character" w:customStyle="1" w:styleId="Ttulo5Car">
    <w:name w:val="Título 5 Car"/>
    <w:basedOn w:val="Fuentedeprrafopredeter"/>
    <w:link w:val="Ttulo5"/>
    <w:uiPriority w:val="9"/>
    <w:rsid w:val="00DD1C94"/>
    <w:rPr>
      <w:rFonts w:ascii="Georgia" w:eastAsiaTheme="majorEastAsia" w:hAnsi="Georgia" w:cstheme="majorBidi"/>
      <w:kern w:val="28"/>
      <w:sz w:val="20"/>
      <w:szCs w:val="24"/>
    </w:rPr>
  </w:style>
  <w:style w:type="table" w:styleId="Tablaconcuadrcula">
    <w:name w:val="Table Grid"/>
    <w:basedOn w:val="Tablanormal"/>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92140B"/>
    <w:pPr>
      <w:spacing w:after="100"/>
      <w:ind w:left="200"/>
    </w:pPr>
  </w:style>
  <w:style w:type="paragraph" w:styleId="TDC1">
    <w:name w:val="toc 1"/>
    <w:basedOn w:val="Normal"/>
    <w:next w:val="Normal"/>
    <w:autoRedefine/>
    <w:uiPriority w:val="39"/>
    <w:unhideWhenUsed/>
    <w:rsid w:val="000A26FE"/>
    <w:pPr>
      <w:spacing w:after="100"/>
    </w:pPr>
    <w:rPr>
      <w:color w:val="1A3B47" w:themeColor="accent1"/>
    </w:rPr>
  </w:style>
  <w:style w:type="paragraph" w:styleId="TDC3">
    <w:name w:val="toc 3"/>
    <w:basedOn w:val="Normal"/>
    <w:next w:val="Normal"/>
    <w:autoRedefine/>
    <w:uiPriority w:val="39"/>
    <w:unhideWhenUsed/>
    <w:rsid w:val="0092140B"/>
    <w:pPr>
      <w:spacing w:after="100"/>
      <w:ind w:left="400"/>
    </w:pPr>
  </w:style>
  <w:style w:type="character" w:styleId="Hipervnculo">
    <w:name w:val="Hyperlink"/>
    <w:basedOn w:val="Fuentedeprrafopredeter"/>
    <w:uiPriority w:val="99"/>
    <w:unhideWhenUsed/>
    <w:rsid w:val="0092140B"/>
    <w:rPr>
      <w:color w:val="E88AA2" w:themeColor="hyperlink"/>
      <w:u w:val="single"/>
    </w:rPr>
  </w:style>
  <w:style w:type="character" w:customStyle="1" w:styleId="Ttulo6Car">
    <w:name w:val="Título 6 Car"/>
    <w:basedOn w:val="Fuentedeprrafopredeter"/>
    <w:link w:val="Ttulo6"/>
    <w:uiPriority w:val="9"/>
    <w:semiHidden/>
    <w:rsid w:val="00DD1C94"/>
    <w:rPr>
      <w:rFonts w:ascii="Georgia" w:eastAsiaTheme="majorEastAsia" w:hAnsi="Georgia" w:cstheme="majorBidi"/>
      <w:i/>
      <w:iCs/>
      <w:kern w:val="28"/>
      <w:sz w:val="20"/>
      <w:szCs w:val="24"/>
    </w:rPr>
  </w:style>
  <w:style w:type="character" w:customStyle="1" w:styleId="Ttulo7Car">
    <w:name w:val="Título 7 Car"/>
    <w:basedOn w:val="Fuentedeprrafopredeter"/>
    <w:link w:val="Ttulo7"/>
    <w:uiPriority w:val="9"/>
    <w:semiHidden/>
    <w:rsid w:val="009A0B41"/>
    <w:rPr>
      <w:rFonts w:asciiTheme="majorHAnsi" w:eastAsiaTheme="majorEastAsia" w:hAnsiTheme="majorHAnsi" w:cstheme="majorBidi"/>
      <w:i/>
      <w:iCs/>
      <w:kern w:val="28"/>
      <w:sz w:val="20"/>
      <w:szCs w:val="24"/>
    </w:rPr>
  </w:style>
  <w:style w:type="character" w:customStyle="1" w:styleId="Ttulo8Car">
    <w:name w:val="Título 8 Car"/>
    <w:basedOn w:val="Fuentedeprrafopredeter"/>
    <w:link w:val="Ttulo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Ttulo9Car">
    <w:name w:val="Título 9 Car"/>
    <w:basedOn w:val="Fuentedeprrafopredeter"/>
    <w:link w:val="Ttulo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Epgrafe">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anormal"/>
    <w:uiPriority w:val="61"/>
    <w:rsid w:val="000C257C"/>
    <w:pPr>
      <w:spacing w:after="0" w:line="240" w:lineRule="auto"/>
    </w:pPr>
    <w:tblPr>
      <w:tblStyleRowBandSize w:val="1"/>
      <w:tblStyleColBandSize w:val="1"/>
      <w:tblBorders>
        <w:top w:val="single" w:sz="8" w:space="0" w:color="1A3B47" w:themeColor="accent1"/>
        <w:bottom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adeilustraciones">
    <w:name w:val="table of figures"/>
    <w:basedOn w:val="Normal"/>
    <w:next w:val="Normal"/>
    <w:uiPriority w:val="99"/>
    <w:unhideWhenUsed/>
    <w:rsid w:val="00AD4A95"/>
  </w:style>
  <w:style w:type="character" w:styleId="Hipervnculovisitado">
    <w:name w:val="FollowedHyperlink"/>
    <w:basedOn w:val="Fuentedeprrafopredeter"/>
    <w:uiPriority w:val="99"/>
    <w:semiHidden/>
    <w:unhideWhenUsed/>
    <w:rsid w:val="00FB144D"/>
    <w:rPr>
      <w:color w:val="F7AC6F" w:themeColor="followedHyperlink"/>
      <w:u w:val="single"/>
    </w:rPr>
  </w:style>
  <w:style w:type="character" w:styleId="Nmerodepgina">
    <w:name w:val="page number"/>
    <w:basedOn w:val="Fuentedeprrafopredeter"/>
    <w:uiPriority w:val="99"/>
    <w:semiHidden/>
    <w:unhideWhenUsed/>
    <w:rsid w:val="00A96CC4"/>
  </w:style>
  <w:style w:type="paragraph" w:styleId="Ttulo">
    <w:name w:val="Title"/>
    <w:basedOn w:val="Normal"/>
    <w:next w:val="Normal"/>
    <w:link w:val="TtuloC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tuloCar">
    <w:name w:val="Título Car"/>
    <w:basedOn w:val="Fuentedeprrafopredeter"/>
    <w:link w:val="Ttulo"/>
    <w:uiPriority w:val="10"/>
    <w:rsid w:val="00DD1C94"/>
    <w:rPr>
      <w:rFonts w:ascii="Georgia" w:eastAsiaTheme="majorEastAsia" w:hAnsi="Georgia" w:cstheme="majorBidi"/>
      <w:spacing w:val="-10"/>
      <w:kern w:val="28"/>
      <w:sz w:val="56"/>
      <w:szCs w:val="56"/>
    </w:rPr>
  </w:style>
  <w:style w:type="paragraph" w:styleId="Subttulo">
    <w:name w:val="Subtitle"/>
    <w:basedOn w:val="Normal"/>
    <w:next w:val="Normal"/>
    <w:link w:val="SubttuloC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tuloCar">
    <w:name w:val="Subtítulo Car"/>
    <w:basedOn w:val="Fuentedeprrafopredeter"/>
    <w:link w:val="Subttulo"/>
    <w:uiPriority w:val="11"/>
    <w:rsid w:val="00DD1C94"/>
    <w:rPr>
      <w:rFonts w:ascii="Arial" w:eastAsiaTheme="minorEastAsia" w:hAnsi="Arial"/>
      <w:color w:val="4193B1" w:themeColor="text1" w:themeTint="A5"/>
      <w:spacing w:val="15"/>
      <w:kern w:val="28"/>
    </w:rPr>
  </w:style>
  <w:style w:type="character" w:styleId="nfasissutil">
    <w:name w:val="Subtle Emphasis"/>
    <w:basedOn w:val="Fuentedeprrafopredeter"/>
    <w:uiPriority w:val="19"/>
    <w:qFormat/>
    <w:rsid w:val="00DD1C94"/>
    <w:rPr>
      <w:rFonts w:ascii="Arial" w:hAnsi="Arial"/>
      <w:i/>
      <w:iCs/>
      <w:color w:val="357992" w:themeColor="text1" w:themeTint="BF"/>
    </w:rPr>
  </w:style>
  <w:style w:type="character" w:styleId="nfasis">
    <w:name w:val="Emphasis"/>
    <w:basedOn w:val="Fuentedeprrafopredeter"/>
    <w:uiPriority w:val="20"/>
    <w:qFormat/>
    <w:rsid w:val="00DD1C94"/>
    <w:rPr>
      <w:rFonts w:ascii="Arial" w:hAnsi="Arial"/>
      <w:i/>
      <w:iCs/>
    </w:rPr>
  </w:style>
  <w:style w:type="character" w:styleId="nfasisintenso">
    <w:name w:val="Intense Emphasis"/>
    <w:basedOn w:val="Fuentedeprrafopredeter"/>
    <w:uiPriority w:val="21"/>
    <w:qFormat/>
    <w:rsid w:val="00DD1C94"/>
    <w:rPr>
      <w:rFonts w:ascii="Arial" w:hAnsi="Arial"/>
      <w:i/>
      <w:iCs/>
      <w:color w:val="1A3B47" w:themeColor="accent1"/>
    </w:rPr>
  </w:style>
  <w:style w:type="character" w:styleId="Textoennegrita">
    <w:name w:val="Strong"/>
    <w:basedOn w:val="Fuentedeprrafopredeter"/>
    <w:uiPriority w:val="22"/>
    <w:qFormat/>
    <w:rsid w:val="00DD1C94"/>
    <w:rPr>
      <w:rFonts w:ascii="Arial" w:hAnsi="Arial"/>
      <w:b/>
      <w:bCs/>
    </w:rPr>
  </w:style>
  <w:style w:type="paragraph" w:styleId="Cita">
    <w:name w:val="Quote"/>
    <w:basedOn w:val="Normal"/>
    <w:next w:val="Normal"/>
    <w:link w:val="CitaCar"/>
    <w:uiPriority w:val="29"/>
    <w:qFormat/>
    <w:rsid w:val="00DD1C94"/>
    <w:pPr>
      <w:spacing w:before="200" w:after="160"/>
      <w:ind w:left="864" w:right="864"/>
      <w:jc w:val="center"/>
    </w:pPr>
    <w:rPr>
      <w:i/>
      <w:iCs/>
      <w:color w:val="357992" w:themeColor="text1" w:themeTint="BF"/>
    </w:rPr>
  </w:style>
  <w:style w:type="character" w:customStyle="1" w:styleId="CitaCar">
    <w:name w:val="Cita Car"/>
    <w:basedOn w:val="Fuentedeprrafopredeter"/>
    <w:link w:val="Cita"/>
    <w:uiPriority w:val="29"/>
    <w:rsid w:val="00DD1C94"/>
    <w:rPr>
      <w:rFonts w:ascii="Arial" w:eastAsia="Times New Roman" w:hAnsi="Arial" w:cs="Times New Roman"/>
      <w:i/>
      <w:iCs/>
      <w:color w:val="357992" w:themeColor="text1" w:themeTint="BF"/>
      <w:kern w:val="28"/>
      <w:sz w:val="20"/>
      <w:szCs w:val="24"/>
    </w:rPr>
  </w:style>
  <w:style w:type="paragraph" w:styleId="Citadestacada">
    <w:name w:val="Intense Quote"/>
    <w:basedOn w:val="Normal"/>
    <w:next w:val="Normal"/>
    <w:link w:val="CitadestacadaC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destacadaCar">
    <w:name w:val="Cita destacada Car"/>
    <w:basedOn w:val="Fuentedeprrafopredeter"/>
    <w:link w:val="Citadestacada"/>
    <w:uiPriority w:val="30"/>
    <w:rsid w:val="00DD1C94"/>
    <w:rPr>
      <w:rFonts w:ascii="Arial" w:eastAsia="Times New Roman" w:hAnsi="Arial" w:cs="Times New Roman"/>
      <w:i/>
      <w:iCs/>
      <w:color w:val="1A3B47" w:themeColor="accent1"/>
      <w:kern w:val="28"/>
      <w:sz w:val="20"/>
      <w:szCs w:val="24"/>
    </w:rPr>
  </w:style>
  <w:style w:type="character" w:styleId="Referenciasutil">
    <w:name w:val="Subtle Reference"/>
    <w:basedOn w:val="Fuentedeprrafopredeter"/>
    <w:uiPriority w:val="31"/>
    <w:qFormat/>
    <w:rsid w:val="00DD1C94"/>
    <w:rPr>
      <w:rFonts w:ascii="Arial" w:hAnsi="Arial"/>
      <w:smallCaps/>
      <w:color w:val="4193B1" w:themeColor="text1" w:themeTint="A5"/>
    </w:rPr>
  </w:style>
  <w:style w:type="character" w:styleId="Referenciaintensa">
    <w:name w:val="Intense Reference"/>
    <w:basedOn w:val="Fuentedeprrafopredeter"/>
    <w:uiPriority w:val="32"/>
    <w:qFormat/>
    <w:rsid w:val="00DD1C94"/>
    <w:rPr>
      <w:rFonts w:ascii="Arial" w:hAnsi="Arial"/>
      <w:b/>
      <w:bCs/>
      <w:smallCaps/>
      <w:color w:val="1A3B47" w:themeColor="accent1"/>
      <w:spacing w:val="5"/>
    </w:rPr>
  </w:style>
  <w:style w:type="character" w:styleId="Ttulodellibro">
    <w:name w:val="Book Title"/>
    <w:basedOn w:val="Fuentedeprrafopredeter"/>
    <w:uiPriority w:val="33"/>
    <w:qFormat/>
    <w:rsid w:val="00DD1C94"/>
    <w:rPr>
      <w:rFonts w:ascii="Arial" w:hAnsi="Arial"/>
      <w:b/>
      <w:bCs/>
      <w:i/>
      <w:iCs/>
      <w:spacing w:val="5"/>
    </w:rPr>
  </w:style>
  <w:style w:type="character" w:customStyle="1" w:styleId="UnresolvedMention">
    <w:name w:val="Unresolved Mention"/>
    <w:basedOn w:val="Fuentedeprrafopredeter"/>
    <w:uiPriority w:val="99"/>
    <w:semiHidden/>
    <w:unhideWhenUsed/>
    <w:rsid w:val="00753328"/>
    <w:rPr>
      <w:color w:val="605E5C"/>
      <w:shd w:val="clear" w:color="auto" w:fill="E1DFDD"/>
    </w:rPr>
  </w:style>
  <w:style w:type="paragraph" w:styleId="Sinespaciado">
    <w:name w:val="No Spacing"/>
    <w:uiPriority w:val="1"/>
    <w:qFormat/>
    <w:rsid w:val="00D704B0"/>
    <w:pPr>
      <w:spacing w:after="0" w:line="240" w:lineRule="auto"/>
      <w:jc w:val="both"/>
    </w:pPr>
    <w:rPr>
      <w:rFonts w:ascii="Arial" w:eastAsia="Times New Roman" w:hAnsi="Arial" w:cs="Times New Roman"/>
      <w:kern w:val="28"/>
      <w:sz w:val="20"/>
      <w:szCs w:val="24"/>
    </w:rPr>
  </w:style>
  <w:style w:type="table" w:customStyle="1" w:styleId="GridTable4Accent2">
    <w:name w:val="Grid Table 4 Accent 2"/>
    <w:basedOn w:val="Tablanormal"/>
    <w:uiPriority w:val="49"/>
    <w:rsid w:val="000C257C"/>
    <w:pPr>
      <w:spacing w:after="0" w:line="240" w:lineRule="auto"/>
    </w:pPr>
    <w:tblPr>
      <w:tblStyleRowBandSize w:val="1"/>
      <w:tblStyleColBandSize w:val="1"/>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b/>
        <w:bCs/>
      </w:rPr>
      <w:tblPr/>
      <w:tcPr>
        <w:tcBorders>
          <w:top w:val="double" w:sz="4" w:space="0" w:color="7874B3" w:themeColor="accent2"/>
        </w:tcBorders>
      </w:tcPr>
    </w:tblStylePr>
    <w:tblStylePr w:type="firstCol">
      <w:rPr>
        <w:b/>
        <w:bCs/>
      </w:rPr>
    </w:tblStylePr>
    <w:tblStylePr w:type="lastCol">
      <w:rPr>
        <w:b/>
        <w:bCs/>
      </w:rPr>
    </w:tblStylePr>
    <w:tblStylePr w:type="band1Vert">
      <w:tblPr/>
      <w:tcPr>
        <w:shd w:val="clear" w:color="auto" w:fill="E3E3EF" w:themeFill="accent2" w:themeFillTint="33"/>
      </w:tcPr>
    </w:tblStylePr>
    <w:tblStylePr w:type="band1Horz">
      <w:tblPr/>
      <w:tcPr>
        <w:shd w:val="clear" w:color="auto" w:fill="E3E3EF" w:themeFill="accent2" w:themeFillTint="33"/>
      </w:tcPr>
    </w:tblStylePr>
  </w:style>
  <w:style w:type="table" w:customStyle="1" w:styleId="GridTable4Accent1">
    <w:name w:val="Grid Table 4 Accent 1"/>
    <w:basedOn w:val="Tablanormal"/>
    <w:uiPriority w:val="49"/>
    <w:rsid w:val="000C257C"/>
    <w:pPr>
      <w:spacing w:after="0" w:line="240" w:lineRule="auto"/>
    </w:pPr>
    <w:tblPr>
      <w:tblStyleRowBandSize w:val="1"/>
      <w:tblStyleColBandSize w:val="1"/>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insideV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insideV w:val="nil"/>
        </w:tcBorders>
        <w:shd w:val="clear" w:color="auto" w:fill="1A3B47" w:themeFill="accent1"/>
      </w:tcPr>
    </w:tblStylePr>
    <w:tblStylePr w:type="lastRow">
      <w:rPr>
        <w:b/>
        <w:bCs/>
      </w:rPr>
      <w:tblPr/>
      <w:tcPr>
        <w:tcBorders>
          <w:top w:val="double" w:sz="4" w:space="0" w:color="1A3B47" w:themeColor="accent1"/>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paragraph" w:styleId="Prrafodelista">
    <w:name w:val="List Paragraph"/>
    <w:basedOn w:val="Normal"/>
    <w:uiPriority w:val="34"/>
    <w:qFormat/>
    <w:rsid w:val="005C4056"/>
    <w:pPr>
      <w:ind w:left="720"/>
      <w:contextualSpacing/>
    </w:pPr>
  </w:style>
  <w:style w:type="paragraph" w:styleId="NormalWeb">
    <w:name w:val="Normal (Web)"/>
    <w:basedOn w:val="Normal"/>
    <w:uiPriority w:val="99"/>
    <w:semiHidden/>
    <w:unhideWhenUsed/>
    <w:rsid w:val="00C309A7"/>
    <w:pPr>
      <w:spacing w:before="100" w:beforeAutospacing="1" w:after="100" w:afterAutospacing="1"/>
      <w:jc w:val="left"/>
    </w:pPr>
    <w:rPr>
      <w:rFonts w:ascii="Times New Roman" w:hAnsi="Times New Roman"/>
      <w:kern w:val="0"/>
      <w:sz w:val="24"/>
      <w:lang w:eastAsia="es-ES"/>
    </w:rPr>
  </w:style>
  <w:style w:type="character" w:styleId="Refdecomentario">
    <w:name w:val="annotation reference"/>
    <w:basedOn w:val="Fuentedeprrafopredeter"/>
    <w:uiPriority w:val="99"/>
    <w:semiHidden/>
    <w:unhideWhenUsed/>
    <w:rsid w:val="00776EFF"/>
    <w:rPr>
      <w:sz w:val="16"/>
      <w:szCs w:val="16"/>
    </w:rPr>
  </w:style>
  <w:style w:type="paragraph" w:styleId="Textocomentario">
    <w:name w:val="annotation text"/>
    <w:basedOn w:val="Normal"/>
    <w:link w:val="TextocomentarioCar"/>
    <w:uiPriority w:val="99"/>
    <w:semiHidden/>
    <w:unhideWhenUsed/>
    <w:rsid w:val="00776EFF"/>
    <w:rPr>
      <w:szCs w:val="20"/>
    </w:rPr>
  </w:style>
  <w:style w:type="character" w:customStyle="1" w:styleId="TextocomentarioCar">
    <w:name w:val="Texto comentario Car"/>
    <w:basedOn w:val="Fuentedeprrafopredeter"/>
    <w:link w:val="Textocomentario"/>
    <w:uiPriority w:val="99"/>
    <w:semiHidden/>
    <w:rsid w:val="00776EFF"/>
    <w:rPr>
      <w:rFonts w:ascii="Arial" w:eastAsia="Times New Roman" w:hAnsi="Arial" w:cs="Times New Roman"/>
      <w:kern w:val="28"/>
      <w:sz w:val="20"/>
      <w:szCs w:val="20"/>
    </w:rPr>
  </w:style>
  <w:style w:type="table" w:customStyle="1" w:styleId="GridTable1LightAccent6">
    <w:name w:val="Grid Table 1 Light Accent 6"/>
    <w:basedOn w:val="Tablanormal"/>
    <w:uiPriority w:val="46"/>
    <w:rsid w:val="00A20C1D"/>
    <w:pPr>
      <w:spacing w:after="0" w:line="240" w:lineRule="auto"/>
    </w:pPr>
    <w:tblPr>
      <w:tblStyleRowBandSize w:val="1"/>
      <w:tblStyleColBandSize w:val="1"/>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A20C1D"/>
    <w:pPr>
      <w:spacing w:after="0" w:line="240" w:lineRule="auto"/>
    </w:pPr>
    <w:tblPr>
      <w:tblStyleRowBandSize w:val="1"/>
      <w:tblStyleColBandSize w:val="1"/>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styleId="Revisin">
    <w:name w:val="Revision"/>
    <w:hidden/>
    <w:uiPriority w:val="99"/>
    <w:semiHidden/>
    <w:rsid w:val="00301952"/>
    <w:pPr>
      <w:spacing w:after="0" w:line="240" w:lineRule="auto"/>
    </w:pPr>
    <w:rPr>
      <w:rFonts w:ascii="Arial" w:eastAsia="Times New Roman" w:hAnsi="Arial" w:cs="Times New Roman"/>
      <w:kern w:val="28"/>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AA3"/>
    <w:pPr>
      <w:spacing w:before="120" w:after="0" w:line="240" w:lineRule="auto"/>
      <w:jc w:val="both"/>
    </w:pPr>
    <w:rPr>
      <w:rFonts w:ascii="Arial" w:eastAsia="Times New Roman" w:hAnsi="Arial" w:cs="Times New Roman"/>
      <w:kern w:val="28"/>
      <w:sz w:val="20"/>
      <w:szCs w:val="24"/>
    </w:rPr>
  </w:style>
  <w:style w:type="paragraph" w:styleId="Ttulo1">
    <w:name w:val="heading 1"/>
    <w:basedOn w:val="Normal"/>
    <w:next w:val="Normal"/>
    <w:link w:val="Ttulo1Car"/>
    <w:uiPriority w:val="9"/>
    <w:qFormat/>
    <w:rsid w:val="00DD1C94"/>
    <w:pPr>
      <w:keepNext/>
      <w:keepLines/>
      <w:numPr>
        <w:numId w:val="6"/>
      </w:numPr>
      <w:spacing w:before="240" w:after="240"/>
      <w:ind w:left="431" w:hanging="431"/>
      <w:outlineLvl w:val="0"/>
    </w:pPr>
    <w:rPr>
      <w:rFonts w:ascii="Georgia" w:eastAsiaTheme="majorEastAsia" w:hAnsi="Georgia" w:cstheme="majorBidi"/>
      <w:bCs/>
      <w:color w:val="1A3B47" w:themeColor="accent1"/>
      <w:sz w:val="28"/>
      <w:szCs w:val="28"/>
    </w:rPr>
  </w:style>
  <w:style w:type="paragraph" w:styleId="Ttulo2">
    <w:name w:val="heading 2"/>
    <w:basedOn w:val="Normal"/>
    <w:next w:val="Normal"/>
    <w:link w:val="Ttulo2Car"/>
    <w:uiPriority w:val="9"/>
    <w:unhideWhenUsed/>
    <w:qFormat/>
    <w:rsid w:val="00DD1C94"/>
    <w:pPr>
      <w:keepNext/>
      <w:keepLines/>
      <w:numPr>
        <w:ilvl w:val="1"/>
        <w:numId w:val="6"/>
      </w:numPr>
      <w:spacing w:before="200" w:after="120"/>
      <w:outlineLvl w:val="1"/>
    </w:pPr>
    <w:rPr>
      <w:rFonts w:ascii="Georgia" w:eastAsiaTheme="majorEastAsia" w:hAnsi="Georgia" w:cstheme="majorBidi"/>
      <w:bCs/>
      <w:color w:val="1A3B47" w:themeColor="text1"/>
      <w:sz w:val="24"/>
      <w:szCs w:val="26"/>
    </w:rPr>
  </w:style>
  <w:style w:type="paragraph" w:styleId="Ttulo3">
    <w:name w:val="heading 3"/>
    <w:basedOn w:val="Normal"/>
    <w:next w:val="Normal"/>
    <w:link w:val="Ttulo3Car"/>
    <w:uiPriority w:val="9"/>
    <w:unhideWhenUsed/>
    <w:qFormat/>
    <w:rsid w:val="00DD1C94"/>
    <w:pPr>
      <w:keepNext/>
      <w:keepLines/>
      <w:numPr>
        <w:ilvl w:val="2"/>
        <w:numId w:val="6"/>
      </w:numPr>
      <w:spacing w:before="200"/>
      <w:ind w:left="720"/>
      <w:outlineLvl w:val="2"/>
    </w:pPr>
    <w:rPr>
      <w:rFonts w:ascii="Georgia" w:eastAsiaTheme="majorEastAsia" w:hAnsi="Georgia" w:cstheme="majorBidi"/>
      <w:bCs/>
      <w:color w:val="1A3B47" w:themeColor="accent1"/>
      <w:sz w:val="22"/>
    </w:rPr>
  </w:style>
  <w:style w:type="paragraph" w:styleId="Ttulo4">
    <w:name w:val="heading 4"/>
    <w:basedOn w:val="Normal"/>
    <w:next w:val="Normal"/>
    <w:link w:val="Ttulo4C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Ttulo5">
    <w:name w:val="heading 5"/>
    <w:basedOn w:val="Normal"/>
    <w:next w:val="Normal"/>
    <w:link w:val="Ttulo5C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Ttulo6">
    <w:name w:val="heading 6"/>
    <w:basedOn w:val="Normal"/>
    <w:next w:val="Normal"/>
    <w:link w:val="Ttulo6C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Ttulo7">
    <w:name w:val="heading 7"/>
    <w:basedOn w:val="Normal"/>
    <w:next w:val="Normal"/>
    <w:link w:val="Ttulo7C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Ttulo9">
    <w:name w:val="heading 9"/>
    <w:basedOn w:val="Normal"/>
    <w:next w:val="Normal"/>
    <w:link w:val="Ttulo9C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4526"/>
    <w:pPr>
      <w:tabs>
        <w:tab w:val="center" w:pos="4252"/>
        <w:tab w:val="right" w:pos="8504"/>
      </w:tabs>
    </w:pPr>
  </w:style>
  <w:style w:type="character" w:customStyle="1" w:styleId="EncabezadoCar">
    <w:name w:val="Encabezado Car"/>
    <w:basedOn w:val="Fuentedeprrafopredeter"/>
    <w:link w:val="Encabezado"/>
    <w:uiPriority w:val="99"/>
    <w:rsid w:val="00824526"/>
    <w:rPr>
      <w:rFonts w:ascii="Arial" w:eastAsia="Times New Roman" w:hAnsi="Arial" w:cs="Times New Roman"/>
      <w:kern w:val="28"/>
      <w:sz w:val="20"/>
      <w:szCs w:val="24"/>
    </w:rPr>
  </w:style>
  <w:style w:type="paragraph" w:styleId="Piedepgina">
    <w:name w:val="footer"/>
    <w:basedOn w:val="Normal"/>
    <w:link w:val="PiedepginaCar"/>
    <w:uiPriority w:val="99"/>
    <w:unhideWhenUsed/>
    <w:rsid w:val="002D69D3"/>
    <w:pPr>
      <w:tabs>
        <w:tab w:val="center" w:pos="4252"/>
        <w:tab w:val="right" w:pos="8504"/>
      </w:tabs>
    </w:pPr>
    <w:rPr>
      <w:color w:val="1A3B47" w:themeColor="accent1"/>
    </w:rPr>
  </w:style>
  <w:style w:type="character" w:customStyle="1" w:styleId="PiedepginaCar">
    <w:name w:val="Pie de página Car"/>
    <w:basedOn w:val="Fuentedeprrafopredeter"/>
    <w:link w:val="Piedepgina"/>
    <w:uiPriority w:val="99"/>
    <w:rsid w:val="002D69D3"/>
    <w:rPr>
      <w:rFonts w:ascii="Arial" w:eastAsia="Times New Roman" w:hAnsi="Arial" w:cs="Times New Roman"/>
      <w:color w:val="1A3B47" w:themeColor="accent1"/>
      <w:kern w:val="28"/>
      <w:sz w:val="20"/>
      <w:szCs w:val="24"/>
      <w:lang w:val="en-US"/>
    </w:rPr>
  </w:style>
  <w:style w:type="paragraph" w:styleId="Textodeglobo">
    <w:name w:val="Balloon Text"/>
    <w:basedOn w:val="Normal"/>
    <w:link w:val="TextodegloboCar"/>
    <w:uiPriority w:val="99"/>
    <w:semiHidden/>
    <w:unhideWhenUsed/>
    <w:rsid w:val="00EB0C5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0C55"/>
    <w:rPr>
      <w:rFonts w:ascii="Tahoma" w:hAnsi="Tahoma" w:cs="Tahoma"/>
      <w:sz w:val="16"/>
      <w:szCs w:val="16"/>
    </w:rPr>
  </w:style>
  <w:style w:type="paragraph" w:styleId="Listaconvietas">
    <w:name w:val="List Bullet"/>
    <w:basedOn w:val="Normal"/>
    <w:uiPriority w:val="99"/>
    <w:unhideWhenUsed/>
    <w:rsid w:val="005F40E1"/>
    <w:pPr>
      <w:numPr>
        <w:numId w:val="1"/>
      </w:numPr>
      <w:spacing w:before="60" w:after="60"/>
      <w:ind w:left="357" w:hanging="357"/>
    </w:pPr>
  </w:style>
  <w:style w:type="paragraph" w:styleId="Listaconvietas2">
    <w:name w:val="List Bullet 2"/>
    <w:basedOn w:val="Normal"/>
    <w:uiPriority w:val="99"/>
    <w:unhideWhenUsed/>
    <w:rsid w:val="005F40E1"/>
    <w:pPr>
      <w:numPr>
        <w:numId w:val="2"/>
      </w:numPr>
      <w:spacing w:before="60" w:after="60"/>
      <w:ind w:left="641" w:hanging="357"/>
    </w:pPr>
  </w:style>
  <w:style w:type="paragraph" w:styleId="Listaconvietas3">
    <w:name w:val="List Bullet 3"/>
    <w:basedOn w:val="Normal"/>
    <w:uiPriority w:val="99"/>
    <w:unhideWhenUsed/>
    <w:rsid w:val="00755E1F"/>
    <w:pPr>
      <w:numPr>
        <w:numId w:val="3"/>
      </w:numPr>
      <w:spacing w:before="60" w:after="60"/>
      <w:ind w:left="924" w:hanging="357"/>
    </w:pPr>
  </w:style>
  <w:style w:type="paragraph" w:styleId="Listaconvietas4">
    <w:name w:val="List Bullet 4"/>
    <w:basedOn w:val="Normal"/>
    <w:uiPriority w:val="99"/>
    <w:unhideWhenUsed/>
    <w:rsid w:val="00755E1F"/>
    <w:pPr>
      <w:numPr>
        <w:numId w:val="4"/>
      </w:numPr>
      <w:spacing w:before="60" w:after="60"/>
      <w:ind w:left="1208" w:hanging="357"/>
      <w:contextualSpacing/>
    </w:pPr>
  </w:style>
  <w:style w:type="paragraph" w:styleId="Listaconvietas5">
    <w:name w:val="List Bullet 5"/>
    <w:basedOn w:val="Normal"/>
    <w:uiPriority w:val="99"/>
    <w:unhideWhenUsed/>
    <w:rsid w:val="00755E1F"/>
    <w:pPr>
      <w:numPr>
        <w:numId w:val="5"/>
      </w:numPr>
      <w:spacing w:before="60" w:after="60"/>
      <w:ind w:left="1491" w:hanging="357"/>
      <w:contextualSpacing/>
    </w:pPr>
  </w:style>
  <w:style w:type="character" w:customStyle="1" w:styleId="Ttulo1Car">
    <w:name w:val="Título 1 Car"/>
    <w:basedOn w:val="Fuentedeprrafopredeter"/>
    <w:link w:val="Ttulo1"/>
    <w:uiPriority w:val="9"/>
    <w:rsid w:val="00DD1C94"/>
    <w:rPr>
      <w:rFonts w:ascii="Georgia" w:eastAsiaTheme="majorEastAsia" w:hAnsi="Georgia" w:cstheme="majorBidi"/>
      <w:bCs/>
      <w:color w:val="1A3B47" w:themeColor="accent1"/>
      <w:kern w:val="28"/>
      <w:sz w:val="28"/>
      <w:szCs w:val="28"/>
    </w:rPr>
  </w:style>
  <w:style w:type="character" w:customStyle="1" w:styleId="Ttulo2Car">
    <w:name w:val="Título 2 Car"/>
    <w:basedOn w:val="Fuentedeprrafopredeter"/>
    <w:link w:val="Ttulo2"/>
    <w:uiPriority w:val="9"/>
    <w:rsid w:val="00DD1C94"/>
    <w:rPr>
      <w:rFonts w:ascii="Georgia" w:eastAsiaTheme="majorEastAsia" w:hAnsi="Georgia" w:cstheme="majorBidi"/>
      <w:bCs/>
      <w:color w:val="1A3B47" w:themeColor="text1"/>
      <w:kern w:val="28"/>
      <w:sz w:val="24"/>
      <w:szCs w:val="26"/>
    </w:rPr>
  </w:style>
  <w:style w:type="character" w:customStyle="1" w:styleId="Ttulo3Car">
    <w:name w:val="Título 3 Car"/>
    <w:basedOn w:val="Fuentedeprrafopredeter"/>
    <w:link w:val="Ttulo3"/>
    <w:uiPriority w:val="9"/>
    <w:rsid w:val="00DD1C94"/>
    <w:rPr>
      <w:rFonts w:ascii="Georgia" w:eastAsiaTheme="majorEastAsia" w:hAnsi="Georgia" w:cstheme="majorBidi"/>
      <w:bCs/>
      <w:color w:val="1A3B47" w:themeColor="accent1"/>
      <w:kern w:val="28"/>
      <w:szCs w:val="24"/>
    </w:rPr>
  </w:style>
  <w:style w:type="character" w:customStyle="1" w:styleId="Ttulo4Car">
    <w:name w:val="Título 4 Car"/>
    <w:basedOn w:val="Fuentedeprrafopredeter"/>
    <w:link w:val="Ttulo4"/>
    <w:uiPriority w:val="9"/>
    <w:rsid w:val="00DD1C94"/>
    <w:rPr>
      <w:rFonts w:ascii="Georgia" w:eastAsiaTheme="majorEastAsia" w:hAnsi="Georgia" w:cstheme="majorBidi"/>
      <w:bCs/>
      <w:iCs/>
      <w:kern w:val="28"/>
      <w:szCs w:val="24"/>
    </w:rPr>
  </w:style>
  <w:style w:type="character" w:customStyle="1" w:styleId="Ttulo5Car">
    <w:name w:val="Título 5 Car"/>
    <w:basedOn w:val="Fuentedeprrafopredeter"/>
    <w:link w:val="Ttulo5"/>
    <w:uiPriority w:val="9"/>
    <w:rsid w:val="00DD1C94"/>
    <w:rPr>
      <w:rFonts w:ascii="Georgia" w:eastAsiaTheme="majorEastAsia" w:hAnsi="Georgia" w:cstheme="majorBidi"/>
      <w:kern w:val="28"/>
      <w:sz w:val="20"/>
      <w:szCs w:val="24"/>
    </w:rPr>
  </w:style>
  <w:style w:type="table" w:styleId="Tablaconcuadrcula">
    <w:name w:val="Table Grid"/>
    <w:basedOn w:val="Tablanormal"/>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92140B"/>
    <w:pPr>
      <w:spacing w:after="100"/>
      <w:ind w:left="200"/>
    </w:pPr>
  </w:style>
  <w:style w:type="paragraph" w:styleId="TDC1">
    <w:name w:val="toc 1"/>
    <w:basedOn w:val="Normal"/>
    <w:next w:val="Normal"/>
    <w:autoRedefine/>
    <w:uiPriority w:val="39"/>
    <w:unhideWhenUsed/>
    <w:rsid w:val="000A26FE"/>
    <w:pPr>
      <w:spacing w:after="100"/>
    </w:pPr>
    <w:rPr>
      <w:color w:val="1A3B47" w:themeColor="accent1"/>
    </w:rPr>
  </w:style>
  <w:style w:type="paragraph" w:styleId="TDC3">
    <w:name w:val="toc 3"/>
    <w:basedOn w:val="Normal"/>
    <w:next w:val="Normal"/>
    <w:autoRedefine/>
    <w:uiPriority w:val="39"/>
    <w:unhideWhenUsed/>
    <w:rsid w:val="0092140B"/>
    <w:pPr>
      <w:spacing w:after="100"/>
      <w:ind w:left="400"/>
    </w:pPr>
  </w:style>
  <w:style w:type="character" w:styleId="Hipervnculo">
    <w:name w:val="Hyperlink"/>
    <w:basedOn w:val="Fuentedeprrafopredeter"/>
    <w:uiPriority w:val="99"/>
    <w:unhideWhenUsed/>
    <w:rsid w:val="0092140B"/>
    <w:rPr>
      <w:color w:val="E88AA2" w:themeColor="hyperlink"/>
      <w:u w:val="single"/>
    </w:rPr>
  </w:style>
  <w:style w:type="character" w:customStyle="1" w:styleId="Ttulo6Car">
    <w:name w:val="Título 6 Car"/>
    <w:basedOn w:val="Fuentedeprrafopredeter"/>
    <w:link w:val="Ttulo6"/>
    <w:uiPriority w:val="9"/>
    <w:semiHidden/>
    <w:rsid w:val="00DD1C94"/>
    <w:rPr>
      <w:rFonts w:ascii="Georgia" w:eastAsiaTheme="majorEastAsia" w:hAnsi="Georgia" w:cstheme="majorBidi"/>
      <w:i/>
      <w:iCs/>
      <w:kern w:val="28"/>
      <w:sz w:val="20"/>
      <w:szCs w:val="24"/>
    </w:rPr>
  </w:style>
  <w:style w:type="character" w:customStyle="1" w:styleId="Ttulo7Car">
    <w:name w:val="Título 7 Car"/>
    <w:basedOn w:val="Fuentedeprrafopredeter"/>
    <w:link w:val="Ttulo7"/>
    <w:uiPriority w:val="9"/>
    <w:semiHidden/>
    <w:rsid w:val="009A0B41"/>
    <w:rPr>
      <w:rFonts w:asciiTheme="majorHAnsi" w:eastAsiaTheme="majorEastAsia" w:hAnsiTheme="majorHAnsi" w:cstheme="majorBidi"/>
      <w:i/>
      <w:iCs/>
      <w:kern w:val="28"/>
      <w:sz w:val="20"/>
      <w:szCs w:val="24"/>
    </w:rPr>
  </w:style>
  <w:style w:type="character" w:customStyle="1" w:styleId="Ttulo8Car">
    <w:name w:val="Título 8 Car"/>
    <w:basedOn w:val="Fuentedeprrafopredeter"/>
    <w:link w:val="Ttulo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Ttulo9Car">
    <w:name w:val="Título 9 Car"/>
    <w:basedOn w:val="Fuentedeprrafopredeter"/>
    <w:link w:val="Ttulo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Epgrafe">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anormal"/>
    <w:uiPriority w:val="61"/>
    <w:rsid w:val="000C257C"/>
    <w:pPr>
      <w:spacing w:after="0" w:line="240" w:lineRule="auto"/>
    </w:pPr>
    <w:tblPr>
      <w:tblStyleRowBandSize w:val="1"/>
      <w:tblStyleColBandSize w:val="1"/>
      <w:tblBorders>
        <w:top w:val="single" w:sz="8" w:space="0" w:color="1A3B47" w:themeColor="accent1"/>
        <w:bottom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adeilustraciones">
    <w:name w:val="table of figures"/>
    <w:basedOn w:val="Normal"/>
    <w:next w:val="Normal"/>
    <w:uiPriority w:val="99"/>
    <w:unhideWhenUsed/>
    <w:rsid w:val="00AD4A95"/>
  </w:style>
  <w:style w:type="character" w:styleId="Hipervnculovisitado">
    <w:name w:val="FollowedHyperlink"/>
    <w:basedOn w:val="Fuentedeprrafopredeter"/>
    <w:uiPriority w:val="99"/>
    <w:semiHidden/>
    <w:unhideWhenUsed/>
    <w:rsid w:val="00FB144D"/>
    <w:rPr>
      <w:color w:val="F7AC6F" w:themeColor="followedHyperlink"/>
      <w:u w:val="single"/>
    </w:rPr>
  </w:style>
  <w:style w:type="character" w:styleId="Nmerodepgina">
    <w:name w:val="page number"/>
    <w:basedOn w:val="Fuentedeprrafopredeter"/>
    <w:uiPriority w:val="99"/>
    <w:semiHidden/>
    <w:unhideWhenUsed/>
    <w:rsid w:val="00A96CC4"/>
  </w:style>
  <w:style w:type="paragraph" w:styleId="Ttulo">
    <w:name w:val="Title"/>
    <w:basedOn w:val="Normal"/>
    <w:next w:val="Normal"/>
    <w:link w:val="TtuloC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tuloCar">
    <w:name w:val="Título Car"/>
    <w:basedOn w:val="Fuentedeprrafopredeter"/>
    <w:link w:val="Ttulo"/>
    <w:uiPriority w:val="10"/>
    <w:rsid w:val="00DD1C94"/>
    <w:rPr>
      <w:rFonts w:ascii="Georgia" w:eastAsiaTheme="majorEastAsia" w:hAnsi="Georgia" w:cstheme="majorBidi"/>
      <w:spacing w:val="-10"/>
      <w:kern w:val="28"/>
      <w:sz w:val="56"/>
      <w:szCs w:val="56"/>
    </w:rPr>
  </w:style>
  <w:style w:type="paragraph" w:styleId="Subttulo">
    <w:name w:val="Subtitle"/>
    <w:basedOn w:val="Normal"/>
    <w:next w:val="Normal"/>
    <w:link w:val="SubttuloC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tuloCar">
    <w:name w:val="Subtítulo Car"/>
    <w:basedOn w:val="Fuentedeprrafopredeter"/>
    <w:link w:val="Subttulo"/>
    <w:uiPriority w:val="11"/>
    <w:rsid w:val="00DD1C94"/>
    <w:rPr>
      <w:rFonts w:ascii="Arial" w:eastAsiaTheme="minorEastAsia" w:hAnsi="Arial"/>
      <w:color w:val="4193B1" w:themeColor="text1" w:themeTint="A5"/>
      <w:spacing w:val="15"/>
      <w:kern w:val="28"/>
    </w:rPr>
  </w:style>
  <w:style w:type="character" w:styleId="nfasissutil">
    <w:name w:val="Subtle Emphasis"/>
    <w:basedOn w:val="Fuentedeprrafopredeter"/>
    <w:uiPriority w:val="19"/>
    <w:qFormat/>
    <w:rsid w:val="00DD1C94"/>
    <w:rPr>
      <w:rFonts w:ascii="Arial" w:hAnsi="Arial"/>
      <w:i/>
      <w:iCs/>
      <w:color w:val="357992" w:themeColor="text1" w:themeTint="BF"/>
    </w:rPr>
  </w:style>
  <w:style w:type="character" w:styleId="nfasis">
    <w:name w:val="Emphasis"/>
    <w:basedOn w:val="Fuentedeprrafopredeter"/>
    <w:uiPriority w:val="20"/>
    <w:qFormat/>
    <w:rsid w:val="00DD1C94"/>
    <w:rPr>
      <w:rFonts w:ascii="Arial" w:hAnsi="Arial"/>
      <w:i/>
      <w:iCs/>
    </w:rPr>
  </w:style>
  <w:style w:type="character" w:styleId="nfasisintenso">
    <w:name w:val="Intense Emphasis"/>
    <w:basedOn w:val="Fuentedeprrafopredeter"/>
    <w:uiPriority w:val="21"/>
    <w:qFormat/>
    <w:rsid w:val="00DD1C94"/>
    <w:rPr>
      <w:rFonts w:ascii="Arial" w:hAnsi="Arial"/>
      <w:i/>
      <w:iCs/>
      <w:color w:val="1A3B47" w:themeColor="accent1"/>
    </w:rPr>
  </w:style>
  <w:style w:type="character" w:styleId="Textoennegrita">
    <w:name w:val="Strong"/>
    <w:basedOn w:val="Fuentedeprrafopredeter"/>
    <w:uiPriority w:val="22"/>
    <w:qFormat/>
    <w:rsid w:val="00DD1C94"/>
    <w:rPr>
      <w:rFonts w:ascii="Arial" w:hAnsi="Arial"/>
      <w:b/>
      <w:bCs/>
    </w:rPr>
  </w:style>
  <w:style w:type="paragraph" w:styleId="Cita">
    <w:name w:val="Quote"/>
    <w:basedOn w:val="Normal"/>
    <w:next w:val="Normal"/>
    <w:link w:val="CitaCar"/>
    <w:uiPriority w:val="29"/>
    <w:qFormat/>
    <w:rsid w:val="00DD1C94"/>
    <w:pPr>
      <w:spacing w:before="200" w:after="160"/>
      <w:ind w:left="864" w:right="864"/>
      <w:jc w:val="center"/>
    </w:pPr>
    <w:rPr>
      <w:i/>
      <w:iCs/>
      <w:color w:val="357992" w:themeColor="text1" w:themeTint="BF"/>
    </w:rPr>
  </w:style>
  <w:style w:type="character" w:customStyle="1" w:styleId="CitaCar">
    <w:name w:val="Cita Car"/>
    <w:basedOn w:val="Fuentedeprrafopredeter"/>
    <w:link w:val="Cita"/>
    <w:uiPriority w:val="29"/>
    <w:rsid w:val="00DD1C94"/>
    <w:rPr>
      <w:rFonts w:ascii="Arial" w:eastAsia="Times New Roman" w:hAnsi="Arial" w:cs="Times New Roman"/>
      <w:i/>
      <w:iCs/>
      <w:color w:val="357992" w:themeColor="text1" w:themeTint="BF"/>
      <w:kern w:val="28"/>
      <w:sz w:val="20"/>
      <w:szCs w:val="24"/>
    </w:rPr>
  </w:style>
  <w:style w:type="paragraph" w:styleId="Citadestacada">
    <w:name w:val="Intense Quote"/>
    <w:basedOn w:val="Normal"/>
    <w:next w:val="Normal"/>
    <w:link w:val="CitadestacadaC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destacadaCar">
    <w:name w:val="Cita destacada Car"/>
    <w:basedOn w:val="Fuentedeprrafopredeter"/>
    <w:link w:val="Citadestacada"/>
    <w:uiPriority w:val="30"/>
    <w:rsid w:val="00DD1C94"/>
    <w:rPr>
      <w:rFonts w:ascii="Arial" w:eastAsia="Times New Roman" w:hAnsi="Arial" w:cs="Times New Roman"/>
      <w:i/>
      <w:iCs/>
      <w:color w:val="1A3B47" w:themeColor="accent1"/>
      <w:kern w:val="28"/>
      <w:sz w:val="20"/>
      <w:szCs w:val="24"/>
    </w:rPr>
  </w:style>
  <w:style w:type="character" w:styleId="Referenciasutil">
    <w:name w:val="Subtle Reference"/>
    <w:basedOn w:val="Fuentedeprrafopredeter"/>
    <w:uiPriority w:val="31"/>
    <w:qFormat/>
    <w:rsid w:val="00DD1C94"/>
    <w:rPr>
      <w:rFonts w:ascii="Arial" w:hAnsi="Arial"/>
      <w:smallCaps/>
      <w:color w:val="4193B1" w:themeColor="text1" w:themeTint="A5"/>
    </w:rPr>
  </w:style>
  <w:style w:type="character" w:styleId="Referenciaintensa">
    <w:name w:val="Intense Reference"/>
    <w:basedOn w:val="Fuentedeprrafopredeter"/>
    <w:uiPriority w:val="32"/>
    <w:qFormat/>
    <w:rsid w:val="00DD1C94"/>
    <w:rPr>
      <w:rFonts w:ascii="Arial" w:hAnsi="Arial"/>
      <w:b/>
      <w:bCs/>
      <w:smallCaps/>
      <w:color w:val="1A3B47" w:themeColor="accent1"/>
      <w:spacing w:val="5"/>
    </w:rPr>
  </w:style>
  <w:style w:type="character" w:styleId="Ttulodellibro">
    <w:name w:val="Book Title"/>
    <w:basedOn w:val="Fuentedeprrafopredeter"/>
    <w:uiPriority w:val="33"/>
    <w:qFormat/>
    <w:rsid w:val="00DD1C94"/>
    <w:rPr>
      <w:rFonts w:ascii="Arial" w:hAnsi="Arial"/>
      <w:b/>
      <w:bCs/>
      <w:i/>
      <w:iCs/>
      <w:spacing w:val="5"/>
    </w:rPr>
  </w:style>
  <w:style w:type="character" w:customStyle="1" w:styleId="UnresolvedMention">
    <w:name w:val="Unresolved Mention"/>
    <w:basedOn w:val="Fuentedeprrafopredeter"/>
    <w:uiPriority w:val="99"/>
    <w:semiHidden/>
    <w:unhideWhenUsed/>
    <w:rsid w:val="00753328"/>
    <w:rPr>
      <w:color w:val="605E5C"/>
      <w:shd w:val="clear" w:color="auto" w:fill="E1DFDD"/>
    </w:rPr>
  </w:style>
  <w:style w:type="paragraph" w:styleId="Sinespaciado">
    <w:name w:val="No Spacing"/>
    <w:uiPriority w:val="1"/>
    <w:qFormat/>
    <w:rsid w:val="00D704B0"/>
    <w:pPr>
      <w:spacing w:after="0" w:line="240" w:lineRule="auto"/>
      <w:jc w:val="both"/>
    </w:pPr>
    <w:rPr>
      <w:rFonts w:ascii="Arial" w:eastAsia="Times New Roman" w:hAnsi="Arial" w:cs="Times New Roman"/>
      <w:kern w:val="28"/>
      <w:sz w:val="20"/>
      <w:szCs w:val="24"/>
    </w:rPr>
  </w:style>
  <w:style w:type="table" w:customStyle="1" w:styleId="GridTable4Accent2">
    <w:name w:val="Grid Table 4 Accent 2"/>
    <w:basedOn w:val="Tablanormal"/>
    <w:uiPriority w:val="49"/>
    <w:rsid w:val="000C257C"/>
    <w:pPr>
      <w:spacing w:after="0" w:line="240" w:lineRule="auto"/>
    </w:pPr>
    <w:tblPr>
      <w:tblStyleRowBandSize w:val="1"/>
      <w:tblStyleColBandSize w:val="1"/>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b/>
        <w:bCs/>
      </w:rPr>
      <w:tblPr/>
      <w:tcPr>
        <w:tcBorders>
          <w:top w:val="double" w:sz="4" w:space="0" w:color="7874B3" w:themeColor="accent2"/>
        </w:tcBorders>
      </w:tcPr>
    </w:tblStylePr>
    <w:tblStylePr w:type="firstCol">
      <w:rPr>
        <w:b/>
        <w:bCs/>
      </w:rPr>
    </w:tblStylePr>
    <w:tblStylePr w:type="lastCol">
      <w:rPr>
        <w:b/>
        <w:bCs/>
      </w:rPr>
    </w:tblStylePr>
    <w:tblStylePr w:type="band1Vert">
      <w:tblPr/>
      <w:tcPr>
        <w:shd w:val="clear" w:color="auto" w:fill="E3E3EF" w:themeFill="accent2" w:themeFillTint="33"/>
      </w:tcPr>
    </w:tblStylePr>
    <w:tblStylePr w:type="band1Horz">
      <w:tblPr/>
      <w:tcPr>
        <w:shd w:val="clear" w:color="auto" w:fill="E3E3EF" w:themeFill="accent2" w:themeFillTint="33"/>
      </w:tcPr>
    </w:tblStylePr>
  </w:style>
  <w:style w:type="table" w:customStyle="1" w:styleId="GridTable4Accent1">
    <w:name w:val="Grid Table 4 Accent 1"/>
    <w:basedOn w:val="Tablanormal"/>
    <w:uiPriority w:val="49"/>
    <w:rsid w:val="000C257C"/>
    <w:pPr>
      <w:spacing w:after="0" w:line="240" w:lineRule="auto"/>
    </w:pPr>
    <w:tblPr>
      <w:tblStyleRowBandSize w:val="1"/>
      <w:tblStyleColBandSize w:val="1"/>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insideV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insideV w:val="nil"/>
        </w:tcBorders>
        <w:shd w:val="clear" w:color="auto" w:fill="1A3B47" w:themeFill="accent1"/>
      </w:tcPr>
    </w:tblStylePr>
    <w:tblStylePr w:type="lastRow">
      <w:rPr>
        <w:b/>
        <w:bCs/>
      </w:rPr>
      <w:tblPr/>
      <w:tcPr>
        <w:tcBorders>
          <w:top w:val="double" w:sz="4" w:space="0" w:color="1A3B47" w:themeColor="accent1"/>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paragraph" w:styleId="Prrafodelista">
    <w:name w:val="List Paragraph"/>
    <w:basedOn w:val="Normal"/>
    <w:uiPriority w:val="34"/>
    <w:qFormat/>
    <w:rsid w:val="005C4056"/>
    <w:pPr>
      <w:ind w:left="720"/>
      <w:contextualSpacing/>
    </w:pPr>
  </w:style>
  <w:style w:type="paragraph" w:styleId="NormalWeb">
    <w:name w:val="Normal (Web)"/>
    <w:basedOn w:val="Normal"/>
    <w:uiPriority w:val="99"/>
    <w:semiHidden/>
    <w:unhideWhenUsed/>
    <w:rsid w:val="00C309A7"/>
    <w:pPr>
      <w:spacing w:before="100" w:beforeAutospacing="1" w:after="100" w:afterAutospacing="1"/>
      <w:jc w:val="left"/>
    </w:pPr>
    <w:rPr>
      <w:rFonts w:ascii="Times New Roman" w:hAnsi="Times New Roman"/>
      <w:kern w:val="0"/>
      <w:sz w:val="24"/>
      <w:lang w:eastAsia="es-ES"/>
    </w:rPr>
  </w:style>
  <w:style w:type="character" w:styleId="Refdecomentario">
    <w:name w:val="annotation reference"/>
    <w:basedOn w:val="Fuentedeprrafopredeter"/>
    <w:uiPriority w:val="99"/>
    <w:semiHidden/>
    <w:unhideWhenUsed/>
    <w:rsid w:val="00776EFF"/>
    <w:rPr>
      <w:sz w:val="16"/>
      <w:szCs w:val="16"/>
    </w:rPr>
  </w:style>
  <w:style w:type="paragraph" w:styleId="Textocomentario">
    <w:name w:val="annotation text"/>
    <w:basedOn w:val="Normal"/>
    <w:link w:val="TextocomentarioCar"/>
    <w:uiPriority w:val="99"/>
    <w:semiHidden/>
    <w:unhideWhenUsed/>
    <w:rsid w:val="00776EFF"/>
    <w:rPr>
      <w:szCs w:val="20"/>
    </w:rPr>
  </w:style>
  <w:style w:type="character" w:customStyle="1" w:styleId="TextocomentarioCar">
    <w:name w:val="Texto comentario Car"/>
    <w:basedOn w:val="Fuentedeprrafopredeter"/>
    <w:link w:val="Textocomentario"/>
    <w:uiPriority w:val="99"/>
    <w:semiHidden/>
    <w:rsid w:val="00776EFF"/>
    <w:rPr>
      <w:rFonts w:ascii="Arial" w:eastAsia="Times New Roman" w:hAnsi="Arial" w:cs="Times New Roman"/>
      <w:kern w:val="28"/>
      <w:sz w:val="20"/>
      <w:szCs w:val="20"/>
    </w:rPr>
  </w:style>
  <w:style w:type="table" w:customStyle="1" w:styleId="GridTable1LightAccent6">
    <w:name w:val="Grid Table 1 Light Accent 6"/>
    <w:basedOn w:val="Tablanormal"/>
    <w:uiPriority w:val="46"/>
    <w:rsid w:val="00A20C1D"/>
    <w:pPr>
      <w:spacing w:after="0" w:line="240" w:lineRule="auto"/>
    </w:pPr>
    <w:tblPr>
      <w:tblStyleRowBandSize w:val="1"/>
      <w:tblStyleColBandSize w:val="1"/>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A20C1D"/>
    <w:pPr>
      <w:spacing w:after="0" w:line="240" w:lineRule="auto"/>
    </w:pPr>
    <w:tblPr>
      <w:tblStyleRowBandSize w:val="1"/>
      <w:tblStyleColBandSize w:val="1"/>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styleId="Revisin">
    <w:name w:val="Revision"/>
    <w:hidden/>
    <w:uiPriority w:val="99"/>
    <w:semiHidden/>
    <w:rsid w:val="00301952"/>
    <w:pPr>
      <w:spacing w:after="0" w:line="240" w:lineRule="auto"/>
    </w:pPr>
    <w:rPr>
      <w:rFonts w:ascii="Arial" w:eastAsia="Times New Roman" w:hAnsi="Arial" w:cs="Times New Roman"/>
      <w:kern w:val="28"/>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51566670">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61631793">
      <w:bodyDiv w:val="1"/>
      <w:marLeft w:val="0"/>
      <w:marRight w:val="0"/>
      <w:marTop w:val="0"/>
      <w:marBottom w:val="0"/>
      <w:divBdr>
        <w:top w:val="none" w:sz="0" w:space="0" w:color="auto"/>
        <w:left w:val="none" w:sz="0" w:space="0" w:color="auto"/>
        <w:bottom w:val="none" w:sz="0" w:space="0" w:color="auto"/>
        <w:right w:val="none" w:sz="0" w:space="0" w:color="auto"/>
      </w:divBdr>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658730749">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54500464">
      <w:bodyDiv w:val="1"/>
      <w:marLeft w:val="0"/>
      <w:marRight w:val="0"/>
      <w:marTop w:val="0"/>
      <w:marBottom w:val="0"/>
      <w:divBdr>
        <w:top w:val="none" w:sz="0" w:space="0" w:color="auto"/>
        <w:left w:val="none" w:sz="0" w:space="0" w:color="auto"/>
        <w:bottom w:val="none" w:sz="0" w:space="0" w:color="auto"/>
        <w:right w:val="none" w:sz="0" w:space="0" w:color="auto"/>
      </w:divBdr>
    </w:div>
    <w:div w:id="1293705474">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tiff"/><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rsaenz@minsait.com" TargetMode="External"/><Relationship Id="rId7" Type="http://schemas.openxmlformats.org/officeDocument/2006/relationships/footnotes" Target="footnotes.xml"/><Relationship Id="rId12" Type="http://schemas.openxmlformats.org/officeDocument/2006/relationships/image" Target="media/image3.tiff"/><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5.emf"/><Relationship Id="rId1" Type="http://schemas.openxmlformats.org/officeDocument/2006/relationships/image" Target="media/image2.emf"/><Relationship Id="rId4" Type="http://schemas.openxmlformats.org/officeDocument/2006/relationships/oleObject" Target="embeddings/oleObject2.bin"/></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165D3-0FFF-4856-A1B4-00ADFF72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Minsait</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Navarro</dc:creator>
  <cp:lastModifiedBy>Naranjo Elisalde, Juan David</cp:lastModifiedBy>
  <cp:revision>2</cp:revision>
  <cp:lastPrinted>2018-09-06T10:10:00Z</cp:lastPrinted>
  <dcterms:created xsi:type="dcterms:W3CDTF">2020-04-22T16:03:00Z</dcterms:created>
  <dcterms:modified xsi:type="dcterms:W3CDTF">2020-04-22T16:03:00Z</dcterms:modified>
</cp:coreProperties>
</file>